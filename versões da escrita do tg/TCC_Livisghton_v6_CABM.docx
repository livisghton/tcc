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C2257FB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r w:rsidRPr="00E7190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rPrChange w:id="0" w:author="Livisghton Kleber" w:date="2019-11-17T19:06:00Z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PrChange>
        </w:rPr>
        <w:t>C</w:t>
      </w:r>
      <w:r w:rsidR="009346D2" w:rsidRPr="00E7190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rPrChange w:id="1" w:author="Livisghton Kleber" w:date="2019-11-17T19:06:00Z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PrChange>
        </w:rPr>
        <w:t>h</w:t>
      </w:r>
      <w:r w:rsidRPr="00E7190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rPrChange w:id="2" w:author="Livisghton Kleber" w:date="2019-11-17T19:06:00Z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PrChange>
        </w:rPr>
        <w:t>romagrams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DAAEE9" w14:textId="77777777" w:rsidR="00864A65" w:rsidRPr="009C2F12" w:rsidRDefault="00864A65" w:rsidP="00864A65">
      <w:pPr>
        <w:spacing w:after="0" w:line="360" w:lineRule="auto"/>
        <w:jc w:val="center"/>
        <w:rPr>
          <w:ins w:id="3" w:author="Livisghton Kleber" w:date="2019-11-17T19:06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ins w:id="4" w:author="Livisghton Kleber" w:date="2019-11-17T19:06:00Z"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Análise do Uso de </w:t>
        </w:r>
        <w:r w:rsidRPr="005A6EA1">
          <w:rPr>
            <w:rFonts w:ascii="Times New Roman" w:hAnsi="Times New Roman" w:cs="Times New Roman"/>
            <w:b/>
            <w:i/>
            <w:iCs/>
            <w:color w:val="000000" w:themeColor="text1"/>
            <w:sz w:val="28"/>
            <w:szCs w:val="28"/>
          </w:rPr>
          <w:t>Chromagrams</w:t>
        </w:r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na Classificação Automática de Acordes Musicais</w:t>
        </w:r>
      </w:ins>
    </w:p>
    <w:p w14:paraId="7F1B71DC" w14:textId="75881D58" w:rsidR="008C1512" w:rsidRPr="009C2F12" w:rsidDel="00864A65" w:rsidRDefault="00357F54" w:rsidP="008C1512">
      <w:pPr>
        <w:spacing w:after="0" w:line="360" w:lineRule="auto"/>
        <w:jc w:val="center"/>
        <w:rPr>
          <w:del w:id="5" w:author="Livisghton Kleber" w:date="2019-11-17T19:06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del w:id="6" w:author="Livisghton Kleber" w:date="2019-11-17T19:06:00Z">
        <w:r w:rsidDel="00864A6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>Detecção de acordes em áudio utilizando Redes Neurais</w:delText>
        </w:r>
      </w:del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1F3875" w:rsidRPr="007D3E8F" w:rsidRDefault="001F3875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1F3875" w:rsidRPr="007D3E8F" w:rsidRDefault="001F3875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AC746E" w14:textId="77777777" w:rsidR="00480A9D" w:rsidRPr="009C2F12" w:rsidRDefault="00480A9D" w:rsidP="00480A9D">
      <w:pPr>
        <w:spacing w:after="0" w:line="360" w:lineRule="auto"/>
        <w:jc w:val="center"/>
        <w:rPr>
          <w:ins w:id="7" w:author="Livisghton Kleber" w:date="2019-11-17T19:07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ins w:id="8" w:author="Livisghton Kleber" w:date="2019-11-17T19:07:00Z"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Análise do Uso de </w:t>
        </w:r>
        <w:r w:rsidRPr="005A6EA1">
          <w:rPr>
            <w:rFonts w:ascii="Times New Roman" w:hAnsi="Times New Roman" w:cs="Times New Roman"/>
            <w:b/>
            <w:i/>
            <w:iCs/>
            <w:color w:val="000000" w:themeColor="text1"/>
            <w:sz w:val="28"/>
            <w:szCs w:val="28"/>
          </w:rPr>
          <w:t>Chromagrams</w:t>
        </w:r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na Classificação Automática de Acordes Musicais</w:t>
        </w:r>
      </w:ins>
    </w:p>
    <w:p w14:paraId="3C153A72" w14:textId="269B30D0" w:rsidR="00114659" w:rsidRPr="009C2F12" w:rsidDel="00480A9D" w:rsidRDefault="00114659" w:rsidP="00114659">
      <w:pPr>
        <w:spacing w:after="0" w:line="360" w:lineRule="auto"/>
        <w:jc w:val="center"/>
        <w:rPr>
          <w:del w:id="9" w:author="Livisghton Kleber" w:date="2019-11-17T19:07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del w:id="10" w:author="Livisghton Kleber" w:date="2019-11-17T19:07:00Z">
        <w:r w:rsidDel="00480A9D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>Detecção de acordes em áudio utilizando Redes Neurais</w:delText>
        </w:r>
      </w:del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8F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E2A5F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Tsang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3BDA33AC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36FD739E" w:rsidR="001F3875" w:rsidRPr="00B22943" w:rsidRDefault="001F3875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del w:id="11" w:author="Livisghton Kleber" w:date="2019-11-17T19:33:00Z">
                              <w:r w:rsidDel="00A2430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delText>Dedicatória (Opcional).</w:delText>
                              </w:r>
                            </w:del>
                            <w:ins w:id="12" w:author="Livisghton Kleber" w:date="2019-11-17T19:33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Dedico esse trabalho a minha mãe Jacilene Rodolfo da Silva</w:t>
                              </w:r>
                            </w:ins>
                            <w:ins w:id="13" w:author="Livisghton Kleber" w:date="2019-11-17T19:35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,</w:t>
                              </w:r>
                            </w:ins>
                            <w:ins w:id="14" w:author="Livisghton Kleber" w:date="2019-11-17T19:33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ins>
                            <w:ins w:id="15" w:author="Livisghton Kleber" w:date="2019-11-17T19:34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ao meu pai Lauribel Cavalcanti de Araujo.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36FD739E" w:rsidR="001F3875" w:rsidRPr="00B22943" w:rsidRDefault="001F3875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del w:id="16" w:author="Livisghton Kleber" w:date="2019-11-17T19:33:00Z">
                        <w:r w:rsidDel="00A243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delText>Dedicatória (Opcional).</w:delText>
                        </w:r>
                      </w:del>
                      <w:ins w:id="17" w:author="Livisghton Kleber" w:date="2019-11-17T19:33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Dedico esse trabalho a minha mãe Jacilene Rodolfo da Silva</w:t>
                        </w:r>
                      </w:ins>
                      <w:ins w:id="18" w:author="Livisghton Kleber" w:date="2019-11-17T19:35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ins>
                      <w:ins w:id="19" w:author="Livisghton Kleber" w:date="2019-11-17T19:33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ins w:id="20" w:author="Livisghton Kleber" w:date="2019-11-17T19:34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ao meu pai Lauribel Cavalcanti de Araujo.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4D4EA1D9" w:rsidR="00362552" w:rsidRDefault="00253755" w:rsidP="008C1512">
      <w:pPr>
        <w:spacing w:after="0" w:line="360" w:lineRule="auto"/>
        <w:jc w:val="both"/>
        <w:rPr>
          <w:ins w:id="21" w:author="Livisghton Kleber" w:date="2019-11-17T19:11:00Z"/>
          <w:rFonts w:ascii="Times New Roman" w:hAnsi="Times New Roman" w:cs="Times New Roman"/>
          <w:color w:val="000000" w:themeColor="text1"/>
          <w:sz w:val="24"/>
          <w:szCs w:val="24"/>
        </w:rPr>
      </w:pPr>
      <w:ins w:id="22" w:author="Livisghton Kleber" w:date="2019-11-17T19:0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</w:ins>
      <w:del w:id="23" w:author="Livisghton Kleber" w:date="2019-11-17T19:08:00Z">
        <w:r w:rsidR="00F83091" w:rsidRPr="009C2F12" w:rsidDel="0025375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sdsfdfdfdffgfgfg</w:delText>
        </w:r>
        <w:r w:rsidR="008331BC" w:rsidRPr="009C2F12" w:rsidDel="0025375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24" w:author="Livisghton Kleber" w:date="2019-11-17T19:0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Gostaria de agradecer primeiramente a Deus, </w:t>
        </w:r>
      </w:ins>
      <w:ins w:id="25" w:author="Livisghton Kleber" w:date="2019-11-17T19:0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 minha família que sem dúvida alguma é meu maior ap</w:t>
        </w:r>
      </w:ins>
      <w:ins w:id="26" w:author="Livisghton Kleber" w:date="2019-11-17T19:1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o</w:t>
        </w:r>
      </w:ins>
      <w:ins w:id="27" w:author="Livisghton Kleber" w:date="2019-11-17T19:0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io</w:t>
        </w:r>
      </w:ins>
      <w:ins w:id="28" w:author="Livisghton Kleber" w:date="2019-11-17T19:1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sem eles eu nada seria. Em </w:t>
        </w:r>
      </w:ins>
      <w:ins w:id="29" w:author="Livisghton Kleber" w:date="2019-11-17T19:1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especial, a minha mãe Jacilene Rodolfo da Silva e meu pai Lauribel Cavalcante de Araujo</w:t>
        </w:r>
      </w:ins>
      <w:ins w:id="30" w:author="Livisghton Kleber" w:date="2019-11-17T22:27:00Z">
        <w:r w:rsidR="0049725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minha noiva Taisa Ramos da Silva </w:t>
        </w:r>
      </w:ins>
      <w:ins w:id="31" w:author="Livisghton Kleber" w:date="2019-11-17T22:28:00Z">
        <w:r w:rsidR="0049725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todo apoio durante este </w:t>
        </w:r>
      </w:ins>
      <w:ins w:id="32" w:author="Livisghton Kleber" w:date="2019-11-17T22:29:00Z">
        <w:r w:rsidR="00126DAA">
          <w:rPr>
            <w:rFonts w:ascii="Times New Roman" w:hAnsi="Times New Roman" w:cs="Times New Roman"/>
            <w:color w:val="000000" w:themeColor="text1"/>
            <w:sz w:val="24"/>
            <w:szCs w:val="24"/>
          </w:rPr>
          <w:t>percurso</w:t>
        </w:r>
      </w:ins>
      <w:ins w:id="33" w:author="Livisghton Kleber" w:date="2019-11-17T19:1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8FB7594" w14:textId="1015FF7A" w:rsidR="00253755" w:rsidRDefault="00253755" w:rsidP="008C1512">
      <w:pPr>
        <w:spacing w:after="0" w:line="360" w:lineRule="auto"/>
        <w:jc w:val="both"/>
        <w:rPr>
          <w:ins w:id="34" w:author="Livisghton Kleber" w:date="2019-11-17T19:18:00Z"/>
          <w:rFonts w:ascii="Times New Roman" w:hAnsi="Times New Roman" w:cs="Times New Roman"/>
          <w:color w:val="000000" w:themeColor="text1"/>
          <w:sz w:val="24"/>
          <w:szCs w:val="24"/>
        </w:rPr>
      </w:pPr>
      <w:ins w:id="35" w:author="Livisghton Kleber" w:date="2019-11-17T19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  <w:t xml:space="preserve">Gostaria de agradecer </w:t>
        </w:r>
      </w:ins>
      <w:ins w:id="36" w:author="Livisghton Kleber" w:date="2019-11-17T19:13:00Z">
        <w:r w:rsidR="002B18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também aos </w:t>
        </w:r>
      </w:ins>
      <w:ins w:id="37" w:author="Livisghton Kleber" w:date="2019-11-17T19:14:00Z">
        <w:r w:rsidR="002B18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meus amigos </w:t>
        </w:r>
      </w:ins>
      <w:ins w:id="38" w:author="Livisghton Kleber" w:date="2019-11-17T19:15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me ajudar </w:t>
        </w:r>
      </w:ins>
      <w:ins w:id="39" w:author="Livisghton Kleber" w:date="2019-11-17T19:16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>a chegar até aqui e em especial ao meu primo José Cleyton da Silva e</w:t>
        </w:r>
      </w:ins>
      <w:ins w:id="40" w:author="Livisghton Kleber" w:date="2019-11-17T22:26:00Z">
        <w:r w:rsidR="007D497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meu amigo</w:t>
        </w:r>
      </w:ins>
      <w:ins w:id="41" w:author="Livisghton Kleber" w:date="2019-11-17T19:16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Alex </w:t>
        </w:r>
      </w:ins>
      <w:ins w:id="42" w:author="Livisghton Kleber" w:date="2019-11-17T19:17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>Alves do Nascimento Silva</w:t>
        </w:r>
      </w:ins>
      <w:ins w:id="43" w:author="Livisghton Kleber" w:date="2019-11-17T19:19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44" w:author="Livisghton Kleber" w:date="2019-11-17T19:18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que me ajudaram do inicio ao fim no desenvolvimento deste projeto.</w:t>
        </w:r>
      </w:ins>
    </w:p>
    <w:p w14:paraId="43B47AF3" w14:textId="11418820" w:rsidR="00AB6965" w:rsidRPr="009C2F12" w:rsidRDefault="00AB6965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45" w:author="Livisghton Kleber" w:date="2019-11-17T19:1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  <w:t>Queria a</w:t>
        </w:r>
      </w:ins>
      <w:ins w:id="46" w:author="Livisghton Kleber" w:date="2019-11-17T19:19:00Z">
        <w:r w:rsidR="00FD669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gradecer </w:t>
        </w:r>
      </w:ins>
      <w:ins w:id="47" w:author="Livisghton Kleber" w:date="2019-11-17T19:20:00Z">
        <w:r w:rsidR="00FD669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ao meu orientador Carlos </w:t>
        </w:r>
      </w:ins>
      <w:ins w:id="48" w:author="Livisghton Kleber" w:date="2019-11-17T19:21:00Z">
        <w:r w:rsidR="00FD669F">
          <w:rPr>
            <w:rFonts w:ascii="Times New Roman" w:hAnsi="Times New Roman" w:cs="Times New Roman"/>
            <w:color w:val="000000" w:themeColor="text1"/>
            <w:sz w:val="24"/>
            <w:szCs w:val="24"/>
          </w:rPr>
          <w:t>Alexandre de Barros de Mello</w:t>
        </w:r>
      </w:ins>
      <w:ins w:id="49" w:author="Livisghton Kleber" w:date="2019-11-17T19:22:00Z">
        <w:r w:rsidR="00FD669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pelo apoio e suporte</w:t>
        </w:r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50" w:author="Livisghton Kleber" w:date="2019-11-17T19:23:00Z"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>além de</w:t>
        </w:r>
      </w:ins>
      <w:ins w:id="51" w:author="Livisghton Kleber" w:date="2019-11-17T19:30:00Z">
        <w:r w:rsidR="00067177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52" w:author="Livisghton Kleber" w:date="2019-11-17T19:23:00Z"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seus conselhos que foram fundamentais para a con</w:t>
        </w:r>
      </w:ins>
      <w:ins w:id="53" w:author="Livisghton Kleber" w:date="2019-11-17T19:24:00Z"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54" w:author="Livisghton Kleber" w:date="2019-11-17T19:23:00Z"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trução </w:t>
        </w:r>
      </w:ins>
      <w:ins w:id="55" w:author="Livisghton Kleber" w:date="2019-11-17T19:24:00Z"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>deste trabalho.</w:t>
        </w:r>
      </w:ins>
      <w:ins w:id="56" w:author="Livisghton Kleber" w:date="2019-11-17T19:25:00Z">
        <w:r w:rsidR="00C56DF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fim, </w:t>
        </w:r>
      </w:ins>
      <w:ins w:id="57" w:author="Livisghton Kleber" w:date="2019-11-17T19:26:00Z">
        <w:r w:rsidR="00C56DF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agradeço também a Universidade Federal de Pernambuco e o Centro de Informática, </w:t>
        </w:r>
      </w:ins>
      <w:ins w:id="58" w:author="Livisghton Kleber" w:date="2019-11-17T19:29:00Z">
        <w:r w:rsidR="00C56DF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</w:t>
        </w:r>
      </w:ins>
      <w:ins w:id="59" w:author="Livisghton Kleber" w:date="2019-11-17T19:30:00Z">
        <w:r w:rsidR="00C56DFB">
          <w:rPr>
            <w:rFonts w:ascii="Times New Roman" w:hAnsi="Times New Roman" w:cs="Times New Roman"/>
            <w:color w:val="000000" w:themeColor="text1"/>
            <w:sz w:val="24"/>
            <w:szCs w:val="24"/>
          </w:rPr>
          <w:t>todo conhecimento adquirido.</w:t>
        </w:r>
      </w:ins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1B9A150F" w:rsidR="001F3875" w:rsidRDefault="001F3875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del w:id="60" w:author="Livisghton Kleber" w:date="2019-11-17T21:05:00Z">
                              <w:r w:rsidRPr="00B84C1C" w:rsidDel="00CE3B5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delText>visão é o mais avançado dos nossos sentidos, de forma que não é de surpreender que as imagens exerçam o papel mais importante na percepção humana</w:delText>
                              </w:r>
                            </w:del>
                            <w:ins w:id="61" w:author="Livisghton Kleber" w:date="2019-11-17T21:05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persistência é o caminho do êxito</w:t>
                              </w:r>
                            </w:ins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0211592" w:rsidR="001F3875" w:rsidRPr="00B84C1C" w:rsidRDefault="001F3875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del w:id="62" w:author="Livisghton Kleber" w:date="2019-11-17T21:05:00Z">
                              <w:r w:rsidDel="00CE3B5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delText>Rafael C. Gonzalez</w:delText>
                              </w:r>
                            </w:del>
                            <w:ins w:id="63" w:author="Livisghton Kleber" w:date="2019-11-17T21:05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Charles Cha</w:t>
                              </w:r>
                            </w:ins>
                            <w:ins w:id="64" w:author="Livisghton Kleber" w:date="2019-11-17T21:06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plin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1B9A150F" w:rsidR="001F3875" w:rsidRDefault="001F3875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del w:id="65" w:author="Livisghton Kleber" w:date="2019-11-17T21:05:00Z">
                        <w:r w:rsidRPr="00B84C1C" w:rsidDel="00CE3B5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delText>visão é o mais avançado dos nossos sentidos, de forma que não é de surpreender que as imagens exerçam o papel mais importante na percepção humana</w:delText>
                        </w:r>
                      </w:del>
                      <w:ins w:id="66" w:author="Livisghton Kleber" w:date="2019-11-17T21:05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persistência é o caminho do êxito</w:t>
                        </w:r>
                      </w:ins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0211592" w:rsidR="001F3875" w:rsidRPr="00B84C1C" w:rsidRDefault="001F3875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del w:id="67" w:author="Livisghton Kleber" w:date="2019-11-17T21:05:00Z">
                        <w:r w:rsidDel="00CE3B5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delText>Rafael C. Gonzalez</w:delText>
                        </w:r>
                      </w:del>
                      <w:ins w:id="68" w:author="Livisghton Kleber" w:date="2019-11-17T21:05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Charles Cha</w:t>
                        </w:r>
                      </w:ins>
                      <w:ins w:id="69" w:author="Livisghton Kleber" w:date="2019-11-17T21:06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plin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83B134" w14:textId="0F9AECAE" w:rsidR="0031169C" w:rsidRPr="00036A2A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70" w:author="Livisghton Kleber" w:date="2019-11-17T20:46:00Z">
        <w:r w:rsidRPr="009C2F12" w:rsidDel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gfgfgfgfgf</w:delText>
        </w:r>
        <w:r w:rsidR="004A5DB5" w:rsidRPr="009C2F12" w:rsidDel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  <w:ins w:id="71" w:author="Livisghton Kleber" w:date="2019-11-17T19:59:00Z">
        <w:r w:rsidR="0031169C"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  <w:r w:rsidR="0031169C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cifra é uma notação musical utilizada para indicar </w:t>
        </w:r>
      </w:ins>
      <w:ins w:id="72" w:author="Livisghton Kleber" w:date="2019-11-17T20:01:00Z">
        <w:r w:rsidR="0031169C">
          <w:rPr>
            <w:rFonts w:ascii="Times New Roman" w:hAnsi="Times New Roman" w:cs="Times New Roman"/>
            <w:color w:val="000000" w:themeColor="text1"/>
            <w:sz w:val="24"/>
            <w:szCs w:val="24"/>
          </w:rPr>
          <w:t>qua</w:t>
        </w:r>
      </w:ins>
      <w:ins w:id="73" w:author="Livisghton Kleber" w:date="2019-11-17T20:10:00Z">
        <w:r w:rsidR="00EA14E0">
          <w:rPr>
            <w:rFonts w:ascii="Times New Roman" w:hAnsi="Times New Roman" w:cs="Times New Roman"/>
            <w:color w:val="000000" w:themeColor="text1"/>
            <w:sz w:val="24"/>
            <w:szCs w:val="24"/>
          </w:rPr>
          <w:t>l</w:t>
        </w:r>
      </w:ins>
      <w:ins w:id="74" w:author="Livisghton Kleber" w:date="2019-11-17T20:01:00Z">
        <w:r w:rsidR="003116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75" w:author="Livisghton Kleber" w:date="2019-11-17T19:59:00Z">
        <w:r w:rsidR="0031169C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acorde </w:t>
        </w:r>
      </w:ins>
      <w:ins w:id="76" w:author="Livisghton Kleber" w:date="2019-11-17T20:10:00Z">
        <w:r w:rsidR="00D8427D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>ser</w:t>
        </w:r>
        <w:r w:rsidR="003A41D6">
          <w:rPr>
            <w:rFonts w:ascii="Times New Roman" w:hAnsi="Times New Roman" w:cs="Times New Roman"/>
            <w:color w:val="000000" w:themeColor="text1"/>
            <w:sz w:val="24"/>
            <w:szCs w:val="24"/>
          </w:rPr>
          <w:t>á</w:t>
        </w:r>
      </w:ins>
      <w:ins w:id="77" w:author="Livisghton Kleber" w:date="2019-11-17T19:59:00Z">
        <w:r w:rsidR="003116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1169C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>executado por um instrumento</w:t>
        </w:r>
      </w:ins>
      <w:ins w:id="78" w:author="Livisghton Kleber" w:date="2019-11-17T20:04:00Z">
        <w:r w:rsidR="002F49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em </w:t>
        </w:r>
      </w:ins>
      <w:ins w:id="79" w:author="Livisghton Kleber" w:date="2019-11-17T20:05:00Z">
        <w:r w:rsidR="002F4953">
          <w:rPr>
            <w:rFonts w:ascii="Times New Roman" w:hAnsi="Times New Roman" w:cs="Times New Roman"/>
            <w:color w:val="000000" w:themeColor="text1"/>
            <w:sz w:val="24"/>
            <w:szCs w:val="24"/>
          </w:rPr>
          <w:t>conjunt</w:t>
        </w:r>
        <w:r w:rsidR="00D0197F">
          <w:rPr>
            <w:rFonts w:ascii="Times New Roman" w:hAnsi="Times New Roman" w:cs="Times New Roman"/>
            <w:color w:val="000000" w:themeColor="text1"/>
            <w:sz w:val="24"/>
            <w:szCs w:val="24"/>
          </w:rPr>
          <w:t>o</w:t>
        </w:r>
        <w:r w:rsidR="002F49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melodia d</w:t>
        </w:r>
      </w:ins>
      <w:ins w:id="80" w:author="Livisghton Kleber" w:date="2019-11-17T20:06:00Z">
        <w:r w:rsidR="0042247A">
          <w:rPr>
            <w:rFonts w:ascii="Times New Roman" w:hAnsi="Times New Roman" w:cs="Times New Roman"/>
            <w:color w:val="000000" w:themeColor="text1"/>
            <w:sz w:val="24"/>
            <w:szCs w:val="24"/>
          </w:rPr>
          <w:t>e uma</w:t>
        </w:r>
      </w:ins>
      <w:ins w:id="81" w:author="Livisghton Kleber" w:date="2019-11-17T20:05:00Z">
        <w:r w:rsidR="002F49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música</w:t>
        </w:r>
      </w:ins>
      <w:ins w:id="82" w:author="Livisghton Kleber" w:date="2019-11-17T19:59:00Z">
        <w:r w:rsidR="0031169C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83" w:author="Livisghton Kleber" w:date="2019-11-17T20:01:00Z">
        <w:r w:rsidR="00072AB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84" w:author="Livisghton Kleber" w:date="2019-11-17T20:15:00Z">
        <w:r w:rsidR="00A01C97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ins w:id="85" w:author="Livisghton Kleber" w:date="2019-11-17T20:11:00Z">
        <w:r w:rsidR="005B0721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>úsicos menos experientes</w:t>
        </w:r>
        <w:r w:rsidR="005B07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geralmente recorre</w:t>
        </w:r>
      </w:ins>
      <w:ins w:id="86" w:author="Livisghton Kleber" w:date="2019-11-17T20:13:00Z">
        <w:r w:rsidR="004E4F6E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ins w:id="87" w:author="Livisghton Kleber" w:date="2019-11-17T20:11:00Z">
        <w:r w:rsidR="005B07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sites</w:t>
        </w:r>
      </w:ins>
      <w:ins w:id="88" w:author="Livisghton Kleber" w:date="2019-11-17T20:12:00Z">
        <w:r w:rsidR="005B07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ou repositórios de cifras, devido não ter a habilidade de </w:t>
        </w:r>
      </w:ins>
      <w:ins w:id="89" w:author="Livisghton Kleber" w:date="2019-11-17T20:13:00Z">
        <w:r w:rsidR="005B0721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reconhecer</w:t>
        </w:r>
      </w:ins>
      <w:ins w:id="90" w:author="Livisghton Kleber" w:date="2019-11-17T20:12:00Z">
        <w:r w:rsidR="005B07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acordes </w:t>
        </w:r>
      </w:ins>
      <w:ins w:id="91" w:author="Livisghton Kleber" w:date="2019-11-17T20:14:00Z">
        <w:r w:rsidR="007F41E0">
          <w:rPr>
            <w:rFonts w:ascii="Times New Roman" w:hAnsi="Times New Roman" w:cs="Times New Roman"/>
            <w:color w:val="000000" w:themeColor="text1"/>
            <w:sz w:val="24"/>
            <w:szCs w:val="24"/>
          </w:rPr>
          <w:t>pelos seus próprios ouvidos</w:t>
        </w:r>
        <w:r w:rsidR="007B3B2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executar alguma canção.</w:t>
        </w:r>
        <w:r w:rsidR="007F41E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92" w:author="Livisghton Kleber" w:date="2019-11-17T20:16:00Z">
        <w:r w:rsidR="0096248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No entanto, </w:t>
        </w:r>
      </w:ins>
      <w:ins w:id="93" w:author="Livisghton Kleber" w:date="2019-11-17T20:14:00Z">
        <w:r w:rsidR="00E73D14">
          <w:rPr>
            <w:rFonts w:ascii="Times New Roman" w:hAnsi="Times New Roman" w:cs="Times New Roman"/>
            <w:color w:val="000000" w:themeColor="text1"/>
            <w:sz w:val="24"/>
            <w:szCs w:val="24"/>
          </w:rPr>
          <w:t>existe uma grande quantidade de músicas que não estão catalogadas nessas pla</w:t>
        </w:r>
      </w:ins>
      <w:ins w:id="94" w:author="Livisghton Kleber" w:date="2019-11-17T20:15:00Z">
        <w:r w:rsidR="00E73D14">
          <w:rPr>
            <w:rFonts w:ascii="Times New Roman" w:hAnsi="Times New Roman" w:cs="Times New Roman"/>
            <w:color w:val="000000" w:themeColor="text1"/>
            <w:sz w:val="24"/>
            <w:szCs w:val="24"/>
          </w:rPr>
          <w:t>taformas</w:t>
        </w:r>
      </w:ins>
      <w:ins w:id="95" w:author="Livisghton Kleber" w:date="2019-11-17T20:16:00Z">
        <w:r w:rsidR="00090AB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dificultando </w:t>
        </w:r>
      </w:ins>
      <w:ins w:id="96" w:author="Livisghton Kleber" w:date="2019-11-17T20:17:00Z">
        <w:r w:rsidR="00090AB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assim o aprendizado de </w:t>
        </w:r>
      </w:ins>
      <w:ins w:id="97" w:author="Livisghton Kleber" w:date="2019-11-17T20:18:00Z">
        <w:r w:rsidR="00047A45">
          <w:rPr>
            <w:rFonts w:ascii="Times New Roman" w:hAnsi="Times New Roman" w:cs="Times New Roman"/>
            <w:color w:val="000000" w:themeColor="text1"/>
            <w:sz w:val="24"/>
            <w:szCs w:val="24"/>
          </w:rPr>
          <w:t>determinadas</w:t>
        </w:r>
      </w:ins>
      <w:ins w:id="98" w:author="Livisghton Kleber" w:date="2019-11-17T20:17:00Z">
        <w:r w:rsidR="00090AB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mús</w:t>
        </w:r>
      </w:ins>
      <w:ins w:id="99" w:author="Livisghton Kleber" w:date="2019-11-17T20:18:00Z">
        <w:r w:rsidR="00047A45">
          <w:rPr>
            <w:rFonts w:ascii="Times New Roman" w:hAnsi="Times New Roman" w:cs="Times New Roman"/>
            <w:color w:val="000000" w:themeColor="text1"/>
            <w:sz w:val="24"/>
            <w:szCs w:val="24"/>
          </w:rPr>
          <w:t>i</w:t>
        </w:r>
      </w:ins>
      <w:ins w:id="100" w:author="Livisghton Kleber" w:date="2019-11-17T20:17:00Z">
        <w:r w:rsidR="00090ABD">
          <w:rPr>
            <w:rFonts w:ascii="Times New Roman" w:hAnsi="Times New Roman" w:cs="Times New Roman"/>
            <w:color w:val="000000" w:themeColor="text1"/>
            <w:sz w:val="24"/>
            <w:szCs w:val="24"/>
          </w:rPr>
          <w:t>cas</w:t>
        </w:r>
      </w:ins>
      <w:ins w:id="101" w:author="Livisghton Kleber" w:date="2019-11-17T20:15:00Z">
        <w:r w:rsidR="00E73D14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02" w:author="Livisghton Kleber" w:date="2019-11-17T20:18:00Z">
        <w:r w:rsidR="007133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697FD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auxiliar </w:t>
        </w:r>
      </w:ins>
      <w:ins w:id="103" w:author="Livisghton Kleber" w:date="2019-11-17T20:20:00Z">
        <w:r w:rsidR="000C1F24">
          <w:rPr>
            <w:rFonts w:ascii="Times New Roman" w:hAnsi="Times New Roman" w:cs="Times New Roman"/>
            <w:color w:val="000000" w:themeColor="text1"/>
            <w:sz w:val="24"/>
            <w:szCs w:val="24"/>
          </w:rPr>
          <w:t>no</w:t>
        </w:r>
      </w:ins>
      <w:ins w:id="104" w:author="Livisghton Kleber" w:date="2019-11-17T20:18:00Z">
        <w:r w:rsidR="00697FD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aprendizado </w:t>
        </w:r>
      </w:ins>
      <w:ins w:id="105" w:author="Livisghton Kleber" w:date="2019-11-17T20:20:00Z">
        <w:r w:rsidR="000C1F2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desses músicos, foi </w:t>
        </w:r>
      </w:ins>
      <w:ins w:id="106" w:author="Livisghton Kleber" w:date="2019-11-17T20:23:00Z">
        <w:r w:rsidR="000C1F2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construído </w:t>
        </w:r>
      </w:ins>
      <w:ins w:id="107" w:author="Livisghton Kleber" w:date="2019-11-17T20:20:00Z">
        <w:r w:rsidR="000C1F24">
          <w:rPr>
            <w:rFonts w:ascii="Times New Roman" w:hAnsi="Times New Roman" w:cs="Times New Roman"/>
            <w:color w:val="000000" w:themeColor="text1"/>
            <w:sz w:val="24"/>
            <w:szCs w:val="24"/>
          </w:rPr>
          <w:t>um mode</w:t>
        </w:r>
      </w:ins>
      <w:ins w:id="108" w:author="Livisghton Kleber" w:date="2019-11-17T20:21:00Z">
        <w:r w:rsidR="000C1F2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lo computacional </w:t>
        </w:r>
      </w:ins>
      <w:ins w:id="109" w:author="Livisghton Kleber" w:date="2019-11-17T20:23:00Z">
        <w:r w:rsidR="00054571">
          <w:rPr>
            <w:rFonts w:ascii="Times New Roman" w:hAnsi="Times New Roman" w:cs="Times New Roman"/>
            <w:color w:val="000000" w:themeColor="text1"/>
            <w:sz w:val="24"/>
            <w:szCs w:val="24"/>
          </w:rPr>
          <w:t>utilizando redes neurais</w:t>
        </w:r>
      </w:ins>
      <w:ins w:id="110" w:author="Livisghton Kleber" w:date="2019-11-17T20:24:00Z">
        <w:r w:rsidR="0005457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</w:t>
        </w:r>
        <w:r w:rsidR="00ED70D5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reconhecer acordes</w:t>
        </w:r>
        <w:r w:rsidR="00EC3D76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="0076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1" w:author="Livisghton Kleber" w:date="2019-11-17T20:25:00Z">
        <w:r w:rsidR="0076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Basicamente, o modelo é composto por duas etapas: 1. </w:t>
        </w:r>
      </w:ins>
      <w:ins w:id="112" w:author="Livisghton Kleber" w:date="2019-11-17T20:26:00Z">
        <w:r w:rsidR="0076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Extração de características utilizando </w:t>
        </w:r>
      </w:ins>
      <w:ins w:id="113" w:author="Livisghton Kleber" w:date="2019-11-17T20:27:00Z">
        <w:r w:rsidR="00764586" w:rsidRPr="00764586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4" w:author="Livisghton Kleber" w:date="2019-11-17T20:2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  <w:r w:rsidR="00764586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ins w:id="115" w:author="Livisghton Kleber" w:date="2019-11-17T20:28:00Z">
        <w:r w:rsidR="003807D3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16" w:author="Livisghton Kleber" w:date="2019-11-17T20:27:00Z">
        <w:r w:rsidR="003807D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7" w:author="Livisghton Kleber" w:date="2019-11-17T20:28:00Z">
        <w:r w:rsidR="003807D3">
          <w:rPr>
            <w:rFonts w:ascii="Times New Roman" w:hAnsi="Times New Roman" w:cs="Times New Roman"/>
            <w:color w:val="000000" w:themeColor="text1"/>
            <w:sz w:val="24"/>
            <w:szCs w:val="24"/>
          </w:rPr>
          <w:t>2. Estimativas de acordes por meio de uma MLP.</w:t>
        </w:r>
        <w:r w:rsidR="006B130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8" w:author="Livisghton Kleber" w:date="2019-11-17T20:29:00Z">
        <w:r w:rsidR="00F3377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Na fase de extração de características </w:t>
        </w:r>
        <w:r w:rsidR="00612653">
          <w:rPr>
            <w:rFonts w:ascii="Times New Roman" w:hAnsi="Times New Roman" w:cs="Times New Roman"/>
            <w:color w:val="000000" w:themeColor="text1"/>
            <w:sz w:val="24"/>
            <w:szCs w:val="24"/>
          </w:rPr>
          <w:t>fo</w:t>
        </w:r>
      </w:ins>
      <w:ins w:id="119" w:author="Livisghton Kleber" w:date="2019-11-17T20:30:00Z">
        <w:r w:rsidR="00612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ram testados quatro tipos de </w:t>
        </w:r>
      </w:ins>
      <w:ins w:id="120" w:author="Livisghton Kleber" w:date="2019-11-17T20:31:00Z">
        <w:r w:rsidR="00612653" w:rsidRPr="006126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1" w:author="Livisghton Kleber" w:date="2019-11-17T20:31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chromagrams</w:t>
        </w:r>
      </w:ins>
      <w:ins w:id="122" w:author="Livisghton Kleber" w:date="2019-11-17T22:31:00Z">
        <w:r w:rsidR="00A7743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,</w:t>
        </w:r>
      </w:ins>
      <w:ins w:id="123" w:author="Livisghton Kleber" w:date="2019-11-17T20:31:00Z">
        <w:r w:rsidR="00612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24" w:author="Livisghton Kleber" w:date="2019-11-17T20:32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CP </w:t>
        </w:r>
        <w:r w:rsidR="00D40E4F" w:rsidRPr="00D40E4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5" w:author="Livisghton Kleber" w:date="2019-11-17T20:3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CLP </w:t>
        </w:r>
        <w:r w:rsidR="00D40E4F" w:rsidRPr="00D40E4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6" w:author="Livisghton Kleber" w:date="2019-11-17T20:3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CENS </w:t>
        </w:r>
        <w:r w:rsidR="00D40E4F" w:rsidRPr="00D40E4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7" w:author="Livisghton Kleber" w:date="2019-11-17T20:3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CRP </w:t>
        </w:r>
        <w:r w:rsidR="00D40E4F" w:rsidRPr="00D40E4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8" w:author="Livisghton Kleber" w:date="2019-11-17T20:3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</w:ins>
      <w:ins w:id="129" w:author="Livisghton Kleber" w:date="2019-11-17T20:33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Os resultados experimentais </w:t>
        </w:r>
      </w:ins>
      <w:ins w:id="130" w:author="Livisghton Kleber" w:date="2019-11-17T20:34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>extraídos de mais de</w:t>
        </w:r>
      </w:ins>
      <w:ins w:id="131" w:author="Livisghton Kleber" w:date="2019-11-17T20:35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150 m</w:t>
        </w:r>
      </w:ins>
      <w:ins w:id="132" w:author="Livisghton Kleber" w:date="2019-11-17T20:36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>ú</w:t>
        </w:r>
      </w:ins>
      <w:ins w:id="133" w:author="Livisghton Kleber" w:date="2019-11-17T20:35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sicas dos Beatles </w:t>
        </w:r>
      </w:ins>
      <w:ins w:id="134" w:author="Livisghton Kleber" w:date="2019-11-17T20:36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</w:ins>
      <w:ins w:id="135" w:author="Livisghton Kleber" w:date="2019-11-17T20:35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Queen</w:t>
        </w:r>
      </w:ins>
      <w:ins w:id="136" w:author="Livisghton Kleber" w:date="2019-11-17T20:36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indicaram que a aplicação d</w:t>
        </w:r>
      </w:ins>
      <w:ins w:id="137" w:author="Livisghton Kleber" w:date="2019-11-17T20:37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esses diferentes tipos de </w:t>
        </w:r>
        <w:r w:rsidR="00D40E4F" w:rsidRPr="00D40E4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8" w:author="Livisghton Kleber" w:date="2019-11-17T20:3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como extração de características </w:t>
        </w:r>
      </w:ins>
      <w:ins w:id="139" w:author="Livisghton Kleber" w:date="2019-11-17T20:42:00Z">
        <w:r w:rsidR="001C7A43">
          <w:rPr>
            <w:rFonts w:ascii="Times New Roman" w:hAnsi="Times New Roman" w:cs="Times New Roman"/>
            <w:color w:val="000000" w:themeColor="text1"/>
            <w:sz w:val="24"/>
            <w:szCs w:val="24"/>
          </w:rPr>
          <w:t>obtém-se</w:t>
        </w:r>
      </w:ins>
      <w:ins w:id="140" w:author="Livisghton Kleber" w:date="2019-11-17T20:38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41" w:author="Livisghton Kleber" w:date="2019-11-17T20:46:00Z">
        <w:r w:rsidR="006241CA">
          <w:rPr>
            <w:rFonts w:ascii="Times New Roman" w:hAnsi="Times New Roman" w:cs="Times New Roman"/>
            <w:color w:val="000000" w:themeColor="text1"/>
            <w:sz w:val="24"/>
            <w:szCs w:val="24"/>
          </w:rPr>
          <w:t>quas</w:t>
        </w:r>
      </w:ins>
      <w:ins w:id="142" w:author="Livisghton Kleber" w:date="2019-11-17T20:47:00Z">
        <w:r w:rsidR="006241C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</w:ins>
      <w:ins w:id="143" w:author="Livisghton Kleber" w:date="2019-11-17T20:38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>o mesmo resultad</w:t>
        </w:r>
      </w:ins>
      <w:ins w:id="144" w:author="Livisghton Kleber" w:date="2019-11-17T20:39:00Z">
        <w:r w:rsidR="008E03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o, ou </w:t>
        </w:r>
      </w:ins>
      <w:ins w:id="145" w:author="Livisghton Kleber" w:date="2019-11-17T20:48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seja, </w:t>
        </w:r>
      </w:ins>
      <w:ins w:id="146" w:author="Livisghton Kleber" w:date="2019-11-17T20:47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variação da acurácia </w:t>
        </w:r>
      </w:ins>
      <w:ins w:id="147" w:author="Livisghton Kleber" w:date="2019-11-17T20:48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os quatro tipos de </w:t>
        </w:r>
        <w:r w:rsidR="00634C88" w:rsidRPr="00634C8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48" w:author="Livisghton Kleber" w:date="2019-11-17T20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</w:ins>
      <w:ins w:id="149" w:author="Livisghton Kleber" w:date="2019-11-17T22:32:00Z">
        <w:r w:rsidR="00485E3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ins w:id="150" w:author="Livisghton Kleber" w:date="2019-11-17T20:48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51" w:author="Livisghton Kleber" w:date="2019-11-17T20:47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foi muito baixa</w:t>
        </w:r>
      </w:ins>
      <w:ins w:id="152" w:author="Livisghton Kleber" w:date="2019-11-17T20:49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53" w:author="Livisghton Kleber" w:date="2019-11-17T20:43:00Z">
        <w:r w:rsidR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Mas a acurácia </w:t>
        </w:r>
      </w:ins>
      <w:ins w:id="154" w:author="Livisghton Kleber" w:date="2019-11-17T20:44:00Z">
        <w:r w:rsidR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da MLP para reconhecer acordes </w:t>
        </w:r>
      </w:ins>
      <w:ins w:id="155" w:author="Livisghton Kleber" w:date="2019-11-17T20:46:00Z">
        <w:r w:rsidR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t>ficou entre 63,1% e 64,4</w:t>
        </w:r>
      </w:ins>
      <w:ins w:id="156" w:author="Livisghton Kleber" w:date="2019-11-17T22:32:00Z">
        <w:r w:rsidR="00D74A6E">
          <w:rPr>
            <w:rFonts w:ascii="Times New Roman" w:hAnsi="Times New Roman" w:cs="Times New Roman"/>
            <w:color w:val="000000" w:themeColor="text1"/>
            <w:sz w:val="24"/>
            <w:szCs w:val="24"/>
          </w:rPr>
          <w:t>%</w:t>
        </w:r>
      </w:ins>
      <w:ins w:id="157" w:author="Livisghton Kleber" w:date="2019-11-17T20:46:00Z">
        <w:r w:rsidR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58" w:author="Livisghton Kleber" w:date="2019-11-17T20:49:00Z">
        <w:r w:rsidR="0031431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que </w:t>
        </w:r>
      </w:ins>
      <w:ins w:id="159" w:author="Livisghton Kleber" w:date="2019-11-17T20:50:00Z">
        <w:r w:rsidR="00314319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um</w:t>
        </w:r>
      </w:ins>
      <w:ins w:id="160" w:author="Livisghton Kleber" w:date="2019-11-17T22:33:00Z">
        <w:r w:rsidR="00533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bom</w:t>
        </w:r>
      </w:ins>
      <w:ins w:id="161" w:author="Livisghton Kleber" w:date="2019-11-17T20:50:00Z">
        <w:r w:rsidR="0031431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resultado.</w:t>
        </w:r>
      </w:ins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044B6" w14:textId="43A20EE1" w:rsidR="00B237C2" w:rsidRDefault="004A5DB5" w:rsidP="004A5DB5">
      <w:pPr>
        <w:spacing w:after="0" w:line="360" w:lineRule="auto"/>
        <w:jc w:val="both"/>
        <w:rPr>
          <w:ins w:id="162" w:author="Livisghton Kleber" w:date="2019-11-17T19:55:00Z"/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ins w:id="163" w:author="Livisghton Kleber" w:date="2019-11-17T19:55:00Z">
        <w:r w:rsidR="00B237C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Reconhecimento de Acordes, Redes Neurais, </w:t>
        </w:r>
      </w:ins>
      <w:ins w:id="164" w:author="Livisghton Kleber" w:date="2019-11-17T19:56:00Z">
        <w:r w:rsidR="00900D38" w:rsidRPr="000A39FE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65" w:author="Livisghton Kleber" w:date="2019-11-17T19:5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</w:ins>
      <w:ins w:id="166" w:author="Livisghton Kleber" w:date="2019-11-17T19:58:00Z">
        <w:r w:rsidR="00B90453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4403E8ED" w14:textId="6C670551" w:rsidR="004A5DB5" w:rsidRPr="009C2F12" w:rsidDel="006C0D3E" w:rsidRDefault="00F83091" w:rsidP="004A5DB5">
      <w:pPr>
        <w:spacing w:after="0" w:line="360" w:lineRule="auto"/>
        <w:jc w:val="both"/>
        <w:rPr>
          <w:del w:id="167" w:author="Livisghton Kleber" w:date="2019-11-17T22:34:00Z"/>
          <w:rFonts w:ascii="Times New Roman" w:hAnsi="Times New Roman" w:cs="Times New Roman"/>
          <w:color w:val="000000" w:themeColor="text1"/>
          <w:sz w:val="24"/>
          <w:szCs w:val="24"/>
        </w:rPr>
      </w:pPr>
      <w:del w:id="168" w:author="Livisghton Kleber" w:date="2019-11-17T22:34:00Z">
        <w:r w:rsidRPr="009C2F12" w:rsidDel="006C0D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3 a 5 palavras</w:delText>
        </w:r>
        <w:r w:rsidR="004A5DB5" w:rsidRPr="009C2F12" w:rsidDel="006C0D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E91B39" w:rsidR="008C1512" w:rsidRPr="009C2F12" w:rsidDel="00C07C97" w:rsidRDefault="00C07C97" w:rsidP="008C1512">
      <w:pPr>
        <w:spacing w:after="0" w:line="360" w:lineRule="auto"/>
        <w:jc w:val="both"/>
        <w:rPr>
          <w:del w:id="169" w:author="Livisghton Kleber" w:date="2019-11-18T00:28:00Z"/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ins w:id="170" w:author="Livisghton Kleber" w:date="2019-11-18T00:28:00Z">
        <w:r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ab/>
        </w:r>
        <w:r w:rsidRPr="00C07C97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The cipher is a musical notation used to indicate which chord will be played by an instrument together with the melody of a song.</w:t>
        </w:r>
      </w:ins>
      <w:del w:id="171" w:author="Livisghton Kleber" w:date="2019-11-18T00:28:00Z">
        <w:r w:rsidR="00F83091" w:rsidRPr="009C2F12" w:rsidDel="00C07C97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delText>Resumo em ingles.</w:delText>
        </w:r>
      </w:del>
    </w:p>
    <w:p w14:paraId="45AB292E" w14:textId="2BB571C0" w:rsidR="004E39FC" w:rsidRDefault="00C07C97" w:rsidP="008C1512">
      <w:pPr>
        <w:spacing w:after="0" w:line="360" w:lineRule="auto"/>
        <w:jc w:val="both"/>
        <w:rPr>
          <w:ins w:id="172" w:author="Livisghton Kleber" w:date="2019-11-18T00:30:00Z"/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ins w:id="173" w:author="Livisghton Kleber" w:date="2019-11-18T00:28:00Z">
        <w:r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</w:ins>
      <w:ins w:id="174" w:author="Livisghton Kleber" w:date="2019-11-18T00:30:00Z">
        <w:r w:rsidR="00E51F3D" w:rsidRPr="00E51F3D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Less experienced musicians often turn to cipher sites or repositories because they lack the ability to recognize chords in their own ears to perform a song.</w:t>
        </w:r>
      </w:ins>
      <w:ins w:id="175" w:author="Livisghton Kleber" w:date="2019-11-18T00:31:00Z">
        <w:r w:rsidR="00646F60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  <w:r w:rsidR="00646F60" w:rsidRPr="00646F60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However, there are a lot of songs that are not cataloged on these platforms making it difficult to learn certain songs.</w:t>
        </w:r>
        <w:r w:rsid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  <w:r w:rsidR="00AD54DA" w:rsidRP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To assist in the learning of these musicians, a computational model was built using neural networks to recognize chords</w:t>
        </w:r>
        <w:r w:rsid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.</w:t>
        </w:r>
      </w:ins>
      <w:ins w:id="176" w:author="Livisghton Kleber" w:date="2019-11-18T00:32:00Z">
        <w:r w:rsid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  <w:r w:rsidR="00AD54DA" w:rsidRP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Basically, the model consists of two steps: 1. Feature extraction using chromagrams, 2. Chord estimations using an MLP.</w:t>
        </w:r>
      </w:ins>
      <w:ins w:id="177" w:author="Livisghton Kleber" w:date="2019-11-18T00:33:00Z">
        <w:r w:rsidR="005E625C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I</w:t>
        </w:r>
        <w:r w:rsidR="005E625C" w:rsidRPr="005E625C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n the feature extraction phase four types of chromagrams were tested, CP Features, CLP Features, CENS Features and CRP Features</w:t>
        </w:r>
        <w:r w:rsidR="005E625C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.</w:t>
        </w:r>
        <w:r w:rsidR="00A23667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</w:ins>
      <w:ins w:id="178" w:author="Livisghton Kleber" w:date="2019-11-18T00:34:00Z"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Experimental results from over 150 Beatles and Queen songs indicated that applying these different types of chromas as feature extraction yields almost the same result, </w:t>
        </w:r>
      </w:ins>
      <w:ins w:id="179" w:author="Livisghton Kleber" w:date="2019-11-18T10:13:00Z">
        <w:r w:rsidR="002017FD" w:rsidRPr="002017FD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  <w:rPrChange w:id="180" w:author="Livisghton Kleber" w:date="2019-11-18T10:13:00Z">
              <w:rPr>
                <w:rFonts w:ascii="Arial" w:hAnsi="Arial" w:cs="Arial"/>
                <w:sz w:val="21"/>
                <w:szCs w:val="21"/>
                <w:shd w:val="clear" w:color="auto" w:fill="FFFFFF"/>
              </w:rPr>
            </w:rPrChange>
          </w:rPr>
          <w:t xml:space="preserve">in other words, </w:t>
        </w:r>
      </w:ins>
      <w:ins w:id="181" w:author="Livisghton Kleber" w:date="2019-11-18T00:34:00Z"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the accuracy variation for the four types of chromagrams was very low. </w:t>
        </w:r>
      </w:ins>
      <w:ins w:id="182" w:author="Livisghton Kleber" w:date="2019-11-18T00:36:00Z">
        <w:r w:rsidR="003862A7" w:rsidRPr="003862A7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But the accuracy of MLP to recognize chords was between 63.1% and 64.4% which is a good result.</w:t>
        </w:r>
      </w:ins>
    </w:p>
    <w:p w14:paraId="3E7880E8" w14:textId="77777777" w:rsidR="00E51F3D" w:rsidRPr="009C2F12" w:rsidRDefault="00E51F3D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0CC42BEE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ins w:id="183" w:author="Livisghton Kleber" w:date="2019-11-18T00:37:00Z">
        <w:r w:rsidR="00EA1DA4" w:rsidRPr="00EA1DA4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Chord Recognition</w:t>
        </w:r>
        <w:r w:rsidR="00EA1DA4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, </w:t>
        </w:r>
        <w:r w:rsidR="00EA1DA4" w:rsidRPr="00EA1DA4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Neural networks</w:t>
        </w:r>
      </w:ins>
      <w:ins w:id="184" w:author="Livisghton Kleber" w:date="2019-11-18T00:38:00Z">
        <w:r w:rsidR="0025179F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, </w:t>
        </w:r>
        <w:r w:rsidR="0025179F" w:rsidRPr="005A6EA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Chromagram</w:t>
        </w:r>
      </w:ins>
      <w:bookmarkStart w:id="185" w:name="_GoBack"/>
      <w:bookmarkEnd w:id="185"/>
      <w:del w:id="186" w:author="Livisghton Kleber" w:date="2019-11-18T00:37:00Z">
        <w:r w:rsidR="00F83091" w:rsidRPr="009C2F12" w:rsidDel="00EA1DA4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delText>3 to 5 keywords</w:delText>
        </w:r>
      </w:del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EndPr/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59AE584D" w14:textId="40B8B3A3" w:rsidR="00EE22B7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ins w:id="187" w:author="Livisghton Kleber" w:date="2019-11-18T10:09:00Z"/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ins w:id="188" w:author="Livisghton Kleber" w:date="2019-11-18T10:09:00Z">
            <w:r w:rsidR="00EE22B7" w:rsidRPr="004D1D35">
              <w:rPr>
                <w:rStyle w:val="Hyperlink"/>
                <w:noProof/>
              </w:rPr>
              <w:fldChar w:fldCharType="begin"/>
            </w:r>
            <w:r w:rsidR="00EE22B7" w:rsidRPr="004D1D35">
              <w:rPr>
                <w:rStyle w:val="Hyperlink"/>
                <w:noProof/>
              </w:rPr>
              <w:instrText xml:space="preserve"> </w:instrText>
            </w:r>
            <w:r w:rsidR="00EE22B7">
              <w:rPr>
                <w:noProof/>
              </w:rPr>
              <w:instrText>HYPERLINK \l "_Toc24964196"</w:instrText>
            </w:r>
            <w:r w:rsidR="00EE22B7" w:rsidRPr="004D1D35">
              <w:rPr>
                <w:rStyle w:val="Hyperlink"/>
                <w:noProof/>
              </w:rPr>
              <w:instrText xml:space="preserve"> </w:instrText>
            </w:r>
            <w:r w:rsidR="00EE22B7" w:rsidRPr="004D1D35">
              <w:rPr>
                <w:rStyle w:val="Hyperlink"/>
                <w:noProof/>
              </w:rPr>
              <w:fldChar w:fldCharType="separate"/>
            </w:r>
            <w:r w:rsidR="00EE22B7" w:rsidRPr="004D1D35">
              <w:rPr>
                <w:rStyle w:val="Hyperlink"/>
                <w:noProof/>
                <w:lang w:val="en-US"/>
              </w:rPr>
              <w:t>1.</w:t>
            </w:r>
            <w:r w:rsidR="00EE22B7">
              <w:rPr>
                <w:noProof/>
              </w:rPr>
              <w:tab/>
            </w:r>
            <w:r w:rsidR="00EE22B7" w:rsidRPr="004D1D35">
              <w:rPr>
                <w:rStyle w:val="Hyperlink"/>
                <w:noProof/>
              </w:rPr>
              <w:t>Introdução</w:t>
            </w:r>
            <w:r w:rsidR="00EE22B7">
              <w:rPr>
                <w:noProof/>
                <w:webHidden/>
              </w:rPr>
              <w:tab/>
            </w:r>
            <w:r w:rsidR="00EE22B7">
              <w:rPr>
                <w:noProof/>
                <w:webHidden/>
              </w:rPr>
              <w:fldChar w:fldCharType="begin"/>
            </w:r>
            <w:r w:rsidR="00EE22B7">
              <w:rPr>
                <w:noProof/>
                <w:webHidden/>
              </w:rPr>
              <w:instrText xml:space="preserve"> PAGEREF _Toc24964196 \h </w:instrText>
            </w:r>
          </w:ins>
          <w:r w:rsidR="00EE22B7">
            <w:rPr>
              <w:noProof/>
              <w:webHidden/>
            </w:rPr>
          </w:r>
          <w:r w:rsidR="00EE22B7">
            <w:rPr>
              <w:noProof/>
              <w:webHidden/>
            </w:rPr>
            <w:fldChar w:fldCharType="separate"/>
          </w:r>
          <w:ins w:id="189" w:author="Livisghton Kleber" w:date="2019-11-18T10:09:00Z">
            <w:r w:rsidR="00EE22B7">
              <w:rPr>
                <w:noProof/>
                <w:webHidden/>
              </w:rPr>
              <w:t>16</w:t>
            </w:r>
            <w:r w:rsidR="00EE22B7">
              <w:rPr>
                <w:noProof/>
                <w:webHidden/>
              </w:rPr>
              <w:fldChar w:fldCharType="end"/>
            </w:r>
            <w:r w:rsidR="00EE22B7" w:rsidRPr="004D1D35">
              <w:rPr>
                <w:rStyle w:val="Hyperlink"/>
                <w:noProof/>
              </w:rPr>
              <w:fldChar w:fldCharType="end"/>
            </w:r>
          </w:ins>
        </w:p>
        <w:p w14:paraId="107E5FB6" w14:textId="65FFF2EA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190" w:author="Livisghton Kleber" w:date="2019-11-18T10:09:00Z"/>
              <w:noProof/>
            </w:rPr>
          </w:pPr>
          <w:ins w:id="191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"_Toc24964197"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_Toc24964197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2" w:author="Livisghton Kleber" w:date="2019-11-18T10:0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5B2A8582" w14:textId="1200DEBA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193" w:author="Livisghton Kleber" w:date="2019-11-18T10:09:00Z"/>
              <w:noProof/>
            </w:rPr>
          </w:pPr>
          <w:ins w:id="194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"_Toc24964198"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_Toc24964198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5" w:author="Livisghton Kleber" w:date="2019-11-18T10:0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0950B581" w14:textId="18DF44D1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196" w:author="Livisghton Kleber" w:date="2019-11-18T10:09:00Z"/>
              <w:noProof/>
            </w:rPr>
          </w:pPr>
          <w:ins w:id="197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"_Toc24964199"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_Toc24964199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8" w:author="Livisghton Kleber" w:date="2019-11-18T10:0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784FD134" w14:textId="0C3DF4A7" w:rsidR="00EE22B7" w:rsidRDefault="00EE22B7">
          <w:pPr>
            <w:pStyle w:val="Sumrio1"/>
            <w:tabs>
              <w:tab w:val="left" w:pos="440"/>
              <w:tab w:val="right" w:leader="dot" w:pos="9061"/>
            </w:tabs>
            <w:rPr>
              <w:ins w:id="199" w:author="Livisghton Kleber" w:date="2019-11-18T10:09:00Z"/>
              <w:noProof/>
            </w:rPr>
          </w:pPr>
          <w:ins w:id="200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"_Toc24964200"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1" w:author="Livisghton Kleber" w:date="2019-11-18T10:0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2919B2B3" w14:textId="18AB5438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202" w:author="Livisghton Kleber" w:date="2019-11-18T10:09:00Z"/>
              <w:noProof/>
            </w:rPr>
          </w:pPr>
          <w:ins w:id="203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"_Toc24964201"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4" w:author="Livisghton Kleber" w:date="2019-11-18T10:0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59E94BC7" w14:textId="66AD24AF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205" w:author="Livisghton Kleber" w:date="2019-11-18T10:09:00Z"/>
              <w:noProof/>
            </w:rPr>
          </w:pPr>
          <w:ins w:id="206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"_Toc24964202"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7" w:author="Livisghton Kleber" w:date="2019-11-18T10:0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660CE775" w14:textId="6AEE2378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208" w:author="Livisghton Kleber" w:date="2019-11-18T10:09:00Z"/>
              <w:noProof/>
            </w:rPr>
          </w:pPr>
          <w:ins w:id="209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"_Toc24964203"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 xml:space="preserve">Conceitos de </w:t>
            </w:r>
            <w:r w:rsidRPr="004D1D35">
              <w:rPr>
                <w:rStyle w:val="Hyperlink"/>
                <w:i/>
                <w:noProof/>
              </w:rPr>
              <w:t>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0" w:author="Livisghton Kleber" w:date="2019-11-18T10:09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18186F5D" w14:textId="1BB86D65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211" w:author="Livisghton Kleber" w:date="2019-11-18T10:09:00Z"/>
              <w:noProof/>
            </w:rPr>
          </w:pPr>
          <w:ins w:id="212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"_Toc24964204"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3" w:author="Livisghton Kleber" w:date="2019-11-18T10:09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7C74FFEC" w14:textId="3CE918C1" w:rsidR="00EE22B7" w:rsidRDefault="00EE22B7">
          <w:pPr>
            <w:pStyle w:val="Sumrio1"/>
            <w:tabs>
              <w:tab w:val="left" w:pos="440"/>
              <w:tab w:val="right" w:leader="dot" w:pos="9061"/>
            </w:tabs>
            <w:rPr>
              <w:ins w:id="214" w:author="Livisghton Kleber" w:date="2019-11-18T10:09:00Z"/>
              <w:noProof/>
            </w:rPr>
          </w:pPr>
          <w:ins w:id="215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"_Toc24964205"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Metodologia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6" w:author="Livisghton Kleber" w:date="2019-11-18T10:09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2F8B0954" w14:textId="1DF296F0" w:rsidR="00EE22B7" w:rsidRDefault="00EE22B7">
          <w:pPr>
            <w:pStyle w:val="Sumrio1"/>
            <w:tabs>
              <w:tab w:val="left" w:pos="660"/>
              <w:tab w:val="right" w:leader="dot" w:pos="9061"/>
            </w:tabs>
            <w:rPr>
              <w:ins w:id="217" w:author="Livisghton Kleber" w:date="2019-11-18T10:09:00Z"/>
              <w:noProof/>
            </w:rPr>
          </w:pPr>
          <w:ins w:id="218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"_Toc24964209"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i/>
                <w:iCs/>
                <w:noProof/>
              </w:rPr>
              <w:t>3.1.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 xml:space="preserve">Tipos de </w:t>
            </w:r>
            <w:r w:rsidRPr="004D1D35">
              <w:rPr>
                <w:rStyle w:val="Hyperlink"/>
                <w:i/>
                <w:iCs/>
                <w:noProof/>
              </w:rPr>
              <w:t>Chromagrams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9" w:author="Livisghton Kleber" w:date="2019-11-18T10:09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03F1BA74" w14:textId="0F8B56DA" w:rsidR="00EE22B7" w:rsidRDefault="00EE22B7">
          <w:pPr>
            <w:pStyle w:val="Sumrio1"/>
            <w:tabs>
              <w:tab w:val="left" w:pos="660"/>
              <w:tab w:val="right" w:leader="dot" w:pos="9061"/>
            </w:tabs>
            <w:rPr>
              <w:ins w:id="220" w:author="Livisghton Kleber" w:date="2019-11-18T10:09:00Z"/>
              <w:noProof/>
            </w:rPr>
          </w:pPr>
          <w:ins w:id="221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"_Toc24964210"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Rede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2" w:author="Livisghton Kleber" w:date="2019-11-18T10:0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6B8AACEF" w14:textId="1D62164D" w:rsidR="00EE22B7" w:rsidRDefault="00EE22B7">
          <w:pPr>
            <w:pStyle w:val="Sumrio1"/>
            <w:tabs>
              <w:tab w:val="left" w:pos="440"/>
              <w:tab w:val="right" w:leader="dot" w:pos="9061"/>
            </w:tabs>
            <w:rPr>
              <w:ins w:id="223" w:author="Livisghton Kleber" w:date="2019-11-18T10:09:00Z"/>
              <w:noProof/>
            </w:rPr>
          </w:pPr>
          <w:ins w:id="224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"_Toc24964211"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Experimento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5" w:author="Livisghton Kleber" w:date="2019-11-18T10:0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421940E3" w14:textId="3250A4C6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226" w:author="Livisghton Kleber" w:date="2019-11-18T10:09:00Z"/>
              <w:noProof/>
            </w:rPr>
          </w:pPr>
          <w:ins w:id="227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"_Toc24964212"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Construção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8" w:author="Livisghton Kleber" w:date="2019-11-18T10:0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5DDB2C3D" w14:textId="31BE5CFB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229" w:author="Livisghton Kleber" w:date="2019-11-18T10:09:00Z"/>
              <w:noProof/>
            </w:rPr>
          </w:pPr>
          <w:ins w:id="230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"_Toc24964213"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1" w:author="Livisghton Kleber" w:date="2019-11-18T10:09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3C3D0FF4" w14:textId="783D69CA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232" w:author="Livisghton Kleber" w:date="2019-11-18T10:09:00Z"/>
              <w:noProof/>
            </w:rPr>
          </w:pPr>
          <w:ins w:id="233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"_Toc24964215"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4" w:author="Livisghton Kleber" w:date="2019-11-18T10:09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0D99DDC8" w14:textId="5D95111E" w:rsidR="00EE22B7" w:rsidRDefault="00EE22B7">
          <w:pPr>
            <w:pStyle w:val="Sumrio1"/>
            <w:tabs>
              <w:tab w:val="left" w:pos="440"/>
              <w:tab w:val="right" w:leader="dot" w:pos="9061"/>
            </w:tabs>
            <w:rPr>
              <w:ins w:id="235" w:author="Livisghton Kleber" w:date="2019-11-18T10:09:00Z"/>
              <w:noProof/>
            </w:rPr>
          </w:pPr>
          <w:ins w:id="236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"_Toc24964216"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7" w:author="Livisghton Kleber" w:date="2019-11-18T10:09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62DE08D6" w14:textId="2967764A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238" w:author="Livisghton Kleber" w:date="2019-11-18T10:09:00Z"/>
              <w:noProof/>
            </w:rPr>
          </w:pPr>
          <w:ins w:id="239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"_Toc24964217"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0" w:author="Livisghton Kleber" w:date="2019-11-18T10:09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7B05E902" w14:textId="0E2D00F7" w:rsidR="00EE22B7" w:rsidRDefault="00EE22B7">
          <w:pPr>
            <w:pStyle w:val="Sumrio2"/>
            <w:tabs>
              <w:tab w:val="left" w:pos="880"/>
              <w:tab w:val="right" w:leader="dot" w:pos="9061"/>
            </w:tabs>
            <w:rPr>
              <w:ins w:id="241" w:author="Livisghton Kleber" w:date="2019-11-18T10:09:00Z"/>
              <w:noProof/>
            </w:rPr>
          </w:pPr>
          <w:ins w:id="242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"_Toc24964218"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4D1D35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3" w:author="Livisghton Kleber" w:date="2019-11-18T10:09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2CC8E7D1" w14:textId="2C14148D" w:rsidR="00EE22B7" w:rsidRDefault="00EE22B7">
          <w:pPr>
            <w:pStyle w:val="Sumrio1"/>
            <w:tabs>
              <w:tab w:val="right" w:leader="dot" w:pos="9061"/>
            </w:tabs>
            <w:rPr>
              <w:ins w:id="244" w:author="Livisghton Kleber" w:date="2019-11-18T10:09:00Z"/>
              <w:noProof/>
            </w:rPr>
          </w:pPr>
          <w:ins w:id="245" w:author="Livisghton Kleber" w:date="2019-11-18T10:09:00Z">
            <w:r w:rsidRPr="004D1D35">
              <w:rPr>
                <w:rStyle w:val="Hyperlink"/>
                <w:noProof/>
              </w:rPr>
              <w:fldChar w:fldCharType="begin"/>
            </w:r>
            <w:r w:rsidRPr="004D1D3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"_Toc24964219"</w:instrText>
            </w:r>
            <w:r w:rsidRPr="004D1D35">
              <w:rPr>
                <w:rStyle w:val="Hyperlink"/>
                <w:noProof/>
              </w:rPr>
              <w:instrText xml:space="preserve"> </w:instrText>
            </w:r>
            <w:r w:rsidRPr="004D1D35">
              <w:rPr>
                <w:rStyle w:val="Hyperlink"/>
                <w:noProof/>
              </w:rPr>
              <w:fldChar w:fldCharType="separate"/>
            </w:r>
            <w:r w:rsidRPr="004D1D3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_Toc24964219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6" w:author="Livisghton Kleber" w:date="2019-11-18T10:09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4D1D35">
              <w:rPr>
                <w:rStyle w:val="Hyperlink"/>
                <w:noProof/>
              </w:rPr>
              <w:fldChar w:fldCharType="end"/>
            </w:r>
          </w:ins>
        </w:p>
        <w:p w14:paraId="029F274D" w14:textId="3271FA98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247" w:author="Livisghton Kleber" w:date="2019-11-17T01:40:00Z"/>
              <w:noProof/>
            </w:rPr>
          </w:pPr>
          <w:del w:id="248" w:author="Livisghton Kleber" w:date="2019-11-17T01:40:00Z">
            <w:r w:rsidRPr="008F686B" w:rsidDel="008F686B">
              <w:rPr>
                <w:rPrChange w:id="249" w:author="Livisghton Kleber" w:date="2019-11-17T01:40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50" w:author="Livisghton Kleber" w:date="2019-11-17T01:40:00Z">
                  <w:rPr>
                    <w:rStyle w:val="Hyperlink"/>
                    <w:noProof/>
                  </w:rPr>
                </w:rPrChange>
              </w:rPr>
              <w:delText>Introdução</w:delText>
            </w:r>
            <w:r w:rsidDel="008F686B">
              <w:rPr>
                <w:noProof/>
                <w:webHidden/>
              </w:rPr>
              <w:tab/>
              <w:delText>15</w:delText>
            </w:r>
          </w:del>
        </w:p>
        <w:p w14:paraId="2EB3672D" w14:textId="2B4B1D31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51" w:author="Livisghton Kleber" w:date="2019-11-17T01:40:00Z"/>
              <w:noProof/>
            </w:rPr>
          </w:pPr>
          <w:del w:id="252" w:author="Livisghton Kleber" w:date="2019-11-17T01:40:00Z">
            <w:r w:rsidRPr="008F686B" w:rsidDel="008F686B">
              <w:rPr>
                <w:rPrChange w:id="253" w:author="Livisghton Kleber" w:date="2019-11-17T01:40:00Z">
                  <w:rPr>
                    <w:rStyle w:val="Hyperlink"/>
                    <w:noProof/>
                  </w:rPr>
                </w:rPrChange>
              </w:rPr>
              <w:delText>1.1.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54" w:author="Livisghton Kleber" w:date="2019-11-17T01:40:00Z">
                  <w:rPr>
                    <w:rStyle w:val="Hyperlink"/>
                    <w:noProof/>
                  </w:rPr>
                </w:rPrChange>
              </w:rPr>
              <w:delText>Objetivos</w:delText>
            </w:r>
            <w:r w:rsidDel="008F686B">
              <w:rPr>
                <w:noProof/>
                <w:webHidden/>
              </w:rPr>
              <w:tab/>
              <w:delText>15</w:delText>
            </w:r>
          </w:del>
        </w:p>
        <w:p w14:paraId="3389F7A7" w14:textId="1C125116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55" w:author="Livisghton Kleber" w:date="2019-11-17T01:40:00Z"/>
              <w:noProof/>
            </w:rPr>
          </w:pPr>
          <w:del w:id="256" w:author="Livisghton Kleber" w:date="2019-11-17T01:40:00Z">
            <w:r w:rsidRPr="008F686B" w:rsidDel="008F686B">
              <w:rPr>
                <w:rPrChange w:id="257" w:author="Livisghton Kleber" w:date="2019-11-17T01:40:00Z">
                  <w:rPr>
                    <w:rStyle w:val="Hyperlink"/>
                    <w:noProof/>
                  </w:rPr>
                </w:rPrChange>
              </w:rPr>
              <w:delText>1.2.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58" w:author="Livisghton Kleber" w:date="2019-11-17T01:40:00Z">
                  <w:rPr>
                    <w:rStyle w:val="Hyperlink"/>
                    <w:noProof/>
                  </w:rPr>
                </w:rPrChange>
              </w:rPr>
              <w:delText>Objetivos Específicos</w:delText>
            </w:r>
            <w:r w:rsidDel="008F686B">
              <w:rPr>
                <w:noProof/>
                <w:webHidden/>
              </w:rPr>
              <w:tab/>
              <w:delText>16</w:delText>
            </w:r>
          </w:del>
        </w:p>
        <w:p w14:paraId="4EEE8507" w14:textId="0F2A40D1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259" w:author="Livisghton Kleber" w:date="2019-11-17T01:40:00Z"/>
              <w:noProof/>
            </w:rPr>
          </w:pPr>
          <w:del w:id="260" w:author="Livisghton Kleber" w:date="2019-11-17T01:40:00Z">
            <w:r w:rsidRPr="008F686B" w:rsidDel="008F686B">
              <w:rPr>
                <w:rPrChange w:id="261" w:author="Livisghton Kleber" w:date="2019-11-17T01:40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62" w:author="Livisghton Kleber" w:date="2019-11-17T01:40:00Z">
                  <w:rPr>
                    <w:rStyle w:val="Hyperlink"/>
                    <w:noProof/>
                  </w:rPr>
                </w:rPrChange>
              </w:rPr>
              <w:delText>Fundamentação teórica</w:delText>
            </w:r>
            <w:r w:rsidDel="008F686B">
              <w:rPr>
                <w:noProof/>
                <w:webHidden/>
              </w:rPr>
              <w:tab/>
              <w:delText>17</w:delText>
            </w:r>
          </w:del>
        </w:p>
        <w:p w14:paraId="2F7242B3" w14:textId="6598CFAF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63" w:author="Livisghton Kleber" w:date="2019-11-17T01:40:00Z"/>
              <w:noProof/>
            </w:rPr>
          </w:pPr>
          <w:del w:id="264" w:author="Livisghton Kleber" w:date="2019-11-17T01:40:00Z">
            <w:r w:rsidRPr="008F686B" w:rsidDel="008F686B">
              <w:rPr>
                <w:rPrChange w:id="265" w:author="Livisghton Kleber" w:date="2019-11-17T01:40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66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Conceitos Musicais</w:delText>
            </w:r>
            <w:r w:rsidDel="008F686B">
              <w:rPr>
                <w:noProof/>
                <w:webHidden/>
              </w:rPr>
              <w:tab/>
              <w:delText>17</w:delText>
            </w:r>
          </w:del>
        </w:p>
        <w:p w14:paraId="4D7588BF" w14:textId="1A992D57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67" w:author="Livisghton Kleber" w:date="2019-11-17T01:40:00Z"/>
              <w:noProof/>
            </w:rPr>
          </w:pPr>
          <w:del w:id="268" w:author="Livisghton Kleber" w:date="2019-11-17T01:40:00Z">
            <w:r w:rsidRPr="008F686B" w:rsidDel="008F686B">
              <w:rPr>
                <w:rPrChange w:id="269" w:author="Livisghton Kleber" w:date="2019-11-17T01:40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70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Conceitos de Processamento de Sinais</w:delText>
            </w:r>
            <w:r w:rsidDel="008F686B">
              <w:rPr>
                <w:noProof/>
                <w:webHidden/>
              </w:rPr>
              <w:tab/>
              <w:delText>19</w:delText>
            </w:r>
          </w:del>
        </w:p>
        <w:p w14:paraId="310BD84F" w14:textId="07447241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71" w:author="Livisghton Kleber" w:date="2019-11-17T01:40:00Z"/>
              <w:noProof/>
            </w:rPr>
          </w:pPr>
          <w:del w:id="272" w:author="Livisghton Kleber" w:date="2019-11-17T01:40:00Z">
            <w:r w:rsidRPr="008F686B" w:rsidDel="008F686B">
              <w:rPr>
                <w:rPrChange w:id="273" w:author="Livisghton Kleber" w:date="2019-11-17T01:40:00Z">
                  <w:rPr>
                    <w:rStyle w:val="Hyperlink"/>
                    <w:noProof/>
                  </w:rPr>
                </w:rPrChange>
              </w:rPr>
              <w:delText>2.3.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74" w:author="Livisghton Kleber" w:date="2019-11-17T01:40:00Z">
                  <w:rPr>
                    <w:rStyle w:val="Hyperlink"/>
                    <w:noProof/>
                  </w:rPr>
                </w:rPrChange>
              </w:rPr>
              <w:delText xml:space="preserve">Conceitos de </w:delText>
            </w:r>
            <w:r w:rsidRPr="008F686B" w:rsidDel="008F686B">
              <w:rPr>
                <w:rPrChange w:id="275" w:author="Livisghton Kleber" w:date="2019-11-17T01:40:00Z">
                  <w:rPr>
                    <w:rStyle w:val="Hyperlink"/>
                    <w:i/>
                    <w:noProof/>
                  </w:rPr>
                </w:rPrChange>
              </w:rPr>
              <w:delText>Chromagram</w:delText>
            </w:r>
            <w:r w:rsidDel="008F686B">
              <w:rPr>
                <w:noProof/>
                <w:webHidden/>
              </w:rPr>
              <w:tab/>
              <w:delText>20</w:delText>
            </w:r>
          </w:del>
        </w:p>
        <w:p w14:paraId="2E762F22" w14:textId="7D8813DA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76" w:author="Livisghton Kleber" w:date="2019-11-17T01:40:00Z"/>
              <w:noProof/>
            </w:rPr>
          </w:pPr>
          <w:del w:id="277" w:author="Livisghton Kleber" w:date="2019-11-17T01:40:00Z">
            <w:r w:rsidRPr="008F686B" w:rsidDel="008F686B">
              <w:rPr>
                <w:rPrChange w:id="278" w:author="Livisghton Kleber" w:date="2019-11-17T01:40:00Z">
                  <w:rPr>
                    <w:rStyle w:val="Hyperlink"/>
                    <w:noProof/>
                  </w:rPr>
                </w:rPrChange>
              </w:rPr>
              <w:delText>2.4.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79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Conceitos de Redes Neurais</w:delText>
            </w:r>
            <w:r w:rsidDel="008F686B">
              <w:rPr>
                <w:noProof/>
                <w:webHidden/>
              </w:rPr>
              <w:tab/>
              <w:delText>22</w:delText>
            </w:r>
          </w:del>
        </w:p>
        <w:p w14:paraId="06FAFC6E" w14:textId="0C80D449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280" w:author="Livisghton Kleber" w:date="2019-11-17T01:40:00Z"/>
              <w:noProof/>
            </w:rPr>
          </w:pPr>
          <w:del w:id="281" w:author="Livisghton Kleber" w:date="2019-11-17T01:40:00Z">
            <w:r w:rsidRPr="008F686B" w:rsidDel="008F686B">
              <w:rPr>
                <w:rPrChange w:id="282" w:author="Livisghton Kleber" w:date="2019-11-17T01:40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83" w:author="Livisghton Kleber" w:date="2019-11-17T01:40:00Z">
                  <w:rPr>
                    <w:rStyle w:val="Hyperlink"/>
                    <w:noProof/>
                  </w:rPr>
                </w:rPrChange>
              </w:rPr>
              <w:delText>Metodologia do Estudo</w:delText>
            </w:r>
            <w:r w:rsidDel="008F686B">
              <w:rPr>
                <w:noProof/>
                <w:webHidden/>
              </w:rPr>
              <w:tab/>
              <w:delText>25</w:delText>
            </w:r>
          </w:del>
        </w:p>
        <w:p w14:paraId="65B2A99A" w14:textId="42AB274D" w:rsidR="005D1812" w:rsidDel="008F686B" w:rsidRDefault="005D1812">
          <w:pPr>
            <w:pStyle w:val="Sumrio1"/>
            <w:tabs>
              <w:tab w:val="left" w:pos="660"/>
              <w:tab w:val="right" w:leader="dot" w:pos="9061"/>
            </w:tabs>
            <w:rPr>
              <w:del w:id="284" w:author="Livisghton Kleber" w:date="2019-11-17T01:40:00Z"/>
              <w:noProof/>
            </w:rPr>
          </w:pPr>
          <w:del w:id="285" w:author="Livisghton Kleber" w:date="2019-11-17T01:40:00Z">
            <w:r w:rsidRPr="008F686B" w:rsidDel="008F686B">
              <w:rPr>
                <w:rPrChange w:id="286" w:author="Livisghton Kleber" w:date="2019-11-17T01:40:00Z">
                  <w:rPr>
                    <w:rStyle w:val="Hyperlink"/>
                    <w:i/>
                    <w:iCs/>
                    <w:noProof/>
                  </w:rPr>
                </w:rPrChange>
              </w:rPr>
              <w:delText>3.1.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87" w:author="Livisghton Kleber" w:date="2019-11-17T01:40:00Z">
                  <w:rPr>
                    <w:rStyle w:val="Hyperlink"/>
                    <w:noProof/>
                  </w:rPr>
                </w:rPrChange>
              </w:rPr>
              <w:delText xml:space="preserve">Tipos de </w:delText>
            </w:r>
            <w:r w:rsidRPr="008F686B" w:rsidDel="008F686B">
              <w:rPr>
                <w:rPrChange w:id="288" w:author="Livisghton Kleber" w:date="2019-11-17T01:40:00Z">
                  <w:rPr>
                    <w:rStyle w:val="Hyperlink"/>
                    <w:i/>
                    <w:iCs/>
                    <w:noProof/>
                  </w:rPr>
                </w:rPrChange>
              </w:rPr>
              <w:delText>Chromagrams</w:delText>
            </w:r>
            <w:r w:rsidDel="008F686B">
              <w:rPr>
                <w:noProof/>
                <w:webHidden/>
              </w:rPr>
              <w:tab/>
              <w:delText>25</w:delText>
            </w:r>
          </w:del>
        </w:p>
        <w:p w14:paraId="12216824" w14:textId="76766BD2" w:rsidR="005D1812" w:rsidDel="008F686B" w:rsidRDefault="005D1812">
          <w:pPr>
            <w:pStyle w:val="Sumrio1"/>
            <w:tabs>
              <w:tab w:val="left" w:pos="660"/>
              <w:tab w:val="right" w:leader="dot" w:pos="9061"/>
            </w:tabs>
            <w:rPr>
              <w:del w:id="289" w:author="Livisghton Kleber" w:date="2019-11-17T01:40:00Z"/>
              <w:noProof/>
            </w:rPr>
          </w:pPr>
          <w:del w:id="290" w:author="Livisghton Kleber" w:date="2019-11-17T01:40:00Z">
            <w:r w:rsidRPr="008F686B" w:rsidDel="008F686B">
              <w:rPr>
                <w:rPrChange w:id="291" w:author="Livisghton Kleber" w:date="2019-11-17T01:40:00Z">
                  <w:rPr>
                    <w:rStyle w:val="Hyperlink"/>
                    <w:noProof/>
                  </w:rPr>
                </w:rPrChange>
              </w:rPr>
              <w:delText>3.2.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92" w:author="Livisghton Kleber" w:date="2019-11-17T01:40:00Z">
                  <w:rPr>
                    <w:rStyle w:val="Hyperlink"/>
                    <w:noProof/>
                  </w:rPr>
                </w:rPrChange>
              </w:rPr>
              <w:delText>Rede MLP</w:delText>
            </w:r>
            <w:r w:rsidDel="008F686B">
              <w:rPr>
                <w:noProof/>
                <w:webHidden/>
              </w:rPr>
              <w:tab/>
              <w:delText>29</w:delText>
            </w:r>
          </w:del>
        </w:p>
        <w:p w14:paraId="26A4F5D6" w14:textId="562C2D2F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293" w:author="Livisghton Kleber" w:date="2019-11-17T01:40:00Z"/>
              <w:noProof/>
            </w:rPr>
          </w:pPr>
          <w:del w:id="294" w:author="Livisghton Kleber" w:date="2019-11-17T01:40:00Z">
            <w:r w:rsidRPr="008F686B" w:rsidDel="008F686B">
              <w:rPr>
                <w:rPrChange w:id="295" w:author="Livisghton Kleber" w:date="2019-11-17T01:40:00Z">
                  <w:rPr>
                    <w:rStyle w:val="Hyperlink"/>
                    <w:noProof/>
                  </w:rPr>
                </w:rPrChange>
              </w:rPr>
              <w:delText>4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296" w:author="Livisghton Kleber" w:date="2019-11-17T01:40:00Z">
                  <w:rPr>
                    <w:rStyle w:val="Hyperlink"/>
                    <w:noProof/>
                  </w:rPr>
                </w:rPrChange>
              </w:rPr>
              <w:delText>Experimento e Análise</w:delText>
            </w:r>
            <w:r w:rsidDel="008F686B">
              <w:rPr>
                <w:noProof/>
                <w:webHidden/>
              </w:rPr>
              <w:tab/>
              <w:delText>30</w:delText>
            </w:r>
          </w:del>
        </w:p>
        <w:p w14:paraId="2177D488" w14:textId="7829657C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97" w:author="Livisghton Kleber" w:date="2019-11-17T01:40:00Z"/>
              <w:noProof/>
            </w:rPr>
          </w:pPr>
          <w:del w:id="298" w:author="Livisghton Kleber" w:date="2019-11-17T01:40:00Z">
            <w:r w:rsidRPr="008F686B" w:rsidDel="008F686B">
              <w:rPr>
                <w:rPrChange w:id="299" w:author="Livisghton Kleber" w:date="2019-11-17T01:40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300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Construção da base de dados</w:delText>
            </w:r>
            <w:r w:rsidDel="008F686B">
              <w:rPr>
                <w:noProof/>
                <w:webHidden/>
              </w:rPr>
              <w:tab/>
              <w:delText>30</w:delText>
            </w:r>
          </w:del>
        </w:p>
        <w:p w14:paraId="0D212B51" w14:textId="11B0330E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01" w:author="Livisghton Kleber" w:date="2019-11-17T01:40:00Z"/>
              <w:noProof/>
            </w:rPr>
          </w:pPr>
          <w:del w:id="302" w:author="Livisghton Kleber" w:date="2019-11-17T01:40:00Z">
            <w:r w:rsidRPr="008F686B" w:rsidDel="008F686B">
              <w:rPr>
                <w:rPrChange w:id="303" w:author="Livisghton Kleber" w:date="2019-11-17T01:40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304" w:author="Livisghton Kleber" w:date="2019-11-17T01:40:00Z">
                  <w:rPr>
                    <w:rStyle w:val="Hyperlink"/>
                    <w:noProof/>
                  </w:rPr>
                </w:rPrChange>
              </w:rPr>
              <w:delText>Passo 1</w:delText>
            </w:r>
            <w:r w:rsidDel="008F686B">
              <w:rPr>
                <w:noProof/>
                <w:webHidden/>
              </w:rPr>
              <w:tab/>
              <w:delText>30</w:delText>
            </w:r>
          </w:del>
        </w:p>
        <w:p w14:paraId="4C8787F5" w14:textId="32871E5A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05" w:author="Livisghton Kleber" w:date="2019-11-17T01:40:00Z"/>
              <w:noProof/>
            </w:rPr>
          </w:pPr>
          <w:del w:id="306" w:author="Livisghton Kleber" w:date="2019-11-17T01:40:00Z">
            <w:r w:rsidRPr="008F686B" w:rsidDel="008F686B">
              <w:rPr>
                <w:rPrChange w:id="307" w:author="Livisghton Kleber" w:date="2019-11-17T01:40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308" w:author="Livisghton Kleber" w:date="2019-11-17T01:40:00Z">
                  <w:rPr>
                    <w:rStyle w:val="Hyperlink"/>
                    <w:noProof/>
                  </w:rPr>
                </w:rPrChange>
              </w:rPr>
              <w:delText>Resultados</w:delText>
            </w:r>
            <w:r w:rsidDel="008F686B">
              <w:rPr>
                <w:noProof/>
                <w:webHidden/>
              </w:rPr>
              <w:tab/>
              <w:delText>30</w:delText>
            </w:r>
          </w:del>
        </w:p>
        <w:p w14:paraId="0677B16D" w14:textId="48F24961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309" w:author="Livisghton Kleber" w:date="2019-11-17T01:40:00Z"/>
              <w:noProof/>
            </w:rPr>
          </w:pPr>
          <w:del w:id="310" w:author="Livisghton Kleber" w:date="2019-11-17T01:40:00Z">
            <w:r w:rsidRPr="008F686B" w:rsidDel="008F686B">
              <w:rPr>
                <w:rPrChange w:id="311" w:author="Livisghton Kleber" w:date="2019-11-17T01:40:00Z">
                  <w:rPr>
                    <w:rStyle w:val="Hyperlink"/>
                    <w:noProof/>
                  </w:rPr>
                </w:rPrChange>
              </w:rPr>
              <w:delText>5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312" w:author="Livisghton Kleber" w:date="2019-11-17T01:40:00Z">
                  <w:rPr>
                    <w:rStyle w:val="Hyperlink"/>
                    <w:noProof/>
                  </w:rPr>
                </w:rPrChange>
              </w:rPr>
              <w:delText>Experimentos e Análise</w:delText>
            </w:r>
            <w:r w:rsidDel="008F686B">
              <w:rPr>
                <w:noProof/>
                <w:webHidden/>
              </w:rPr>
              <w:tab/>
              <w:delText>31</w:delText>
            </w:r>
          </w:del>
        </w:p>
        <w:p w14:paraId="38DE59E5" w14:textId="31F078D5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13" w:author="Livisghton Kleber" w:date="2019-11-17T01:40:00Z"/>
              <w:noProof/>
            </w:rPr>
          </w:pPr>
          <w:del w:id="314" w:author="Livisghton Kleber" w:date="2019-11-17T01:40:00Z">
            <w:r w:rsidRPr="008F686B" w:rsidDel="008F686B">
              <w:rPr>
                <w:rPrChange w:id="315" w:author="Livisghton Kleber" w:date="2019-11-17T01:40:00Z">
                  <w:rPr>
                    <w:rStyle w:val="Hyperlink"/>
                    <w:noProof/>
                  </w:rPr>
                </w:rPrChange>
              </w:rPr>
              <w:delText>5.1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316" w:author="Livisghton Kleber" w:date="2019-11-17T01:40:00Z">
                  <w:rPr>
                    <w:rStyle w:val="Hyperlink"/>
                    <w:noProof/>
                  </w:rPr>
                </w:rPrChange>
              </w:rPr>
              <w:delText>Experimento 1</w:delText>
            </w:r>
            <w:r w:rsidDel="008F686B">
              <w:rPr>
                <w:noProof/>
                <w:webHidden/>
              </w:rPr>
              <w:tab/>
              <w:delText>31</w:delText>
            </w:r>
          </w:del>
        </w:p>
        <w:p w14:paraId="452B81FB" w14:textId="5772642C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17" w:author="Livisghton Kleber" w:date="2019-11-17T01:40:00Z"/>
              <w:noProof/>
            </w:rPr>
          </w:pPr>
          <w:del w:id="318" w:author="Livisghton Kleber" w:date="2019-11-17T01:40:00Z">
            <w:r w:rsidRPr="008F686B" w:rsidDel="008F686B">
              <w:rPr>
                <w:rPrChange w:id="319" w:author="Livisghton Kleber" w:date="2019-11-17T01:40:00Z">
                  <w:rPr>
                    <w:rStyle w:val="Hyperlink"/>
                    <w:noProof/>
                  </w:rPr>
                </w:rPrChange>
              </w:rPr>
              <w:delText>5.2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320" w:author="Livisghton Kleber" w:date="2019-11-17T01:40:00Z">
                  <w:rPr>
                    <w:rStyle w:val="Hyperlink"/>
                    <w:noProof/>
                  </w:rPr>
                </w:rPrChange>
              </w:rPr>
              <w:delText>Experimento 2</w:delText>
            </w:r>
            <w:r w:rsidDel="008F686B">
              <w:rPr>
                <w:noProof/>
                <w:webHidden/>
              </w:rPr>
              <w:tab/>
              <w:delText>31</w:delText>
            </w:r>
          </w:del>
        </w:p>
        <w:p w14:paraId="31264138" w14:textId="3B69D8AE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21" w:author="Livisghton Kleber" w:date="2019-11-17T01:40:00Z"/>
              <w:noProof/>
            </w:rPr>
          </w:pPr>
          <w:del w:id="322" w:author="Livisghton Kleber" w:date="2019-11-17T01:40:00Z">
            <w:r w:rsidRPr="008F686B" w:rsidDel="008F686B">
              <w:rPr>
                <w:rPrChange w:id="323" w:author="Livisghton Kleber" w:date="2019-11-17T01:40:00Z">
                  <w:rPr>
                    <w:rStyle w:val="Hyperlink"/>
                    <w:noProof/>
                  </w:rPr>
                </w:rPrChange>
              </w:rPr>
              <w:delText>5.3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324" w:author="Livisghton Kleber" w:date="2019-11-17T01:40:00Z">
                  <w:rPr>
                    <w:rStyle w:val="Hyperlink"/>
                    <w:noProof/>
                  </w:rPr>
                </w:rPrChange>
              </w:rPr>
              <w:delText>Análise</w:delText>
            </w:r>
            <w:r w:rsidDel="008F686B">
              <w:rPr>
                <w:noProof/>
                <w:webHidden/>
              </w:rPr>
              <w:tab/>
              <w:delText>31</w:delText>
            </w:r>
          </w:del>
        </w:p>
        <w:p w14:paraId="23A0BC50" w14:textId="3F50C59E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325" w:author="Livisghton Kleber" w:date="2019-11-17T01:40:00Z"/>
              <w:noProof/>
            </w:rPr>
          </w:pPr>
          <w:del w:id="326" w:author="Livisghton Kleber" w:date="2019-11-17T01:40:00Z">
            <w:r w:rsidRPr="008F686B" w:rsidDel="008F686B">
              <w:rPr>
                <w:rPrChange w:id="327" w:author="Livisghton Kleber" w:date="2019-11-17T01:40:00Z">
                  <w:rPr>
                    <w:rStyle w:val="Hyperlink"/>
                    <w:noProof/>
                  </w:rPr>
                </w:rPrChange>
              </w:rPr>
              <w:delText>6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328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Conclusões e Trabalhos Futuros</w:delText>
            </w:r>
            <w:r w:rsidDel="008F686B">
              <w:rPr>
                <w:noProof/>
                <w:webHidden/>
              </w:rPr>
              <w:tab/>
              <w:delText>32</w:delText>
            </w:r>
          </w:del>
        </w:p>
        <w:p w14:paraId="68652107" w14:textId="1DA185AE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29" w:author="Livisghton Kleber" w:date="2019-11-17T01:40:00Z"/>
              <w:noProof/>
            </w:rPr>
          </w:pPr>
          <w:del w:id="330" w:author="Livisghton Kleber" w:date="2019-11-17T01:40:00Z">
            <w:r w:rsidRPr="008F686B" w:rsidDel="008F686B">
              <w:rPr>
                <w:rPrChange w:id="331" w:author="Livisghton Kleber" w:date="2019-11-17T01:40:00Z">
                  <w:rPr>
                    <w:rStyle w:val="Hyperlink"/>
                    <w:noProof/>
                  </w:rPr>
                </w:rPrChange>
              </w:rPr>
              <w:delText>6.1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332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Contribuições</w:delText>
            </w:r>
            <w:r w:rsidDel="008F686B">
              <w:rPr>
                <w:noProof/>
                <w:webHidden/>
              </w:rPr>
              <w:tab/>
              <w:delText>32</w:delText>
            </w:r>
          </w:del>
        </w:p>
        <w:p w14:paraId="0AB0ECD4" w14:textId="2CF8764F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33" w:author="Livisghton Kleber" w:date="2019-11-17T01:40:00Z"/>
              <w:noProof/>
            </w:rPr>
          </w:pPr>
          <w:del w:id="334" w:author="Livisghton Kleber" w:date="2019-11-17T01:40:00Z">
            <w:r w:rsidRPr="008F686B" w:rsidDel="008F686B">
              <w:rPr>
                <w:rPrChange w:id="335" w:author="Livisghton Kleber" w:date="2019-11-17T01:40:00Z">
                  <w:rPr>
                    <w:rStyle w:val="Hyperlink"/>
                    <w:noProof/>
                  </w:rPr>
                </w:rPrChange>
              </w:rPr>
              <w:delText>6.2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rPrChange w:id="336" w:author="Livisghton Kleber" w:date="2019-11-17T01:40:00Z">
                  <w:rPr>
                    <w:rStyle w:val="Hyperlink"/>
                    <w:noProof/>
                  </w:rPr>
                </w:rPrChange>
              </w:rPr>
              <w:delText>Trabalhos Futuros</w:delText>
            </w:r>
            <w:r w:rsidDel="008F686B">
              <w:rPr>
                <w:noProof/>
                <w:webHidden/>
              </w:rPr>
              <w:tab/>
              <w:delText>32</w:delText>
            </w:r>
          </w:del>
        </w:p>
        <w:p w14:paraId="407A27FB" w14:textId="5347B9BF" w:rsidR="005D1812" w:rsidDel="008F686B" w:rsidRDefault="005D1812">
          <w:pPr>
            <w:pStyle w:val="Sumrio1"/>
            <w:tabs>
              <w:tab w:val="right" w:leader="dot" w:pos="9061"/>
            </w:tabs>
            <w:rPr>
              <w:del w:id="337" w:author="Livisghton Kleber" w:date="2019-11-17T01:40:00Z"/>
              <w:noProof/>
            </w:rPr>
          </w:pPr>
          <w:del w:id="338" w:author="Livisghton Kleber" w:date="2019-11-17T01:40:00Z">
            <w:r w:rsidRPr="008F686B" w:rsidDel="008F686B">
              <w:rPr>
                <w:rPrChange w:id="339" w:author="Livisghton Kleber" w:date="2019-11-17T01:40:00Z">
                  <w:rPr>
                    <w:rStyle w:val="Hyperlink"/>
                    <w:noProof/>
                  </w:rPr>
                </w:rPrChange>
              </w:rPr>
              <w:delText>Referências</w:delText>
            </w:r>
            <w:r w:rsidDel="008F686B">
              <w:rPr>
                <w:noProof/>
                <w:webHidden/>
              </w:rPr>
              <w:tab/>
              <w:delText>33</w:delText>
            </w:r>
          </w:del>
        </w:p>
        <w:p w14:paraId="38CD49BC" w14:textId="1CD872EF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849A22" w14:textId="77777777" w:rsidR="00363498" w:rsidRDefault="003638D3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78B9E138" w14:textId="788E1CE9" w:rsidR="00EE22B7" w:rsidRDefault="003638D3">
      <w:pPr>
        <w:pStyle w:val="ndicedeilustraes"/>
        <w:tabs>
          <w:tab w:val="right" w:leader="dot" w:pos="9061"/>
        </w:tabs>
        <w:rPr>
          <w:ins w:id="340" w:author="Livisghton Kleber" w:date="2019-11-18T10:09:00Z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ins w:id="341" w:author="Livisghton Kleber" w:date="2019-11-18T10:09:00Z">
        <w:r w:rsidR="00EE22B7" w:rsidRPr="00A63377">
          <w:rPr>
            <w:rStyle w:val="Hyperlink"/>
            <w:noProof/>
          </w:rPr>
          <w:fldChar w:fldCharType="begin"/>
        </w:r>
        <w:r w:rsidR="00EE22B7" w:rsidRPr="00A63377">
          <w:rPr>
            <w:rStyle w:val="Hyperlink"/>
            <w:noProof/>
          </w:rPr>
          <w:instrText xml:space="preserve"> </w:instrText>
        </w:r>
        <w:r w:rsidR="00EE22B7">
          <w:rPr>
            <w:noProof/>
          </w:rPr>
          <w:instrText>HYPERLINK \l "_Toc24964220"</w:instrText>
        </w:r>
        <w:r w:rsidR="00EE22B7" w:rsidRPr="00A63377">
          <w:rPr>
            <w:rStyle w:val="Hyperlink"/>
            <w:noProof/>
          </w:rPr>
          <w:instrText xml:space="preserve"> </w:instrText>
        </w:r>
        <w:r w:rsidR="00EE22B7" w:rsidRPr="00A63377">
          <w:rPr>
            <w:rStyle w:val="Hyperlink"/>
            <w:noProof/>
          </w:rPr>
          <w:fldChar w:fldCharType="separate"/>
        </w:r>
        <w:r w:rsidR="00EE22B7" w:rsidRPr="00A63377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EE22B7">
          <w:rPr>
            <w:noProof/>
            <w:webHidden/>
          </w:rPr>
          <w:tab/>
        </w:r>
        <w:r w:rsidR="00EE22B7">
          <w:rPr>
            <w:noProof/>
            <w:webHidden/>
          </w:rPr>
          <w:fldChar w:fldCharType="begin"/>
        </w:r>
        <w:r w:rsidR="00EE22B7">
          <w:rPr>
            <w:noProof/>
            <w:webHidden/>
          </w:rPr>
          <w:instrText xml:space="preserve"> PAGEREF _Toc24964220 \h </w:instrText>
        </w:r>
      </w:ins>
      <w:r w:rsidR="00EE22B7">
        <w:rPr>
          <w:noProof/>
          <w:webHidden/>
        </w:rPr>
      </w:r>
      <w:r w:rsidR="00EE22B7">
        <w:rPr>
          <w:noProof/>
          <w:webHidden/>
        </w:rPr>
        <w:fldChar w:fldCharType="separate"/>
      </w:r>
      <w:ins w:id="342" w:author="Livisghton Kleber" w:date="2019-11-18T10:09:00Z">
        <w:r w:rsidR="00EE22B7">
          <w:rPr>
            <w:noProof/>
            <w:webHidden/>
          </w:rPr>
          <w:t>18</w:t>
        </w:r>
        <w:r w:rsidR="00EE22B7">
          <w:rPr>
            <w:noProof/>
            <w:webHidden/>
          </w:rPr>
          <w:fldChar w:fldCharType="end"/>
        </w:r>
        <w:r w:rsidR="00EE22B7" w:rsidRPr="00A63377">
          <w:rPr>
            <w:rStyle w:val="Hyperlink"/>
            <w:noProof/>
          </w:rPr>
          <w:fldChar w:fldCharType="end"/>
        </w:r>
      </w:ins>
    </w:p>
    <w:p w14:paraId="0E02176F" w14:textId="235DA48F" w:rsidR="00EE22B7" w:rsidRDefault="00EE22B7">
      <w:pPr>
        <w:pStyle w:val="ndicedeilustraes"/>
        <w:tabs>
          <w:tab w:val="right" w:leader="dot" w:pos="9061"/>
        </w:tabs>
        <w:rPr>
          <w:ins w:id="343" w:author="Livisghton Kleber" w:date="2019-11-18T10:09:00Z"/>
          <w:noProof/>
        </w:rPr>
      </w:pPr>
      <w:ins w:id="344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"_Toc24964221"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5" w:author="Livisghton Kleber" w:date="2019-11-18T10:09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0149BAFF" w14:textId="05738CFC" w:rsidR="00EE22B7" w:rsidRDefault="00EE22B7">
      <w:pPr>
        <w:pStyle w:val="ndicedeilustraes"/>
        <w:tabs>
          <w:tab w:val="right" w:leader="dot" w:pos="9061"/>
        </w:tabs>
        <w:rPr>
          <w:ins w:id="346" w:author="Livisghton Kleber" w:date="2019-11-18T10:09:00Z"/>
          <w:noProof/>
        </w:rPr>
      </w:pPr>
      <w:ins w:id="347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"_Toc24964222"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8" w:author="Livisghton Kleber" w:date="2019-11-18T10:09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0497688F" w14:textId="7D9F3FC8" w:rsidR="00EE22B7" w:rsidRDefault="00EE22B7">
      <w:pPr>
        <w:pStyle w:val="ndicedeilustraes"/>
        <w:tabs>
          <w:tab w:val="right" w:leader="dot" w:pos="9061"/>
        </w:tabs>
        <w:rPr>
          <w:ins w:id="349" w:author="Livisghton Kleber" w:date="2019-11-18T10:09:00Z"/>
          <w:noProof/>
        </w:rPr>
      </w:pPr>
      <w:ins w:id="350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"_Toc24964223"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Pr="00A63377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A63377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1" w:author="Livisghton Kleber" w:date="2019-11-18T10:09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3F92F7F6" w14:textId="7DB697CE" w:rsidR="00EE22B7" w:rsidRDefault="00EE22B7">
      <w:pPr>
        <w:pStyle w:val="ndicedeilustraes"/>
        <w:tabs>
          <w:tab w:val="right" w:leader="dot" w:pos="9061"/>
        </w:tabs>
        <w:rPr>
          <w:ins w:id="352" w:author="Livisghton Kleber" w:date="2019-11-18T10:09:00Z"/>
          <w:noProof/>
        </w:rPr>
      </w:pPr>
      <w:ins w:id="353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"_Toc24964224"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b/>
            <w:bCs/>
            <w:noProof/>
          </w:rPr>
          <w:t>Figura 5:</w:t>
        </w:r>
        <w:r w:rsidRPr="00A63377">
          <w:rPr>
            <w:rStyle w:val="Hyperlink"/>
            <w:rFonts w:ascii="Times New Roman" w:hAnsi="Times New Roman" w:cs="Times New Roman"/>
            <w:noProof/>
          </w:rPr>
          <w:t xml:space="preserve"> Variações de acordes de tétrades. A letra T na última coluna representa a tónica do acorde, ou seja, a nota de 1º grau.</w:t>
        </w:r>
        <w:r w:rsidRPr="00A63377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</w:t>
        </w:r>
        <w:r w:rsidRPr="00A63377">
          <w:rPr>
            <w:rStyle w:val="Hyperlink"/>
            <w:rFonts w:ascii="Times New Roman" w:hAnsi="Times New Roman" w:cs="Times New Roman"/>
            <w:noProof/>
          </w:rPr>
          <w:t>Fonte: http://aguitarra.com.br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4" w:author="Livisghton Kleber" w:date="2019-11-18T10:09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043F7EAE" w14:textId="79A05AC3" w:rsidR="00EE22B7" w:rsidRDefault="00EE22B7">
      <w:pPr>
        <w:pStyle w:val="ndicedeilustraes"/>
        <w:tabs>
          <w:tab w:val="right" w:leader="dot" w:pos="9061"/>
        </w:tabs>
        <w:rPr>
          <w:ins w:id="355" w:author="Livisghton Kleber" w:date="2019-11-18T10:09:00Z"/>
          <w:noProof/>
        </w:rPr>
      </w:pPr>
      <w:ins w:id="356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"_Toc24964225"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 xml:space="preserve">Figura 6: Passos para construção de um </w:t>
        </w:r>
        <w:r w:rsidRPr="00A63377">
          <w:rPr>
            <w:rStyle w:val="Hyperlink"/>
            <w:rFonts w:ascii="Times New Roman" w:hAnsi="Times New Roman" w:cs="Times New Roman"/>
            <w:i/>
            <w:noProof/>
          </w:rPr>
          <w:t>chromagram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7" w:author="Livisghton Kleber" w:date="2019-11-18T10:09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12EB996D" w14:textId="2E99D678" w:rsidR="00EE22B7" w:rsidRDefault="00EE22B7">
      <w:pPr>
        <w:pStyle w:val="ndicedeilustraes"/>
        <w:tabs>
          <w:tab w:val="right" w:leader="dot" w:pos="9061"/>
        </w:tabs>
        <w:rPr>
          <w:ins w:id="358" w:author="Livisghton Kleber" w:date="2019-11-18T10:09:00Z"/>
          <w:noProof/>
        </w:rPr>
      </w:pPr>
      <w:ins w:id="359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"_Toc24964226"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>Figura 7: Representação gráfica de uma estrutura do perceptron.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0" w:author="Livisghton Kleber" w:date="2019-11-18T10:09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7369B79F" w14:textId="5838A956" w:rsidR="00EE22B7" w:rsidRDefault="00EE22B7">
      <w:pPr>
        <w:pStyle w:val="ndicedeilustraes"/>
        <w:tabs>
          <w:tab w:val="right" w:leader="dot" w:pos="9061"/>
        </w:tabs>
        <w:rPr>
          <w:ins w:id="361" w:author="Livisghton Kleber" w:date="2019-11-18T10:09:00Z"/>
          <w:noProof/>
        </w:rPr>
      </w:pPr>
      <w:ins w:id="362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"_Toc24964227"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>Figura 8: Arquitetura de uma Rede Neural MLP. Fonte: encurtador.com.br/lmpY1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3" w:author="Livisghton Kleber" w:date="2019-11-18T10:09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39B6447A" w14:textId="5A4D9160" w:rsidR="00EE22B7" w:rsidRDefault="00EE22B7">
      <w:pPr>
        <w:pStyle w:val="ndicedeilustraes"/>
        <w:tabs>
          <w:tab w:val="right" w:leader="dot" w:pos="9061"/>
        </w:tabs>
        <w:rPr>
          <w:ins w:id="364" w:author="Livisghton Kleber" w:date="2019-11-18T10:09:00Z"/>
          <w:noProof/>
        </w:rPr>
      </w:pPr>
      <w:ins w:id="365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"_Toc24964228"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 xml:space="preserve">Figura 9: Representação do CP </w:t>
        </w:r>
        <w:r w:rsidRPr="00A63377">
          <w:rPr>
            <w:rStyle w:val="Hyperlink"/>
            <w:rFonts w:ascii="Times New Roman" w:hAnsi="Times New Roman" w:cs="Times New Roman"/>
            <w:i/>
            <w:iCs/>
            <w:noProof/>
          </w:rPr>
          <w:t>Features.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6" w:author="Livisghton Kleber" w:date="2019-11-18T10:09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206DBD96" w14:textId="6E2E7A88" w:rsidR="00EE22B7" w:rsidRDefault="00EE22B7">
      <w:pPr>
        <w:pStyle w:val="ndicedeilustraes"/>
        <w:tabs>
          <w:tab w:val="right" w:leader="dot" w:pos="9061"/>
        </w:tabs>
        <w:rPr>
          <w:ins w:id="367" w:author="Livisghton Kleber" w:date="2019-11-18T10:09:00Z"/>
          <w:noProof/>
        </w:rPr>
      </w:pPr>
      <w:ins w:id="368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"_Toc24964229"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 xml:space="preserve">Figura 10: Representação do CLP </w:t>
        </w:r>
        <w:r w:rsidRPr="00A63377">
          <w:rPr>
            <w:rStyle w:val="Hyperlink"/>
            <w:rFonts w:ascii="Times New Roman" w:hAnsi="Times New Roman" w:cs="Times New Roman"/>
            <w:i/>
            <w:iCs/>
            <w:noProof/>
          </w:rPr>
          <w:t>Features</w:t>
        </w:r>
        <w:r w:rsidRPr="00A63377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9" w:author="Livisghton Kleber" w:date="2019-11-18T10:09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2D0EDEFD" w14:textId="4E726A9D" w:rsidR="00EE22B7" w:rsidRDefault="00EE22B7">
      <w:pPr>
        <w:pStyle w:val="ndicedeilustraes"/>
        <w:tabs>
          <w:tab w:val="right" w:leader="dot" w:pos="9061"/>
        </w:tabs>
        <w:rPr>
          <w:ins w:id="370" w:author="Livisghton Kleber" w:date="2019-11-18T10:09:00Z"/>
          <w:noProof/>
        </w:rPr>
      </w:pPr>
      <w:ins w:id="371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"_Toc24964230"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 xml:space="preserve">Figura 11: Representação do CENS </w:t>
        </w:r>
        <w:r w:rsidRPr="00A63377">
          <w:rPr>
            <w:rStyle w:val="Hyperlink"/>
            <w:rFonts w:ascii="Times New Roman" w:hAnsi="Times New Roman" w:cs="Times New Roman"/>
            <w:i/>
            <w:iCs/>
            <w:noProof/>
          </w:rPr>
          <w:t>Features</w:t>
        </w:r>
        <w:r w:rsidRPr="00A63377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2" w:author="Livisghton Kleber" w:date="2019-11-18T10:09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2E8D4BEE" w14:textId="3EFA8FE3" w:rsidR="00EE22B7" w:rsidRDefault="00EE22B7">
      <w:pPr>
        <w:pStyle w:val="ndicedeilustraes"/>
        <w:tabs>
          <w:tab w:val="right" w:leader="dot" w:pos="9061"/>
        </w:tabs>
        <w:rPr>
          <w:ins w:id="373" w:author="Livisghton Kleber" w:date="2019-11-18T10:09:00Z"/>
          <w:noProof/>
        </w:rPr>
      </w:pPr>
      <w:ins w:id="374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"_Toc24964231"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 xml:space="preserve">Figura 12: Representação do CRP </w:t>
        </w:r>
        <w:r w:rsidRPr="00A63377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A63377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5" w:author="Livisghton Kleber" w:date="2019-11-18T10:09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7DA6AFE4" w14:textId="3C8A7C33" w:rsidR="00EE22B7" w:rsidRDefault="00EE22B7">
      <w:pPr>
        <w:pStyle w:val="ndicedeilustraes"/>
        <w:tabs>
          <w:tab w:val="right" w:leader="dot" w:pos="9061"/>
        </w:tabs>
        <w:rPr>
          <w:ins w:id="376" w:author="Livisghton Kleber" w:date="2019-11-18T10:09:00Z"/>
          <w:noProof/>
        </w:rPr>
      </w:pPr>
      <w:ins w:id="377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"_Toc24964232"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>Figura 13: Fluxo para construção do banco de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8" w:author="Livisghton Kleber" w:date="2019-11-18T10:09:00Z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7EB6B423" w14:textId="2F771F2C" w:rsidR="00EE22B7" w:rsidRDefault="00EE22B7">
      <w:pPr>
        <w:pStyle w:val="ndicedeilustraes"/>
        <w:tabs>
          <w:tab w:val="right" w:leader="dot" w:pos="9061"/>
        </w:tabs>
        <w:rPr>
          <w:ins w:id="379" w:author="Livisghton Kleber" w:date="2019-11-18T10:09:00Z"/>
          <w:noProof/>
        </w:rPr>
      </w:pPr>
      <w:ins w:id="380" w:author="Livisghton Kleber" w:date="2019-11-18T10:09:00Z">
        <w:r w:rsidRPr="00A63377">
          <w:rPr>
            <w:rStyle w:val="Hyperlink"/>
            <w:noProof/>
          </w:rPr>
          <w:fldChar w:fldCharType="begin"/>
        </w:r>
        <w:r w:rsidRPr="00A6337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"_Toc24964233"</w:instrText>
        </w:r>
        <w:r w:rsidRPr="00A63377">
          <w:rPr>
            <w:rStyle w:val="Hyperlink"/>
            <w:noProof/>
          </w:rPr>
          <w:instrText xml:space="preserve"> </w:instrText>
        </w:r>
        <w:r w:rsidRPr="00A63377">
          <w:rPr>
            <w:rStyle w:val="Hyperlink"/>
            <w:noProof/>
          </w:rPr>
          <w:fldChar w:fldCharType="separate"/>
        </w:r>
        <w:r w:rsidRPr="00A63377">
          <w:rPr>
            <w:rStyle w:val="Hyperlink"/>
            <w:rFonts w:ascii="Times New Roman" w:hAnsi="Times New Roman" w:cs="Times New Roman"/>
            <w:noProof/>
          </w:rPr>
          <w:t xml:space="preserve">Figura 14: Exemplo das informações contidas nos arquivos .lab. Este exemplo mostra as informações dos 10 primeiros segundos da música </w:t>
        </w:r>
        <w:r w:rsidRPr="00A63377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A63377">
          <w:rPr>
            <w:rStyle w:val="Hyperlink"/>
            <w:rFonts w:ascii="Times New Roman" w:hAnsi="Times New Roman" w:cs="Times New Roman"/>
            <w:noProof/>
          </w:rPr>
          <w:t xml:space="preserve"> da banda </w:t>
        </w:r>
        <w:r w:rsidRPr="00A63377">
          <w:rPr>
            <w:rStyle w:val="Hyperlink"/>
            <w:rFonts w:ascii="Times New Roman" w:hAnsi="Times New Roman" w:cs="Times New Roman"/>
            <w:i/>
            <w:iCs/>
            <w:noProof/>
          </w:rPr>
          <w:t>The Beatles</w:t>
        </w:r>
        <w:r w:rsidRPr="00A63377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1" w:author="Livisghton Kleber" w:date="2019-11-18T10:09:00Z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A63377">
          <w:rPr>
            <w:rStyle w:val="Hyperlink"/>
            <w:noProof/>
          </w:rPr>
          <w:fldChar w:fldCharType="end"/>
        </w:r>
      </w:ins>
    </w:p>
    <w:p w14:paraId="648D5130" w14:textId="42299BB9" w:rsidR="005D1812" w:rsidDel="008F686B" w:rsidRDefault="005D1812">
      <w:pPr>
        <w:pStyle w:val="ndicedeilustraes"/>
        <w:tabs>
          <w:tab w:val="right" w:leader="dot" w:pos="9061"/>
        </w:tabs>
        <w:rPr>
          <w:del w:id="382" w:author="Livisghton Kleber" w:date="2019-11-17T01:40:00Z"/>
          <w:noProof/>
        </w:rPr>
      </w:pPr>
      <w:del w:id="383" w:author="Livisghton Kleber" w:date="2019-11-17T01:40:00Z">
        <w:r w:rsidRPr="008F686B" w:rsidDel="008F686B">
          <w:rPr>
            <w:rPrChange w:id="384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1: Escala cromática crescente, ilustrando as notas (DÓ, DÓ#, RÉ, RÉ#, MI, FÁ, FÁ#, SOL, SOL#, LÁ, LÁ#, SÍ), nesta ordem. Fonte: próprio autor.</w:delText>
        </w:r>
        <w:r w:rsidDel="008F686B">
          <w:rPr>
            <w:noProof/>
            <w:webHidden/>
          </w:rPr>
          <w:tab/>
          <w:delText>17</w:delText>
        </w:r>
      </w:del>
    </w:p>
    <w:p w14:paraId="1C7091D4" w14:textId="64FC0553" w:rsidR="005D1812" w:rsidDel="008F686B" w:rsidRDefault="005D1812">
      <w:pPr>
        <w:pStyle w:val="ndicedeilustraes"/>
        <w:tabs>
          <w:tab w:val="right" w:leader="dot" w:pos="9061"/>
        </w:tabs>
        <w:rPr>
          <w:del w:id="385" w:author="Livisghton Kleber" w:date="2019-11-17T01:40:00Z"/>
          <w:noProof/>
        </w:rPr>
      </w:pPr>
      <w:del w:id="386" w:author="Livisghton Kleber" w:date="2019-11-17T01:40:00Z">
        <w:r w:rsidRPr="008F686B" w:rsidDel="008F686B">
          <w:rPr>
            <w:rPrChange w:id="387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2: Escala cromática decrescente, ilustrando as notas (SÍ, SIb, LÁ, LAb, SOL, SOLb, FÁ, FÁb, MI, MIb, RÉ, RÉb, DÓ), nesta ordem. Fonte: próprio autor.</w:delText>
        </w:r>
        <w:r w:rsidDel="008F686B">
          <w:rPr>
            <w:noProof/>
            <w:webHidden/>
          </w:rPr>
          <w:tab/>
          <w:delText>17</w:delText>
        </w:r>
      </w:del>
    </w:p>
    <w:p w14:paraId="2597415E" w14:textId="5BF88BAC" w:rsidR="005D1812" w:rsidDel="008F686B" w:rsidRDefault="005D1812">
      <w:pPr>
        <w:pStyle w:val="ndicedeilustraes"/>
        <w:tabs>
          <w:tab w:val="right" w:leader="dot" w:pos="9061"/>
        </w:tabs>
        <w:rPr>
          <w:del w:id="388" w:author="Livisghton Kleber" w:date="2019-11-17T01:40:00Z"/>
          <w:noProof/>
        </w:rPr>
      </w:pPr>
      <w:del w:id="389" w:author="Livisghton Kleber" w:date="2019-11-17T01:40:00Z">
        <w:r w:rsidRPr="008F686B" w:rsidDel="008F686B">
          <w:rPr>
            <w:rPrChange w:id="390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3: Representação de acordes em partituras</w:delText>
        </w:r>
        <w:r w:rsidDel="008F686B">
          <w:rPr>
            <w:noProof/>
            <w:webHidden/>
          </w:rPr>
          <w:tab/>
          <w:delText>18</w:delText>
        </w:r>
      </w:del>
    </w:p>
    <w:p w14:paraId="36B37456" w14:textId="0A5FD705" w:rsidR="005D1812" w:rsidDel="008F686B" w:rsidRDefault="005D1812">
      <w:pPr>
        <w:pStyle w:val="ndicedeilustraes"/>
        <w:tabs>
          <w:tab w:val="right" w:leader="dot" w:pos="9061"/>
        </w:tabs>
        <w:rPr>
          <w:del w:id="391" w:author="Livisghton Kleber" w:date="2019-11-17T01:40:00Z"/>
          <w:noProof/>
        </w:rPr>
      </w:pPr>
      <w:del w:id="392" w:author="Livisghton Kleber" w:date="2019-11-17T01:40:00Z">
        <w:r w:rsidRPr="008F686B" w:rsidDel="008F686B">
          <w:rPr>
            <w:rPrChange w:id="393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4: Representação de acordes na música </w:delText>
        </w:r>
        <w:r w:rsidRPr="008F686B" w:rsidDel="008F686B">
          <w:rPr>
            <w:rPrChange w:id="394" w:author="Livisghton Kleber" w:date="2019-11-17T01:4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Let It Be</w:delText>
        </w:r>
        <w:r w:rsidRPr="008F686B" w:rsidDel="008F686B">
          <w:rPr>
            <w:rPrChange w:id="395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 dos Beatles. Imagem capturada do site cifra Club.</w:delText>
        </w:r>
        <w:r w:rsidDel="008F686B">
          <w:rPr>
            <w:noProof/>
            <w:webHidden/>
          </w:rPr>
          <w:tab/>
          <w:delText>18</w:delText>
        </w:r>
      </w:del>
    </w:p>
    <w:p w14:paraId="1D82E222" w14:textId="0AA8F052" w:rsidR="005D1812" w:rsidDel="008F686B" w:rsidRDefault="005D1812">
      <w:pPr>
        <w:pStyle w:val="ndicedeilustraes"/>
        <w:tabs>
          <w:tab w:val="right" w:leader="dot" w:pos="9061"/>
        </w:tabs>
        <w:rPr>
          <w:del w:id="396" w:author="Livisghton Kleber" w:date="2019-11-17T01:40:00Z"/>
          <w:noProof/>
        </w:rPr>
      </w:pPr>
      <w:del w:id="397" w:author="Livisghton Kleber" w:date="2019-11-17T01:40:00Z">
        <w:r w:rsidRPr="008F686B" w:rsidDel="008F686B">
          <w:rPr>
            <w:rPrChange w:id="398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5: Variações de acordes de tétrades. A letra T na última coluna representa a tónica do acorde, ou seja, a nota de 1º grau.</w:delText>
        </w:r>
        <w:r w:rsidRPr="008F686B" w:rsidDel="008F686B">
          <w:rPr>
            <w:rPrChange w:id="399" w:author="Livisghton Kleber" w:date="2019-11-17T01:40:00Z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</w:rPrChange>
          </w:rPr>
          <w:delText xml:space="preserve"> </w:delText>
        </w:r>
        <w:r w:rsidRPr="008F686B" w:rsidDel="008F686B">
          <w:rPr>
            <w:rPrChange w:id="400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Fonte: http://aguitarra.com.br</w:delText>
        </w:r>
        <w:r w:rsidDel="008F686B">
          <w:rPr>
            <w:noProof/>
            <w:webHidden/>
          </w:rPr>
          <w:tab/>
          <w:delText>19</w:delText>
        </w:r>
      </w:del>
    </w:p>
    <w:p w14:paraId="4129F27E" w14:textId="2C7822E4" w:rsidR="005D1812" w:rsidDel="008F686B" w:rsidRDefault="005D1812">
      <w:pPr>
        <w:pStyle w:val="ndicedeilustraes"/>
        <w:tabs>
          <w:tab w:val="right" w:leader="dot" w:pos="9061"/>
        </w:tabs>
        <w:rPr>
          <w:del w:id="401" w:author="Livisghton Kleber" w:date="2019-11-17T01:40:00Z"/>
          <w:noProof/>
        </w:rPr>
      </w:pPr>
      <w:del w:id="402" w:author="Livisghton Kleber" w:date="2019-11-17T01:40:00Z">
        <w:r w:rsidRPr="008F686B" w:rsidDel="008F686B">
          <w:rPr>
            <w:rPrChange w:id="403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6: Passos para construção de um </w:delText>
        </w:r>
        <w:r w:rsidRPr="008F686B" w:rsidDel="008F686B">
          <w:rPr>
            <w:rPrChange w:id="404" w:author="Livisghton Kleber" w:date="2019-11-17T01:40:00Z">
              <w:rPr>
                <w:rStyle w:val="Hyperlink"/>
                <w:rFonts w:ascii="Times New Roman" w:hAnsi="Times New Roman" w:cs="Times New Roman"/>
                <w:i/>
                <w:noProof/>
              </w:rPr>
            </w:rPrChange>
          </w:rPr>
          <w:delText>chromagram</w:delText>
        </w:r>
        <w:r w:rsidDel="008F686B">
          <w:rPr>
            <w:noProof/>
            <w:webHidden/>
          </w:rPr>
          <w:tab/>
          <w:delText>21</w:delText>
        </w:r>
      </w:del>
    </w:p>
    <w:p w14:paraId="014891D6" w14:textId="073E793A" w:rsidR="005D1812" w:rsidDel="008F686B" w:rsidRDefault="005D1812">
      <w:pPr>
        <w:pStyle w:val="ndicedeilustraes"/>
        <w:tabs>
          <w:tab w:val="right" w:leader="dot" w:pos="9061"/>
        </w:tabs>
        <w:rPr>
          <w:del w:id="405" w:author="Livisghton Kleber" w:date="2019-11-17T01:40:00Z"/>
          <w:noProof/>
        </w:rPr>
      </w:pPr>
      <w:del w:id="406" w:author="Livisghton Kleber" w:date="2019-11-17T01:40:00Z">
        <w:r w:rsidRPr="008F686B" w:rsidDel="008F686B">
          <w:rPr>
            <w:rPrChange w:id="407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7: Representação gráfica de uma estrutura do perceptron.</w:delText>
        </w:r>
        <w:r w:rsidDel="008F686B">
          <w:rPr>
            <w:noProof/>
            <w:webHidden/>
          </w:rPr>
          <w:tab/>
          <w:delText>23</w:delText>
        </w:r>
      </w:del>
    </w:p>
    <w:p w14:paraId="580F6BD9" w14:textId="7B9545C8" w:rsidR="005D1812" w:rsidDel="008F686B" w:rsidRDefault="005D1812">
      <w:pPr>
        <w:pStyle w:val="ndicedeilustraes"/>
        <w:tabs>
          <w:tab w:val="right" w:leader="dot" w:pos="9061"/>
        </w:tabs>
        <w:rPr>
          <w:del w:id="408" w:author="Livisghton Kleber" w:date="2019-11-17T01:40:00Z"/>
          <w:noProof/>
        </w:rPr>
      </w:pPr>
      <w:del w:id="409" w:author="Livisghton Kleber" w:date="2019-11-17T01:40:00Z">
        <w:r w:rsidRPr="008F686B" w:rsidDel="008F686B">
          <w:rPr>
            <w:rPrChange w:id="410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8: Arquitetura de uma Rede Neural MLP. Fonte: encurtador.com.br/lmpY1</w:delText>
        </w:r>
        <w:r w:rsidDel="008F686B">
          <w:rPr>
            <w:noProof/>
            <w:webHidden/>
          </w:rPr>
          <w:tab/>
          <w:delText>24</w:delText>
        </w:r>
      </w:del>
    </w:p>
    <w:p w14:paraId="62A94B02" w14:textId="743C5396" w:rsidR="005D1812" w:rsidDel="008F686B" w:rsidRDefault="005D1812">
      <w:pPr>
        <w:pStyle w:val="ndicedeilustraes"/>
        <w:tabs>
          <w:tab w:val="right" w:leader="dot" w:pos="9061"/>
        </w:tabs>
        <w:rPr>
          <w:del w:id="411" w:author="Livisghton Kleber" w:date="2019-11-17T01:40:00Z"/>
          <w:noProof/>
        </w:rPr>
      </w:pPr>
      <w:del w:id="412" w:author="Livisghton Kleber" w:date="2019-11-17T01:40:00Z">
        <w:r w:rsidRPr="008F686B" w:rsidDel="008F686B">
          <w:rPr>
            <w:rPrChange w:id="413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9: representação do CP </w:delText>
        </w:r>
        <w:r w:rsidRPr="008F686B" w:rsidDel="008F686B">
          <w:rPr>
            <w:rPrChange w:id="414" w:author="Livisghton Kleber" w:date="2019-11-17T01:4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Feature.</w:delText>
        </w:r>
        <w:r w:rsidDel="008F686B">
          <w:rPr>
            <w:noProof/>
            <w:webHidden/>
          </w:rPr>
          <w:tab/>
          <w:delText>25</w:delText>
        </w:r>
      </w:del>
    </w:p>
    <w:p w14:paraId="13AF759A" w14:textId="6CBB4B16" w:rsidR="005D1812" w:rsidDel="008F686B" w:rsidRDefault="005D1812">
      <w:pPr>
        <w:pStyle w:val="ndicedeilustraes"/>
        <w:tabs>
          <w:tab w:val="right" w:leader="dot" w:pos="9061"/>
        </w:tabs>
        <w:rPr>
          <w:del w:id="415" w:author="Livisghton Kleber" w:date="2019-11-17T01:40:00Z"/>
          <w:noProof/>
        </w:rPr>
      </w:pPr>
      <w:del w:id="416" w:author="Livisghton Kleber" w:date="2019-11-17T01:40:00Z">
        <w:r w:rsidRPr="008F686B" w:rsidDel="008F686B">
          <w:rPr>
            <w:rPrChange w:id="417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10 representação do CLP Feature.</w:delText>
        </w:r>
        <w:r w:rsidDel="008F686B">
          <w:rPr>
            <w:noProof/>
            <w:webHidden/>
          </w:rPr>
          <w:tab/>
          <w:delText>26</w:delText>
        </w:r>
      </w:del>
    </w:p>
    <w:p w14:paraId="4D3F61AC" w14:textId="48BAC591" w:rsidR="005D1812" w:rsidDel="008F686B" w:rsidRDefault="005D1812">
      <w:pPr>
        <w:pStyle w:val="ndicedeilustraes"/>
        <w:tabs>
          <w:tab w:val="right" w:leader="dot" w:pos="9061"/>
        </w:tabs>
        <w:rPr>
          <w:del w:id="418" w:author="Livisghton Kleber" w:date="2019-11-17T01:40:00Z"/>
          <w:noProof/>
        </w:rPr>
      </w:pPr>
      <w:del w:id="419" w:author="Livisghton Kleber" w:date="2019-11-17T01:40:00Z">
        <w:r w:rsidRPr="008F686B" w:rsidDel="008F686B">
          <w:rPr>
            <w:rPrChange w:id="420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11 Representação do CENS </w:delText>
        </w:r>
        <w:r w:rsidRPr="008F686B" w:rsidDel="008F686B">
          <w:rPr>
            <w:rPrChange w:id="421" w:author="Livisghton Kleber" w:date="2019-11-17T01:4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Feature</w:delText>
        </w:r>
        <w:r w:rsidRPr="008F686B" w:rsidDel="008F686B">
          <w:rPr>
            <w:rPrChange w:id="422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.</w:delText>
        </w:r>
        <w:r w:rsidDel="008F686B">
          <w:rPr>
            <w:noProof/>
            <w:webHidden/>
          </w:rPr>
          <w:tab/>
          <w:delText>27</w:delText>
        </w:r>
      </w:del>
    </w:p>
    <w:p w14:paraId="1392DD54" w14:textId="533259EC" w:rsidR="005D1812" w:rsidDel="008F686B" w:rsidRDefault="005D1812">
      <w:pPr>
        <w:pStyle w:val="ndicedeilustraes"/>
        <w:tabs>
          <w:tab w:val="right" w:leader="dot" w:pos="9061"/>
        </w:tabs>
        <w:rPr>
          <w:del w:id="423" w:author="Livisghton Kleber" w:date="2019-11-17T01:40:00Z"/>
          <w:noProof/>
        </w:rPr>
      </w:pPr>
      <w:del w:id="424" w:author="Livisghton Kleber" w:date="2019-11-17T01:40:00Z">
        <w:r w:rsidRPr="008F686B" w:rsidDel="008F686B">
          <w:rPr>
            <w:rPrChange w:id="425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12 Representação do CRP </w:delText>
        </w:r>
        <w:r w:rsidRPr="008F686B" w:rsidDel="008F686B">
          <w:rPr>
            <w:rPrChange w:id="426" w:author="Livisghton Kleber" w:date="2019-11-17T01:4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Feature</w:delText>
        </w:r>
        <w:r w:rsidRPr="008F686B" w:rsidDel="008F686B">
          <w:rPr>
            <w:rPrChange w:id="427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.</w:delText>
        </w:r>
        <w:r w:rsidDel="008F686B">
          <w:rPr>
            <w:noProof/>
            <w:webHidden/>
          </w:rPr>
          <w:tab/>
          <w:delText>28</w:delText>
        </w:r>
      </w:del>
    </w:p>
    <w:p w14:paraId="04418AD4" w14:textId="0D4353B5" w:rsidR="005D1812" w:rsidDel="008F686B" w:rsidRDefault="005D1812">
      <w:pPr>
        <w:pStyle w:val="ndicedeilustraes"/>
        <w:tabs>
          <w:tab w:val="right" w:leader="dot" w:pos="9061"/>
        </w:tabs>
        <w:rPr>
          <w:del w:id="428" w:author="Livisghton Kleber" w:date="2019-11-17T01:40:00Z"/>
          <w:noProof/>
        </w:rPr>
      </w:pPr>
      <w:del w:id="429" w:author="Livisghton Kleber" w:date="2019-11-17T01:40:00Z">
        <w:r w:rsidRPr="008F686B" w:rsidDel="008F686B">
          <w:rPr>
            <w:rPrChange w:id="430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13 Representação do CISP </w:delText>
        </w:r>
        <w:r w:rsidRPr="008F686B" w:rsidDel="008F686B">
          <w:rPr>
            <w:rPrChange w:id="431" w:author="Livisghton Kleber" w:date="2019-11-17T01:4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Feature</w:delText>
        </w:r>
        <w:r w:rsidRPr="008F686B" w:rsidDel="008F686B">
          <w:rPr>
            <w:rPrChange w:id="432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.</w:delText>
        </w:r>
        <w:r w:rsidDel="008F686B">
          <w:rPr>
            <w:noProof/>
            <w:webHidden/>
          </w:rPr>
          <w:tab/>
          <w:delText>28</w:delText>
        </w:r>
      </w:del>
    </w:p>
    <w:p w14:paraId="38496793" w14:textId="28778035" w:rsidR="003638D3" w:rsidRDefault="003638D3">
      <w:pPr>
        <w:tabs>
          <w:tab w:val="left" w:pos="3431"/>
        </w:tabs>
        <w:pPrChange w:id="433" w:author="Livisghton Kleber" w:date="2019-11-17T22:36:00Z">
          <w:pPr/>
        </w:pPrChange>
      </w:pPr>
      <w:r>
        <w:fldChar w:fldCharType="end"/>
      </w:r>
      <w:ins w:id="434" w:author="Livisghton Kleber" w:date="2019-11-17T22:36:00Z">
        <w:r w:rsidR="004F4069">
          <w:tab/>
        </w:r>
      </w:ins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7CD04512" w14:textId="0CB83EDE" w:rsidR="00EE22B7" w:rsidRDefault="003638D3">
      <w:pPr>
        <w:pStyle w:val="ndicedeilustraes"/>
        <w:tabs>
          <w:tab w:val="right" w:leader="dot" w:pos="9061"/>
        </w:tabs>
        <w:rPr>
          <w:ins w:id="435" w:author="Livisghton Kleber" w:date="2019-11-18T10:09:00Z"/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ins w:id="436" w:author="Livisghton Kleber" w:date="2019-11-18T10:09:00Z">
        <w:r w:rsidR="00EE22B7" w:rsidRPr="002611D3">
          <w:rPr>
            <w:rStyle w:val="Hyperlink"/>
            <w:noProof/>
          </w:rPr>
          <w:fldChar w:fldCharType="begin"/>
        </w:r>
        <w:r w:rsidR="00EE22B7" w:rsidRPr="002611D3">
          <w:rPr>
            <w:rStyle w:val="Hyperlink"/>
            <w:noProof/>
          </w:rPr>
          <w:instrText xml:space="preserve"> </w:instrText>
        </w:r>
        <w:r w:rsidR="00EE22B7">
          <w:rPr>
            <w:noProof/>
          </w:rPr>
          <w:instrText>HYPERLINK \l "_Toc24964234"</w:instrText>
        </w:r>
        <w:r w:rsidR="00EE22B7" w:rsidRPr="002611D3">
          <w:rPr>
            <w:rStyle w:val="Hyperlink"/>
            <w:noProof/>
          </w:rPr>
          <w:instrText xml:space="preserve"> </w:instrText>
        </w:r>
        <w:r w:rsidR="00EE22B7" w:rsidRPr="002611D3">
          <w:rPr>
            <w:rStyle w:val="Hyperlink"/>
            <w:noProof/>
          </w:rPr>
          <w:fldChar w:fldCharType="separate"/>
        </w:r>
        <w:r w:rsidR="00EE22B7" w:rsidRPr="002611D3">
          <w:rPr>
            <w:rStyle w:val="Hyperlink"/>
            <w:rFonts w:ascii="Times New Roman" w:hAnsi="Times New Roman" w:cs="Times New Roman"/>
            <w:noProof/>
          </w:rPr>
          <w:t>Tabela 1: Número de ocorrência de acordes dentro dos arquivos .lab.</w:t>
        </w:r>
        <w:r w:rsidR="00EE22B7">
          <w:rPr>
            <w:noProof/>
            <w:webHidden/>
          </w:rPr>
          <w:tab/>
        </w:r>
        <w:r w:rsidR="00EE22B7">
          <w:rPr>
            <w:noProof/>
            <w:webHidden/>
          </w:rPr>
          <w:fldChar w:fldCharType="begin"/>
        </w:r>
        <w:r w:rsidR="00EE22B7">
          <w:rPr>
            <w:noProof/>
            <w:webHidden/>
          </w:rPr>
          <w:instrText xml:space="preserve"> PAGEREF _Toc24964234 \h </w:instrText>
        </w:r>
      </w:ins>
      <w:r w:rsidR="00EE22B7">
        <w:rPr>
          <w:noProof/>
          <w:webHidden/>
        </w:rPr>
      </w:r>
      <w:r w:rsidR="00EE22B7">
        <w:rPr>
          <w:noProof/>
          <w:webHidden/>
        </w:rPr>
        <w:fldChar w:fldCharType="separate"/>
      </w:r>
      <w:ins w:id="437" w:author="Livisghton Kleber" w:date="2019-11-18T10:09:00Z">
        <w:r w:rsidR="00EE22B7">
          <w:rPr>
            <w:noProof/>
            <w:webHidden/>
          </w:rPr>
          <w:t>31</w:t>
        </w:r>
        <w:r w:rsidR="00EE22B7">
          <w:rPr>
            <w:noProof/>
            <w:webHidden/>
          </w:rPr>
          <w:fldChar w:fldCharType="end"/>
        </w:r>
        <w:r w:rsidR="00EE22B7" w:rsidRPr="002611D3">
          <w:rPr>
            <w:rStyle w:val="Hyperlink"/>
            <w:noProof/>
          </w:rPr>
          <w:fldChar w:fldCharType="end"/>
        </w:r>
      </w:ins>
    </w:p>
    <w:p w14:paraId="5CF6BD85" w14:textId="0986D94F" w:rsidR="00EE22B7" w:rsidRDefault="00EE22B7">
      <w:pPr>
        <w:pStyle w:val="ndicedeilustraes"/>
        <w:tabs>
          <w:tab w:val="right" w:leader="dot" w:pos="9061"/>
        </w:tabs>
        <w:rPr>
          <w:ins w:id="438" w:author="Livisghton Kleber" w:date="2019-11-18T10:09:00Z"/>
          <w:noProof/>
        </w:rPr>
      </w:pPr>
      <w:ins w:id="439" w:author="Livisghton Kleber" w:date="2019-11-18T10:09:00Z">
        <w:r w:rsidRPr="002611D3">
          <w:rPr>
            <w:rStyle w:val="Hyperlink"/>
            <w:noProof/>
          </w:rPr>
          <w:fldChar w:fldCharType="begin"/>
        </w:r>
        <w:r w:rsidRPr="002611D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"_Toc24964235"</w:instrText>
        </w:r>
        <w:r w:rsidRPr="002611D3">
          <w:rPr>
            <w:rStyle w:val="Hyperlink"/>
            <w:noProof/>
          </w:rPr>
          <w:instrText xml:space="preserve"> </w:instrText>
        </w:r>
        <w:r w:rsidRPr="002611D3">
          <w:rPr>
            <w:rStyle w:val="Hyperlink"/>
            <w:noProof/>
          </w:rPr>
          <w:fldChar w:fldCharType="separate"/>
        </w:r>
        <w:r w:rsidRPr="002611D3">
          <w:rPr>
            <w:rStyle w:val="Hyperlink"/>
            <w:rFonts w:ascii="Times New Roman" w:hAnsi="Times New Roman" w:cs="Times New Roman"/>
            <w:noProof/>
          </w:rPr>
          <w:t xml:space="preserve">Tabela 2: Resultado do classificador MLP para cada </w:t>
        </w:r>
        <w:r w:rsidRPr="002611D3">
          <w:rPr>
            <w:rStyle w:val="Hyperlink"/>
            <w:rFonts w:ascii="Times New Roman" w:hAnsi="Times New Roman" w:cs="Times New Roman"/>
            <w:i/>
            <w:iCs/>
            <w:noProof/>
          </w:rPr>
          <w:t>chormagram</w:t>
        </w:r>
        <w:r w:rsidRPr="002611D3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_Toc24964235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0" w:author="Livisghton Kleber" w:date="2019-11-18T10:09:00Z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2611D3">
          <w:rPr>
            <w:rStyle w:val="Hyperlink"/>
            <w:noProof/>
          </w:rPr>
          <w:fldChar w:fldCharType="end"/>
        </w:r>
      </w:ins>
    </w:p>
    <w:p w14:paraId="60BE261E" w14:textId="00D18C6F" w:rsidR="003638D3" w:rsidRDefault="00687C92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del w:id="441" w:author="Livisghton Kleber" w:date="2019-11-17T01:40:00Z">
        <w:r w:rsidDel="008F686B">
          <w:rPr>
            <w:rFonts w:eastAsia="Times New Roman"/>
            <w:b/>
            <w:bCs/>
            <w:noProof/>
          </w:rPr>
          <w:delText>Nenhuma entrada de índice de ilustrações foi encontrada.</w:delText>
        </w:r>
      </w:del>
      <w:r w:rsidR="003638D3"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5BBEC73D" w:rsidR="00B7129D" w:rsidRPr="009C2F12" w:rsidRDefault="007D392C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LISTA</w:t>
      </w: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42" w:author="Livisghton Kleber" w:date="2019-11-17T01:42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3"/>
        <w:gridCol w:w="2523"/>
        <w:gridCol w:w="4194"/>
        <w:tblGridChange w:id="443">
          <w:tblGrid>
            <w:gridCol w:w="1413"/>
            <w:gridCol w:w="538"/>
            <w:gridCol w:w="1985"/>
            <w:gridCol w:w="4194"/>
            <w:gridCol w:w="200"/>
            <w:gridCol w:w="6379"/>
          </w:tblGrid>
        </w:tblGridChange>
      </w:tblGrid>
      <w:tr w:rsidR="00D97BEB" w:rsidRPr="009C2F12" w14:paraId="0C2E5B75" w14:textId="77777777" w:rsidTr="00D97BEB">
        <w:tc>
          <w:tcPr>
            <w:tcW w:w="1413" w:type="dxa"/>
            <w:vAlign w:val="center"/>
            <w:tcPrChange w:id="444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4D62C227" w14:textId="77777777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2523" w:type="dxa"/>
            <w:tcPrChange w:id="445" w:author="Livisghton Kleber" w:date="2019-11-17T01:42:00Z">
              <w:tcPr>
                <w:tcW w:w="6379" w:type="dxa"/>
                <w:gridSpan w:val="3"/>
              </w:tcPr>
            </w:tcPrChange>
          </w:tcPr>
          <w:p w14:paraId="6741CC9B" w14:textId="77777777" w:rsidR="00D97BEB" w:rsidRPr="009C2F12" w:rsidRDefault="00D97BEB" w:rsidP="00D97BEB">
            <w:pPr>
              <w:spacing w:line="360" w:lineRule="auto"/>
              <w:ind w:left="31"/>
              <w:rPr>
                <w:ins w:id="446" w:author="Livisghton Kleber" w:date="2019-11-17T01:41:00Z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47" w:author="Livisghton Kleber" w:date="2019-11-17T01:42:00Z">
              <w:tcPr>
                <w:tcW w:w="6379" w:type="dxa"/>
                <w:vAlign w:val="center"/>
              </w:tcPr>
            </w:tcPrChange>
          </w:tcPr>
          <w:p w14:paraId="60BF2317" w14:textId="5E0E578E" w:rsidR="00D97BEB" w:rsidRPr="009C2F12" w:rsidRDefault="00D97BEB">
            <w:pPr>
              <w:spacing w:line="360" w:lineRule="auto"/>
              <w:ind w:left="3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pPrChange w:id="448" w:author="Livisghton Kleber" w:date="2019-11-17T01:41:00Z">
                <w:pPr>
                  <w:spacing w:line="360" w:lineRule="auto"/>
                </w:pPr>
              </w:pPrChange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</w:tr>
      <w:tr w:rsidR="00D97BEB" w:rsidRPr="009C2F12" w14:paraId="30A4A210" w14:textId="77777777" w:rsidTr="00D97BEB">
        <w:tc>
          <w:tcPr>
            <w:tcW w:w="1413" w:type="dxa"/>
            <w:vAlign w:val="center"/>
            <w:tcPrChange w:id="449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69775F82" w14:textId="771D6474" w:rsidR="00D97BEB" w:rsidRPr="009C2F12" w:rsidRDefault="00D97BEB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23" w:type="dxa"/>
            <w:tcPrChange w:id="450" w:author="Livisghton Kleber" w:date="2019-11-17T01:42:00Z">
              <w:tcPr>
                <w:tcW w:w="6379" w:type="dxa"/>
                <w:gridSpan w:val="3"/>
              </w:tcPr>
            </w:tcPrChange>
          </w:tcPr>
          <w:p w14:paraId="324A4FD7" w14:textId="77777777" w:rsidR="00D97BEB" w:rsidRDefault="00D97BEB" w:rsidP="00A64B54">
            <w:pPr>
              <w:spacing w:line="360" w:lineRule="auto"/>
              <w:rPr>
                <w:ins w:id="451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52" w:author="Livisghton Kleber" w:date="2019-11-17T01:42:00Z">
              <w:tcPr>
                <w:tcW w:w="6379" w:type="dxa"/>
                <w:vAlign w:val="center"/>
              </w:tcPr>
            </w:tcPrChange>
          </w:tcPr>
          <w:p w14:paraId="2397ED6C" w14:textId="57A73EDE" w:rsidR="00D97BEB" w:rsidRPr="009C2F12" w:rsidRDefault="00595FE0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ins w:id="453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</w:tr>
      <w:tr w:rsidR="00D97BEB" w:rsidRPr="009C2F12" w14:paraId="5823DDED" w14:textId="77777777" w:rsidTr="00D97BEB">
        <w:tc>
          <w:tcPr>
            <w:tcW w:w="1413" w:type="dxa"/>
            <w:vAlign w:val="center"/>
            <w:tcPrChange w:id="454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36EA05B9" w14:textId="4B1607F9" w:rsidR="00D97BEB" w:rsidRPr="009C2F12" w:rsidRDefault="00D97BEB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523" w:type="dxa"/>
            <w:tcPrChange w:id="455" w:author="Livisghton Kleber" w:date="2019-11-17T01:42:00Z">
              <w:tcPr>
                <w:tcW w:w="6379" w:type="dxa"/>
                <w:gridSpan w:val="3"/>
              </w:tcPr>
            </w:tcPrChange>
          </w:tcPr>
          <w:p w14:paraId="73A4B663" w14:textId="77777777" w:rsidR="00D97BEB" w:rsidRDefault="00D97BEB" w:rsidP="00E00367">
            <w:pPr>
              <w:spacing w:line="360" w:lineRule="auto"/>
              <w:rPr>
                <w:ins w:id="456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57" w:author="Livisghton Kleber" w:date="2019-11-17T01:42:00Z">
              <w:tcPr>
                <w:tcW w:w="6379" w:type="dxa"/>
                <w:vAlign w:val="center"/>
              </w:tcPr>
            </w:tcPrChange>
          </w:tcPr>
          <w:p w14:paraId="4AEA4FBD" w14:textId="4672B746" w:rsidR="00D97BEB" w:rsidRPr="009C2F12" w:rsidRDefault="00595FE0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ins w:id="458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</w:tr>
      <w:tr w:rsidR="00D97BEB" w:rsidRPr="009C2F12" w14:paraId="2D452390" w14:textId="77777777" w:rsidTr="00D97BEB">
        <w:tc>
          <w:tcPr>
            <w:tcW w:w="1413" w:type="dxa"/>
            <w:vAlign w:val="center"/>
            <w:tcPrChange w:id="459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7305A8E2" w14:textId="5FDB8C95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523" w:type="dxa"/>
            <w:tcPrChange w:id="460" w:author="Livisghton Kleber" w:date="2019-11-17T01:42:00Z">
              <w:tcPr>
                <w:tcW w:w="6379" w:type="dxa"/>
                <w:gridSpan w:val="3"/>
              </w:tcPr>
            </w:tcPrChange>
          </w:tcPr>
          <w:p w14:paraId="447A2067" w14:textId="77777777" w:rsidR="00D97BEB" w:rsidRDefault="00D97BEB" w:rsidP="009C316F">
            <w:pPr>
              <w:spacing w:line="360" w:lineRule="auto"/>
              <w:rPr>
                <w:ins w:id="461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62" w:author="Livisghton Kleber" w:date="2019-11-17T01:42:00Z">
              <w:tcPr>
                <w:tcW w:w="6379" w:type="dxa"/>
                <w:vAlign w:val="center"/>
              </w:tcPr>
            </w:tcPrChange>
          </w:tcPr>
          <w:p w14:paraId="3B2CD37F" w14:textId="39EDD32B" w:rsidR="00D97BEB" w:rsidRPr="009C2F12" w:rsidRDefault="00595FE0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ins w:id="463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</w:tr>
      <w:tr w:rsidR="00D97BEB" w:rsidRPr="009C2F12" w14:paraId="0F827F19" w14:textId="77777777" w:rsidTr="00D97BEB">
        <w:tc>
          <w:tcPr>
            <w:tcW w:w="1413" w:type="dxa"/>
            <w:vAlign w:val="center"/>
            <w:tcPrChange w:id="464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5072083B" w14:textId="7CFFA54A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523" w:type="dxa"/>
            <w:tcPrChange w:id="465" w:author="Livisghton Kleber" w:date="2019-11-17T01:42:00Z">
              <w:tcPr>
                <w:tcW w:w="6379" w:type="dxa"/>
                <w:gridSpan w:val="3"/>
              </w:tcPr>
            </w:tcPrChange>
          </w:tcPr>
          <w:p w14:paraId="7531F516" w14:textId="77777777" w:rsidR="00D97BEB" w:rsidRDefault="00D97BEB" w:rsidP="009C316F">
            <w:pPr>
              <w:spacing w:line="360" w:lineRule="auto"/>
              <w:rPr>
                <w:ins w:id="466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67" w:author="Livisghton Kleber" w:date="2019-11-17T01:42:00Z">
              <w:tcPr>
                <w:tcW w:w="6379" w:type="dxa"/>
                <w:vAlign w:val="center"/>
              </w:tcPr>
            </w:tcPrChange>
          </w:tcPr>
          <w:p w14:paraId="41B28CC3" w14:textId="73CAF12F" w:rsidR="00D97BEB" w:rsidRPr="009C2F12" w:rsidRDefault="00595FE0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ins w:id="468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</w:tr>
      <w:tr w:rsidR="00D97BEB" w:rsidRPr="009C2F12" w14:paraId="49932BE0" w14:textId="77777777" w:rsidTr="00D97BEB">
        <w:tc>
          <w:tcPr>
            <w:tcW w:w="1413" w:type="dxa"/>
            <w:vAlign w:val="center"/>
            <w:tcPrChange w:id="469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5AA103EB" w14:textId="2E070173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523" w:type="dxa"/>
            <w:tcPrChange w:id="470" w:author="Livisghton Kleber" w:date="2019-11-17T01:42:00Z">
              <w:tcPr>
                <w:tcW w:w="6379" w:type="dxa"/>
                <w:gridSpan w:val="3"/>
              </w:tcPr>
            </w:tcPrChange>
          </w:tcPr>
          <w:p w14:paraId="08C1D29D" w14:textId="77777777" w:rsidR="00D97BEB" w:rsidRDefault="00D97BEB" w:rsidP="009C316F">
            <w:pPr>
              <w:spacing w:line="360" w:lineRule="auto"/>
              <w:rPr>
                <w:ins w:id="471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72" w:author="Livisghton Kleber" w:date="2019-11-17T01:42:00Z">
              <w:tcPr>
                <w:tcW w:w="6379" w:type="dxa"/>
                <w:vAlign w:val="center"/>
              </w:tcPr>
            </w:tcPrChange>
          </w:tcPr>
          <w:p w14:paraId="6E2044AE" w14:textId="4B938CBD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ins w:id="473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</w:tr>
      <w:tr w:rsidR="00D97BEB" w:rsidRPr="009C2F12" w14:paraId="1BB6C2BD" w14:textId="77777777" w:rsidTr="00D97BEB">
        <w:tc>
          <w:tcPr>
            <w:tcW w:w="1413" w:type="dxa"/>
            <w:vAlign w:val="center"/>
            <w:tcPrChange w:id="474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017432B6" w14:textId="0C6712E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523" w:type="dxa"/>
            <w:tcPrChange w:id="475" w:author="Livisghton Kleber" w:date="2019-11-17T01:42:00Z">
              <w:tcPr>
                <w:tcW w:w="6379" w:type="dxa"/>
                <w:gridSpan w:val="3"/>
              </w:tcPr>
            </w:tcPrChange>
          </w:tcPr>
          <w:p w14:paraId="7C4E9C14" w14:textId="77777777" w:rsidR="00D97BEB" w:rsidRDefault="00D97BEB" w:rsidP="009C316F">
            <w:pPr>
              <w:spacing w:line="360" w:lineRule="auto"/>
              <w:rPr>
                <w:ins w:id="476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77" w:author="Livisghton Kleber" w:date="2019-11-17T01:42:00Z">
              <w:tcPr>
                <w:tcW w:w="6379" w:type="dxa"/>
                <w:vAlign w:val="center"/>
              </w:tcPr>
            </w:tcPrChange>
          </w:tcPr>
          <w:p w14:paraId="61CA131B" w14:textId="768B0174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ins w:id="478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</w:tr>
      <w:tr w:rsidR="00D97BEB" w:rsidRPr="009C2F12" w14:paraId="7B366C69" w14:textId="77777777" w:rsidTr="00D97BEB">
        <w:tc>
          <w:tcPr>
            <w:tcW w:w="1413" w:type="dxa"/>
            <w:vAlign w:val="center"/>
            <w:tcPrChange w:id="479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3827562A" w14:textId="3F9B9C23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523" w:type="dxa"/>
            <w:tcPrChange w:id="480" w:author="Livisghton Kleber" w:date="2019-11-17T01:42:00Z">
              <w:tcPr>
                <w:tcW w:w="6379" w:type="dxa"/>
                <w:gridSpan w:val="3"/>
              </w:tcPr>
            </w:tcPrChange>
          </w:tcPr>
          <w:p w14:paraId="584DB983" w14:textId="77777777" w:rsidR="00D97BEB" w:rsidRDefault="00D97BEB" w:rsidP="009C316F">
            <w:pPr>
              <w:spacing w:line="360" w:lineRule="auto"/>
              <w:rPr>
                <w:ins w:id="481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82" w:author="Livisghton Kleber" w:date="2019-11-17T01:42:00Z">
              <w:tcPr>
                <w:tcW w:w="6379" w:type="dxa"/>
                <w:vAlign w:val="center"/>
              </w:tcPr>
            </w:tcPrChange>
          </w:tcPr>
          <w:p w14:paraId="582168A4" w14:textId="4DC3B454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ins w:id="483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</w:p>
        </w:tc>
      </w:tr>
      <w:tr w:rsidR="00F17D84" w:rsidRPr="009C2F12" w14:paraId="7952D776" w14:textId="77777777" w:rsidTr="00D97BEB">
        <w:trPr>
          <w:ins w:id="484" w:author="Livisghton Kleber" w:date="2019-11-17T01:42:00Z"/>
        </w:trPr>
        <w:tc>
          <w:tcPr>
            <w:tcW w:w="1413" w:type="dxa"/>
            <w:vAlign w:val="center"/>
          </w:tcPr>
          <w:p w14:paraId="53578ACB" w14:textId="6C8DFADC" w:rsidR="00F17D84" w:rsidRDefault="00F17D84" w:rsidP="009C316F">
            <w:pPr>
              <w:spacing w:line="360" w:lineRule="auto"/>
              <w:rPr>
                <w:ins w:id="485" w:author="Livisghton Kleber" w:date="2019-11-17T01:42:00Z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ins w:id="486" w:author="Livisghton Kleber" w:date="2019-11-17T01:42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</w:t>
              </w:r>
            </w:ins>
          </w:p>
        </w:tc>
        <w:tc>
          <w:tcPr>
            <w:tcW w:w="2523" w:type="dxa"/>
          </w:tcPr>
          <w:p w14:paraId="607472AC" w14:textId="77777777" w:rsidR="00F17D84" w:rsidRDefault="00F17D84" w:rsidP="009C316F">
            <w:pPr>
              <w:spacing w:line="360" w:lineRule="auto"/>
              <w:rPr>
                <w:ins w:id="487" w:author="Livisghton Kleber" w:date="2019-11-17T01:42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6E602405" w14:textId="1CB84266" w:rsidR="00F17D84" w:rsidRDefault="00F17D84" w:rsidP="009C316F">
            <w:pPr>
              <w:spacing w:line="360" w:lineRule="auto"/>
              <w:rPr>
                <w:ins w:id="488" w:author="Livisghton Kleber" w:date="2019-11-17T01:42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ins w:id="489" w:author="Livisghton Kleber" w:date="2019-11-17T01:43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>Silêncio</w:t>
              </w:r>
            </w:ins>
          </w:p>
        </w:tc>
      </w:tr>
      <w:tr w:rsidR="00D97BEB" w:rsidRPr="009C2F12" w14:paraId="40F9B298" w14:textId="77777777" w:rsidTr="00D97BEB">
        <w:tc>
          <w:tcPr>
            <w:tcW w:w="1413" w:type="dxa"/>
            <w:vAlign w:val="center"/>
            <w:tcPrChange w:id="490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58194B9D" w14:textId="46BEF95F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 ou maj</w:t>
            </w:r>
          </w:p>
        </w:tc>
        <w:tc>
          <w:tcPr>
            <w:tcW w:w="2523" w:type="dxa"/>
            <w:tcPrChange w:id="491" w:author="Livisghton Kleber" w:date="2019-11-17T01:42:00Z">
              <w:tcPr>
                <w:tcW w:w="6379" w:type="dxa"/>
                <w:gridSpan w:val="3"/>
              </w:tcPr>
            </w:tcPrChange>
          </w:tcPr>
          <w:p w14:paraId="0828A238" w14:textId="77777777" w:rsidR="00D97BEB" w:rsidRDefault="00D97BEB" w:rsidP="009C316F">
            <w:pPr>
              <w:spacing w:line="360" w:lineRule="auto"/>
              <w:rPr>
                <w:ins w:id="492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93" w:author="Livisghton Kleber" w:date="2019-11-17T01:42:00Z">
              <w:tcPr>
                <w:tcW w:w="6379" w:type="dxa"/>
                <w:vAlign w:val="center"/>
              </w:tcPr>
            </w:tcPrChange>
          </w:tcPr>
          <w:p w14:paraId="5D769DED" w14:textId="38D2C050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</w:tr>
      <w:tr w:rsidR="00D97BEB" w:rsidRPr="009C2F12" w14:paraId="28953664" w14:textId="77777777" w:rsidTr="00D97BEB">
        <w:tc>
          <w:tcPr>
            <w:tcW w:w="1413" w:type="dxa"/>
            <w:vAlign w:val="center"/>
            <w:tcPrChange w:id="494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5BC11663" w14:textId="0B4F2BA9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523" w:type="dxa"/>
            <w:tcPrChange w:id="495" w:author="Livisghton Kleber" w:date="2019-11-17T01:42:00Z">
              <w:tcPr>
                <w:tcW w:w="6379" w:type="dxa"/>
                <w:gridSpan w:val="3"/>
              </w:tcPr>
            </w:tcPrChange>
          </w:tcPr>
          <w:p w14:paraId="59FD08BC" w14:textId="77777777" w:rsidR="00D97BEB" w:rsidRDefault="00D97BEB" w:rsidP="009C316F">
            <w:pPr>
              <w:spacing w:line="360" w:lineRule="auto"/>
              <w:rPr>
                <w:ins w:id="496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97" w:author="Livisghton Kleber" w:date="2019-11-17T01:42:00Z">
              <w:tcPr>
                <w:tcW w:w="6379" w:type="dxa"/>
                <w:vAlign w:val="center"/>
              </w:tcPr>
            </w:tcPrChange>
          </w:tcPr>
          <w:p w14:paraId="1984B392" w14:textId="19E3FA10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</w:tr>
      <w:tr w:rsidR="00D97BEB" w:rsidRPr="009C2F12" w14:paraId="6A58D535" w14:textId="77777777" w:rsidTr="00D97BEB">
        <w:tc>
          <w:tcPr>
            <w:tcW w:w="1413" w:type="dxa"/>
            <w:vAlign w:val="center"/>
            <w:tcPrChange w:id="498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7FFD4A67" w14:textId="47C5C84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dim</w:t>
            </w:r>
          </w:p>
        </w:tc>
        <w:tc>
          <w:tcPr>
            <w:tcW w:w="2523" w:type="dxa"/>
            <w:tcPrChange w:id="499" w:author="Livisghton Kleber" w:date="2019-11-17T01:42:00Z">
              <w:tcPr>
                <w:tcW w:w="6379" w:type="dxa"/>
                <w:gridSpan w:val="3"/>
              </w:tcPr>
            </w:tcPrChange>
          </w:tcPr>
          <w:p w14:paraId="7F6D7B01" w14:textId="77777777" w:rsidR="00D97BEB" w:rsidRDefault="00D97BEB" w:rsidP="009C316F">
            <w:pPr>
              <w:spacing w:line="360" w:lineRule="auto"/>
              <w:rPr>
                <w:ins w:id="500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501" w:author="Livisghton Kleber" w:date="2019-11-17T01:42:00Z">
              <w:tcPr>
                <w:tcW w:w="6379" w:type="dxa"/>
                <w:vAlign w:val="center"/>
              </w:tcPr>
            </w:tcPrChange>
          </w:tcPr>
          <w:p w14:paraId="331C3C68" w14:textId="5B44F4BA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</w:tr>
      <w:tr w:rsidR="00D97BEB" w:rsidRPr="009C2F12" w14:paraId="7E2E7740" w14:textId="77777777" w:rsidTr="00D97BEB">
        <w:tc>
          <w:tcPr>
            <w:tcW w:w="1413" w:type="dxa"/>
            <w:vAlign w:val="center"/>
            <w:tcPrChange w:id="502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344A907D" w14:textId="57A1C869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2523" w:type="dxa"/>
            <w:tcPrChange w:id="503" w:author="Livisghton Kleber" w:date="2019-11-17T01:42:00Z">
              <w:tcPr>
                <w:tcW w:w="6379" w:type="dxa"/>
                <w:gridSpan w:val="3"/>
              </w:tcPr>
            </w:tcPrChange>
          </w:tcPr>
          <w:p w14:paraId="05A5CC35" w14:textId="77777777" w:rsidR="00D97BEB" w:rsidRDefault="00D97BEB" w:rsidP="009C316F">
            <w:pPr>
              <w:spacing w:line="360" w:lineRule="auto"/>
              <w:rPr>
                <w:ins w:id="504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505" w:author="Livisghton Kleber" w:date="2019-11-17T01:42:00Z">
              <w:tcPr>
                <w:tcW w:w="6379" w:type="dxa"/>
                <w:vAlign w:val="center"/>
              </w:tcPr>
            </w:tcPrChange>
          </w:tcPr>
          <w:p w14:paraId="2B95CE8C" w14:textId="2614C3BC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</w:tr>
      <w:tr w:rsidR="00D97BEB" w:rsidRPr="009C2F12" w14:paraId="3D45F8FE" w14:textId="77777777" w:rsidTr="00D97BEB">
        <w:tc>
          <w:tcPr>
            <w:tcW w:w="1413" w:type="dxa"/>
            <w:vAlign w:val="center"/>
            <w:tcPrChange w:id="506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10E19DD4" w14:textId="23BD07FC" w:rsidR="00D97BEB" w:rsidRDefault="00C53F2F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ins w:id="507" w:author="Livisghton Kleber" w:date="2019-11-17T01:43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</w:t>
              </w:r>
            </w:ins>
            <w:del w:id="508" w:author="Livisghton Kleber" w:date="2019-11-17T01:43:00Z">
              <w:r w:rsidR="00D97BEB" w:rsidDel="00C53F2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B</w:delText>
              </w:r>
            </w:del>
          </w:p>
        </w:tc>
        <w:tc>
          <w:tcPr>
            <w:tcW w:w="2523" w:type="dxa"/>
            <w:tcPrChange w:id="509" w:author="Livisghton Kleber" w:date="2019-11-17T01:42:00Z">
              <w:tcPr>
                <w:tcW w:w="6379" w:type="dxa"/>
                <w:gridSpan w:val="3"/>
              </w:tcPr>
            </w:tcPrChange>
          </w:tcPr>
          <w:p w14:paraId="0B458911" w14:textId="77777777" w:rsidR="00D97BEB" w:rsidRDefault="00D97BEB" w:rsidP="009C316F">
            <w:pPr>
              <w:spacing w:line="360" w:lineRule="auto"/>
              <w:rPr>
                <w:ins w:id="510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511" w:author="Livisghton Kleber" w:date="2019-11-17T01:42:00Z">
              <w:tcPr>
                <w:tcW w:w="6379" w:type="dxa"/>
                <w:vAlign w:val="center"/>
              </w:tcPr>
            </w:tcPrChange>
          </w:tcPr>
          <w:p w14:paraId="3A707FFE" w14:textId="4497B69D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</w:tr>
      <w:tr w:rsidR="00D97BEB" w:rsidRPr="009C2F12" w14:paraId="456E698B" w14:textId="77777777" w:rsidTr="00D97BEB">
        <w:tc>
          <w:tcPr>
            <w:tcW w:w="1413" w:type="dxa"/>
            <w:vAlign w:val="center"/>
            <w:tcPrChange w:id="512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238B043E" w14:textId="569B622D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2523" w:type="dxa"/>
            <w:tcPrChange w:id="513" w:author="Livisghton Kleber" w:date="2019-11-17T01:42:00Z">
              <w:tcPr>
                <w:tcW w:w="6379" w:type="dxa"/>
                <w:gridSpan w:val="3"/>
              </w:tcPr>
            </w:tcPrChange>
          </w:tcPr>
          <w:p w14:paraId="1C98CBE2" w14:textId="77777777" w:rsidR="00D97BEB" w:rsidRDefault="00D97BEB" w:rsidP="009C316F">
            <w:pPr>
              <w:spacing w:line="360" w:lineRule="auto"/>
              <w:rPr>
                <w:ins w:id="514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515" w:author="Livisghton Kleber" w:date="2019-11-17T01:42:00Z">
              <w:tcPr>
                <w:tcW w:w="6379" w:type="dxa"/>
                <w:vAlign w:val="center"/>
              </w:tcPr>
            </w:tcPrChange>
          </w:tcPr>
          <w:p w14:paraId="272E8E53" w14:textId="05A8177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516" w:name="_Toc24964196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516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0039C925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ins w:id="517" w:author="Livisghton Kleber" w:date="2019-11-17T03:01:00Z">
        <w:r w:rsidR="009306B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306BF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_Ref24852078 \r \h </w:instrText>
        </w:r>
      </w:ins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518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[1]</w:t>
        </w:r>
      </w:ins>
      <w:ins w:id="519" w:author="Livisghton Kleber" w:date="2019-11-17T03:01:00Z">
        <w:r w:rsidR="009306B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520" w:author="Livisghton Kleber" w:date="2019-11-17T03:01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EndPr/>
        <w:sdtContent>
          <w:customXmlDelRangeEnd w:id="520"/>
          <w:del w:id="521" w:author="Livisghton Kleber" w:date="2019-11-17T03:01:00Z">
            <w:r w:rsidR="004A299A" w:rsidDel="00930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4A299A" w:rsidDel="00930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wik19 \l 1046 </w:delInstrText>
            </w:r>
            <w:r w:rsidR="004A299A" w:rsidDel="00930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5D1812" w:rsidRPr="007C26B5" w:rsidDel="009306BF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(1)</w:delText>
            </w:r>
            <w:r w:rsidR="004A299A" w:rsidDel="00930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22" w:author="Livisghton Kleber" w:date="2019-11-17T03:01:00Z"/>
        </w:sdtContent>
      </w:sdt>
      <w:customXmlDelRangeEnd w:id="522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ins w:id="523" w:author="Livisghton Kleber" w:date="2019-11-17T16:30:00Z">
        <w:r w:rsidR="00E16A4F">
          <w:rPr>
            <w:rStyle w:val="Refdenotaderodap"/>
            <w:rFonts w:ascii="Times New Roman" w:hAnsi="Times New Roman" w:cs="Times New Roman"/>
            <w:color w:val="000000" w:themeColor="text1"/>
            <w:sz w:val="24"/>
            <w:szCs w:val="24"/>
          </w:rPr>
          <w:footnoteReference w:id="1"/>
        </w:r>
      </w:ins>
      <w:customXmlDelRangeStart w:id="533" w:author="Livisghton Kleber" w:date="2019-11-17T16:38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EndPr/>
        <w:sdtContent>
          <w:customXmlDelRangeEnd w:id="533"/>
          <w:del w:id="534" w:author="Livisghton Kleber" w:date="2019-11-17T16:38:00Z">
            <w:r w:rsidR="000A6BAE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0A6BAE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cif19 \l 1046 </w:delInstrText>
            </w:r>
            <w:r w:rsidR="000A6BAE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Del="00EF5EB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687C92" w:rsidRPr="009346D2" w:rsidDel="00EF5EB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(2)</w:delText>
            </w:r>
            <w:r w:rsidR="000A6BAE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35" w:author="Livisghton Kleber" w:date="2019-11-17T16:38:00Z"/>
        </w:sdtContent>
      </w:sdt>
      <w:customXmlDelRangeEnd w:id="535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ins w:id="536" w:author="Livisghton Kleber" w:date="2019-11-17T16:32:00Z">
        <w:r w:rsidR="00E16A4F">
          <w:rPr>
            <w:rStyle w:val="Refdenotaderodap"/>
            <w:rFonts w:ascii="Times New Roman" w:hAnsi="Times New Roman" w:cs="Times New Roman"/>
            <w:color w:val="000000" w:themeColor="text1"/>
            <w:sz w:val="24"/>
            <w:szCs w:val="24"/>
          </w:rPr>
          <w:footnoteReference w:id="2"/>
        </w:r>
      </w:ins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customXmlDelRangeStart w:id="544" w:author="Livisghton Kleber" w:date="2019-11-17T16:35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EndPr/>
        <w:sdtContent>
          <w:customXmlDelRangeEnd w:id="544"/>
          <w:del w:id="545" w:author="Livisghton Kleber" w:date="2019-11-17T16:35:00Z"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cif191 \l 1046 </w:delInstrText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RPr="009346D2" w:rsidDel="003C1FB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(3)</w:delText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46" w:author="Livisghton Kleber" w:date="2019-11-17T16:35:00Z"/>
        </w:sdtContent>
      </w:sdt>
      <w:customXmlDelRangeEnd w:id="546"/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ins w:id="547" w:author="Livisghton Kleber" w:date="2019-11-17T16:34:00Z">
        <w:r w:rsidR="00E16A4F">
          <w:rPr>
            <w:rStyle w:val="Refdenotaderodap"/>
            <w:rFonts w:ascii="Times New Roman" w:hAnsi="Times New Roman" w:cs="Times New Roman"/>
            <w:color w:val="000000" w:themeColor="text1"/>
            <w:sz w:val="24"/>
            <w:szCs w:val="24"/>
          </w:rPr>
          <w:footnoteReference w:id="3"/>
        </w:r>
      </w:ins>
      <w:del w:id="553" w:author="Livisghton Kleber" w:date="2019-11-17T16:35:00Z">
        <w:r w:rsidR="000A6BAE" w:rsidDel="003C1FB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customXmlDelRangeStart w:id="554" w:author="Livisghton Kleber" w:date="2019-11-17T16:35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EndPr/>
        <w:sdtContent>
          <w:customXmlDelRangeEnd w:id="554"/>
          <w:del w:id="555" w:author="Livisghton Kleber" w:date="2019-11-17T16:35:00Z"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peg19 \l 1046 </w:delInstrText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RPr="009346D2" w:rsidDel="003C1FB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(4)</w:delText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56" w:author="Livisghton Kleber" w:date="2019-11-17T16:35:00Z"/>
        </w:sdtContent>
      </w:sdt>
      <w:customXmlDelRangeEnd w:id="556"/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47B3D7BE" w:rsidR="00F53B5A" w:rsidRDefault="00F53B5A" w:rsidP="002874CF">
      <w:pPr>
        <w:spacing w:after="0" w:line="360" w:lineRule="auto"/>
        <w:ind w:firstLine="708"/>
        <w:jc w:val="both"/>
        <w:rPr>
          <w:ins w:id="557" w:author="Livisghton Kleber" w:date="2019-11-17T16:43:00Z"/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Segundo VELOSO e FEITOSA</w:t>
      </w:r>
      <w:ins w:id="558" w:author="Livisghton Kleber" w:date="2019-11-17T16:38:00Z"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_Ref24901140 \r \h </w:instrText>
        </w:r>
      </w:ins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559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[2]</w:t>
        </w:r>
      </w:ins>
      <w:ins w:id="560" w:author="Livisghton Kleber" w:date="2019-11-17T16:38:00Z"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561" w:author="Livisghton Kleber" w:date="2019-11-17T16:39:00Z">
        <w:r w:rsidRPr="00F53B5A" w:rsidDel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customXmlDelRangeStart w:id="562" w:author="Livisghton Kleber" w:date="2019-11-17T16:3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EndPr/>
        <w:sdtContent>
          <w:customXmlDelRangeEnd w:id="562"/>
          <w:del w:id="563" w:author="Livisghton Kleber" w:date="2019-11-17T16:39:00Z">
            <w:r w:rsidR="00EC0796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D12C93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CITATION Vel13 \l 1046 </w:delInstrText>
            </w:r>
            <w:r w:rsidR="00EC0796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RPr="009346D2" w:rsidDel="00EF5EB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(5)</w:delText>
            </w:r>
            <w:r w:rsidR="00EC0796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64" w:author="Livisghton Kleber" w:date="2019-11-17T16:39:00Z"/>
        </w:sdtContent>
      </w:sdt>
      <w:customXmlDelRangeEnd w:id="564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SANTOS JUNIOR</w:t>
      </w:r>
      <w:ins w:id="565" w:author="Livisghton Kleber" w:date="2019-11-17T16:38:00Z"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_Ref24901153 \r \h </w:instrText>
        </w:r>
      </w:ins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566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[3]</w:t>
        </w:r>
      </w:ins>
      <w:ins w:id="567" w:author="Livisghton Kleber" w:date="2019-11-17T16:38:00Z"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customXmlDelRangeStart w:id="568" w:author="Livisghton Kleber" w:date="2019-11-17T16:3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EndPr/>
        <w:sdtContent>
          <w:customXmlDelRangeEnd w:id="568"/>
          <w:del w:id="569" w:author="Livisghton Kleber" w:date="2019-11-17T16:39:00Z">
            <w:r w:rsidR="005425F0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D12C93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CITATION Jun14 \l 1046 </w:delInstrText>
            </w:r>
            <w:r w:rsidR="005425F0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RPr="009346D2" w:rsidDel="00EF5EB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(6)</w:delText>
            </w:r>
            <w:r w:rsidR="005425F0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70" w:author="Livisghton Kleber" w:date="2019-11-17T16:39:00Z"/>
        </w:sdtContent>
      </w:sdt>
      <w:customXmlDelRangeEnd w:id="570"/>
      <w:del w:id="571" w:author="Livisghton Kleber" w:date="2019-11-17T16:39:00Z">
        <w:r w:rsidR="005425F0" w:rsidDel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del w:id="572" w:author="Livisghton Kleber" w:date="2019-11-17T16:42:00Z">
        <w:r w:rsidRPr="00F53B5A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ins w:id="573" w:author="Livisghton Kleber" w:date="2019-11-17T16:42:00Z">
        <w:r w:rsidR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574" w:author="Livisghton Kleber" w:date="2019-11-17T16:42:00Z">
        <w:r w:rsidRPr="00F53B5A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1 para cada 10.000 pessoas, considerando-se a população da Europa</w:delText>
        </w:r>
        <w:r w:rsidR="00AC40AB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Pr="00F53B5A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 América do Norte, sendo mais comumente observada em músicos (cerca de</w:delText>
        </w:r>
        <w:r w:rsidR="00AC40AB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Pr="00F53B5A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20%) </w:delText>
        </w:r>
      </w:del>
      <w:ins w:id="575" w:author="Livisghton Kleber" w:date="2019-11-17T16:39:00Z">
        <w:r w:rsidR="001F6F4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1F6F42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_Ref24901140 \r \h </w:instrText>
        </w:r>
      </w:ins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576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[2]</w:t>
        </w:r>
      </w:ins>
      <w:ins w:id="577" w:author="Livisghton Kleber" w:date="2019-11-17T16:39:00Z">
        <w:r w:rsidR="001F6F4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578" w:author="Livisghton Kleber" w:date="2019-11-17T16:3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EndPr/>
        <w:sdtContent>
          <w:customXmlDelRangeEnd w:id="578"/>
          <w:del w:id="579" w:author="Livisghton Kleber" w:date="2019-11-17T16:39:00Z">
            <w:r w:rsidR="00B5291B" w:rsidDel="001F6F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D12C93" w:rsidDel="001F6F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CITATION Vel13 \l 1046 </w:delInstrText>
            </w:r>
            <w:r w:rsidR="00B5291B" w:rsidDel="001F6F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RPr="009346D2" w:rsidDel="001F6F4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(5)</w:delText>
            </w:r>
            <w:r w:rsidR="00B5291B" w:rsidDel="001F6F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80" w:author="Livisghton Kleber" w:date="2019-11-17T16:39:00Z"/>
        </w:sdtContent>
      </w:sdt>
      <w:customXmlDelRangeEnd w:id="580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4098983E" w14:textId="5B1D0AE9" w:rsidR="00992912" w:rsidDel="001F4D13" w:rsidRDefault="00992912" w:rsidP="002874CF">
      <w:pPr>
        <w:spacing w:after="0" w:line="360" w:lineRule="auto"/>
        <w:ind w:firstLine="708"/>
        <w:jc w:val="both"/>
        <w:rPr>
          <w:del w:id="581" w:author="Livisghton Kleber" w:date="2019-11-17T22:43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31D98" w14:textId="3E5E4C74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3DE9" w:rsidRPr="0018196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582" w:author="Livisghton Kleber" w:date="2019-11-17T02:25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chroma</w:t>
      </w:r>
      <w:r w:rsidRPr="0018196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583" w:author="Livisghton Kleber" w:date="2019-11-17T02:25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 </w:t>
      </w:r>
      <w:r w:rsidR="009216FC" w:rsidRPr="0018196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584" w:author="Livisghton Kleber" w:date="2019-11-17T02:25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feature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  <w:ins w:id="585" w:author="Livisghton Kleber" w:date="2019-11-17T22:42:00Z">
        <w:r w:rsidR="004E127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Além disso, </w:t>
        </w:r>
      </w:ins>
      <w:ins w:id="586" w:author="Livisghton Kleber" w:date="2019-11-17T22:43:00Z">
        <w:r w:rsidR="003762C5">
          <w:rPr>
            <w:rFonts w:ascii="Times New Roman" w:hAnsi="Times New Roman" w:cs="Times New Roman"/>
            <w:color w:val="000000" w:themeColor="text1"/>
            <w:sz w:val="24"/>
            <w:szCs w:val="24"/>
          </w:rPr>
          <w:t>fornecer</w:t>
        </w:r>
      </w:ins>
      <w:ins w:id="587" w:author="Livisghton Kleber" w:date="2019-11-17T22:42:00Z">
        <w:r w:rsidR="004E127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conhecimento na área de extração de características de acordes musica</w:t>
        </w:r>
      </w:ins>
      <w:ins w:id="588" w:author="Livisghton Kleber" w:date="2019-11-17T22:43:00Z">
        <w:r w:rsidR="004E1274">
          <w:rPr>
            <w:rFonts w:ascii="Times New Roman" w:hAnsi="Times New Roman" w:cs="Times New Roman"/>
            <w:color w:val="000000" w:themeColor="text1"/>
            <w:sz w:val="24"/>
            <w:szCs w:val="24"/>
          </w:rPr>
          <w:t>is.</w:t>
        </w:r>
      </w:ins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589" w:name="_Toc24964197"/>
      <w:r>
        <w:rPr>
          <w:color w:val="000000" w:themeColor="text1"/>
        </w:rPr>
        <w:lastRenderedPageBreak/>
        <w:t>Objetivos</w:t>
      </w:r>
      <w:bookmarkEnd w:id="589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3EE6F" w14:textId="401D9B07" w:rsidR="00F142FF" w:rsidRDefault="008E084D">
      <w:pPr>
        <w:spacing w:after="0" w:line="360" w:lineRule="auto"/>
        <w:ind w:left="851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pPrChange w:id="590" w:author="Livisghton Kleber" w:date="2019-11-17T00:13:00Z">
          <w:pPr>
            <w:spacing w:after="0" w:line="360" w:lineRule="auto"/>
            <w:ind w:firstLine="708"/>
            <w:jc w:val="both"/>
          </w:pPr>
        </w:pPrChange>
      </w:pPr>
      <w:del w:id="591" w:author="Livisghton Kleber" w:date="2019-11-17T01:33:00Z">
        <w:r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 objetivo deste trabalho, é criar um modelo computacional que seja capaz de estimar acordes musicais </w:delText>
        </w:r>
      </w:del>
      <w:del w:id="592" w:author="Livisghton Kleber" w:date="2019-11-17T00:12:00Z">
        <w:r w:rsidR="00CD38B3" w:rsidDel="00B816F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dado </w:delText>
        </w:r>
      </w:del>
      <w:del w:id="593" w:author="Livisghton Kleber" w:date="2019-11-17T01:33:00Z"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um arquivo de música. Para </w:delText>
        </w:r>
      </w:del>
      <w:del w:id="594" w:author="Livisghton Kleber" w:date="2019-11-17T00:15:00Z">
        <w:r w:rsidR="00CD38B3" w:rsidDel="00AF232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isso</w:delText>
        </w:r>
      </w:del>
      <w:del w:id="595" w:author="Livisghton Kleber" w:date="2019-11-17T01:33:00Z"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foram estudados modelos baseados em redes </w:delText>
        </w:r>
        <w:r w:rsidR="009C7ED5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neurais </w:delText>
        </w:r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artificiais e técnicas de processamento de áudio</w:delText>
        </w:r>
        <w:r w:rsidR="009C7ED5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como o </w:delText>
        </w:r>
        <w:r w:rsidR="00CD38B3" w:rsidRPr="00752036" w:rsidDel="007A3E1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596" w:author="Livisghton Kleber" w:date="2019-11-17T00:1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chroma feature</w:delText>
        </w:r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realçar as características dos acordes dentro de uma composição musical. </w:delText>
        </w:r>
        <w:r w:rsidR="00CD38B3" w:rsidRPr="00D8327B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Com isso, espera-se colaborar no auxílio do aprendizado de músicos</w:delText>
        </w:r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CD38B3" w:rsidRPr="00D8327B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iniciantes e amadores </w:delText>
        </w:r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que não tem a habilidade de identificar os acordes musicais.</w:delText>
        </w:r>
      </w:del>
      <w:ins w:id="597" w:author="Livisghton Kleber" w:date="2019-11-17T01:22:00Z">
        <w:r w:rsidR="00F142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objetivo deste trabalho, é criar um modelo computacional que seja capaz de estimar acordes </w:t>
        </w:r>
      </w:ins>
      <w:ins w:id="598" w:author="Livisghton Kleber" w:date="2019-11-17T02:24:00Z">
        <w:r w:rsidR="00801EB4">
          <w:rPr>
            <w:rFonts w:ascii="Times New Roman" w:hAnsi="Times New Roman" w:cs="Times New Roman"/>
            <w:color w:val="000000" w:themeColor="text1"/>
            <w:sz w:val="24"/>
            <w:szCs w:val="24"/>
          </w:rPr>
          <w:t>músicas</w:t>
        </w:r>
      </w:ins>
      <w:ins w:id="599" w:author="Livisghton Kleber" w:date="2019-11-17T01:22:00Z">
        <w:r w:rsidR="00F142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meio de </w:t>
        </w:r>
      </w:ins>
      <w:ins w:id="600" w:author="Livisghton Kleber" w:date="2019-11-17T01:23:00Z">
        <w:r w:rsidR="00F142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arquivos de músicas digitais. Além disso, </w:t>
        </w:r>
      </w:ins>
      <w:ins w:id="601" w:author="Livisghton Kleber" w:date="2019-11-17T01:24:00Z">
        <w:r w:rsidR="006967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utilizar este modelo para </w:t>
        </w:r>
      </w:ins>
      <w:ins w:id="602" w:author="Livisghton Kleber" w:date="2019-11-17T01:25:00Z">
        <w:r w:rsidR="006967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avaliar sua eficiência sobre </w:t>
        </w:r>
      </w:ins>
      <w:ins w:id="603" w:author="Livisghton Kleber" w:date="2019-11-17T01:27:00Z">
        <w:r w:rsidR="006967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algumas </w:t>
        </w:r>
      </w:ins>
      <w:ins w:id="604" w:author="Livisghton Kleber" w:date="2019-11-17T01:26:00Z">
        <w:r w:rsidR="006967E3">
          <w:rPr>
            <w:rFonts w:ascii="Times New Roman" w:hAnsi="Times New Roman" w:cs="Times New Roman"/>
            <w:color w:val="000000" w:themeColor="text1"/>
            <w:sz w:val="24"/>
            <w:szCs w:val="24"/>
          </w:rPr>
          <w:t>técnicas de extraç</w:t>
        </w:r>
      </w:ins>
      <w:ins w:id="605" w:author="Livisghton Kleber" w:date="2019-11-17T01:27:00Z">
        <w:r w:rsidR="00E6582E">
          <w:rPr>
            <w:rFonts w:ascii="Times New Roman" w:hAnsi="Times New Roman" w:cs="Times New Roman"/>
            <w:color w:val="000000" w:themeColor="text1"/>
            <w:sz w:val="24"/>
            <w:szCs w:val="24"/>
          </w:rPr>
          <w:t>ões</w:t>
        </w:r>
      </w:ins>
      <w:ins w:id="606" w:author="Livisghton Kleber" w:date="2019-11-17T01:26:00Z">
        <w:r w:rsidR="006967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07" w:author="Livisghton Kleber" w:date="2019-11-17T01:29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características </w:t>
        </w:r>
      </w:ins>
      <w:ins w:id="608" w:author="Livisghton Kleber" w:date="2019-11-17T01:28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acordes </w:t>
        </w:r>
      </w:ins>
      <w:ins w:id="609" w:author="Livisghton Kleber" w:date="2019-11-17T01:29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>dentro de uma composição musical</w:t>
        </w:r>
      </w:ins>
      <w:ins w:id="610" w:author="Livisghton Kleber" w:date="2019-11-17T01:30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Com isso, espera-se colaborar no </w:t>
        </w:r>
      </w:ins>
      <w:ins w:id="611" w:author="Livisghton Kleber" w:date="2019-11-17T01:45:00Z">
        <w:r w:rsidR="008D1458">
          <w:rPr>
            <w:rFonts w:ascii="Times New Roman" w:hAnsi="Times New Roman" w:cs="Times New Roman"/>
            <w:color w:val="000000" w:themeColor="text1"/>
            <w:sz w:val="24"/>
            <w:szCs w:val="24"/>
          </w:rPr>
          <w:t>auxílio</w:t>
        </w:r>
      </w:ins>
      <w:ins w:id="612" w:author="Livisghton Kleber" w:date="2019-11-17T01:30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do aprendizado de músicos iniciantes e amadores q</w:t>
        </w:r>
      </w:ins>
      <w:ins w:id="613" w:author="Livisghton Kleber" w:date="2019-11-17T01:31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ue não tem a habilidade de identificar </w:t>
        </w:r>
      </w:ins>
      <w:ins w:id="614" w:author="Livisghton Kleber" w:date="2019-11-17T01:32:00Z">
        <w:r w:rsidR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t>as acordes músicas</w:t>
        </w:r>
      </w:ins>
      <w:ins w:id="615" w:author="Livisghton Kleber" w:date="2019-11-17T01:31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616" w:name="_Toc24964198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616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9826E" w14:textId="5F4CD5E0" w:rsidR="003F05CB" w:rsidRPr="003F05CB" w:rsidRDefault="002F053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Aplicar a técnica de </w:t>
      </w:r>
      <w:r w:rsidRPr="0067646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617" w:author="Livisghton Kleber" w:date="2019-11-17T00:11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chroma 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ins w:id="618" w:author="Livisghton Kleber" w:date="2019-11-17T22:46:00Z">
        <w:r w:rsidR="003F05CB" w:rsidRPr="003F05C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5BE35391" w14:textId="73F5831D" w:rsidR="002F0539" w:rsidRPr="006B27E8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ins w:id="619" w:author="Livisghton Kleber" w:date="2019-11-17T01:36:00Z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rPrChange w:id="620" w:author="Livisghton Kleber" w:date="2019-11-17T01:36:00Z">
            <w:rPr>
              <w:ins w:id="621" w:author="Livisghton Kleber" w:date="2019-11-17T01:36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del w:id="622" w:author="Livisghton Kleber" w:date="2019-11-17T22:46:00Z">
        <w:r w:rsidRPr="002F0539" w:rsidDel="003F05C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Realizar o </w:delText>
        </w:r>
      </w:del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>Treina</w:t>
      </w:r>
      <w:ins w:id="623" w:author="Livisghton Kleber" w:date="2019-11-17T22:46:00Z">
        <w:r w:rsidR="003F05CB">
          <w:rPr>
            <w:rFonts w:ascii="Times New Roman" w:hAnsi="Times New Roman" w:cs="Times New Roman"/>
            <w:color w:val="000000" w:themeColor="text1"/>
            <w:sz w:val="24"/>
            <w:szCs w:val="24"/>
          </w:rPr>
          <w:t>r</w:t>
        </w:r>
      </w:ins>
      <w:del w:id="624" w:author="Livisghton Kleber" w:date="2019-11-17T22:46:00Z">
        <w:r w:rsidRPr="002F0539" w:rsidDel="003F05C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mento</w:delText>
        </w:r>
      </w:del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625" w:author="Livisghton Kleber" w:date="2019-11-17T22:47:00Z">
        <w:r w:rsidRPr="002F0539" w:rsidDel="003F05C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>a máquina utilizando</w:t>
      </w:r>
      <w:del w:id="626" w:author="Livisghton Kleber" w:date="2019-11-17T01:36:00Z">
        <w:r w:rsidRPr="002F0539" w:rsidDel="005C19A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dois</w:delText>
        </w:r>
      </w:del>
      <w:ins w:id="627" w:author="Livisghton Kleber" w:date="2019-11-17T01:36:00Z">
        <w:r w:rsidR="005C19A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</w:t>
        </w:r>
      </w:ins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algoritmo</w:t>
      </w:r>
      <w:del w:id="628" w:author="Livisghton Kleber" w:date="2019-11-17T01:36:00Z">
        <w:r w:rsidRPr="002F0539" w:rsidDel="005C19A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528E94" w14:textId="2C7D7D64" w:rsidR="006B27E8" w:rsidRPr="002F0539" w:rsidRDefault="006B27E8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ins w:id="629" w:author="Livisghton Kleber" w:date="2019-11-17T01:3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Avaliar o desempenho dos tipos de </w:t>
        </w:r>
        <w:r w:rsidRPr="006B27E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630" w:author="Livisghton Kleber" w:date="2019-11-17T01:3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chromagrams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sobre a MLP.</w:t>
        </w:r>
      </w:ins>
    </w:p>
    <w:p w14:paraId="7E6F895D" w14:textId="46314CDE" w:rsidR="002F0539" w:rsidRPr="000A4F4A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ins w:id="631" w:author="Livisghton Kleber" w:date="2019-11-17T01:45:00Z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rPrChange w:id="632" w:author="Livisghton Kleber" w:date="2019-11-17T01:45:00Z">
            <w:rPr>
              <w:ins w:id="633" w:author="Livisghton Kleber" w:date="2019-11-17T01:45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5EB8B0" w14:textId="77777777" w:rsidR="000A4F4A" w:rsidRPr="002F0539" w:rsidRDefault="000A4F4A">
      <w:pPr>
        <w:pStyle w:val="PargrafodaLista"/>
        <w:spacing w:after="0" w:line="360" w:lineRule="auto"/>
        <w:ind w:left="1429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pPrChange w:id="634" w:author="Livisghton Kleber" w:date="2019-11-17T01:45:00Z">
          <w:pPr>
            <w:pStyle w:val="PargrafodaLista"/>
            <w:numPr>
              <w:numId w:val="6"/>
            </w:numPr>
            <w:spacing w:after="0" w:line="360" w:lineRule="auto"/>
            <w:ind w:left="1429" w:hanging="360"/>
            <w:jc w:val="both"/>
          </w:pPr>
        </w:pPrChange>
      </w:pPr>
    </w:p>
    <w:p w14:paraId="72BC700E" w14:textId="574E8CE4" w:rsidR="008D1458" w:rsidRDefault="000A4F4A" w:rsidP="008D1458">
      <w:pPr>
        <w:pStyle w:val="Ttulo2"/>
        <w:numPr>
          <w:ilvl w:val="0"/>
          <w:numId w:val="2"/>
        </w:numPr>
        <w:rPr>
          <w:ins w:id="635" w:author="Livisghton Kleber" w:date="2019-11-17T01:45:00Z"/>
          <w:color w:val="000000" w:themeColor="text1"/>
        </w:rPr>
      </w:pPr>
      <w:bookmarkStart w:id="636" w:name="_Toc24964199"/>
      <w:ins w:id="637" w:author="Livisghton Kleber" w:date="2019-11-17T01:45:00Z">
        <w:r>
          <w:rPr>
            <w:color w:val="000000" w:themeColor="text1"/>
          </w:rPr>
          <w:t>Estrutura do Projeto</w:t>
        </w:r>
        <w:bookmarkEnd w:id="636"/>
      </w:ins>
    </w:p>
    <w:p w14:paraId="7B7FE7DB" w14:textId="52836855" w:rsidR="008D1458" w:rsidRPr="00D648E9" w:rsidRDefault="008D1458" w:rsidP="008D1458">
      <w:pPr>
        <w:rPr>
          <w:ins w:id="638" w:author="Livisghton Kleber" w:date="2019-11-17T01:46:00Z"/>
          <w:rFonts w:ascii="Times New Roman" w:hAnsi="Times New Roman" w:cs="Times New Roman"/>
          <w:color w:val="000000" w:themeColor="text1"/>
          <w:sz w:val="24"/>
          <w:szCs w:val="24"/>
          <w:rPrChange w:id="639" w:author="Livisghton Kleber" w:date="2019-11-17T01:47:00Z">
            <w:rPr>
              <w:ins w:id="640" w:author="Livisghton Kleber" w:date="2019-11-17T01:46:00Z"/>
            </w:rPr>
          </w:rPrChange>
        </w:rPr>
      </w:pPr>
    </w:p>
    <w:p w14:paraId="5B7A469D" w14:textId="79EC60AE" w:rsidR="00D648E9" w:rsidRDefault="00C44C75">
      <w:pPr>
        <w:ind w:left="851"/>
        <w:jc w:val="both"/>
        <w:rPr>
          <w:ins w:id="641" w:author="Livisghton Kleber" w:date="2019-11-17T01:51:00Z"/>
          <w:rFonts w:ascii="Times New Roman" w:hAnsi="Times New Roman" w:cs="Times New Roman"/>
          <w:color w:val="000000" w:themeColor="text1"/>
          <w:sz w:val="24"/>
          <w:szCs w:val="24"/>
        </w:rPr>
        <w:pPrChange w:id="642" w:author="Livisghton Kleber" w:date="2019-11-17T01:56:00Z">
          <w:pPr>
            <w:ind w:left="851"/>
          </w:pPr>
        </w:pPrChange>
      </w:pPr>
      <w:ins w:id="643" w:author="Livisghton Kleber" w:date="2019-11-17T01:5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  <w:r w:rsidR="00D648E9">
          <w:rPr>
            <w:rFonts w:ascii="Times New Roman" w:hAnsi="Times New Roman" w:cs="Times New Roman"/>
            <w:color w:val="000000" w:themeColor="text1"/>
            <w:sz w:val="24"/>
            <w:szCs w:val="24"/>
          </w:rPr>
          <w:t>Os demais capítulos deste trabalho possuem a seguinte estrutura:</w:t>
        </w:r>
      </w:ins>
    </w:p>
    <w:p w14:paraId="16466756" w14:textId="0D6918F2" w:rsidR="00D648E9" w:rsidRDefault="00C44C75" w:rsidP="00351BA1">
      <w:pPr>
        <w:ind w:left="851"/>
        <w:jc w:val="both"/>
        <w:rPr>
          <w:ins w:id="644" w:author="Livisghton Kleber" w:date="2019-11-17T01:58:00Z"/>
          <w:rFonts w:ascii="Times New Roman" w:hAnsi="Times New Roman" w:cs="Times New Roman"/>
          <w:color w:val="000000" w:themeColor="text1"/>
          <w:sz w:val="24"/>
          <w:szCs w:val="24"/>
        </w:rPr>
      </w:pPr>
      <w:ins w:id="645" w:author="Livisghton Kleber" w:date="2019-11-17T01:5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</w:ins>
      <w:ins w:id="646" w:author="Livisghton Kleber" w:date="2019-11-17T01:46:00Z">
        <w:r w:rsidR="00D648E9" w:rsidRPr="00A710DF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647" w:author="Livisghton Kleber" w:date="2019-11-17T01:57:00Z">
              <w:rPr/>
            </w:rPrChange>
          </w:rPr>
          <w:t xml:space="preserve">No </w:t>
        </w:r>
      </w:ins>
      <w:ins w:id="648" w:author="Livisghton Kleber" w:date="2019-11-17T01:52:00Z">
        <w:r w:rsidR="004074BB" w:rsidRPr="00A710DF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649" w:author="Livisghton Kleber" w:date="2019-11-17T01:5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capítulo</w:t>
        </w:r>
      </w:ins>
      <w:ins w:id="650" w:author="Livisghton Kleber" w:date="2019-11-17T01:46:00Z">
        <w:r w:rsidR="00D648E9" w:rsidRPr="00A710DF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651" w:author="Livisghton Kleber" w:date="2019-11-17T01:57:00Z">
              <w:rPr/>
            </w:rPrChange>
          </w:rPr>
          <w:t xml:space="preserve"> 2</w:t>
        </w:r>
        <w:r w:rsidR="00D648E9" w:rsidRPr="00D648E9">
          <w:rPr>
            <w:rFonts w:ascii="Times New Roman" w:hAnsi="Times New Roman" w:cs="Times New Roman"/>
            <w:color w:val="000000" w:themeColor="text1"/>
            <w:sz w:val="24"/>
            <w:szCs w:val="24"/>
            <w:rPrChange w:id="652" w:author="Livisghton Kleber" w:date="2019-11-17T01:47:00Z">
              <w:rPr/>
            </w:rPrChange>
          </w:rPr>
          <w:t xml:space="preserve">, </w:t>
        </w:r>
      </w:ins>
      <w:ins w:id="653" w:author="Livisghton Kleber" w:date="2019-11-17T01:47:00Z">
        <w:r w:rsidR="00D648E9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apresentado a fundamentação teórica</w:t>
        </w:r>
      </w:ins>
      <w:ins w:id="654" w:author="Livisghton Kleber" w:date="2019-11-17T01:48:00Z">
        <w:r w:rsidR="00D648E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55" w:author="Livisghton Kleber" w:date="2019-11-17T01:54:00Z">
        <w:r w:rsidR="004074B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necessária para o </w:t>
        </w:r>
      </w:ins>
      <w:ins w:id="656" w:author="Livisghton Kleber" w:date="2019-11-17T01:48:00Z">
        <w:r w:rsidR="00D648E9">
          <w:rPr>
            <w:rFonts w:ascii="Times New Roman" w:hAnsi="Times New Roman" w:cs="Times New Roman"/>
            <w:color w:val="000000" w:themeColor="text1"/>
            <w:sz w:val="24"/>
            <w:szCs w:val="24"/>
          </w:rPr>
          <w:t>projeto</w:t>
        </w:r>
      </w:ins>
      <w:ins w:id="657" w:author="Livisghton Kleber" w:date="2019-11-17T01:54:00Z">
        <w:r w:rsidR="00DC75DB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658" w:author="Livisghton Kleber" w:date="2019-11-17T01:48:00Z">
        <w:r w:rsidR="00D648E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59" w:author="Livisghton Kleber" w:date="2019-11-17T01:54:00Z">
        <w:r w:rsidR="00DC75DB">
          <w:rPr>
            <w:rFonts w:ascii="Times New Roman" w:hAnsi="Times New Roman" w:cs="Times New Roman"/>
            <w:color w:val="000000" w:themeColor="text1"/>
            <w:sz w:val="24"/>
            <w:szCs w:val="24"/>
          </w:rPr>
          <w:t>Nesse capitulo</w:t>
        </w:r>
      </w:ins>
      <w:ins w:id="660" w:author="Livisghton Kleber" w:date="2019-11-17T01:55:00Z">
        <w:r w:rsidR="00DC75DB">
          <w:rPr>
            <w:rFonts w:ascii="Times New Roman" w:hAnsi="Times New Roman" w:cs="Times New Roman"/>
            <w:color w:val="000000" w:themeColor="text1"/>
            <w:sz w:val="24"/>
            <w:szCs w:val="24"/>
          </w:rPr>
          <w:t>, é</w:t>
        </w:r>
      </w:ins>
      <w:ins w:id="661" w:author="Livisghton Kleber" w:date="2019-11-17T01:54:00Z">
        <w:r w:rsidR="00DC75D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62" w:author="Livisghton Kleber" w:date="2019-11-17T01:57:00Z">
        <w:r w:rsidR="00ED3D4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abordado </w:t>
        </w:r>
      </w:ins>
      <w:ins w:id="663" w:author="Livisghton Kleber" w:date="2019-11-17T01:53:00Z">
        <w:r w:rsidR="004074B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conceitos básicos sobre música, </w:t>
        </w:r>
      </w:ins>
      <w:ins w:id="664" w:author="Livisghton Kleber" w:date="2019-11-17T01:55:00Z">
        <w:r w:rsidR="00DC75DB">
          <w:rPr>
            <w:rFonts w:ascii="Times New Roman" w:hAnsi="Times New Roman" w:cs="Times New Roman"/>
            <w:color w:val="000000" w:themeColor="text1"/>
            <w:sz w:val="24"/>
            <w:szCs w:val="24"/>
          </w:rPr>
          <w:t>processamento de sinais,</w:t>
        </w:r>
        <w:r w:rsidR="002340D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65" w:author="Livisghton Kleber" w:date="2019-11-17T01:56:00Z">
        <w:r w:rsidR="002340D0" w:rsidRPr="007C1D7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666" w:author="Livisghton Kleber" w:date="2019-11-17T02:0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  <w:r w:rsidR="002340D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por fim redes neurais.</w:t>
        </w:r>
      </w:ins>
    </w:p>
    <w:p w14:paraId="23121D70" w14:textId="297B3B24" w:rsidR="00320CCC" w:rsidRDefault="004555FC" w:rsidP="00351BA1">
      <w:pPr>
        <w:ind w:left="851"/>
        <w:jc w:val="both"/>
        <w:rPr>
          <w:ins w:id="667" w:author="Livisghton Kleber" w:date="2019-11-17T02:05:00Z"/>
          <w:rFonts w:ascii="Times New Roman" w:hAnsi="Times New Roman" w:cs="Times New Roman"/>
          <w:color w:val="000000" w:themeColor="text1"/>
          <w:sz w:val="24"/>
          <w:szCs w:val="24"/>
        </w:rPr>
      </w:pPr>
      <w:ins w:id="668" w:author="Livisghton Kleber" w:date="2019-11-17T02:00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  <w:ins w:id="669" w:author="Livisghton Kleber" w:date="2019-11-17T01:58:00Z">
        <w:r w:rsidR="00320CCC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No capítulo 3, </w:t>
        </w:r>
        <w:r w:rsidR="00320CCC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a</w:t>
        </w:r>
      </w:ins>
      <w:ins w:id="670" w:author="Livisghton Kleber" w:date="2019-11-17T01:59:00Z">
        <w:r w:rsidR="00320C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presentado a metodologia </w:t>
        </w:r>
      </w:ins>
      <w:ins w:id="671" w:author="Livisghton Kleber" w:date="2019-11-17T02:00:00Z">
        <w:r w:rsidR="00320C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estudo </w:t>
        </w:r>
      </w:ins>
      <w:ins w:id="672" w:author="Livisghton Kleber" w:date="2019-11-17T01:59:00Z">
        <w:r w:rsidR="00320CCC">
          <w:rPr>
            <w:rFonts w:ascii="Times New Roman" w:hAnsi="Times New Roman" w:cs="Times New Roman"/>
            <w:color w:val="000000" w:themeColor="text1"/>
            <w:sz w:val="24"/>
            <w:szCs w:val="24"/>
          </w:rPr>
          <w:t>do projeto</w:t>
        </w:r>
      </w:ins>
      <w:ins w:id="673" w:author="Livisghton Kleber" w:date="2019-11-17T02:09:00Z">
        <w:r w:rsidR="007751CE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674" w:author="Livisghton Kleber" w:date="2019-11-17T02:00:00Z">
        <w:r w:rsidR="003A6D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75" w:author="Livisghton Kleber" w:date="2019-11-17T02:09:00Z">
        <w:r w:rsidR="00FC362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</w:ins>
      <w:ins w:id="676" w:author="Livisghton Kleber" w:date="2019-11-17T02:00:00Z">
        <w:r w:rsidR="003A6D7F">
          <w:rPr>
            <w:rFonts w:ascii="Times New Roman" w:hAnsi="Times New Roman" w:cs="Times New Roman"/>
            <w:color w:val="000000" w:themeColor="text1"/>
            <w:sz w:val="24"/>
            <w:szCs w:val="24"/>
          </w:rPr>
          <w:t>es</w:t>
        </w:r>
        <w:r w:rsidR="00F237BE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  <w:r w:rsidR="003A6D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parte, é </w:t>
        </w:r>
      </w:ins>
      <w:ins w:id="677" w:author="Livisghton Kleber" w:date="2019-11-17T02:02:00Z">
        <w:r w:rsidR="00C9669D">
          <w:rPr>
            <w:rFonts w:ascii="Times New Roman" w:hAnsi="Times New Roman" w:cs="Times New Roman"/>
            <w:color w:val="000000" w:themeColor="text1"/>
            <w:sz w:val="24"/>
            <w:szCs w:val="24"/>
          </w:rPr>
          <w:t>exibido</w:t>
        </w:r>
      </w:ins>
      <w:ins w:id="678" w:author="Livisghton Kleber" w:date="2019-11-17T02:00:00Z">
        <w:r w:rsidR="003A6D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os diferentes tipos de </w:t>
        </w:r>
        <w:r w:rsidR="003A6D7F" w:rsidRPr="003A6D7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679" w:author="Livisghton Kleber" w:date="2019-11-17T02:00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chormagrams</w:t>
        </w:r>
      </w:ins>
      <w:ins w:id="680" w:author="Livisghton Kleber" w:date="2019-11-17T02:03:00Z">
        <w:r w:rsidR="0036470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a configuração utilizada </w:t>
        </w:r>
      </w:ins>
      <w:ins w:id="681" w:author="Livisghton Kleber" w:date="2019-11-17T02:12:00Z">
        <w:r w:rsidR="00DB46C2">
          <w:rPr>
            <w:rFonts w:ascii="Times New Roman" w:hAnsi="Times New Roman" w:cs="Times New Roman"/>
            <w:color w:val="000000" w:themeColor="text1"/>
            <w:sz w:val="24"/>
            <w:szCs w:val="24"/>
          </w:rPr>
          <w:t>na rede neural MLP</w:t>
        </w:r>
      </w:ins>
      <w:ins w:id="682" w:author="Livisghton Kleber" w:date="2019-11-17T02:03:00Z">
        <w:r w:rsidR="0036470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E9FD52A" w14:textId="23A1E3DF" w:rsidR="002415D0" w:rsidRDefault="002415D0" w:rsidP="00351BA1">
      <w:pPr>
        <w:ind w:left="851"/>
        <w:jc w:val="both"/>
        <w:rPr>
          <w:ins w:id="683" w:author="Livisghton Kleber" w:date="2019-11-17T02:17:00Z"/>
          <w:rFonts w:ascii="Times New Roman" w:hAnsi="Times New Roman" w:cs="Times New Roman"/>
          <w:color w:val="000000" w:themeColor="text1"/>
          <w:sz w:val="24"/>
          <w:szCs w:val="24"/>
        </w:rPr>
      </w:pPr>
      <w:ins w:id="684" w:author="Livisghton Kleber" w:date="2019-11-17T02:06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  <w:ins w:id="685" w:author="Livisghton Kleber" w:date="2019-11-17T02:05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No capítulo </w:t>
        </w:r>
      </w:ins>
      <w:ins w:id="686" w:author="Livisghton Kleber" w:date="2019-11-17T02:06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4, </w:t>
        </w:r>
      </w:ins>
      <w:ins w:id="687" w:author="Livisghton Kleber" w:date="2019-11-17T22:51:00Z">
        <w:r w:rsidR="004C1856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aborado</w:t>
        </w:r>
      </w:ins>
      <w:ins w:id="688" w:author="Livisghton Kleber" w:date="2019-11-17T02:07:00Z">
        <w:r w:rsidR="00623C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análise e os resultado obtidos nos experimentos. Aqui, é mostrado em detalhes como foi construído a base de dados </w:t>
        </w:r>
      </w:ins>
      <w:ins w:id="689" w:author="Livisghton Kleber" w:date="2019-11-17T02:14:00Z">
        <w:r w:rsidR="00243E03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os experimentos</w:t>
        </w:r>
      </w:ins>
      <w:ins w:id="690" w:author="Livisghton Kleber" w:date="2019-11-17T02:07:00Z">
        <w:r w:rsidR="00623CFF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691" w:author="Livisghton Kleber" w:date="2019-11-17T02:08:00Z">
        <w:r w:rsidR="00623C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92" w:author="Livisghton Kleber" w:date="2019-11-17T02:16:00Z">
        <w:r w:rsidR="00971A2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as configurações necessárias para executar os experimentos </w:t>
        </w:r>
      </w:ins>
      <w:ins w:id="693" w:author="Livisghton Kleber" w:date="2019-11-17T02:08:00Z">
        <w:r w:rsidR="00623C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  <w:r w:rsidR="00B87525">
          <w:rPr>
            <w:rFonts w:ascii="Times New Roman" w:hAnsi="Times New Roman" w:cs="Times New Roman"/>
            <w:color w:val="000000" w:themeColor="text1"/>
            <w:sz w:val="24"/>
            <w:szCs w:val="24"/>
          </w:rPr>
          <w:t>os resultados obtidos.</w:t>
        </w:r>
      </w:ins>
    </w:p>
    <w:p w14:paraId="7461F82A" w14:textId="4EC92B18" w:rsidR="001F7DB4" w:rsidRPr="00305B4D" w:rsidRDefault="00DE13B0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rPrChange w:id="694" w:author="Livisghton Kleber" w:date="2019-11-18T09:47:00Z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28"/>
              <w:szCs w:val="28"/>
            </w:rPr>
          </w:rPrChange>
        </w:rPr>
        <w:pPrChange w:id="695" w:author="Livisghton Kleber" w:date="2019-11-18T09:46:00Z">
          <w:pPr>
            <w:pStyle w:val="PargrafodaLista"/>
            <w:numPr>
              <w:numId w:val="6"/>
            </w:numPr>
            <w:spacing w:after="0" w:line="360" w:lineRule="auto"/>
            <w:ind w:left="1429" w:hanging="360"/>
            <w:jc w:val="both"/>
          </w:pPr>
        </w:pPrChange>
      </w:pPr>
      <w:ins w:id="696" w:author="Livisghton Kleber" w:date="2019-11-17T02:24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  <w:ins w:id="697" w:author="Livisghton Kleber" w:date="2019-11-17T02:17:00Z">
        <w:r w:rsidR="00A12556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No capítulo 5, </w:t>
        </w:r>
      </w:ins>
      <w:ins w:id="698" w:author="Livisghton Kleber" w:date="2019-11-17T02:21:00Z">
        <w:r w:rsidR="00A12556">
          <w:rPr>
            <w:rFonts w:ascii="Times New Roman" w:hAnsi="Times New Roman" w:cs="Times New Roman"/>
            <w:color w:val="000000" w:themeColor="text1"/>
            <w:sz w:val="24"/>
            <w:szCs w:val="24"/>
          </w:rPr>
          <w:t>fecha o projeto fazendo uma conclusão d</w:t>
        </w:r>
      </w:ins>
      <w:ins w:id="699" w:author="Livisghton Kleber" w:date="2019-11-17T02:22:00Z">
        <w:r w:rsidR="00A12556">
          <w:rPr>
            <w:rFonts w:ascii="Times New Roman" w:hAnsi="Times New Roman" w:cs="Times New Roman"/>
            <w:color w:val="000000" w:themeColor="text1"/>
            <w:sz w:val="24"/>
            <w:szCs w:val="24"/>
          </w:rPr>
          <w:t>os resultados obtidos nos experimentos. Além disso,</w:t>
        </w:r>
        <w:r w:rsidR="00B51F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700" w:author="Livisghton Kleber" w:date="2019-11-17T22:50:00Z">
        <w:r w:rsidR="000A6140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comentado</w:t>
        </w:r>
      </w:ins>
      <w:ins w:id="701" w:author="Livisghton Kleber" w:date="2019-11-17T02:23:00Z">
        <w:r w:rsidR="00B51F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9518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quais rumos o </w:t>
        </w:r>
        <w:r w:rsidR="00B51F3A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trabalho</w:t>
        </w:r>
      </w:ins>
      <w:ins w:id="702" w:author="Livisghton Kleber" w:date="2019-11-17T02:24:00Z">
        <w:r w:rsidR="009518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poderá seguir </w:t>
        </w:r>
        <w:r w:rsidR="004D0D5F">
          <w:rPr>
            <w:rFonts w:ascii="Times New Roman" w:hAnsi="Times New Roman" w:cs="Times New Roman"/>
            <w:color w:val="000000" w:themeColor="text1"/>
            <w:sz w:val="24"/>
            <w:szCs w:val="24"/>
          </w:rPr>
          <w:t>no futuro</w:t>
        </w:r>
        <w:r w:rsidR="00951893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703" w:author="Livisghton Kleber" w:date="2019-11-17T02:23:00Z">
        <w:r w:rsidR="00B51F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704" w:author="Livisghton Kleber" w:date="2019-11-18T09:46:00Z">
        <w:r w:rsidR="001F7DB4" w:rsidRPr="002F0539" w:rsidDel="00305B4D">
          <w:rPr>
            <w:color w:val="000000" w:themeColor="text1"/>
          </w:rPr>
          <w:br w:type="page"/>
        </w:r>
      </w:del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705" w:name="_Toc24964200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705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044EB9D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706" w:name="_Toc24964201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706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7592446F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medida em 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707" w:author="Livisghton Kleber" w:date="2019-11-17T16:17:00Z">
        <w:r w:rsidR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_Ref24899861 \r \h </w:instrText>
        </w:r>
      </w:ins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08" w:author="Livisghton Kleber" w:date="2019-11-18T09:50:00Z">
        <w:r w:rsidR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  <w:t>[4]</w:t>
        </w:r>
      </w:ins>
      <w:ins w:id="709" w:author="Livisghton Kleber" w:date="2019-11-17T16:17:00Z">
        <w:r w:rsidR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710" w:author="Livisghton Kleber" w:date="2019-11-17T16:17:00Z">
        <w:r w:rsidR="00AB23C0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AB23C0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_Ref23619972 \r \h </w:delInstrText>
        </w:r>
        <w:r w:rsidR="00AB23C0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AB23C0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0E1CF9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[1]</w:delText>
        </w:r>
        <w:r w:rsidR="00AB23C0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(Réb, 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, 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, 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2BF009F7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711" w:name="_Toc24964220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5D1812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711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0CF03C70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712" w:name="_Toc24964221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B0171C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SIb, LÁ, LAb, SOL, SOLb, FÁ, FÁb, MI, MIb, RÉ, RÉb,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712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EC87F9F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acorde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23DADFE3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713" w:name="_Toc24964222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em partituras</w:t>
      </w:r>
      <w:bookmarkEnd w:id="713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6C0F085A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714" w:name="_Toc24964223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na música </w:t>
      </w:r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714"/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2CD8CF46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_Ref23855436 \r \h </w:instrTex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15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[5]</w:t>
        </w:r>
      </w:ins>
      <w:del w:id="716" w:author="Livisghton Kleber" w:date="2019-11-17T16:17:00Z">
        <w:r w:rsidR="000773A8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[2]</w:delText>
        </w:r>
      </w:del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2576A375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48F0E394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717" w:name="_Toc24964224"/>
      <w:r w:rsidRPr="007C26B5">
        <w:rPr>
          <w:rFonts w:ascii="Times New Roman" w:hAnsi="Times New Roman" w:cs="Times New Roman"/>
          <w:b/>
          <w:bCs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b/>
          <w:bCs/>
          <w:noProof/>
          <w:sz w:val="20"/>
          <w:szCs w:val="20"/>
        </w:rPr>
        <w:t>5</w: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3452D">
        <w:rPr>
          <w:rFonts w:ascii="Times New Roman" w:hAnsi="Times New Roman" w:cs="Times New Roman"/>
          <w:sz w:val="20"/>
          <w:szCs w:val="20"/>
        </w:rPr>
        <w:t xml:space="preserve">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7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  <w:bookmarkEnd w:id="717"/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718" w:name="_Toc24964202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718"/>
    </w:p>
    <w:p w14:paraId="2171B0DD" w14:textId="77777777" w:rsidR="00946208" w:rsidRPr="00946208" w:rsidRDefault="00946208" w:rsidP="00946208"/>
    <w:p w14:paraId="63944C56" w14:textId="26781143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processamento de sinais está ligado à natureza do sinal e a aplicação, onde normalmente consiste na análise e/ou modificação de sinais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_Ref24294779 \r \h </w:instrTex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19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[6]</w:t>
        </w:r>
      </w:ins>
      <w:del w:id="720" w:author="Livisghton Kleber" w:date="2019-11-17T16:17:00Z">
        <w:r w:rsidR="005D41DF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[3]</w:delText>
        </w:r>
      </w:del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utilizado o sinal no formato digital.</w:t>
      </w:r>
    </w:p>
    <w:p w14:paraId="454EF886" w14:textId="5EF80FED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CDs – </w:t>
      </w:r>
      <w:r w:rsidR="00AB23C0" w:rsidRPr="00E36A8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721" w:author="Livisghton Kleber" w:date="2019-11-17T23:08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Compact Discs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bit/amostra</w:t>
      </w:r>
      <w:ins w:id="722" w:author="Livisghton Kleber" w:date="2019-11-17T23:07:00Z">
        <w:r w:rsidR="008F2D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) </w:t>
        </w:r>
      </w:ins>
      <w:ins w:id="723" w:author="Livisghton Kleber" w:date="2019-11-17T23:05:00Z">
        <w:r w:rsidR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_Ref24924354 \r \h </w:instrText>
        </w:r>
      </w:ins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24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[7]</w:t>
        </w:r>
      </w:ins>
      <w:ins w:id="725" w:author="Livisghton Kleber" w:date="2019-11-17T23:05:00Z">
        <w:r w:rsidR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726" w:author="Livisghton Kleber" w:date="2019-11-17T23:05:00Z">
        <w:r w:rsidR="007D5C77" w:rsidDel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)</w:delText>
        </w:r>
        <w:r w:rsidR="00AA7771" w:rsidDel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(citar tcc solução computacional)</w:delText>
        </w:r>
      </w:del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1FF81556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tempo, ou seja, haverá uma frequência (taxa de amostragem ou taxa de Nyquist)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B5747FB" w:rsidR="0016271B" w:rsidRDefault="0050763B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1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5FC4610B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o teorema de amostragem de Nyquist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quação 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Portanto, a 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máxima frequência do ouvido humano é de 22.050 Hz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frequência de Nyquist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0BCBDABC" w:rsidR="002A1E9D" w:rsidRDefault="0050763B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2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10C01DD5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cesso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baixas e agudas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 (</w:t>
      </w:r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Discrete Fourier Transform -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_Ref24294779 \r \h </w:instrTex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27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[6]</w:t>
        </w:r>
      </w:ins>
      <w:del w:id="728" w:author="Livisghton Kleber" w:date="2019-11-17T16:17:00Z">
        <w:r w:rsidR="00161CEF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[3]</w:delText>
        </w:r>
      </w:del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>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</w:tblGrid>
      <w:tr w:rsidR="00935892" w14:paraId="26B90C3B" w14:textId="77777777" w:rsidTr="00745808">
        <w:tc>
          <w:tcPr>
            <w:tcW w:w="851" w:type="dxa"/>
          </w:tcPr>
          <w:p w14:paraId="72AE6080" w14:textId="66AAF7A7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47EBAA6B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935892" w14:paraId="65AE499B" w14:textId="77777777" w:rsidTr="00745808">
        <w:tc>
          <w:tcPr>
            <w:tcW w:w="856" w:type="dxa"/>
          </w:tcPr>
          <w:p w14:paraId="2E2BE99F" w14:textId="36F5A22A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</w:t>
            </w:r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729" w:name="_Toc24964203"/>
      <w:r w:rsidRPr="00EE42B1">
        <w:rPr>
          <w:color w:val="000000" w:themeColor="text1"/>
          <w:sz w:val="28"/>
        </w:rPr>
        <w:t xml:space="preserve">Conceitos de </w:t>
      </w:r>
      <w:r w:rsidR="0082752F" w:rsidRPr="007C26B5">
        <w:rPr>
          <w:i/>
          <w:color w:val="000000" w:themeColor="text1"/>
          <w:sz w:val="28"/>
        </w:rPr>
        <w:t>Chromagram</w:t>
      </w:r>
      <w:bookmarkEnd w:id="729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621F40C6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representado em </w:t>
      </w:r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A1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30" w:author="Livisghton Kleber" w:date="2019-11-18T09:51:00Z">
        <w:r w:rsidR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  <w:t>[8]</w:t>
        </w:r>
      </w:ins>
      <w:del w:id="731" w:author="Livisghton Kleber" w:date="2019-11-17T16:19:00Z">
        <w:r w:rsidR="000E53C9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[4]</w:delText>
        </w:r>
      </w:del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Fujishima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732" w:author="Livisghton Kleber" w:date="2019-11-18T09:52:00Z">
        <w:r w:rsidR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_Ref23620848 \r \h </w:instrText>
        </w:r>
      </w:ins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33" w:author="Livisghton Kleber" w:date="2019-11-18T09:52:00Z">
        <w:r w:rsidR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  <w:t>[9]</w:t>
        </w:r>
        <w:r w:rsidR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734" w:author="Livisghton Kleber" w:date="2019-11-18T09:52:00Z">
        <w:r w:rsidR="006D0DB1" w:rsidDel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6D0DB1" w:rsidDel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_Ref24295086 \r \h </w:delInstrText>
        </w:r>
        <w:r w:rsidR="006D0DB1" w:rsidDel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6D0DB1" w:rsidDel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del>
      <w:del w:id="735" w:author="Livisghton Kleber" w:date="2019-11-17T16:19:00Z">
        <w:r w:rsidR="006D0DB1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[5]</w:delText>
        </w:r>
      </w:del>
      <w:del w:id="736" w:author="Livisghton Kleber" w:date="2019-11-18T09:52:00Z">
        <w:r w:rsidR="006D0DB1" w:rsidDel="001F3875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_Ref24295413 \r \h </w:instrTex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37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[10]</w:t>
        </w:r>
      </w:ins>
      <w:del w:id="738" w:author="Livisghton Kleber" w:date="2019-11-17T16:19:00Z">
        <w:r w:rsidR="009B1A8E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[6]</w:delText>
        </w:r>
      </w:del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_Ref24295505 \r \h </w:instrTex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39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[11]</w:t>
        </w:r>
      </w:ins>
      <w:del w:id="740" w:author="Livisghton Kleber" w:date="2019-11-17T16:19:00Z">
        <w:r w:rsidR="00941C65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[7]</w:delText>
        </w:r>
      </w:del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012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do vetor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{Dó, Do#, Ré, Re#, Mi, Fá, Fá#, Sol, Sol#, Lá, Lá#, Sí}.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exemplo:  </w:t>
      </w:r>
    </w:p>
    <w:p w14:paraId="020AA43E" w14:textId="5676C41B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Atribuir valor 1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Exemplo, o acorde de </w:t>
      </w:r>
      <w:ins w:id="741" w:author="Livisghton Kleber" w:date="2019-11-17T23:15:00Z">
        <w:r w:rsidR="00BE5DF4">
          <w:rPr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</w:ins>
      <w:del w:id="742" w:author="Livisghton Kleber" w:date="2019-11-17T23:15:00Z">
        <w:r w:rsidDel="00F630E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  <w:r w:rsidDel="00BE5DF4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ó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formado pelas notas dó, mi e sol, então o vetor de </w:t>
      </w:r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8A4A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28B05C20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probabilidade para cada nota, onde 1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</w:t>
      </w:r>
      <w:del w:id="743" w:author="Livisghton Kleber" w:date="2019-11-17T23:16:00Z">
        <w:r w:rsidR="00FA3F36" w:rsidDel="00514AA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dó</w:delText>
        </w:r>
      </w:del>
      <w:ins w:id="744" w:author="Livisghton Kleber" w:date="2019-11-17T23:16:00Z">
        <w:r w:rsidR="00514AA2">
          <w:rPr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</w:ins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{1,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270D6" w14:textId="4AA54F54" w:rsidR="002004AF" w:rsidRDefault="002004AF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principais etapas de construção de um </w:t>
      </w:r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vista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</w:t>
      </w:r>
      <w:r w:rsidR="00720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0DAAFFCC" w:rsidR="001926FB" w:rsidRDefault="001926FB" w:rsidP="009346D2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423F000" wp14:editId="1F6DB513">
            <wp:extent cx="3588888" cy="492097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c-Page-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159" cy="49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24D" w14:textId="7056AE8D" w:rsidR="00720E8B" w:rsidRDefault="001926FB" w:rsidP="001926FB">
      <w:pPr>
        <w:pStyle w:val="Legend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745" w:name="_Toc24964225"/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921D7B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Passos para construção de um </w:t>
      </w:r>
      <w:r w:rsidRPr="007C26B5">
        <w:rPr>
          <w:rFonts w:ascii="Times New Roman" w:hAnsi="Times New Roman" w:cs="Times New Roman"/>
          <w:b w:val="0"/>
          <w:bCs w:val="0"/>
          <w:i/>
          <w:color w:val="000000" w:themeColor="text1"/>
          <w:sz w:val="20"/>
          <w:szCs w:val="20"/>
        </w:rPr>
        <w:t>chromagram</w:t>
      </w:r>
      <w:bookmarkEnd w:id="745"/>
    </w:p>
    <w:p w14:paraId="50219388" w14:textId="77777777" w:rsidR="001926FB" w:rsidRPr="009346D2" w:rsidRDefault="001926FB" w:rsidP="009346D2"/>
    <w:p w14:paraId="62D5C860" w14:textId="0C88FB5D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Partindo de um sinal bruto discretizado no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domínio do tempo, o primeiro passo para construir um </w:t>
      </w:r>
      <w:r w:rsidR="00984B8F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converter o sinal para domínio da frequência</w:t>
      </w:r>
      <w:r w:rsidR="00B21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calcular sua magnitude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Existem algumas técnicas para representar o sinal no domínio da frequência </w:t>
      </w:r>
      <w:r w:rsidR="00FD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forma simples 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DFT. No entanto, a DFT 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>traz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d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as frequência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áudio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</w: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46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[8]</w:t>
        </w:r>
      </w:ins>
      <w:del w:id="747" w:author="Livisghton Kleber" w:date="2019-11-17T16:19:00Z">
        <w:r w:rsidR="009542C4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[4]</w:delText>
        </w:r>
      </w:del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pesquisadores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que estudam a estimação automática de acordes (</w:t>
      </w:r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Automatic Chord Estimation</w:t>
      </w:r>
      <w:r w:rsidR="00DD0FE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- ACE)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estão interessados nas variações harmônicas locais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isso, geralmente é utilizada a Transformada de Fourier de 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tempo 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curto (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hort-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ime Fourier 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ransform</w:t>
      </w:r>
      <w:r w:rsidR="004D2E44"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41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7592"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D5E" w:rsidRPr="00653D5E">
        <w:rPr>
          <w:rFonts w:ascii="Times New Roman" w:hAnsi="Times New Roman" w:cs="Times New Roman"/>
          <w:color w:val="000000" w:themeColor="text1"/>
          <w:sz w:val="24"/>
          <w:szCs w:val="24"/>
        </w:rPr>
        <w:t>que calcula as magnitudes de frequência em uma janela deslizante através do sinal</w:t>
      </w:r>
      <w:r w:rsidR="00C47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F2E591" w14:textId="1A86676D" w:rsidR="002004AF" w:rsidRDefault="00660EA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segundo passo, pré-processamento,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tenta eliminar parte inútil do espectro como o espectro de fundo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_Ref24296010 \r \h </w:instrTex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48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[12]</w:t>
        </w:r>
      </w:ins>
      <w:del w:id="749" w:author="Livisghton Kleber" w:date="2019-11-17T16:19:00Z">
        <w:r w:rsidR="00364798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[8]</w:delText>
        </w:r>
      </w:del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_Ref24296012 \r \h </w:instrTex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50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[13]</w:t>
        </w:r>
      </w:ins>
      <w:del w:id="751" w:author="Livisghton Kleber" w:date="2019-11-17T16:19:00Z">
        <w:r w:rsidR="00364798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[9]</w:delText>
        </w:r>
      </w:del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4798" w:rsidDel="00364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e alguns harmônicos que podem facilmente confundir técnicas de extração de características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_Ref23773985 \r \h </w:instrTex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52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[14]</w:t>
        </w:r>
      </w:ins>
      <w:del w:id="753" w:author="Livisghton Kleber" w:date="2019-11-17T16:19:00Z">
        <w:r w:rsidR="002D3C8D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[10]</w:delText>
        </w:r>
      </w:del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_Ref23774935 \r \h </w:instrTex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54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[15]</w:t>
        </w:r>
      </w:ins>
      <w:del w:id="755" w:author="Livisghton Kleber" w:date="2019-11-17T16:19:00Z">
        <w:r w:rsidR="002D3C8D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[11]</w:delText>
        </w:r>
      </w:del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6DF1B4" w14:textId="3F447DA5" w:rsidR="00247335" w:rsidRDefault="009346D2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Sheh e Ellis, </w:t>
      </w:r>
      <w:r w:rsidR="00203C4C">
        <w:rPr>
          <w:rFonts w:ascii="Times New Roman" w:hAnsi="Times New Roman" w:cs="Times New Roman"/>
          <w:color w:val="000000" w:themeColor="text1"/>
          <w:sz w:val="24"/>
          <w:szCs w:val="24"/>
        </w:rPr>
        <w:t>existem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algumas faixas de músicas que não estão afinadas no tom padrão A4 = 440 Hz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_Ref23776535 \r \h </w:instrTex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56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[16]</w:t>
        </w:r>
      </w:ins>
      <w:del w:id="757" w:author="Livisghton Kleber" w:date="2019-11-17T16:19:00Z">
        <w:r w:rsidR="00E047FD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[12]</w:delText>
        </w:r>
      </w:del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Então, </w:t>
      </w:r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terceiro passo, </w:t>
      </w:r>
      <w:r w:rsidR="0071583D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tuning</w:t>
      </w:r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 algoritmos 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_Ref23777947 \r \h </w:instrTex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58" w:author="Livisghton Kleber" w:date="2019-11-18T10:02:00Z">
        <w:r w:rsidR="00483DE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[17]</w:t>
        </w:r>
      </w:ins>
      <w:del w:id="759" w:author="Livisghton Kleber" w:date="2019-11-17T16:19:00Z">
        <w:r w:rsidR="003447F2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[13]</w:delText>
        </w:r>
      </w:del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ins w:id="760" w:author="Livisghton Kleber" w:date="2019-11-18T10:03:00Z">
        <w:r w:rsidR="00483DE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483DE2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_Ref23777949 \r \h </w:instrText>
        </w:r>
      </w:ins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61" w:author="Livisghton Kleber" w:date="2019-11-18T10:03:00Z">
        <w:r w:rsidR="00483DE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[18]</w:t>
        </w:r>
        <w:r w:rsidR="00483DE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762" w:author="Livisghton Kleber" w:date="2019-11-18T10:04:00Z">
        <w:r w:rsidR="003447F2" w:rsidDel="00483DE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3447F2" w:rsidDel="00483DE2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_Ref24296299 \r \h </w:delInstrText>
        </w:r>
        <w:r w:rsidR="003447F2" w:rsidDel="00483DE2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3447F2" w:rsidDel="00483DE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del>
      <w:del w:id="763" w:author="Livisghton Kleber" w:date="2019-11-17T16:19:00Z">
        <w:r w:rsidR="003447F2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[14]</w:delText>
        </w:r>
      </w:del>
      <w:del w:id="764" w:author="Livisghton Kleber" w:date="2019-11-18T10:04:00Z">
        <w:r w:rsidR="003447F2" w:rsidDel="00483DE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>para ajustar a afinação dessas músicas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D0AFB5" w14:textId="4A6AD22A" w:rsidR="00C52A79" w:rsidRDefault="00D9382F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uarto passo, cálculo de saliência de afinação, </w:t>
      </w:r>
      <w:r w:rsidR="00B71F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4175A" w:rsidRPr="00E4175A">
        <w:rPr>
          <w:rFonts w:ascii="Times New Roman" w:hAnsi="Times New Roman" w:cs="Times New Roman"/>
          <w:color w:val="000000" w:themeColor="text1"/>
          <w:sz w:val="24"/>
          <w:szCs w:val="24"/>
        </w:rPr>
        <w:t>aptura a saliência da classe de afinação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>faz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>endo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mapeamento 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espectro obtido nos passos anteriores </w:t>
      </w:r>
      <w:r w:rsidR="000200E0">
        <w:rPr>
          <w:rFonts w:ascii="Times New Roman" w:hAnsi="Times New Roman" w:cs="Times New Roman"/>
          <w:color w:val="000000" w:themeColor="text1"/>
          <w:sz w:val="24"/>
          <w:szCs w:val="24"/>
        </w:rPr>
        <w:t>com 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>saliência d</w:t>
      </w:r>
      <w:r w:rsidR="001D70D8">
        <w:rPr>
          <w:rFonts w:ascii="Times New Roman" w:hAnsi="Times New Roman" w:cs="Times New Roman"/>
          <w:color w:val="000000" w:themeColor="text1"/>
          <w:sz w:val="24"/>
          <w:szCs w:val="24"/>
        </w:rPr>
        <w:t>e uma nota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E08F58" w14:textId="40E359EF" w:rsidR="00A76023" w:rsidRDefault="00D3029C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estágio final do cálculo do </w:t>
      </w:r>
      <w:r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3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soma e normalização de oitavas,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C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feita a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soma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todas as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>saliências pertencentes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mesma classe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soma é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normaliza</w:t>
      </w:r>
      <w:r w:rsid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produzir uma matriz de recurso do </w:t>
      </w:r>
      <w:r w:rsidR="008F120A" w:rsidRPr="00F253D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captura a evolução da afinação do áudio ao longo do tempo.</w:t>
      </w:r>
      <w:r w:rsidR="00FA2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023">
        <w:rPr>
          <w:rFonts w:ascii="Times New Roman" w:hAnsi="Times New Roman" w:cs="Times New Roman"/>
          <w:color w:val="000000" w:themeColor="text1"/>
          <w:sz w:val="24"/>
          <w:szCs w:val="24"/>
        </w:rPr>
        <w:t>Por fim, suavização /sincronização de batida</w:t>
      </w:r>
      <w:r w:rsidR="00650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A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>uma etapa de pós processamento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minimizar as </w:t>
      </w:r>
      <w:r w:rsidR="003E6239">
        <w:rPr>
          <w:rFonts w:ascii="Times New Roman" w:hAnsi="Times New Roman" w:cs="Times New Roman"/>
          <w:color w:val="000000" w:themeColor="text1"/>
          <w:sz w:val="24"/>
          <w:szCs w:val="24"/>
        </w:rPr>
        <w:t>frequentes mudanças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acordes e ruído.</w:t>
      </w:r>
    </w:p>
    <w:p w14:paraId="5F1769B2" w14:textId="77777777" w:rsidR="00F36519" w:rsidRDefault="00F36519" w:rsidP="009346D2">
      <w:pPr>
        <w:jc w:val="center"/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765" w:name="_Toc24964204"/>
      <w:r w:rsidRPr="00EE42B1">
        <w:rPr>
          <w:color w:val="000000" w:themeColor="text1"/>
          <w:sz w:val="28"/>
        </w:rPr>
        <w:t>Conceitos de Redes Neurais</w:t>
      </w:r>
      <w:bookmarkEnd w:id="765"/>
    </w:p>
    <w:p w14:paraId="4B417C5F" w14:textId="4B01B45A" w:rsidR="001F7DB4" w:rsidRDefault="00116285">
      <w:pPr>
        <w:tabs>
          <w:tab w:val="left" w:pos="2439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pPrChange w:id="766" w:author="Livisghton Kleber" w:date="2019-11-17T23:20:00Z">
          <w:pPr>
            <w:spacing w:after="0" w:line="360" w:lineRule="auto"/>
            <w:ind w:firstLine="708"/>
            <w:jc w:val="both"/>
          </w:pPr>
        </w:pPrChange>
      </w:pPr>
      <w:ins w:id="767" w:author="Livisghton Kleber" w:date="2019-11-17T23:2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</w:ins>
    </w:p>
    <w:p w14:paraId="74EC01D3" w14:textId="56DA910D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chamados de </w:t>
      </w:r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67321B0A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Rosenblatt</w:t>
      </w:r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0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perceptron levando em consideração o 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já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r w:rsidR="00A751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begin"/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instrText xml:space="preserve"> REF _Ref24296888 \r \h </w:instrTex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separate"/>
      </w:r>
      <w:ins w:id="768" w:author="Livisghton Kleber" w:date="2019-11-18T09:47:00Z">
        <w:r w:rsidR="00FA2855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[19]</w:t>
        </w:r>
      </w:ins>
      <w:del w:id="769" w:author="Livisghton Kleber" w:date="2019-11-17T16:21:00Z">
        <w:r w:rsidR="002B0C17" w:rsidDel="00A009D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[15]</w:delText>
        </w:r>
      </w:del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end"/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7F61E0A7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770" w:name="_Toc24964226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7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gráfica de uma estrutura do perceptron.</w:t>
      </w:r>
      <w:bookmarkEnd w:id="770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D490E07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Eq.5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45DB63FA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21A51B94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tem modelos que são compostos por vários perceptrons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, sendo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 Layer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761B63CE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MLPs são consideradas redes neurais do tipo </w:t>
      </w:r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771" w:author="Livisghton Kleber" w:date="2019-11-18T10:06:00Z">
        <w:r w:rsidR="00057C8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057C86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_Ref24963989 \r \h </w:instrText>
        </w:r>
      </w:ins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72" w:author="Livisghton Kleber" w:date="2019-11-18T10:06:00Z">
        <w:r w:rsidR="00057C86">
          <w:rPr>
            <w:rFonts w:ascii="Times New Roman" w:hAnsi="Times New Roman" w:cs="Times New Roman"/>
            <w:color w:val="000000" w:themeColor="text1"/>
            <w:sz w:val="24"/>
            <w:szCs w:val="24"/>
          </w:rPr>
          <w:t>[20]</w:t>
        </w:r>
        <w:r w:rsidR="00057C8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773" w:author="Livisghton Kleber" w:date="2019-11-18T10:06:00Z">
        <w:r w:rsidR="00F876DC" w:rsidDel="00057C8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F876DC" w:rsidDel="00057C86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_Ref24297016 \r \h </w:delInstrText>
        </w:r>
        <w:r w:rsidR="00F876DC" w:rsidDel="00057C86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F876DC" w:rsidDel="00057C8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del>
      <w:del w:id="774" w:author="Livisghton Kleber" w:date="2019-11-17T16:22:00Z">
        <w:r w:rsidR="00F876DC" w:rsidDel="00A009D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[16]</w:delText>
        </w:r>
      </w:del>
      <w:del w:id="775" w:author="Livisghton Kleber" w:date="2019-11-18T10:06:00Z">
        <w:r w:rsidR="00F876DC" w:rsidDel="00057C8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3B0F8F4D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um padrão é apresentado a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776" w:author="Livisghton Kleber" w:date="2019-11-18T10:06:00Z">
        <w:r w:rsidR="009A619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A619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_Ref24963989 \r \h </w:instrText>
        </w:r>
      </w:ins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77" w:author="Livisghton Kleber" w:date="2019-11-18T10:06:00Z">
        <w:r w:rsidR="009A619A">
          <w:rPr>
            <w:rFonts w:ascii="Times New Roman" w:hAnsi="Times New Roman" w:cs="Times New Roman"/>
            <w:color w:val="000000" w:themeColor="text1"/>
            <w:sz w:val="24"/>
            <w:szCs w:val="24"/>
          </w:rPr>
          <w:t>[20]</w:t>
        </w:r>
        <w:r w:rsidR="009A619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778" w:author="Livisghton Kleber" w:date="2019-11-18T10:06:00Z">
        <w:r w:rsidR="000844BF" w:rsidDel="009A619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0844BF" w:rsidDel="009A619A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_Ref24297016 \r \h </w:delInstrText>
        </w:r>
        <w:r w:rsidR="000844BF" w:rsidDel="009A619A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0844BF" w:rsidDel="009A619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del>
      <w:del w:id="779" w:author="Livisghton Kleber" w:date="2019-11-17T16:22:00Z">
        <w:r w:rsidR="000844BF" w:rsidDel="00A009D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[16]</w:delText>
        </w:r>
      </w:del>
      <w:del w:id="780" w:author="Livisghton Kleber" w:date="2019-11-18T10:06:00Z">
        <w:r w:rsidR="000844BF" w:rsidDel="009A619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4D47398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11EBFD57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781" w:name="_Toc24964227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8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r w:rsidR="00F620A8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 xml:space="preserve"> Fonte: </w:t>
      </w:r>
      <w:hyperlink r:id="rId21" w:history="1">
        <w:r w:rsidR="00F620A8" w:rsidRPr="00F620A8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encurtador.com.br/lmpY1</w:t>
        </w:r>
        <w:bookmarkEnd w:id="781"/>
      </w:hyperlink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33B65F56" w:rsidR="00E54DE0" w:rsidRPr="009C2F12" w:rsidRDefault="002A60C2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782" w:name="_Toc24964205"/>
      <w:r>
        <w:rPr>
          <w:color w:val="000000" w:themeColor="text1"/>
        </w:rPr>
        <w:lastRenderedPageBreak/>
        <w:t>Metodologia do Estudo</w:t>
      </w:r>
      <w:bookmarkEnd w:id="782"/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C08A4" w14:textId="76742F5F" w:rsidR="00DE4F0B" w:rsidRDefault="00DE4F0B" w:rsidP="00DE4F0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Nesta seção, </w:t>
      </w:r>
      <w:commentRangeStart w:id="783"/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del w:id="784" w:author="Carlos Mello" w:date="2019-11-11T20:23:00Z">
        <w:r w:rsidR="008D1EDE" w:rsidDel="007C26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</w:delText>
        </w:r>
      </w:del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commentRangeEnd w:id="783"/>
      <w:r w:rsidR="007C26B5">
        <w:rPr>
          <w:rStyle w:val="Refdecomentrio"/>
        </w:rPr>
        <w:commentReference w:id="783"/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apresentad</w:t>
      </w:r>
      <w:r w:rsidR="0037508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3E266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configuraç</w:t>
      </w:r>
      <w:r w:rsidR="003E2660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utilizada</w:t>
      </w:r>
      <w:r w:rsidR="00F73B5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classificador MLP e os diferentes tipos de </w:t>
      </w:r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515CCD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experimento</w:t>
      </w:r>
      <w:r w:rsidR="00616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projeto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E7864C" w14:textId="49403DCA" w:rsidR="00B91FB4" w:rsidRPr="007C26B5" w:rsidDel="00CF51F7" w:rsidRDefault="00B91FB4" w:rsidP="007C26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del w:id="785" w:author="Livisghton Kleber" w:date="2019-11-17T23:21:00Z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786" w:name="_Toc24929226"/>
      <w:bookmarkStart w:id="787" w:name="_Toc24962881"/>
      <w:bookmarkStart w:id="788" w:name="_Toc24964206"/>
      <w:bookmarkEnd w:id="786"/>
      <w:bookmarkEnd w:id="787"/>
      <w:bookmarkEnd w:id="788"/>
    </w:p>
    <w:commentRangeStart w:id="789"/>
    <w:p w14:paraId="77BB53DA" w14:textId="0263400D" w:rsidR="0044722C" w:rsidRPr="006968B0" w:rsidDel="00CF51F7" w:rsidRDefault="0044722C" w:rsidP="0044722C">
      <w:pPr>
        <w:spacing w:after="0" w:line="360" w:lineRule="auto"/>
        <w:ind w:firstLine="708"/>
        <w:jc w:val="both"/>
        <w:rPr>
          <w:del w:id="790" w:author="Livisghton Kleber" w:date="2019-11-17T23:21:00Z"/>
          <w:rFonts w:ascii="Times New Roman" w:hAnsi="Times New Roman" w:cs="Times New Roman"/>
          <w:sz w:val="24"/>
          <w:szCs w:val="24"/>
        </w:rPr>
      </w:pPr>
      <w:del w:id="791" w:author="Livisghton Kleber" w:date="2019-11-17T23:21:00Z">
        <w:r w:rsidRPr="006968B0" w:rsidDel="00CF51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968B0" w:rsidDel="00CF51F7">
          <w:rPr>
            <w:rFonts w:ascii="Times New Roman" w:hAnsi="Times New Roman" w:cs="Times New Roman"/>
            <w:sz w:val="24"/>
            <w:szCs w:val="24"/>
          </w:rPr>
          <w:delInstrText xml:space="preserve"> HYPERLINK "http://resources.mpi-inf.mpg.de/MIR/chromatoolbox/" </w:delInstrText>
        </w:r>
        <w:r w:rsidRPr="006968B0" w:rsidDel="00CF51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968B0" w:rsidDel="00CF51F7">
          <w:rPr>
            <w:rStyle w:val="Hyperlink"/>
            <w:rFonts w:ascii="Times New Roman" w:hAnsi="Times New Roman" w:cs="Times New Roman"/>
            <w:sz w:val="24"/>
            <w:szCs w:val="24"/>
          </w:rPr>
          <w:delText>http://resources.mpi-inf.mpg.de/MIR/chromatoolbox/</w:delText>
        </w:r>
        <w:r w:rsidRPr="006968B0" w:rsidDel="00CF51F7">
          <w:rPr>
            <w:rFonts w:ascii="Times New Roman" w:hAnsi="Times New Roman" w:cs="Times New Roman"/>
            <w:sz w:val="24"/>
            <w:szCs w:val="24"/>
          </w:rPr>
          <w:fldChar w:fldCharType="end"/>
        </w:r>
        <w:commentRangeEnd w:id="789"/>
        <w:r w:rsidR="007C26B5" w:rsidDel="00CF51F7">
          <w:rPr>
            <w:rStyle w:val="Refdecomentrio"/>
          </w:rPr>
          <w:commentReference w:id="789"/>
        </w:r>
        <w:bookmarkStart w:id="792" w:name="_Toc24929227"/>
        <w:bookmarkStart w:id="793" w:name="_Toc24962882"/>
        <w:bookmarkStart w:id="794" w:name="_Toc24964207"/>
        <w:bookmarkEnd w:id="792"/>
        <w:bookmarkEnd w:id="793"/>
        <w:bookmarkEnd w:id="794"/>
      </w:del>
    </w:p>
    <w:p w14:paraId="76AE4E6E" w14:textId="349CED9E" w:rsidR="00DE4F0B" w:rsidRPr="009C2F12" w:rsidDel="00CF51F7" w:rsidRDefault="00DE4F0B" w:rsidP="00E46E9F">
      <w:pPr>
        <w:spacing w:after="0" w:line="360" w:lineRule="auto"/>
        <w:ind w:firstLine="708"/>
        <w:jc w:val="both"/>
        <w:rPr>
          <w:del w:id="795" w:author="Livisghton Kleber" w:date="2019-11-17T23:21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796" w:name="_Toc24929228"/>
      <w:bookmarkStart w:id="797" w:name="_Toc24962883"/>
      <w:bookmarkStart w:id="798" w:name="_Toc24964208"/>
      <w:bookmarkEnd w:id="796"/>
      <w:bookmarkEnd w:id="797"/>
      <w:bookmarkEnd w:id="798"/>
    </w:p>
    <w:p w14:paraId="148BFF0A" w14:textId="624A3423" w:rsidR="00AD26CB" w:rsidRPr="007C26B5" w:rsidRDefault="00AD26CB">
      <w:pPr>
        <w:pStyle w:val="Ttulo1"/>
        <w:numPr>
          <w:ilvl w:val="1"/>
          <w:numId w:val="4"/>
        </w:numPr>
        <w:rPr>
          <w:i/>
          <w:iCs/>
          <w:color w:val="000000" w:themeColor="text1"/>
        </w:rPr>
      </w:pPr>
      <w:bookmarkStart w:id="799" w:name="_Toc24964209"/>
      <w:r>
        <w:rPr>
          <w:color w:val="000000" w:themeColor="text1"/>
        </w:rPr>
        <w:t xml:space="preserve">Tipos de </w:t>
      </w:r>
      <w:r w:rsidRPr="007C26B5">
        <w:rPr>
          <w:i/>
          <w:iCs/>
          <w:color w:val="000000" w:themeColor="text1"/>
        </w:rPr>
        <w:t>Chromagram</w:t>
      </w:r>
      <w:r>
        <w:rPr>
          <w:i/>
          <w:iCs/>
          <w:color w:val="000000" w:themeColor="text1"/>
        </w:rPr>
        <w:t>s</w:t>
      </w:r>
      <w:bookmarkEnd w:id="799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253E7F" w14:textId="1699D8C1" w:rsidR="00AD26CB" w:rsidRPr="007C26B5" w:rsidRDefault="00AD26CB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68B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>e projeto f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68B0">
        <w:rPr>
          <w:rFonts w:ascii="Times New Roman" w:hAnsi="Times New Roman" w:cs="Times New Roman"/>
          <w:sz w:val="24"/>
          <w:szCs w:val="24"/>
        </w:rPr>
        <w:t xml:space="preserve">z uma comparação entre o desempenho de </w:t>
      </w:r>
      <w:del w:id="800" w:author="Livisghton Kleber" w:date="2019-11-16T21:32:00Z">
        <w:r w:rsidRPr="006968B0" w:rsidDel="009554BD">
          <w:rPr>
            <w:rFonts w:ascii="Times New Roman" w:hAnsi="Times New Roman" w:cs="Times New Roman"/>
            <w:sz w:val="24"/>
            <w:szCs w:val="24"/>
          </w:rPr>
          <w:delText xml:space="preserve">cinco </w:delText>
        </w:r>
      </w:del>
      <w:ins w:id="801" w:author="Livisghton Kleber" w:date="2019-11-16T21:32:00Z">
        <w:r w:rsidR="009554BD">
          <w:rPr>
            <w:rFonts w:ascii="Times New Roman" w:hAnsi="Times New Roman" w:cs="Times New Roman"/>
            <w:sz w:val="24"/>
            <w:szCs w:val="24"/>
          </w:rPr>
          <w:t>quatro</w:t>
        </w:r>
        <w:r w:rsidR="009554BD" w:rsidRPr="006968B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968B0">
        <w:rPr>
          <w:rFonts w:ascii="Times New Roman" w:hAnsi="Times New Roman" w:cs="Times New Roman"/>
          <w:sz w:val="24"/>
          <w:szCs w:val="24"/>
        </w:rPr>
        <w:t xml:space="preserve">tipos de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chromagrams</w:t>
      </w:r>
      <w:r w:rsidRPr="006968B0">
        <w:rPr>
          <w:rFonts w:ascii="Times New Roman" w:hAnsi="Times New Roman" w:cs="Times New Roman"/>
          <w:sz w:val="24"/>
          <w:szCs w:val="24"/>
        </w:rPr>
        <w:t xml:space="preserve"> utilizando um classificador MLP. Os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chromagrams</w:t>
      </w:r>
      <w:r w:rsidRPr="006968B0">
        <w:rPr>
          <w:rFonts w:ascii="Times New Roman" w:hAnsi="Times New Roman" w:cs="Times New Roman"/>
          <w:sz w:val="24"/>
          <w:szCs w:val="24"/>
        </w:rPr>
        <w:t xml:space="preserve"> utilizado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 xml:space="preserve"> nes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 xml:space="preserve">e estudo foram: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Chroma-Pitch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96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 w:rsidRPr="006968B0">
        <w:rPr>
          <w:rFonts w:ascii="Times New Roman" w:hAnsi="Times New Roman" w:cs="Times New Roman"/>
          <w:sz w:val="24"/>
          <w:szCs w:val="24"/>
        </w:rPr>
        <w:t xml:space="preserve">CP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6FBC">
        <w:rPr>
          <w:rFonts w:ascii="Times New Roman" w:hAnsi="Times New Roman" w:cs="Times New Roman"/>
          <w:i/>
          <w:iCs/>
          <w:sz w:val="24"/>
          <w:szCs w:val="24"/>
        </w:rPr>
        <w:t>Chroma-</w:t>
      </w:r>
      <w:r>
        <w:rPr>
          <w:rFonts w:ascii="Times New Roman" w:hAnsi="Times New Roman" w:cs="Times New Roman"/>
          <w:i/>
          <w:iCs/>
          <w:sz w:val="24"/>
          <w:szCs w:val="24"/>
        </w:rPr>
        <w:t>Log-</w:t>
      </w:r>
      <w:r w:rsidRPr="000E6FBC">
        <w:rPr>
          <w:rFonts w:ascii="Times New Roman" w:hAnsi="Times New Roman" w:cs="Times New Roman"/>
          <w:i/>
          <w:iCs/>
          <w:sz w:val="24"/>
          <w:szCs w:val="24"/>
        </w:rPr>
        <w:t>Pitch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E6FBC">
        <w:rPr>
          <w:rFonts w:ascii="Times New Roman" w:hAnsi="Times New Roman" w:cs="Times New Roman"/>
          <w:i/>
          <w:iCs/>
          <w:sz w:val="24"/>
          <w:szCs w:val="24"/>
        </w:rPr>
        <w:t>eature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ou CLP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 w:rsidRPr="006968B0">
        <w:rPr>
          <w:rFonts w:ascii="Times New Roman" w:hAnsi="Times New Roman" w:cs="Times New Roman"/>
          <w:sz w:val="24"/>
          <w:szCs w:val="24"/>
        </w:rPr>
        <w:t>)</w:t>
      </w:r>
      <w:r w:rsidRPr="00A35E41">
        <w:rPr>
          <w:rFonts w:ascii="Times New Roman" w:hAnsi="Times New Roman" w:cs="Times New Roman"/>
          <w:sz w:val="24"/>
          <w:szCs w:val="24"/>
        </w:rPr>
        <w:t xml:space="preserve">,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 Energy Normalized Statistics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Features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CENS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 w:rsidRPr="006968B0">
        <w:rPr>
          <w:rFonts w:ascii="Times New Roman" w:hAnsi="Times New Roman" w:cs="Times New Roman"/>
          <w:sz w:val="24"/>
          <w:szCs w:val="24"/>
        </w:rPr>
        <w:t>)</w:t>
      </w:r>
      <w:ins w:id="802" w:author="Livisghton Kleber" w:date="2019-11-16T21:32:00Z">
        <w:r w:rsidR="003F1A8E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del w:id="803" w:author="Livisghton Kleber" w:date="2019-11-16T21:32:00Z">
        <w:r w:rsidRPr="00A35E41" w:rsidDel="003F1A8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A35E41">
        <w:rPr>
          <w:rFonts w:ascii="Times New Roman" w:hAnsi="Times New Roman" w:cs="Times New Roman"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 DCT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Reduced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log Pitch</w:t>
      </w:r>
      <w:r w:rsidRPr="006968B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CRP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Pr="006968B0">
        <w:rPr>
          <w:rFonts w:ascii="Times New Roman" w:hAnsi="Times New Roman" w:cs="Times New Roman"/>
          <w:sz w:val="24"/>
          <w:szCs w:val="24"/>
        </w:rPr>
        <w:t>)</w:t>
      </w:r>
      <w:del w:id="804" w:author="Livisghton Kleber" w:date="2019-11-16T21:32:00Z">
        <w:r w:rsidDel="003F1A8E">
          <w:rPr>
            <w:rFonts w:ascii="Times New Roman" w:hAnsi="Times New Roman" w:cs="Times New Roman"/>
            <w:sz w:val="24"/>
            <w:szCs w:val="24"/>
          </w:rPr>
          <w:delText xml:space="preserve"> e </w:delText>
        </w:r>
        <w:r w:rsidRPr="006968B0" w:rsidDel="003F1A8E">
          <w:rPr>
            <w:rFonts w:ascii="Times New Roman" w:hAnsi="Times New Roman" w:cs="Times New Roman"/>
            <w:sz w:val="24"/>
            <w:szCs w:val="24"/>
          </w:rPr>
          <w:delText xml:space="preserve">CISP </w:delText>
        </w:r>
        <w:r w:rsidRPr="006968B0" w:rsidDel="003F1A8E">
          <w:rPr>
            <w:rFonts w:ascii="Times New Roman" w:hAnsi="Times New Roman" w:cs="Times New Roman"/>
            <w:i/>
            <w:iCs/>
            <w:sz w:val="24"/>
            <w:szCs w:val="24"/>
          </w:rPr>
          <w:delText>Features</w:delText>
        </w:r>
      </w:del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75162">
        <w:rPr>
          <w:rFonts w:ascii="Times New Roman" w:hAnsi="Times New Roman" w:cs="Times New Roman"/>
          <w:sz w:val="24"/>
          <w:szCs w:val="24"/>
        </w:rPr>
        <w:t xml:space="preserve"> Além disso, é tomado como referência para mostrar a variação d</w:t>
      </w:r>
      <w:r w:rsidR="00125C17">
        <w:rPr>
          <w:rFonts w:ascii="Times New Roman" w:hAnsi="Times New Roman" w:cs="Times New Roman"/>
          <w:sz w:val="24"/>
          <w:szCs w:val="24"/>
        </w:rPr>
        <w:t>os</w:t>
      </w:r>
      <w:r w:rsidR="00D75162">
        <w:rPr>
          <w:rFonts w:ascii="Times New Roman" w:hAnsi="Times New Roman" w:cs="Times New Roman"/>
          <w:sz w:val="24"/>
          <w:szCs w:val="24"/>
        </w:rPr>
        <w:t xml:space="preserve"> </w:t>
      </w:r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chromagram</w:t>
      </w:r>
      <w:r w:rsidR="00125C1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75162">
        <w:rPr>
          <w:rFonts w:ascii="Times New Roman" w:hAnsi="Times New Roman" w:cs="Times New Roman"/>
          <w:sz w:val="24"/>
          <w:szCs w:val="24"/>
        </w:rPr>
        <w:t xml:space="preserve">, os 10 primeiros segundos da música </w:t>
      </w:r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Let it Be</w:t>
      </w:r>
      <w:r w:rsidR="00D75162">
        <w:rPr>
          <w:rFonts w:ascii="Times New Roman" w:hAnsi="Times New Roman" w:cs="Times New Roman"/>
          <w:sz w:val="24"/>
          <w:szCs w:val="24"/>
        </w:rPr>
        <w:t xml:space="preserve"> da banda </w:t>
      </w:r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The Beatles</w:t>
      </w:r>
      <w:r w:rsidR="00D75162">
        <w:rPr>
          <w:rFonts w:ascii="Times New Roman" w:hAnsi="Times New Roman" w:cs="Times New Roman"/>
          <w:sz w:val="24"/>
          <w:szCs w:val="24"/>
        </w:rPr>
        <w:t xml:space="preserve">. </w:t>
      </w:r>
      <w:r w:rsidR="001842C2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trecho da música</w:t>
      </w:r>
      <w:r w:rsidR="001842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</w:t>
      </w:r>
      <w:del w:id="805" w:author="Carlos Mello" w:date="2019-11-11T20:24:00Z">
        <w:r w:rsidR="00FA02E8" w:rsidDel="007C26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contém apenas o piano, ou seja</w:t>
      </w:r>
      <w:r w:rsidR="009E559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há outro instrumento </w:t>
      </w:r>
      <w:r w:rsidR="009E5590">
        <w:rPr>
          <w:rFonts w:ascii="Times New Roman" w:hAnsi="Times New Roman" w:cs="Times New Roman"/>
          <w:color w:val="000000" w:themeColor="text1"/>
          <w:sz w:val="24"/>
          <w:szCs w:val="24"/>
        </w:rPr>
        <w:t>e nem há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presença do cantor.</w:t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commentRangeStart w:id="806"/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</w:t>
      </w:r>
      <w:r w:rsidR="00B6331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>omado como base</w:t>
      </w:r>
      <w:commentRangeEnd w:id="806"/>
      <w:r w:rsidR="00A16D2D">
        <w:rPr>
          <w:rStyle w:val="Refdecomentrio"/>
        </w:rPr>
        <w:commentReference w:id="806"/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807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_Ref24295030 \r \h </w:instrText>
        </w:r>
      </w:ins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808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809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[8]</w:t>
        </w:r>
      </w:ins>
      <w:ins w:id="810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_Ref24297401 \r \h </w:instrText>
        </w:r>
      </w:ins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811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812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[21]</w:t>
        </w:r>
      </w:ins>
      <w:ins w:id="813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_Ref24274810 \r \h </w:instrText>
        </w:r>
      </w:ins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814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815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[22]</w:t>
        </w:r>
      </w:ins>
      <w:ins w:id="816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817" w:author="Livisghton Kleber" w:date="2019-11-16T17:51:00Z">
        <w:r w:rsidR="00065B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</w:t>
        </w:r>
      </w:ins>
      <w:ins w:id="818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819" w:author="Livisghton Kleber" w:date="2019-11-16T17:51:00Z">
        <w:r w:rsidR="00065BE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065BE4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_Ref24819128 \r \h </w:instrText>
        </w:r>
      </w:ins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820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[23]</w:t>
        </w:r>
      </w:ins>
      <w:ins w:id="821" w:author="Livisghton Kleber" w:date="2019-11-16T17:51:00Z">
        <w:r w:rsidR="00065BE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065B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>para explicar os passos seguintes</w:t>
      </w:r>
      <w:del w:id="822" w:author="Livisghton Kleber" w:date="2019-11-16T08:33:00Z"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_Ref24295030 \r \h </w:delInstrText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[4]</w:delText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_Ref24297401 \r \h </w:delInstrText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[17]</w:delText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867F90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 </w:delText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_Ref24274810 \r \h </w:delInstrText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[18]</w:delText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43550F">
        <w:rPr>
          <w:rFonts w:ascii="Times New Roman" w:hAnsi="Times New Roman" w:cs="Times New Roman"/>
          <w:color w:val="000000" w:themeColor="text1"/>
          <w:sz w:val="24"/>
          <w:szCs w:val="24"/>
        </w:rPr>
        <w:t>, onde é possível encontrar mais detalhes sobre os mesmos</w:t>
      </w:r>
      <w:r w:rsidR="00484A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AB2EBD" w14:textId="1E2CB745" w:rsidR="00AD26CB" w:rsidRDefault="00AD26CB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8C1365" w14:textId="77777777" w:rsidR="00825DD1" w:rsidRPr="007C26B5" w:rsidRDefault="00AD26CB" w:rsidP="00C42A7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AA3">
        <w:rPr>
          <w:rFonts w:ascii="Times New Roman" w:hAnsi="Times New Roman" w:cs="Times New Roman"/>
          <w:sz w:val="24"/>
          <w:szCs w:val="24"/>
        </w:rPr>
        <w:t xml:space="preserve">CP </w:t>
      </w:r>
      <w:r w:rsidRPr="00966AA3">
        <w:rPr>
          <w:rFonts w:ascii="Times New Roman" w:hAnsi="Times New Roman" w:cs="Times New Roman"/>
          <w:i/>
          <w:iCs/>
          <w:sz w:val="24"/>
          <w:szCs w:val="24"/>
        </w:rPr>
        <w:t>Features:</w:t>
      </w:r>
      <w:r w:rsidRPr="007C2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7EE5D" w14:textId="45C21CD6" w:rsidR="00825DD1" w:rsidRDefault="002F0164" w:rsidP="00825DD1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extra</w:t>
      </w:r>
      <w:r w:rsidR="00CC586C">
        <w:rPr>
          <w:rFonts w:ascii="Times New Roman" w:hAnsi="Times New Roman" w:cs="Times New Roman"/>
          <w:sz w:val="24"/>
          <w:szCs w:val="24"/>
        </w:rPr>
        <w:t>ç</w:t>
      </w:r>
      <w:r w:rsidR="00CE27FA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de características</w:t>
      </w:r>
      <w:r w:rsidR="00825DD1">
        <w:rPr>
          <w:rFonts w:ascii="Times New Roman" w:hAnsi="Times New Roman" w:cs="Times New Roman"/>
          <w:sz w:val="24"/>
          <w:szCs w:val="24"/>
        </w:rPr>
        <w:t xml:space="preserve"> baseado em </w:t>
      </w:r>
      <w:r w:rsidR="00825DD1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25DD1">
        <w:rPr>
          <w:rFonts w:ascii="Times New Roman" w:hAnsi="Times New Roman" w:cs="Times New Roman"/>
          <w:sz w:val="24"/>
          <w:szCs w:val="24"/>
        </w:rPr>
        <w:t xml:space="preserve"> </w:t>
      </w:r>
      <w:r w:rsidR="00C001F0">
        <w:rPr>
          <w:rFonts w:ascii="Times New Roman" w:hAnsi="Times New Roman" w:cs="Times New Roman"/>
          <w:sz w:val="24"/>
          <w:szCs w:val="24"/>
        </w:rPr>
        <w:t xml:space="preserve">tem como objetivo </w:t>
      </w:r>
      <w:r w:rsidR="00825DD1">
        <w:rPr>
          <w:rFonts w:ascii="Times New Roman" w:hAnsi="Times New Roman" w:cs="Times New Roman"/>
          <w:sz w:val="24"/>
          <w:szCs w:val="24"/>
        </w:rPr>
        <w:t>representa</w:t>
      </w:r>
      <w:r w:rsidR="00C001F0">
        <w:rPr>
          <w:rFonts w:ascii="Times New Roman" w:hAnsi="Times New Roman" w:cs="Times New Roman"/>
          <w:sz w:val="24"/>
          <w:szCs w:val="24"/>
        </w:rPr>
        <w:t>r</w:t>
      </w:r>
      <w:r w:rsidR="00825DD1">
        <w:rPr>
          <w:rFonts w:ascii="Times New Roman" w:hAnsi="Times New Roman" w:cs="Times New Roman"/>
          <w:sz w:val="24"/>
          <w:szCs w:val="24"/>
        </w:rPr>
        <w:t xml:space="preserve"> a energia em um </w:t>
      </w:r>
      <w:del w:id="823" w:author="Carlos Mello" w:date="2019-11-11T20:27:00Z">
        <w:r w:rsidR="00825DD1" w:rsidDel="00BF5BEF">
          <w:rPr>
            <w:rFonts w:ascii="Times New Roman" w:hAnsi="Times New Roman" w:cs="Times New Roman"/>
            <w:sz w:val="24"/>
            <w:szCs w:val="24"/>
          </w:rPr>
          <w:delText xml:space="preserve">curto </w:delText>
        </w:r>
      </w:del>
      <w:r w:rsidR="00825DD1">
        <w:rPr>
          <w:rFonts w:ascii="Times New Roman" w:hAnsi="Times New Roman" w:cs="Times New Roman"/>
          <w:sz w:val="24"/>
          <w:szCs w:val="24"/>
        </w:rPr>
        <w:t>tempo</w:t>
      </w:r>
      <w:ins w:id="824" w:author="Carlos Mello" w:date="2019-11-11T20:27:00Z">
        <w:r w:rsidR="00BF5BEF">
          <w:rPr>
            <w:rFonts w:ascii="Times New Roman" w:hAnsi="Times New Roman" w:cs="Times New Roman"/>
            <w:sz w:val="24"/>
            <w:szCs w:val="24"/>
          </w:rPr>
          <w:t xml:space="preserve"> curto</w:t>
        </w:r>
      </w:ins>
      <w:r w:rsidR="00825DD1">
        <w:rPr>
          <w:rFonts w:ascii="Times New Roman" w:hAnsi="Times New Roman" w:cs="Times New Roman"/>
          <w:sz w:val="24"/>
          <w:szCs w:val="24"/>
        </w:rPr>
        <w:t xml:space="preserve"> do sinal em cada uma das 12 classes de afinação.</w:t>
      </w:r>
      <w:r>
        <w:rPr>
          <w:rFonts w:ascii="Times New Roman" w:hAnsi="Times New Roman" w:cs="Times New Roman"/>
          <w:sz w:val="24"/>
          <w:szCs w:val="24"/>
        </w:rPr>
        <w:t xml:space="preserve"> Normalmente, estas características são obtidas por meio de 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017F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é feito um mapeamento dessas características com o vetor que contém as classes de afinação, o </w:t>
      </w:r>
      <w:r w:rsidR="00017FF8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017F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 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fim, geralmente é aplicado uma normalização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vetores resultantes </w:t>
      </w:r>
      <w:r w:rsidR="007C0E6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 o objetivo de minimizar o quase silêncio ou </w:t>
      </w:r>
      <w:r w:rsidR="008A4AA5">
        <w:rPr>
          <w:rFonts w:ascii="Times New Roman" w:hAnsi="Times New Roman" w:cs="Times New Roman"/>
          <w:color w:val="000000" w:themeColor="text1"/>
          <w:sz w:val="24"/>
          <w:szCs w:val="24"/>
        </w:rPr>
        <w:t>algum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ruído muito pequeno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Estes passos podem ser </w:t>
      </w:r>
      <w:r w:rsidR="008F1F6F">
        <w:rPr>
          <w:rFonts w:ascii="Times New Roman" w:hAnsi="Times New Roman" w:cs="Times New Roman"/>
          <w:color w:val="000000" w:themeColor="text1"/>
          <w:sz w:val="24"/>
          <w:szCs w:val="24"/>
        </w:rPr>
        <w:t>vistos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forma mais </w:t>
      </w:r>
      <w:r w:rsidR="00B70330">
        <w:rPr>
          <w:rFonts w:ascii="Times New Roman" w:hAnsi="Times New Roman" w:cs="Times New Roman"/>
          <w:color w:val="000000" w:themeColor="text1"/>
          <w:sz w:val="24"/>
          <w:szCs w:val="24"/>
        </w:rPr>
        <w:t>geral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 6 </w:t>
      </w:r>
      <w:r w:rsidR="0073237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ins w:id="825" w:author="Carlos Mello" w:date="2019-11-11T20:27:00Z">
        <w:r w:rsidR="00BF5BEF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826" w:author="Carlos Mello" w:date="2019-11-11T20:27:00Z">
        <w:r w:rsidR="00385E1F" w:rsidDel="00BF5BE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>eção 2.3</w:t>
      </w:r>
      <w:ins w:id="827" w:author="Livisghton Kleber" w:date="2019-11-16T08:36:00Z">
        <w:r w:rsidR="00AA194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a Figura 9 </w:t>
        </w:r>
      </w:ins>
      <w:ins w:id="828" w:author="Livisghton Kleber" w:date="2019-11-16T08:47:00Z">
        <w:r w:rsidR="002216E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fornece a </w:t>
        </w:r>
      </w:ins>
      <w:ins w:id="829" w:author="Livisghton Kleber" w:date="2019-11-16T08:37:00Z">
        <w:r w:rsidR="00AA1949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representa</w:t>
        </w:r>
      </w:ins>
      <w:ins w:id="830" w:author="Livisghton Kleber" w:date="2019-11-16T08:47:00Z">
        <w:r w:rsidR="002216EF">
          <w:rPr>
            <w:rFonts w:ascii="Times New Roman" w:hAnsi="Times New Roman" w:cs="Times New Roman"/>
            <w:color w:val="000000" w:themeColor="text1"/>
            <w:sz w:val="24"/>
            <w:szCs w:val="24"/>
          </w:rPr>
          <w:t>ção</w:t>
        </w:r>
      </w:ins>
      <w:ins w:id="831" w:author="Livisghton Kleber" w:date="2019-11-16T08:37:00Z">
        <w:r w:rsidR="00AA194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832" w:author="Livisghton Kleber" w:date="2019-11-16T08:47:00Z">
        <w:r w:rsidR="002216EF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ins w:id="833" w:author="Livisghton Kleber" w:date="2019-11-16T08:41:00Z">
        <w:r w:rsidR="007F3CA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CP </w:t>
        </w:r>
        <w:r w:rsidR="007F3CA6" w:rsidRPr="007F3CA6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834" w:author="Livisghton Kleber" w:date="2019-11-16T08:41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</w:t>
        </w:r>
      </w:ins>
      <w:ins w:id="835" w:author="Livisghton Kleber" w:date="2019-11-16T21:38:00Z">
        <w:r w:rsidR="00A252A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ins w:id="836" w:author="Livisghton Kleber" w:date="2019-11-16T08:47:00Z">
        <w:r w:rsidR="002216EF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del w:id="837" w:author="Livisghton Kleber" w:date="2019-11-16T08:36:00Z">
        <w:r w:rsidR="00385E1F" w:rsidDel="00AA194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</w:p>
    <w:p w14:paraId="65D1A991" w14:textId="77777777" w:rsidR="00BE42A0" w:rsidRPr="007C26B5" w:rsidRDefault="00BE42A0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FCDA96" w14:textId="77777777" w:rsidR="00553F37" w:rsidRDefault="00553F37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31DA519E" wp14:editId="70C9B5CC">
            <wp:extent cx="4295775" cy="1247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0274"/>
                    <a:stretch/>
                  </pic:blipFill>
                  <pic:spPr bwMode="auto"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7ABA4" w14:textId="772542B5" w:rsidR="00553F37" w:rsidRPr="007C26B5" w:rsidRDefault="00553F37" w:rsidP="007C26B5">
      <w:pPr>
        <w:pStyle w:val="Legenda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bookmarkStart w:id="838" w:name="_Toc24964228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9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ins w:id="839" w:author="Carlos Mello" w:date="2019-11-11T20:29:00Z">
        <w:r w:rsidR="00BF5BEF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t>R</w:t>
        </w:r>
      </w:ins>
      <w:del w:id="840" w:author="Carlos Mello" w:date="2019-11-11T20:29:00Z">
        <w:r w:rsidRPr="007C26B5" w:rsidDel="00BF5BEF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delText>r</w:delText>
        </w:r>
      </w:del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epresentação do CP </w:t>
      </w:r>
      <w:commentRangeStart w:id="841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commentRangeEnd w:id="841"/>
      <w:r w:rsidR="00BF5BEF">
        <w:rPr>
          <w:rStyle w:val="Refdecomentrio"/>
          <w:b w:val="0"/>
          <w:bCs w:val="0"/>
          <w:color w:val="auto"/>
        </w:rPr>
        <w:commentReference w:id="841"/>
      </w:r>
      <w:ins w:id="842" w:author="Livisghton Kleber" w:date="2019-11-17T23:28:00Z">
        <w:r w:rsidR="00A46043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</w:rPr>
          <w:t>s</w:t>
        </w:r>
      </w:ins>
      <w:r w:rsidR="006364BA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.</w:t>
      </w:r>
      <w:bookmarkEnd w:id="838"/>
    </w:p>
    <w:p w14:paraId="1458FFF5" w14:textId="58143FCA" w:rsidR="00553F37" w:rsidRDefault="00553F37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BE01E19" w14:textId="7FEF6644" w:rsidR="00F77A23" w:rsidRDefault="00F77A23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333FF5" w14:textId="6431CD3E" w:rsidR="00F77A23" w:rsidRDefault="00F77A23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BB7A9" w14:textId="21E1BD11" w:rsidR="0090685F" w:rsidRDefault="0090685F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C1EF384" w14:textId="23E2503A" w:rsidR="0090685F" w:rsidRDefault="0090685F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C2C7E4A" w14:textId="77777777" w:rsidR="0013367A" w:rsidRPr="007C26B5" w:rsidRDefault="0013367A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B5ACB3" w14:textId="77777777" w:rsidR="000E3620" w:rsidRPr="007C26B5" w:rsidRDefault="00364ACD" w:rsidP="000E362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CLP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49C64" w14:textId="49AEA1C9" w:rsidR="00C977E8" w:rsidRDefault="00995E16" w:rsidP="00C977E8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567566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 CLP </w:t>
      </w:r>
      <w:r w:rsidR="00F752B2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tem como objetivo ajustar a faixa do sinal original para melhorar a clareza de transitórios fracos, especialmente nas regiões de alta </w:t>
      </w:r>
      <w:r w:rsidR="00F752B2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frequência.</w:t>
      </w:r>
      <w:r w:rsidR="00AC48FA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Para isso, aplica-se frequentemente uma compressão logarítmica ao calcular as características do áudio.</w:t>
      </w:r>
    </w:p>
    <w:p w14:paraId="40E1DEA1" w14:textId="5CAD0252" w:rsidR="003E0E36" w:rsidRDefault="00C977E8" w:rsidP="00C977E8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D36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Para construir um CLP, primeiramente é calculado as características de afinação do arquivo de áudio.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Em </w:t>
      </w:r>
      <w:r w:rsidR="007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seguida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a representação da afinação é </w:t>
      </w:r>
      <w:r w:rsidR="00566125" w:rsidRP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logaritmizada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substituindo cada entra</w:t>
      </w:r>
      <w:r w:rsidR="006742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pelo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log(η*ⅇ+1)</m:t>
        </m:r>
      </m:oMath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onde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η</m:t>
        </m:r>
      </m:oMath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é uma constante positiva</w:t>
      </w:r>
      <w:r w:rsidR="007C28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 </w:t>
      </w:r>
      <w:r w:rsidR="007C285C" w:rsidRPr="007C28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especifica a extensão da compactação logarítmica</w:t>
      </w:r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Depois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com a representação logarítmica </w:t>
      </w:r>
      <w:r w:rsidR="004F2F9E" w:rsidRPr="00807FC9">
        <w:rPr>
          <w:rFonts w:ascii="Times New Roman" w:hAnsi="Times New Roman" w:cs="Times New Roman"/>
          <w:sz w:val="24"/>
          <w:szCs w:val="24"/>
        </w:rPr>
        <w:t>projeta</w:t>
      </w:r>
      <w:r w:rsidR="00BF4150">
        <w:rPr>
          <w:rFonts w:ascii="Times New Roman" w:hAnsi="Times New Roman" w:cs="Times New Roman"/>
          <w:sz w:val="24"/>
          <w:szCs w:val="24"/>
        </w:rPr>
        <w:t>r</w:t>
      </w:r>
      <w:r w:rsidR="004F2F9E" w:rsidRPr="00807FC9">
        <w:rPr>
          <w:rFonts w:ascii="Times New Roman" w:hAnsi="Times New Roman" w:cs="Times New Roman"/>
          <w:sz w:val="24"/>
          <w:szCs w:val="24"/>
        </w:rPr>
        <w:t xml:space="preserve"> os vetores de afinação resultantes em um vetor cromatográfico</w:t>
      </w:r>
      <w:r w:rsidR="00AC2410">
        <w:rPr>
          <w:rFonts w:ascii="Times New Roman" w:hAnsi="Times New Roman" w:cs="Times New Roman"/>
          <w:sz w:val="24"/>
          <w:szCs w:val="24"/>
        </w:rPr>
        <w:t>.</w:t>
      </w:r>
      <w:ins w:id="843" w:author="Livisghton Kleber" w:date="2019-11-16T08:43:00Z">
        <w:r w:rsidR="002216E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44" w:author="Livisghton Kleber" w:date="2019-11-16T08:45:00Z">
        <w:r w:rsidR="002216EF">
          <w:rPr>
            <w:rFonts w:ascii="Times New Roman" w:hAnsi="Times New Roman" w:cs="Times New Roman"/>
            <w:sz w:val="24"/>
            <w:szCs w:val="24"/>
          </w:rPr>
          <w:t>Como exemplo ilustrativo</w:t>
        </w:r>
      </w:ins>
      <w:ins w:id="845" w:author="Livisghton Kleber" w:date="2019-11-16T08:46:00Z">
        <w:r w:rsidR="002216EF">
          <w:rPr>
            <w:rFonts w:ascii="Times New Roman" w:hAnsi="Times New Roman" w:cs="Times New Roman"/>
            <w:sz w:val="24"/>
            <w:szCs w:val="24"/>
          </w:rPr>
          <w:t>,</w:t>
        </w:r>
      </w:ins>
      <w:ins w:id="846" w:author="Livisghton Kleber" w:date="2019-11-16T08:45:00Z">
        <w:r w:rsidR="002216EF">
          <w:rPr>
            <w:rFonts w:ascii="Times New Roman" w:hAnsi="Times New Roman" w:cs="Times New Roman"/>
            <w:sz w:val="24"/>
            <w:szCs w:val="24"/>
          </w:rPr>
          <w:t xml:space="preserve"> a F</w:t>
        </w:r>
      </w:ins>
      <w:ins w:id="847" w:author="Livisghton Kleber" w:date="2019-11-16T08:46:00Z">
        <w:r w:rsidR="002216EF">
          <w:rPr>
            <w:rFonts w:ascii="Times New Roman" w:hAnsi="Times New Roman" w:cs="Times New Roman"/>
            <w:sz w:val="24"/>
            <w:szCs w:val="24"/>
          </w:rPr>
          <w:t>igura 10 fornece a representação do C</w:t>
        </w:r>
      </w:ins>
      <w:ins w:id="848" w:author="Livisghton Kleber" w:date="2019-11-16T08:51:00Z">
        <w:r w:rsidR="005354A4">
          <w:rPr>
            <w:rFonts w:ascii="Times New Roman" w:hAnsi="Times New Roman" w:cs="Times New Roman"/>
            <w:sz w:val="24"/>
            <w:szCs w:val="24"/>
          </w:rPr>
          <w:t>L</w:t>
        </w:r>
      </w:ins>
      <w:ins w:id="849" w:author="Livisghton Kleber" w:date="2019-11-16T08:46:00Z">
        <w:r w:rsidR="002216EF">
          <w:rPr>
            <w:rFonts w:ascii="Times New Roman" w:hAnsi="Times New Roman" w:cs="Times New Roman"/>
            <w:sz w:val="24"/>
            <w:szCs w:val="24"/>
          </w:rPr>
          <w:t xml:space="preserve">P </w:t>
        </w:r>
        <w:r w:rsidR="002216EF" w:rsidRPr="002216EF">
          <w:rPr>
            <w:rFonts w:ascii="Times New Roman" w:hAnsi="Times New Roman" w:cs="Times New Roman"/>
            <w:i/>
            <w:iCs/>
            <w:sz w:val="24"/>
            <w:szCs w:val="24"/>
            <w:rPrChange w:id="850" w:author="Livisghton Kleber" w:date="2019-11-16T08:4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Feature</w:t>
        </w:r>
      </w:ins>
      <w:ins w:id="851" w:author="Livisghton Kleber" w:date="2019-11-16T21:38:00Z">
        <w:r w:rsidR="005D7618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</w:ins>
      <w:ins w:id="852" w:author="Livisghton Kleber" w:date="2019-11-16T08:46:00Z">
        <w:r w:rsidR="002216EF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CF2827B" w14:textId="77777777" w:rsidR="003C2D1B" w:rsidRPr="007C26B5" w:rsidRDefault="003C2D1B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18CE41A" w14:textId="77777777" w:rsidR="003C2D1B" w:rsidRDefault="003C2D1B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4AFF21E9" wp14:editId="5CEFECD8">
            <wp:extent cx="4305300" cy="121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1724"/>
                    <a:stretch/>
                  </pic:blipFill>
                  <pic:spPr bwMode="auto"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6E75" w14:textId="661888D5" w:rsidR="003C2D1B" w:rsidRDefault="003C2D1B">
      <w:pPr>
        <w:pStyle w:val="Legenda"/>
        <w:ind w:left="708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853" w:name="_Toc24964229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10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B2AFF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ins w:id="854" w:author="Carlos Mello" w:date="2019-11-11T20:30:00Z">
        <w:r w:rsidR="00DA3FF1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t>R</w:t>
        </w:r>
      </w:ins>
      <w:del w:id="855" w:author="Carlos Mello" w:date="2019-11-11T20:30:00Z">
        <w:r w:rsidRPr="007C26B5" w:rsidDel="00DA3FF1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delText>r</w:delText>
        </w:r>
      </w:del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epresentação do CLP </w:t>
      </w:r>
      <w:commentRangeStart w:id="856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commentRangeEnd w:id="856"/>
      <w:ins w:id="857" w:author="Livisghton Kleber" w:date="2019-11-17T23:28:00Z">
        <w:r w:rsidR="00EC5B57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</w:rPr>
          <w:t>s</w:t>
        </w:r>
      </w:ins>
      <w:r w:rsidR="00DA3FF1">
        <w:rPr>
          <w:rStyle w:val="Refdecomentrio"/>
          <w:b w:val="0"/>
          <w:bCs w:val="0"/>
          <w:color w:val="auto"/>
        </w:rPr>
        <w:commentReference w:id="856"/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853"/>
    </w:p>
    <w:p w14:paraId="7A087737" w14:textId="77777777" w:rsidR="008C14F4" w:rsidRPr="007C26B5" w:rsidRDefault="008C14F4" w:rsidP="007C26B5"/>
    <w:p w14:paraId="59225804" w14:textId="263A5CB3" w:rsidR="003B0693" w:rsidRPr="007C26B5" w:rsidRDefault="00F07617" w:rsidP="003B0693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CENS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5049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304B6" w14:textId="60EC13F0" w:rsidR="003B0693" w:rsidRDefault="003B0693" w:rsidP="003B0693">
      <w:pPr>
        <w:pStyle w:val="PargrafodaLista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CENS </w:t>
      </w:r>
      <w:r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é um</w:t>
      </w:r>
      <w:r w:rsidR="001D5AF5">
        <w:rPr>
          <w:rFonts w:ascii="Times New Roman" w:hAnsi="Times New Roman" w:cs="Times New Roman"/>
          <w:sz w:val="24"/>
          <w:szCs w:val="24"/>
        </w:rPr>
        <w:t xml:space="preserve"> aperfeiçoamento do CP </w:t>
      </w:r>
      <w:r w:rsidR="001D5AF5"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del w:id="858" w:author="Carlos Mello" w:date="2019-11-11T21:01:00Z">
        <w:r w:rsidR="001D5AF5" w:rsidDel="0027518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1D5AF5">
        <w:rPr>
          <w:rFonts w:ascii="Times New Roman" w:hAnsi="Times New Roman" w:cs="Times New Roman"/>
          <w:sz w:val="24"/>
          <w:szCs w:val="24"/>
        </w:rPr>
        <w:t xml:space="preserve"> </w:t>
      </w:r>
      <w:del w:id="859" w:author="Carlos Mello" w:date="2019-11-11T21:01:00Z">
        <w:r w:rsidR="00C866DD" w:rsidDel="00275183">
          <w:rPr>
            <w:rFonts w:ascii="Times New Roman" w:hAnsi="Times New Roman" w:cs="Times New Roman"/>
            <w:sz w:val="24"/>
            <w:szCs w:val="24"/>
          </w:rPr>
          <w:delText xml:space="preserve">onde </w:delText>
        </w:r>
      </w:del>
      <w:ins w:id="860" w:author="Carlos Mello" w:date="2019-11-11T21:01:00Z">
        <w:r w:rsidR="00275183"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r w:rsidR="00C866DD">
        <w:rPr>
          <w:rFonts w:ascii="Times New Roman" w:hAnsi="Times New Roman" w:cs="Times New Roman"/>
          <w:sz w:val="24"/>
          <w:szCs w:val="24"/>
        </w:rPr>
        <w:t xml:space="preserve">trata algumas propriedades musicais, como dinâmica, timbre, articulação, execução de um grupo de notas e </w:t>
      </w:r>
      <w:r w:rsidR="00B24B40">
        <w:rPr>
          <w:rFonts w:ascii="Times New Roman" w:hAnsi="Times New Roman" w:cs="Times New Roman"/>
          <w:sz w:val="24"/>
          <w:szCs w:val="24"/>
        </w:rPr>
        <w:t>micro desvios</w:t>
      </w:r>
      <w:r w:rsidR="00C866DD">
        <w:rPr>
          <w:rFonts w:ascii="Times New Roman" w:hAnsi="Times New Roman" w:cs="Times New Roman"/>
          <w:sz w:val="24"/>
          <w:szCs w:val="24"/>
        </w:rPr>
        <w:t xml:space="preserve"> temporais.</w:t>
      </w:r>
      <w:r w:rsidR="00C34CBC">
        <w:rPr>
          <w:rFonts w:ascii="Times New Roman" w:hAnsi="Times New Roman" w:cs="Times New Roman"/>
          <w:sz w:val="24"/>
          <w:szCs w:val="24"/>
        </w:rPr>
        <w:t xml:space="preserve"> 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Para ser robusto </w:t>
      </w:r>
      <w:del w:id="861" w:author="Carlos Mello" w:date="2019-11-11T21:01:00Z">
        <w:r w:rsidR="00C34CBC" w:rsidRPr="00C34CBC" w:rsidDel="00275183">
          <w:rPr>
            <w:rFonts w:ascii="Times New Roman" w:hAnsi="Times New Roman" w:cs="Times New Roman"/>
            <w:sz w:val="24"/>
            <w:szCs w:val="24"/>
          </w:rPr>
          <w:delText xml:space="preserve">contra </w:delText>
        </w:r>
      </w:del>
      <w:ins w:id="862" w:author="Carlos Mello" w:date="2019-11-11T21:01:00Z">
        <w:r w:rsidR="00275183">
          <w:rPr>
            <w:rFonts w:ascii="Times New Roman" w:hAnsi="Times New Roman" w:cs="Times New Roman"/>
            <w:sz w:val="24"/>
            <w:szCs w:val="24"/>
          </w:rPr>
          <w:t>a</w:t>
        </w:r>
        <w:r w:rsidR="00275183" w:rsidRPr="00C34CB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34CBC" w:rsidRPr="00C34CBC">
        <w:rPr>
          <w:rFonts w:ascii="Times New Roman" w:hAnsi="Times New Roman" w:cs="Times New Roman"/>
          <w:sz w:val="24"/>
          <w:szCs w:val="24"/>
        </w:rPr>
        <w:t xml:space="preserve">essas variações, </w:t>
      </w:r>
      <w:r w:rsidR="00CD337C">
        <w:rPr>
          <w:rFonts w:ascii="Times New Roman" w:hAnsi="Times New Roman" w:cs="Times New Roman"/>
          <w:sz w:val="24"/>
          <w:szCs w:val="24"/>
        </w:rPr>
        <w:t>foi adicionado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 um grau de abstração aos recursos do </w:t>
      </w:r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Chroma-Pitch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, considerando estatísticas de </w:t>
      </w:r>
      <w:ins w:id="863" w:author="Carlos Mello" w:date="2019-11-11T21:01:00Z">
        <w:r w:rsidR="00275183">
          <w:rPr>
            <w:rFonts w:ascii="Times New Roman" w:hAnsi="Times New Roman" w:cs="Times New Roman"/>
            <w:sz w:val="24"/>
            <w:szCs w:val="24"/>
          </w:rPr>
          <w:t xml:space="preserve">tempo </w:t>
        </w:r>
      </w:ins>
      <w:r w:rsidR="00C34CBC" w:rsidRPr="00C34CBC">
        <w:rPr>
          <w:rFonts w:ascii="Times New Roman" w:hAnsi="Times New Roman" w:cs="Times New Roman"/>
          <w:sz w:val="24"/>
          <w:szCs w:val="24"/>
        </w:rPr>
        <w:t>curto</w:t>
      </w:r>
      <w:del w:id="864" w:author="Carlos Mello" w:date="2019-11-11T21:02:00Z">
        <w:r w:rsidR="00C34CBC" w:rsidRPr="00C34CBC" w:rsidDel="00275183">
          <w:rPr>
            <w:rFonts w:ascii="Times New Roman" w:hAnsi="Times New Roman" w:cs="Times New Roman"/>
            <w:sz w:val="24"/>
            <w:szCs w:val="24"/>
          </w:rPr>
          <w:delText xml:space="preserve"> prazo</w:delText>
        </w:r>
      </w:del>
      <w:r w:rsidR="00C34CBC" w:rsidRPr="00C34CBC">
        <w:rPr>
          <w:rFonts w:ascii="Times New Roman" w:hAnsi="Times New Roman" w:cs="Times New Roman"/>
          <w:sz w:val="24"/>
          <w:szCs w:val="24"/>
        </w:rPr>
        <w:t xml:space="preserve"> sobre a distribuição de energia nas faixas de </w:t>
      </w:r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F5145" w:rsidRPr="007C26B5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roma</w:t>
      </w:r>
      <w:r w:rsidR="00C34CBC" w:rsidRPr="00C34CBC">
        <w:rPr>
          <w:rFonts w:ascii="Times New Roman" w:hAnsi="Times New Roman" w:cs="Times New Roman"/>
          <w:sz w:val="24"/>
          <w:szCs w:val="24"/>
        </w:rPr>
        <w:t>.</w:t>
      </w:r>
      <w:r w:rsidR="00321E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4E865" w14:textId="77F77D22" w:rsidR="00321E8E" w:rsidRDefault="00321E8E" w:rsidP="00321E8E">
      <w:pPr>
        <w:pStyle w:val="PargrafodaLista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os passos para construção do CENS:</w:t>
      </w:r>
    </w:p>
    <w:p w14:paraId="6C886F45" w14:textId="77777777" w:rsidR="00321A34" w:rsidRDefault="00321A34" w:rsidP="00321E8E">
      <w:pPr>
        <w:pStyle w:val="PargrafodaLista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6B78DBCC" w14:textId="4AE0F051" w:rsidR="00321E8E" w:rsidRDefault="00436469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Normalização: Primeiramente</w:t>
      </w:r>
      <w:ins w:id="865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3F6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normalizad</w:t>
      </w:r>
      <w:r w:rsidR="00916F2C">
        <w:rPr>
          <w:rFonts w:ascii="Times New Roman" w:hAnsi="Times New Roman" w:cs="Times New Roman"/>
          <w:sz w:val="24"/>
          <w:szCs w:val="24"/>
        </w:rPr>
        <w:t>a</w:t>
      </w:r>
      <w:r w:rsidR="006A13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características do </w:t>
      </w:r>
      <w:r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r>
        <w:rPr>
          <w:rFonts w:ascii="Times New Roman" w:hAnsi="Times New Roman" w:cs="Times New Roman"/>
          <w:sz w:val="24"/>
          <w:szCs w:val="24"/>
        </w:rPr>
        <w:t xml:space="preserve"> para</w:t>
      </w:r>
      <w:r w:rsidR="00FD0712">
        <w:rPr>
          <w:rFonts w:ascii="Times New Roman" w:hAnsi="Times New Roman" w:cs="Times New Roman"/>
          <w:sz w:val="24"/>
          <w:szCs w:val="24"/>
        </w:rPr>
        <w:t xml:space="preserve"> </w:t>
      </w:r>
      <w:r w:rsidR="00BB58D2">
        <w:rPr>
          <w:rFonts w:ascii="Times New Roman" w:hAnsi="Times New Roman" w:cs="Times New Roman"/>
          <w:sz w:val="24"/>
          <w:szCs w:val="24"/>
        </w:rPr>
        <w:t>capturar</w:t>
      </w:r>
      <w:r w:rsidR="00FD0712">
        <w:rPr>
          <w:rFonts w:ascii="Times New Roman" w:hAnsi="Times New Roman" w:cs="Times New Roman"/>
          <w:sz w:val="24"/>
          <w:szCs w:val="24"/>
        </w:rPr>
        <w:t xml:space="preserve"> diferentes tipos de intensidade ou dinâmica do som.</w:t>
      </w:r>
      <w:r w:rsidR="00914199">
        <w:rPr>
          <w:rFonts w:ascii="Times New Roman" w:hAnsi="Times New Roman" w:cs="Times New Roman"/>
          <w:sz w:val="24"/>
          <w:szCs w:val="24"/>
        </w:rPr>
        <w:t xml:space="preserve"> Quando a </w:t>
      </w:r>
      <w:r w:rsidR="00914199" w:rsidRPr="00914199">
        <w:rPr>
          <w:rFonts w:ascii="Times New Roman" w:hAnsi="Times New Roman" w:cs="Times New Roman"/>
          <w:sz w:val="24"/>
          <w:szCs w:val="24"/>
        </w:rPr>
        <w:t>distribuição de energia</w:t>
      </w:r>
      <w:r w:rsidR="001C0CB0">
        <w:rPr>
          <w:rFonts w:ascii="Times New Roman" w:hAnsi="Times New Roman" w:cs="Times New Roman"/>
          <w:sz w:val="24"/>
          <w:szCs w:val="24"/>
        </w:rPr>
        <w:t xml:space="preserve"> é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muito baixa ou </w:t>
      </w:r>
      <w:r w:rsidR="00CD362D" w:rsidRPr="00914199">
        <w:rPr>
          <w:rFonts w:ascii="Times New Roman" w:hAnsi="Times New Roman" w:cs="Times New Roman"/>
          <w:sz w:val="24"/>
          <w:szCs w:val="24"/>
        </w:rPr>
        <w:t>silencio</w:t>
      </w:r>
      <w:r w:rsidR="00CD362D">
        <w:rPr>
          <w:rFonts w:ascii="Times New Roman" w:hAnsi="Times New Roman" w:cs="Times New Roman"/>
          <w:sz w:val="24"/>
          <w:szCs w:val="24"/>
        </w:rPr>
        <w:t>s</w:t>
      </w:r>
      <w:r w:rsidR="00E16092">
        <w:rPr>
          <w:rFonts w:ascii="Times New Roman" w:hAnsi="Times New Roman" w:cs="Times New Roman"/>
          <w:sz w:val="24"/>
          <w:szCs w:val="24"/>
        </w:rPr>
        <w:t>a</w:t>
      </w:r>
      <w:r w:rsidR="00914199" w:rsidRPr="00914199">
        <w:rPr>
          <w:rFonts w:ascii="Times New Roman" w:hAnsi="Times New Roman" w:cs="Times New Roman"/>
          <w:sz w:val="24"/>
          <w:szCs w:val="24"/>
        </w:rPr>
        <w:t>, o vetor</w:t>
      </w:r>
      <w:r w:rsidR="00765816">
        <w:rPr>
          <w:rFonts w:ascii="Times New Roman" w:hAnsi="Times New Roman" w:cs="Times New Roman"/>
          <w:sz w:val="24"/>
          <w:szCs w:val="24"/>
        </w:rPr>
        <w:t xml:space="preserve"> do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</w:t>
      </w:r>
      <w:r w:rsidR="00914199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r w:rsidR="00CD362D" w:rsidRPr="007C26B5">
        <w:rPr>
          <w:rFonts w:ascii="Times New Roman" w:hAnsi="Times New Roman" w:cs="Times New Roman"/>
          <w:sz w:val="24"/>
          <w:szCs w:val="24"/>
        </w:rPr>
        <w:t xml:space="preserve"> é </w:t>
      </w:r>
      <w:r w:rsidR="00B53BC7" w:rsidRPr="009542C4">
        <w:rPr>
          <w:rFonts w:ascii="Times New Roman" w:hAnsi="Times New Roman" w:cs="Times New Roman"/>
          <w:sz w:val="24"/>
          <w:szCs w:val="24"/>
        </w:rPr>
        <w:t>substituído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por um vetor uniformemente distribuído</w:t>
      </w:r>
      <w:ins w:id="866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914199" w:rsidRPr="00914199">
        <w:rPr>
          <w:rFonts w:ascii="Times New Roman" w:hAnsi="Times New Roman" w:cs="Times New Roman"/>
          <w:sz w:val="24"/>
          <w:szCs w:val="24"/>
        </w:rPr>
        <w:t xml:space="preserve"> se a norma não exceder determinado limite.</w:t>
      </w:r>
    </w:p>
    <w:p w14:paraId="27746A6F" w14:textId="77777777" w:rsidR="00B53BC7" w:rsidRDefault="00B53BC7" w:rsidP="007C26B5">
      <w:pPr>
        <w:pStyle w:val="PargrafodaLista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0D9A200F" w14:textId="2C81A552" w:rsidR="00D35B66" w:rsidRDefault="00D35B66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Quantização: </w:t>
      </w:r>
      <w:r w:rsidR="00D90D76">
        <w:rPr>
          <w:rFonts w:ascii="Times New Roman" w:hAnsi="Times New Roman" w:cs="Times New Roman"/>
          <w:sz w:val="24"/>
          <w:szCs w:val="24"/>
        </w:rPr>
        <w:t>O</w:t>
      </w:r>
      <w:r w:rsidR="00947ED3">
        <w:rPr>
          <w:rFonts w:ascii="Times New Roman" w:hAnsi="Times New Roman" w:cs="Times New Roman"/>
          <w:sz w:val="24"/>
          <w:szCs w:val="24"/>
        </w:rPr>
        <w:t xml:space="preserve">s componentes do vetor </w:t>
      </w:r>
      <w:r w:rsidR="00947ED3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r w:rsidR="00947ED3" w:rsidRPr="009542C4">
        <w:rPr>
          <w:rFonts w:ascii="Times New Roman" w:hAnsi="Times New Roman" w:cs="Times New Roman"/>
          <w:sz w:val="24"/>
          <w:szCs w:val="24"/>
        </w:rPr>
        <w:t xml:space="preserve"> </w:t>
      </w:r>
      <w:r w:rsidR="00947ED3">
        <w:rPr>
          <w:rFonts w:ascii="Times New Roman" w:hAnsi="Times New Roman" w:cs="Times New Roman"/>
          <w:sz w:val="24"/>
          <w:szCs w:val="24"/>
        </w:rPr>
        <w:t>normalizado</w:t>
      </w:r>
      <w:r w:rsidR="004A617A">
        <w:rPr>
          <w:rFonts w:ascii="Times New Roman" w:hAnsi="Times New Roman" w:cs="Times New Roman"/>
          <w:sz w:val="24"/>
          <w:szCs w:val="24"/>
        </w:rPr>
        <w:t xml:space="preserve"> </w:t>
      </w:r>
      <w:del w:id="867" w:author="Carlos Mello" w:date="2019-11-11T22:04:00Z">
        <w:r w:rsidR="004A617A" w:rsidDel="00AE4BB5">
          <w:rPr>
            <w:rFonts w:ascii="Times New Roman" w:hAnsi="Times New Roman" w:cs="Times New Roman"/>
            <w:sz w:val="24"/>
            <w:szCs w:val="24"/>
          </w:rPr>
          <w:delText xml:space="preserve">é </w:delText>
        </w:r>
      </w:del>
      <w:ins w:id="868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 xml:space="preserve">são </w:t>
        </w:r>
      </w:ins>
      <w:r w:rsidR="004A617A">
        <w:rPr>
          <w:rFonts w:ascii="Times New Roman" w:hAnsi="Times New Roman" w:cs="Times New Roman"/>
          <w:sz w:val="24"/>
          <w:szCs w:val="24"/>
        </w:rPr>
        <w:t>quantizado</w:t>
      </w:r>
      <w:ins w:id="869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s</w:t>
        </w:r>
      </w:ins>
      <w:r w:rsidR="004A617A">
        <w:rPr>
          <w:rFonts w:ascii="Times New Roman" w:hAnsi="Times New Roman" w:cs="Times New Roman"/>
          <w:sz w:val="24"/>
          <w:szCs w:val="24"/>
        </w:rPr>
        <w:t xml:space="preserve"> com base em limiares algoritmicamente escolhidos para simular a intensidade de volume d</w:t>
      </w:r>
      <w:r w:rsidR="009663EF">
        <w:rPr>
          <w:rFonts w:ascii="Times New Roman" w:hAnsi="Times New Roman" w:cs="Times New Roman"/>
          <w:sz w:val="24"/>
          <w:szCs w:val="24"/>
        </w:rPr>
        <w:t>o</w:t>
      </w:r>
      <w:r w:rsidR="004A617A">
        <w:rPr>
          <w:rFonts w:ascii="Times New Roman" w:hAnsi="Times New Roman" w:cs="Times New Roman"/>
          <w:sz w:val="24"/>
          <w:szCs w:val="24"/>
        </w:rPr>
        <w:t xml:space="preserve"> som no ouvido humano.</w:t>
      </w:r>
      <w:r w:rsidR="00A53E22">
        <w:rPr>
          <w:rFonts w:ascii="Times New Roman" w:hAnsi="Times New Roman" w:cs="Times New Roman"/>
          <w:sz w:val="24"/>
          <w:szCs w:val="24"/>
        </w:rPr>
        <w:t xml:space="preserve"> </w:t>
      </w:r>
      <w:r w:rsidR="0002265A">
        <w:rPr>
          <w:rFonts w:ascii="Times New Roman" w:hAnsi="Times New Roman" w:cs="Times New Roman"/>
          <w:sz w:val="24"/>
          <w:szCs w:val="24"/>
        </w:rPr>
        <w:t xml:space="preserve">Devido </w:t>
      </w:r>
      <w:ins w:id="870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a</w:t>
        </w:r>
      </w:ins>
      <w:del w:id="871" w:author="Carlos Mello" w:date="2019-11-11T22:04:00Z">
        <w:r w:rsidR="00A1548C" w:rsidDel="00AE4BB5">
          <w:rPr>
            <w:rFonts w:ascii="Times New Roman" w:hAnsi="Times New Roman" w:cs="Times New Roman"/>
            <w:sz w:val="24"/>
            <w:szCs w:val="24"/>
          </w:rPr>
          <w:delText>à</w:delText>
        </w:r>
      </w:del>
      <w:r w:rsidR="00A16B3A">
        <w:rPr>
          <w:rFonts w:ascii="Times New Roman" w:hAnsi="Times New Roman" w:cs="Times New Roman"/>
          <w:sz w:val="24"/>
          <w:szCs w:val="24"/>
        </w:rPr>
        <w:t xml:space="preserve"> </w:t>
      </w:r>
      <w:r w:rsidR="0002265A">
        <w:rPr>
          <w:rFonts w:ascii="Times New Roman" w:hAnsi="Times New Roman" w:cs="Times New Roman"/>
          <w:sz w:val="24"/>
          <w:szCs w:val="24"/>
        </w:rPr>
        <w:t>isso</w:t>
      </w:r>
      <w:r w:rsidR="0058716C">
        <w:rPr>
          <w:rFonts w:ascii="Times New Roman" w:hAnsi="Times New Roman" w:cs="Times New Roman"/>
          <w:sz w:val="24"/>
          <w:szCs w:val="24"/>
        </w:rPr>
        <w:t>,</w:t>
      </w:r>
      <w:r w:rsidR="0002265A">
        <w:rPr>
          <w:rFonts w:ascii="Times New Roman" w:hAnsi="Times New Roman" w:cs="Times New Roman"/>
          <w:sz w:val="24"/>
          <w:szCs w:val="24"/>
        </w:rPr>
        <w:t xml:space="preserve"> é necessário introduzir algum tipo de compactação logarítmica semelhante ao CLP.</w:t>
      </w:r>
    </w:p>
    <w:p w14:paraId="6F0BD78C" w14:textId="77777777" w:rsidR="00A717BC" w:rsidRPr="007C26B5" w:rsidRDefault="00A717BC" w:rsidP="007C26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55F2B45" w14:textId="1B7E74FD" w:rsidR="00A717BC" w:rsidRDefault="00A717BC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Suavização: Os vetores quantizado</w:t>
      </w:r>
      <w:r w:rsidR="00FE76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agora são convol</w:t>
      </w:r>
      <w:del w:id="872" w:author="Carlos Mello" w:date="2019-11-11T22:05:00Z">
        <w:r w:rsidDel="00AE4BB5">
          <w:rPr>
            <w:rFonts w:ascii="Times New Roman" w:hAnsi="Times New Roman" w:cs="Times New Roman"/>
            <w:sz w:val="24"/>
            <w:szCs w:val="24"/>
          </w:rPr>
          <w:delText>vi</w:delText>
        </w:r>
      </w:del>
      <w:ins w:id="873" w:author="Carlos Mello" w:date="2019-11-11T22:05:00Z">
        <w:r w:rsidR="00AE4BB5">
          <w:rPr>
            <w:rFonts w:ascii="Times New Roman" w:hAnsi="Times New Roman" w:cs="Times New Roman"/>
            <w:sz w:val="24"/>
            <w:szCs w:val="24"/>
          </w:rPr>
          <w:t>uí</w:t>
        </w:r>
      </w:ins>
      <w:r>
        <w:rPr>
          <w:rFonts w:ascii="Times New Roman" w:hAnsi="Times New Roman" w:cs="Times New Roman"/>
          <w:sz w:val="24"/>
          <w:szCs w:val="24"/>
        </w:rPr>
        <w:t xml:space="preserve">dos com uma janela </w:t>
      </w:r>
      <w:r w:rsidRPr="007C26B5">
        <w:rPr>
          <w:rFonts w:ascii="Times New Roman" w:hAnsi="Times New Roman" w:cs="Times New Roman"/>
          <w:i/>
          <w:iCs/>
          <w:sz w:val="24"/>
          <w:szCs w:val="24"/>
        </w:rPr>
        <w:t>Hann</w:t>
      </w:r>
      <w:ins w:id="874" w:author="Carlos Mello" w:date="2019-11-11T22:05:00Z">
        <w:r w:rsidR="00AE4BB5">
          <w:rPr>
            <w:rFonts w:ascii="Times New Roman" w:hAnsi="Times New Roman" w:cs="Times New Roman"/>
            <w:i/>
            <w:iCs/>
            <w:sz w:val="24"/>
            <w:szCs w:val="24"/>
          </w:rPr>
          <w:t>ing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4A7">
        <w:rPr>
          <w:rFonts w:ascii="Times New Roman" w:hAnsi="Times New Roman" w:cs="Times New Roman"/>
          <w:sz w:val="24"/>
          <w:szCs w:val="24"/>
        </w:rPr>
        <w:t>de tamanho fixo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</m:t>
        </m:r>
      </m:oMath>
      <w:r w:rsidR="002D715F">
        <w:rPr>
          <w:rFonts w:ascii="Times New Roman" w:hAnsi="Times New Roman" w:cs="Times New Roman"/>
          <w:sz w:val="24"/>
          <w:szCs w:val="24"/>
        </w:rPr>
        <w:t>, onde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ω∈N</m:t>
        </m:r>
      </m:oMath>
      <w:r w:rsidR="000754A7">
        <w:rPr>
          <w:rFonts w:ascii="Times New Roman" w:hAnsi="Times New Roman" w:cs="Times New Roman"/>
          <w:sz w:val="24"/>
          <w:szCs w:val="24"/>
        </w:rPr>
        <w:t>.</w:t>
      </w:r>
      <w:r w:rsidR="00CE7462">
        <w:rPr>
          <w:rFonts w:ascii="Times New Roman" w:hAnsi="Times New Roman" w:cs="Times New Roman"/>
          <w:sz w:val="24"/>
          <w:szCs w:val="24"/>
        </w:rPr>
        <w:t xml:space="preserve"> Es</w:t>
      </w:r>
      <w:r w:rsidR="00E838D5">
        <w:rPr>
          <w:rFonts w:ascii="Times New Roman" w:hAnsi="Times New Roman" w:cs="Times New Roman"/>
          <w:sz w:val="24"/>
          <w:szCs w:val="24"/>
        </w:rPr>
        <w:t>s</w:t>
      </w:r>
      <w:r w:rsidR="00CE7462">
        <w:rPr>
          <w:rFonts w:ascii="Times New Roman" w:hAnsi="Times New Roman" w:cs="Times New Roman"/>
          <w:sz w:val="24"/>
          <w:szCs w:val="24"/>
        </w:rPr>
        <w:t>a etapa tem como objetivo reduzir o erro local.</w:t>
      </w:r>
    </w:p>
    <w:p w14:paraId="43308767" w14:textId="77777777" w:rsidR="00C715B9" w:rsidRPr="007C26B5" w:rsidRDefault="00C715B9" w:rsidP="007C26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08D98ED" w14:textId="0D93BD42" w:rsidR="00C715B9" w:rsidRPr="007C26B5" w:rsidRDefault="00CA7017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C26B5">
        <w:rPr>
          <w:rFonts w:ascii="Times New Roman" w:hAnsi="Times New Roman" w:cs="Times New Roman"/>
          <w:i/>
          <w:iCs/>
          <w:sz w:val="24"/>
          <w:szCs w:val="24"/>
        </w:rPr>
        <w:lastRenderedPageBreak/>
        <w:t>Downsampling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465">
        <w:rPr>
          <w:rFonts w:ascii="Times New Roman" w:hAnsi="Times New Roman" w:cs="Times New Roman"/>
          <w:sz w:val="24"/>
          <w:szCs w:val="24"/>
        </w:rPr>
        <w:t>Reduz a</w:t>
      </w:r>
      <w:r w:rsidR="00122F83">
        <w:rPr>
          <w:rFonts w:ascii="Times New Roman" w:hAnsi="Times New Roman" w:cs="Times New Roman"/>
          <w:sz w:val="24"/>
          <w:szCs w:val="24"/>
        </w:rPr>
        <w:t>s</w:t>
      </w:r>
      <w:r w:rsidR="00D64465">
        <w:rPr>
          <w:rFonts w:ascii="Times New Roman" w:hAnsi="Times New Roman" w:cs="Times New Roman"/>
          <w:sz w:val="24"/>
          <w:szCs w:val="24"/>
        </w:rPr>
        <w:t xml:space="preserve"> amostras dos vetores de </w:t>
      </w:r>
      <w:r w:rsidR="003A1025">
        <w:rPr>
          <w:rFonts w:ascii="Times New Roman" w:hAnsi="Times New Roman" w:cs="Times New Roman"/>
          <w:sz w:val="24"/>
          <w:szCs w:val="24"/>
        </w:rPr>
        <w:t xml:space="preserve">características </w:t>
      </w:r>
      <w:r w:rsidR="00D64465">
        <w:rPr>
          <w:rFonts w:ascii="Times New Roman" w:hAnsi="Times New Roman" w:cs="Times New Roman"/>
          <w:sz w:val="24"/>
          <w:szCs w:val="24"/>
        </w:rPr>
        <w:t xml:space="preserve">resultantes por um valor especifico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D64465">
        <w:rPr>
          <w:rFonts w:ascii="Times New Roman" w:hAnsi="Times New Roman" w:cs="Times New Roman"/>
          <w:sz w:val="24"/>
          <w:szCs w:val="24"/>
        </w:rPr>
        <w:t>, com o objetivo de aumentar a eficiência computacional</w:t>
      </w:r>
      <w:r w:rsidR="00712F8E">
        <w:rPr>
          <w:rFonts w:ascii="Times New Roman" w:hAnsi="Times New Roman" w:cs="Times New Roman"/>
          <w:sz w:val="24"/>
          <w:szCs w:val="24"/>
        </w:rPr>
        <w:t xml:space="preserve"> para o próximo módulo</w:t>
      </w:r>
      <w:r w:rsidR="00D64465">
        <w:rPr>
          <w:rFonts w:ascii="Times New Roman" w:hAnsi="Times New Roman" w:cs="Times New Roman"/>
          <w:sz w:val="24"/>
          <w:szCs w:val="24"/>
        </w:rPr>
        <w:t>.</w:t>
      </w:r>
    </w:p>
    <w:p w14:paraId="2334BEAB" w14:textId="77777777" w:rsidR="00313B7B" w:rsidRPr="007C26B5" w:rsidRDefault="00313B7B" w:rsidP="007C26B5">
      <w:pPr>
        <w:pStyle w:val="PargrafodaLista"/>
        <w:rPr>
          <w:rFonts w:ascii="Times New Roman" w:hAnsi="Times New Roman" w:cs="Times New Roman"/>
          <w:i/>
          <w:iCs/>
          <w:sz w:val="24"/>
          <w:szCs w:val="24"/>
        </w:rPr>
      </w:pPr>
    </w:p>
    <w:p w14:paraId="504932F5" w14:textId="26D7866D" w:rsidR="00313B7B" w:rsidRPr="007C26B5" w:rsidRDefault="00150DE9" w:rsidP="007C26B5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Normalização: </w:t>
      </w:r>
      <w:r w:rsidR="003A1025">
        <w:rPr>
          <w:rFonts w:ascii="Times New Roman" w:hAnsi="Times New Roman" w:cs="Times New Roman"/>
          <w:sz w:val="24"/>
          <w:szCs w:val="24"/>
        </w:rPr>
        <w:t>Por fim, os vetores de características</w:t>
      </w:r>
      <w:r w:rsidR="004B7FDA">
        <w:rPr>
          <w:rFonts w:ascii="Times New Roman" w:hAnsi="Times New Roman" w:cs="Times New Roman"/>
          <w:sz w:val="24"/>
          <w:szCs w:val="24"/>
        </w:rPr>
        <w:t xml:space="preserve"> são normalizados por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B7FDA">
        <w:rPr>
          <w:rFonts w:ascii="Times New Roman" w:hAnsi="Times New Roman" w:cs="Times New Roman"/>
          <w:sz w:val="24"/>
          <w:szCs w:val="24"/>
        </w:rPr>
        <w:t>.</w:t>
      </w:r>
    </w:p>
    <w:p w14:paraId="453392E6" w14:textId="7FC69A29" w:rsidR="00237479" w:rsidRDefault="00237479" w:rsidP="007C26B5">
      <w:pPr>
        <w:pStyle w:val="PargrafodaLista"/>
        <w:ind w:left="1788"/>
        <w:jc w:val="both"/>
        <w:rPr>
          <w:ins w:id="875" w:author="Livisghton Kleber" w:date="2019-11-16T08:48:00Z"/>
        </w:rPr>
      </w:pPr>
    </w:p>
    <w:p w14:paraId="4CFDA0D1" w14:textId="53A2E7DF" w:rsidR="00DE0254" w:rsidRDefault="004232DA" w:rsidP="007C26B5">
      <w:pPr>
        <w:pStyle w:val="PargrafodaLista"/>
        <w:ind w:left="1788"/>
        <w:jc w:val="both"/>
        <w:rPr>
          <w:ins w:id="876" w:author="Livisghton Kleber" w:date="2019-11-16T08:49:00Z"/>
          <w:rFonts w:ascii="Times New Roman" w:hAnsi="Times New Roman" w:cs="Times New Roman"/>
          <w:sz w:val="24"/>
          <w:szCs w:val="24"/>
        </w:rPr>
      </w:pPr>
      <w:ins w:id="877" w:author="Livisghton Kleber" w:date="2019-11-16T08:49:00Z">
        <w:r>
          <w:rPr>
            <w:rFonts w:ascii="Times New Roman" w:hAnsi="Times New Roman" w:cs="Times New Roman"/>
            <w:sz w:val="24"/>
            <w:szCs w:val="24"/>
          </w:rPr>
          <w:t>Como exemplo ilustrativo, a Figura 1</w:t>
        </w:r>
        <w:r w:rsidR="005416AD"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t xml:space="preserve"> fornece a representação do C</w:t>
        </w:r>
      </w:ins>
      <w:ins w:id="878" w:author="Livisghton Kleber" w:date="2019-11-16T08:51:00Z">
        <w:r w:rsidR="003A598C">
          <w:rPr>
            <w:rFonts w:ascii="Times New Roman" w:hAnsi="Times New Roman" w:cs="Times New Roman"/>
            <w:sz w:val="24"/>
            <w:szCs w:val="24"/>
          </w:rPr>
          <w:t>ENS</w:t>
        </w:r>
      </w:ins>
      <w:ins w:id="879" w:author="Livisghton Kleber" w:date="2019-11-16T08:4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12CFB">
          <w:rPr>
            <w:rFonts w:ascii="Times New Roman" w:hAnsi="Times New Roman" w:cs="Times New Roman"/>
            <w:i/>
            <w:iCs/>
            <w:sz w:val="24"/>
            <w:szCs w:val="24"/>
          </w:rPr>
          <w:t>Feature</w:t>
        </w:r>
      </w:ins>
      <w:ins w:id="880" w:author="Livisghton Kleber" w:date="2019-11-17T23:27:00Z">
        <w:r w:rsidR="00AD7D38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</w:ins>
      <w:ins w:id="881" w:author="Livisghton Kleber" w:date="2019-11-16T08:49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4AAD0F7" w14:textId="77777777" w:rsidR="004232DA" w:rsidRPr="007C26B5" w:rsidRDefault="004232DA" w:rsidP="007C26B5">
      <w:pPr>
        <w:pStyle w:val="PargrafodaLista"/>
        <w:ind w:left="1788"/>
        <w:jc w:val="both"/>
      </w:pPr>
    </w:p>
    <w:p w14:paraId="3E878921" w14:textId="77777777" w:rsidR="00F57D26" w:rsidRPr="007C26B5" w:rsidRDefault="00237479" w:rsidP="007C26B5">
      <w:pPr>
        <w:pStyle w:val="PargrafodaLista"/>
        <w:keepNext/>
        <w:ind w:left="1788"/>
        <w:jc w:val="both"/>
        <w:rPr>
          <w:sz w:val="20"/>
          <w:szCs w:val="20"/>
        </w:rPr>
      </w:pPr>
      <w:r w:rsidRPr="007C26B5">
        <w:rPr>
          <w:noProof/>
          <w:sz w:val="20"/>
          <w:szCs w:val="20"/>
        </w:rPr>
        <w:drawing>
          <wp:inline distT="0" distB="0" distL="0" distR="0" wp14:anchorId="6D61993C" wp14:editId="595438F0">
            <wp:extent cx="4324350" cy="1238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2752"/>
                    <a:stretch/>
                  </pic:blipFill>
                  <pic:spPr bwMode="auto"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345D" w14:textId="7135FFCB" w:rsidR="00237479" w:rsidRDefault="00F57D26" w:rsidP="00F57D26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882" w:name="_Toc24964230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11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B2AFF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do CENS </w:t>
      </w:r>
      <w:commentRangeStart w:id="883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commentRangeEnd w:id="883"/>
      <w:r w:rsidR="00AE4BB5">
        <w:rPr>
          <w:rStyle w:val="Refdecomentrio"/>
          <w:b w:val="0"/>
          <w:bCs w:val="0"/>
          <w:color w:val="auto"/>
        </w:rPr>
        <w:commentReference w:id="883"/>
      </w:r>
      <w:ins w:id="884" w:author="Livisghton Kleber" w:date="2019-11-17T23:27:00Z">
        <w:r w:rsidR="00C44311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</w:rPr>
          <w:t>s</w:t>
        </w:r>
      </w:ins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882"/>
    </w:p>
    <w:p w14:paraId="1EA09699" w14:textId="77777777" w:rsidR="0027413E" w:rsidRPr="007C26B5" w:rsidRDefault="0027413E" w:rsidP="007C26B5">
      <w:pPr>
        <w:rPr>
          <w:b/>
          <w:bCs/>
        </w:rPr>
      </w:pPr>
    </w:p>
    <w:p w14:paraId="203A5301" w14:textId="77777777" w:rsidR="00C977E8" w:rsidRDefault="00F57D26" w:rsidP="00C977E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6B5">
        <w:rPr>
          <w:rFonts w:ascii="Times New Roman" w:hAnsi="Times New Roman" w:cs="Times New Roman"/>
          <w:sz w:val="24"/>
          <w:szCs w:val="24"/>
        </w:rPr>
        <w:t xml:space="preserve">CRP </w:t>
      </w:r>
      <w:r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 w:rsidR="00E02467" w:rsidRPr="009542C4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F2A7005" w14:textId="69396739" w:rsidR="00C977E8" w:rsidRDefault="00C977E8" w:rsidP="00C977E8">
      <w:pPr>
        <w:pStyle w:val="PargrafodaLista"/>
        <w:ind w:left="17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A ideia geral deste </w:t>
      </w:r>
      <w:r w:rsidR="007A54B8" w:rsidRPr="007C26B5">
        <w:rPr>
          <w:rFonts w:ascii="Times New Roman" w:hAnsi="Times New Roman" w:cs="Times New Roman"/>
          <w:i/>
          <w:iCs/>
          <w:sz w:val="24"/>
          <w:szCs w:val="24"/>
        </w:rPr>
        <w:t>chromagram</w:t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 é descartar as informações relacionada</w:t>
      </w:r>
      <w:r w:rsidR="001E7B40">
        <w:rPr>
          <w:rFonts w:ascii="Times New Roman" w:hAnsi="Times New Roman" w:cs="Times New Roman"/>
          <w:sz w:val="24"/>
          <w:szCs w:val="24"/>
        </w:rPr>
        <w:t>s</w:t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 ao timbre. </w:t>
      </w:r>
      <w:r w:rsidR="003C185F" w:rsidRPr="009542C4">
        <w:rPr>
          <w:rFonts w:ascii="Times New Roman" w:hAnsi="Times New Roman" w:cs="Times New Roman"/>
          <w:sz w:val="24"/>
          <w:szCs w:val="24"/>
        </w:rPr>
        <w:t>Para construir</w:t>
      </w:r>
      <w:r w:rsidR="003C185F" w:rsidRPr="00C977E8">
        <w:rPr>
          <w:rFonts w:ascii="Times New Roman" w:hAnsi="Times New Roman" w:cs="Times New Roman"/>
          <w:sz w:val="24"/>
          <w:szCs w:val="24"/>
        </w:rPr>
        <w:t xml:space="preserve"> um CRP</w:t>
      </w:r>
      <w:r w:rsidR="00A52E74" w:rsidRPr="00C977E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C185F" w:rsidRPr="00C977E8">
        <w:rPr>
          <w:rFonts w:ascii="Times New Roman" w:hAnsi="Times New Roman" w:cs="Times New Roman"/>
          <w:sz w:val="24"/>
          <w:szCs w:val="24"/>
        </w:rPr>
        <w:t xml:space="preserve"> é a</w:t>
      </w:r>
      <w:r w:rsidR="00314ADF" w:rsidRPr="00C977E8">
        <w:rPr>
          <w:rFonts w:ascii="Times New Roman" w:hAnsi="Times New Roman" w:cs="Times New Roman"/>
          <w:sz w:val="24"/>
          <w:szCs w:val="24"/>
        </w:rPr>
        <w:t>plica</w:t>
      </w:r>
      <w:r w:rsidR="00A52E74" w:rsidRPr="00C977E8">
        <w:rPr>
          <w:rFonts w:ascii="Times New Roman" w:hAnsi="Times New Roman" w:cs="Times New Roman"/>
          <w:sz w:val="24"/>
          <w:szCs w:val="24"/>
        </w:rPr>
        <w:t>d</w:t>
      </w:r>
      <w:r w:rsidR="00987D62">
        <w:rPr>
          <w:rFonts w:ascii="Times New Roman" w:hAnsi="Times New Roman" w:cs="Times New Roman"/>
          <w:sz w:val="24"/>
          <w:szCs w:val="24"/>
        </w:rPr>
        <w:t>a</w:t>
      </w:r>
      <w:r w:rsidR="00314ADF" w:rsidRPr="00C977E8">
        <w:rPr>
          <w:rFonts w:ascii="Times New Roman" w:hAnsi="Times New Roman" w:cs="Times New Roman"/>
          <w:sz w:val="24"/>
          <w:szCs w:val="24"/>
        </w:rPr>
        <w:t xml:space="preserve"> uma compressão logarítmica </w:t>
      </w:r>
      <m:oMath>
        <m:r>
          <w:ins w:id="885" w:author="Livisghton Kleber" w:date="2019-11-17T23:30:00Z">
            <w:rPr>
              <w:rFonts w:ascii="Cambria Math" w:hAnsi="Cambria Math" w:cs="Times New Roman"/>
              <w:sz w:val="24"/>
              <w:szCs w:val="24"/>
            </w:rPr>
            <m:t>η</m:t>
          </w:ins>
        </m:r>
      </m:oMath>
      <w:ins w:id="886" w:author="Livisghton Kleber" w:date="2019-11-17T23:30:00Z">
        <w:r w:rsidR="00426084" w:rsidRPr="00C977E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14ADF" w:rsidRPr="00C977E8">
        <w:rPr>
          <w:rFonts w:ascii="Times New Roman" w:hAnsi="Times New Roman" w:cs="Times New Roman"/>
          <w:sz w:val="24"/>
          <w:szCs w:val="24"/>
        </w:rPr>
        <w:t>e</w:t>
      </w:r>
      <w:ins w:id="887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314ADF" w:rsidRPr="00C977E8">
        <w:rPr>
          <w:rFonts w:ascii="Times New Roman" w:hAnsi="Times New Roman" w:cs="Times New Roman"/>
          <w:sz w:val="24"/>
          <w:szCs w:val="24"/>
        </w:rPr>
        <w:t xml:space="preserve"> em seguida</w:t>
      </w:r>
      <w:ins w:id="888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314ADF" w:rsidRPr="00C977E8">
        <w:rPr>
          <w:rFonts w:ascii="Times New Roman" w:hAnsi="Times New Roman" w:cs="Times New Roman"/>
          <w:sz w:val="24"/>
          <w:szCs w:val="24"/>
        </w:rPr>
        <w:t xml:space="preserve"> </w:t>
      </w:r>
      <w:ins w:id="889" w:author="Livisghton Kleber" w:date="2019-11-17T23:30:00Z">
        <w:r w:rsidR="00B76C4B">
          <w:rPr>
            <w:rFonts w:ascii="Times New Roman" w:hAnsi="Times New Roman" w:cs="Times New Roman"/>
            <w:sz w:val="24"/>
            <w:szCs w:val="24"/>
          </w:rPr>
          <w:t xml:space="preserve">é </w:t>
        </w:r>
      </w:ins>
      <w:r w:rsidR="00314ADF" w:rsidRPr="00C977E8">
        <w:rPr>
          <w:rFonts w:ascii="Times New Roman" w:hAnsi="Times New Roman" w:cs="Times New Roman"/>
          <w:sz w:val="24"/>
          <w:szCs w:val="24"/>
        </w:rPr>
        <w:t>utiliza</w:t>
      </w:r>
      <w:r w:rsidR="00FE43E3">
        <w:rPr>
          <w:rFonts w:ascii="Times New Roman" w:hAnsi="Times New Roman" w:cs="Times New Roman"/>
          <w:sz w:val="24"/>
          <w:szCs w:val="24"/>
        </w:rPr>
        <w:t>da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a Transfomada D</w:t>
      </w:r>
      <w:r w:rsidR="00277C26" w:rsidRPr="009542C4">
        <w:rPr>
          <w:rFonts w:ascii="Times New Roman" w:hAnsi="Times New Roman" w:cs="Times New Roman"/>
          <w:sz w:val="24"/>
          <w:szCs w:val="24"/>
        </w:rPr>
        <w:t>is</w:t>
      </w:r>
      <w:r w:rsidR="00314ADF" w:rsidRPr="009542C4">
        <w:rPr>
          <w:rFonts w:ascii="Times New Roman" w:hAnsi="Times New Roman" w:cs="Times New Roman"/>
          <w:sz w:val="24"/>
          <w:szCs w:val="24"/>
        </w:rPr>
        <w:t>creta d</w:t>
      </w:r>
      <w:r w:rsidR="00D90723">
        <w:rPr>
          <w:rFonts w:ascii="Times New Roman" w:hAnsi="Times New Roman" w:cs="Times New Roman"/>
          <w:sz w:val="24"/>
          <w:szCs w:val="24"/>
        </w:rPr>
        <w:t>o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Cosseno (</w:t>
      </w:r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Discrete Cosine Transform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- DCT)</w:t>
      </w:r>
      <w:r w:rsidR="00743E17" w:rsidRPr="009542C4">
        <w:rPr>
          <w:rFonts w:ascii="Times New Roman" w:hAnsi="Times New Roman" w:cs="Times New Roman"/>
          <w:sz w:val="24"/>
          <w:szCs w:val="24"/>
        </w:rPr>
        <w:t xml:space="preserve"> para </w:t>
      </w:r>
      <w:r w:rsidR="00743E17" w:rsidRPr="00C977E8">
        <w:rPr>
          <w:rFonts w:ascii="Times New Roman" w:hAnsi="Times New Roman" w:cs="Times New Roman"/>
          <w:sz w:val="24"/>
          <w:szCs w:val="24"/>
        </w:rPr>
        <w:t>representar a afinação em uma escala logarítmica</w:t>
      </w:r>
      <w:del w:id="890" w:author="Livisghton Kleber" w:date="2019-11-17T23:30:00Z">
        <w:r w:rsidR="00743E17" w:rsidRPr="00C977E8" w:rsidDel="00426084">
          <w:rPr>
            <w:rFonts w:ascii="Times New Roman" w:hAnsi="Times New Roman" w:cs="Times New Roman"/>
            <w:sz w:val="24"/>
            <w:szCs w:val="24"/>
          </w:rPr>
          <w:delText>.</w:delText>
        </w:r>
        <w:r w:rsidR="00B3071A" w:rsidRPr="00C977E8" w:rsidDel="00426084">
          <w:rPr>
            <w:rFonts w:ascii="Times New Roman" w:hAnsi="Times New Roman" w:cs="Times New Roman"/>
            <w:sz w:val="24"/>
            <w:szCs w:val="24"/>
          </w:rPr>
          <w:delText xml:space="preserve"> O parâmetro de compactação logarítmica </w:delText>
        </w:r>
        <m:oMath>
          <m:r>
            <w:rPr>
              <w:rFonts w:ascii="Cambria Math" w:hAnsi="Cambria Math" w:cs="Times New Roman"/>
              <w:sz w:val="24"/>
              <w:szCs w:val="24"/>
            </w:rPr>
            <m:t>η</m:t>
          </m:r>
        </m:oMath>
      </w:del>
      <m:oMath>
        <m:r>
          <w:del w:id="891" w:author="Livisghton Kleber" w:date="2019-11-17T23:29:00Z"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está definido como </m:t>
          </w:del>
        </m:r>
        <m:r>
          <w:del w:id="892" w:author="Livisghton Kleber" w:date="2019-11-17T23:29:00Z">
            <w:rPr>
              <w:rFonts w:ascii="Cambria Math" w:hAnsi="Cambria Math" w:cs="Times New Roman"/>
              <w:sz w:val="24"/>
              <w:szCs w:val="24"/>
            </w:rPr>
            <m:t>η=1000</m:t>
          </w:del>
        </m:r>
        <m:r>
          <w:del w:id="893" w:author="Livisghton Kleber" w:date="2019-11-17T23:29:00Z">
            <m:rPr>
              <m:sty m:val="p"/>
            </m:rPr>
            <w:rPr>
              <w:rFonts w:ascii="Cambria Math" w:hAnsi="Cambria Math" w:cs="Times New Roman"/>
              <w:sz w:val="24"/>
              <w:szCs w:val="24"/>
              <w:rPrChange w:id="894" w:author="Livisghton Kleber" w:date="2019-11-17T23:29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 xml:space="preserve"> neste experimento</m:t>
          </w:del>
        </m:r>
      </m:oMath>
      <w:r w:rsidR="007B008A" w:rsidRPr="00C977E8">
        <w:rPr>
          <w:rFonts w:ascii="Times New Roman" w:hAnsi="Times New Roman" w:cs="Times New Roman"/>
          <w:sz w:val="24"/>
          <w:szCs w:val="24"/>
        </w:rPr>
        <w:t>.</w:t>
      </w:r>
      <w:r w:rsidR="00277C26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743E17" w:rsidRPr="00C977E8">
        <w:rPr>
          <w:rFonts w:ascii="Times New Roman" w:hAnsi="Times New Roman" w:cs="Times New Roman"/>
          <w:sz w:val="24"/>
          <w:szCs w:val="24"/>
        </w:rPr>
        <w:t xml:space="preserve">Em seguida, apenas os coeficientes superiores são mantidos </w:t>
      </w:r>
      <w:r w:rsidR="00577BE8" w:rsidRPr="00C977E8">
        <w:rPr>
          <w:rFonts w:ascii="Times New Roman" w:hAnsi="Times New Roman" w:cs="Times New Roman"/>
          <w:sz w:val="24"/>
          <w:szCs w:val="24"/>
        </w:rPr>
        <w:t>e é aplicada uma</w:t>
      </w:r>
      <w:r w:rsidR="00743E17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7E6BC7" w:rsidRPr="00C977E8">
        <w:rPr>
          <w:rFonts w:ascii="Times New Roman" w:hAnsi="Times New Roman" w:cs="Times New Roman"/>
          <w:sz w:val="24"/>
          <w:szCs w:val="24"/>
        </w:rPr>
        <w:t>DCT inversa</w:t>
      </w:r>
      <w:r w:rsidR="00577BE8" w:rsidRPr="00C977E8">
        <w:rPr>
          <w:rFonts w:ascii="Times New Roman" w:hAnsi="Times New Roman" w:cs="Times New Roman"/>
          <w:sz w:val="24"/>
          <w:szCs w:val="24"/>
        </w:rPr>
        <w:t xml:space="preserve"> sobre esses coeficientes resultantes. Por fim, projeta</w:t>
      </w:r>
      <w:ins w:id="895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m</w:t>
        </w:r>
      </w:ins>
      <w:r w:rsidR="00853D80">
        <w:rPr>
          <w:rFonts w:ascii="Times New Roman" w:hAnsi="Times New Roman" w:cs="Times New Roman"/>
          <w:sz w:val="24"/>
          <w:szCs w:val="24"/>
        </w:rPr>
        <w:t>-se</w:t>
      </w:r>
      <w:r w:rsidR="00577BE8" w:rsidRPr="009542C4">
        <w:rPr>
          <w:rFonts w:ascii="Times New Roman" w:hAnsi="Times New Roman" w:cs="Times New Roman"/>
          <w:sz w:val="24"/>
          <w:szCs w:val="24"/>
        </w:rPr>
        <w:t xml:space="preserve"> os vetores de afinação </w:t>
      </w:r>
      <w:r w:rsidR="00577BE8" w:rsidRPr="00C977E8">
        <w:rPr>
          <w:rFonts w:ascii="Times New Roman" w:hAnsi="Times New Roman" w:cs="Times New Roman"/>
          <w:sz w:val="24"/>
          <w:szCs w:val="24"/>
        </w:rPr>
        <w:t>resultantes em um vetor cromatográfico de 12 dimensões.</w:t>
      </w:r>
      <w:r w:rsidR="00AC07D8" w:rsidRPr="00C977E8">
        <w:rPr>
          <w:rFonts w:ascii="Times New Roman" w:hAnsi="Times New Roman" w:cs="Times New Roman"/>
          <w:sz w:val="24"/>
          <w:szCs w:val="24"/>
        </w:rPr>
        <w:t xml:space="preserve"> Os coeficientes superiores a serem mantidos são especificados por um parâmetro </w:t>
      </w:r>
      <m:oMath>
        <m:r>
          <w:rPr>
            <w:rFonts w:ascii="Cambria Math" w:hAnsi="Cambria Math" w:cs="Times New Roman"/>
            <w:sz w:val="24"/>
            <w:szCs w:val="24"/>
          </w:rPr>
          <m:t>p∈ [1:120</m:t>
        </m:r>
        <m:r>
          <w:ins w:id="896" w:author="Livisghton Kleber" w:date="2019-11-17T23:33:00Z">
            <w:rPr>
              <w:rFonts w:ascii="Cambria Math" w:hAnsi="Cambria Math" w:cs="Times New Roman"/>
              <w:sz w:val="24"/>
              <w:szCs w:val="24"/>
            </w:rPr>
            <m:t>]</m:t>
          </w:ins>
        </m:r>
        <m:r>
          <w:del w:id="897" w:author="Livisghton Kleber" w:date="2019-11-17T23:32:00Z">
            <w:rPr>
              <w:rFonts w:ascii="Cambria Math" w:hAnsi="Cambria Math" w:cs="Times New Roman"/>
              <w:sz w:val="24"/>
              <w:szCs w:val="24"/>
            </w:rPr>
            <m:t>]</m:t>
          </w:del>
        </m:r>
      </m:oMath>
      <w:ins w:id="898" w:author="Carlos Mello" w:date="2019-11-11T22:06:00Z">
        <w:del w:id="899" w:author="Livisghton Kleber" w:date="2019-11-17T23:32:00Z">
          <w:r w:rsidR="00AE4BB5" w:rsidDel="003B758E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ins>
      <w:del w:id="900" w:author="Livisghton Kleber" w:date="2019-11-17T23:32:00Z">
        <w:r w:rsidR="00AC07D8" w:rsidRPr="00C977E8" w:rsidDel="003B758E">
          <w:rPr>
            <w:rFonts w:ascii="Times New Roman" w:hAnsi="Times New Roman" w:cs="Times New Roman"/>
            <w:sz w:val="24"/>
            <w:szCs w:val="24"/>
          </w:rPr>
          <w:delText xml:space="preserve"> onde</w:delText>
        </w:r>
      </w:del>
      <w:ins w:id="901" w:author="Carlos Mello" w:date="2019-11-11T22:06:00Z">
        <w:del w:id="902" w:author="Livisghton Kleber" w:date="2019-11-17T23:32:00Z">
          <w:r w:rsidR="00AE4BB5" w:rsidDel="003B758E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ins>
      <w:del w:id="903" w:author="Livisghton Kleber" w:date="2019-11-17T23:32:00Z">
        <w:r w:rsidR="00AC07D8" w:rsidRPr="00C977E8" w:rsidDel="003B758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commentRangeStart w:id="904"/>
        <w:r w:rsidR="00AC07D8" w:rsidRPr="00C977E8" w:rsidDel="003B758E">
          <w:rPr>
            <w:rFonts w:ascii="Times New Roman" w:hAnsi="Times New Roman" w:cs="Times New Roman"/>
            <w:sz w:val="24"/>
            <w:szCs w:val="24"/>
          </w:rPr>
          <w:delText>n</w:delText>
        </w:r>
        <w:r w:rsidR="00853D80" w:rsidDel="003B758E">
          <w:rPr>
            <w:rFonts w:ascii="Times New Roman" w:hAnsi="Times New Roman" w:cs="Times New Roman"/>
            <w:sz w:val="24"/>
            <w:szCs w:val="24"/>
          </w:rPr>
          <w:delText>es</w:delText>
        </w:r>
        <w:r w:rsidR="00F73CC9" w:rsidDel="003B758E">
          <w:rPr>
            <w:rFonts w:ascii="Times New Roman" w:hAnsi="Times New Roman" w:cs="Times New Roman"/>
            <w:sz w:val="24"/>
            <w:szCs w:val="24"/>
          </w:rPr>
          <w:delText>s</w:delText>
        </w:r>
        <w:r w:rsidR="00853D80" w:rsidDel="003B758E">
          <w:rPr>
            <w:rFonts w:ascii="Times New Roman" w:hAnsi="Times New Roman" w:cs="Times New Roman"/>
            <w:sz w:val="24"/>
            <w:szCs w:val="24"/>
          </w:rPr>
          <w:delText>e</w:delText>
        </w:r>
        <w:r w:rsidR="00AC07D8" w:rsidRPr="009542C4" w:rsidDel="003B758E">
          <w:rPr>
            <w:rFonts w:ascii="Times New Roman" w:hAnsi="Times New Roman" w:cs="Times New Roman"/>
            <w:sz w:val="24"/>
            <w:szCs w:val="24"/>
          </w:rPr>
          <w:delText xml:space="preserve"> experimento</w:delText>
        </w:r>
        <w:commentRangeEnd w:id="904"/>
        <w:r w:rsidR="00AE4BB5" w:rsidDel="003B758E">
          <w:rPr>
            <w:rStyle w:val="Refdecomentrio"/>
          </w:rPr>
          <w:commentReference w:id="904"/>
        </w:r>
      </w:del>
      <w:ins w:id="905" w:author="Carlos Mello" w:date="2019-11-11T22:06:00Z">
        <w:del w:id="906" w:author="Livisghton Kleber" w:date="2019-11-17T23:32:00Z">
          <w:r w:rsidR="00AE4BB5" w:rsidDel="003B758E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ins>
      <w:del w:id="907" w:author="Livisghton Kleber" w:date="2019-11-17T23:32:00Z">
        <w:r w:rsidR="00AC07D8" w:rsidRPr="009542C4" w:rsidDel="003B758E">
          <w:rPr>
            <w:rFonts w:ascii="Times New Roman" w:hAnsi="Times New Roman" w:cs="Times New Roman"/>
            <w:sz w:val="24"/>
            <w:szCs w:val="24"/>
          </w:rPr>
          <w:delText xml:space="preserve"> o valor de </w:delText>
        </w:r>
        <m:oMath>
          <m:r>
            <w:rPr>
              <w:rFonts w:ascii="Cambria Math" w:hAnsi="Cambria Math" w:cs="Times New Roman"/>
              <w:sz w:val="24"/>
              <w:szCs w:val="24"/>
            </w:rPr>
            <m:t>p=55</m:t>
          </m:r>
        </m:oMath>
        <w:r w:rsidR="00AC07D8" w:rsidRPr="00C977E8" w:rsidDel="003B758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245F27" w:rsidRPr="009542C4">
        <w:rPr>
          <w:rFonts w:ascii="Times New Roman" w:hAnsi="Times New Roman" w:cs="Times New Roman"/>
          <w:sz w:val="24"/>
          <w:szCs w:val="24"/>
        </w:rPr>
        <w:t>.</w:t>
      </w:r>
    </w:p>
    <w:p w14:paraId="4EC59AF7" w14:textId="269BCFF2" w:rsidR="006A261F" w:rsidRDefault="00C977E8" w:rsidP="007C26B5">
      <w:pPr>
        <w:pStyle w:val="PargrafodaLista"/>
        <w:ind w:left="1788"/>
        <w:jc w:val="both"/>
        <w:rPr>
          <w:ins w:id="908" w:author="Livisghton Kleber" w:date="2019-11-16T08:50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261F">
        <w:rPr>
          <w:rFonts w:ascii="Times New Roman" w:hAnsi="Times New Roman" w:cs="Times New Roman"/>
          <w:sz w:val="24"/>
          <w:szCs w:val="24"/>
        </w:rPr>
        <w:t>S</w:t>
      </w:r>
      <w:r w:rsidR="00245F27">
        <w:rPr>
          <w:rFonts w:ascii="Times New Roman" w:hAnsi="Times New Roman" w:cs="Times New Roman"/>
          <w:sz w:val="24"/>
          <w:szCs w:val="24"/>
        </w:rPr>
        <w:t>emelhante ao CENS</w:t>
      </w:r>
      <w:r w:rsidR="006A261F">
        <w:rPr>
          <w:rFonts w:ascii="Times New Roman" w:hAnsi="Times New Roman" w:cs="Times New Roman"/>
          <w:sz w:val="24"/>
          <w:szCs w:val="24"/>
        </w:rPr>
        <w:t xml:space="preserve">, o CRP tem uma etapa de suavização, onde </w:t>
      </w:r>
      <w:r w:rsidR="00FA6B59">
        <w:rPr>
          <w:rFonts w:ascii="Times New Roman" w:hAnsi="Times New Roman" w:cs="Times New Roman"/>
          <w:sz w:val="24"/>
          <w:szCs w:val="24"/>
        </w:rPr>
        <w:t>convolve</w:t>
      </w:r>
      <w:r w:rsidR="006A261F">
        <w:rPr>
          <w:rFonts w:ascii="Times New Roman" w:hAnsi="Times New Roman" w:cs="Times New Roman"/>
          <w:sz w:val="24"/>
          <w:szCs w:val="24"/>
        </w:rPr>
        <w:t xml:space="preserve"> um vetor de recursos com vetores de recursos vizinhos. O comprimento da janela da convolução é definido por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6A261F">
        <w:rPr>
          <w:rFonts w:ascii="Times New Roman" w:hAnsi="Times New Roman" w:cs="Times New Roman"/>
          <w:sz w:val="24"/>
          <w:szCs w:val="24"/>
        </w:rPr>
        <w:t xml:space="preserve">. Além disso, também apresenta uma etapa de redução de amostragem onde a variável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C156C8">
        <w:rPr>
          <w:rFonts w:ascii="Times New Roman" w:hAnsi="Times New Roman" w:cs="Times New Roman"/>
          <w:sz w:val="24"/>
          <w:szCs w:val="24"/>
        </w:rPr>
        <w:t xml:space="preserve"> é responsável por isso.</w:t>
      </w:r>
    </w:p>
    <w:p w14:paraId="42852CF0" w14:textId="67377B3E" w:rsidR="003A598C" w:rsidRDefault="003A598C" w:rsidP="007C26B5">
      <w:pPr>
        <w:pStyle w:val="PargrafodaLista"/>
        <w:ind w:left="1788"/>
        <w:jc w:val="both"/>
        <w:rPr>
          <w:rFonts w:ascii="Times New Roman" w:hAnsi="Times New Roman" w:cs="Times New Roman"/>
          <w:sz w:val="24"/>
          <w:szCs w:val="24"/>
        </w:rPr>
      </w:pPr>
      <w:ins w:id="909" w:author="Livisghton Kleber" w:date="2019-11-16T08:50:00Z">
        <w:r>
          <w:rPr>
            <w:rFonts w:ascii="Times New Roman" w:hAnsi="Times New Roman" w:cs="Times New Roman"/>
            <w:sz w:val="24"/>
            <w:szCs w:val="24"/>
          </w:rPr>
          <w:t xml:space="preserve">A Figura 12 </w:t>
        </w:r>
      </w:ins>
      <w:ins w:id="910" w:author="Livisghton Kleber" w:date="2019-11-16T08:51:00Z">
        <w:r>
          <w:rPr>
            <w:rFonts w:ascii="Times New Roman" w:hAnsi="Times New Roman" w:cs="Times New Roman"/>
            <w:sz w:val="24"/>
            <w:szCs w:val="24"/>
          </w:rPr>
          <w:t>ilustra</w:t>
        </w:r>
      </w:ins>
      <w:ins w:id="911" w:author="Livisghton Kleber" w:date="2019-11-16T08:50:00Z">
        <w:r>
          <w:rPr>
            <w:rFonts w:ascii="Times New Roman" w:hAnsi="Times New Roman" w:cs="Times New Roman"/>
            <w:sz w:val="24"/>
            <w:szCs w:val="24"/>
          </w:rPr>
          <w:t xml:space="preserve"> o C</w:t>
        </w:r>
      </w:ins>
      <w:ins w:id="912" w:author="Livisghton Kleber" w:date="2019-11-16T08:53:00Z">
        <w:r w:rsidR="00B6542B">
          <w:rPr>
            <w:rFonts w:ascii="Times New Roman" w:hAnsi="Times New Roman" w:cs="Times New Roman"/>
            <w:sz w:val="24"/>
            <w:szCs w:val="24"/>
          </w:rPr>
          <w:t>R</w:t>
        </w:r>
      </w:ins>
      <w:ins w:id="913" w:author="Livisghton Kleber" w:date="2019-11-16T08:50:00Z">
        <w:r>
          <w:rPr>
            <w:rFonts w:ascii="Times New Roman" w:hAnsi="Times New Roman" w:cs="Times New Roman"/>
            <w:sz w:val="24"/>
            <w:szCs w:val="24"/>
          </w:rPr>
          <w:t xml:space="preserve">P </w:t>
        </w:r>
        <w:r w:rsidRPr="00612CFB">
          <w:rPr>
            <w:rFonts w:ascii="Times New Roman" w:hAnsi="Times New Roman" w:cs="Times New Roman"/>
            <w:i/>
            <w:iCs/>
            <w:sz w:val="24"/>
            <w:szCs w:val="24"/>
          </w:rPr>
          <w:t>Feature</w:t>
        </w:r>
      </w:ins>
      <w:ins w:id="914" w:author="Livisghton Kleber" w:date="2019-11-17T23:35:00Z">
        <w:r w:rsidR="00B70D0D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</w:ins>
      <w:ins w:id="915" w:author="Livisghton Kleber" w:date="2019-11-16T08:50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14942A0A" w14:textId="77777777" w:rsidR="00743E17" w:rsidRPr="009542C4" w:rsidRDefault="00743E17" w:rsidP="007C26B5">
      <w:pPr>
        <w:pStyle w:val="PargrafodaLista"/>
        <w:ind w:left="1788"/>
        <w:rPr>
          <w:rFonts w:ascii="Times New Roman" w:hAnsi="Times New Roman" w:cs="Times New Roman"/>
          <w:sz w:val="24"/>
          <w:szCs w:val="24"/>
        </w:rPr>
      </w:pPr>
    </w:p>
    <w:p w14:paraId="02D01381" w14:textId="77777777" w:rsidR="005C33EB" w:rsidRDefault="00B73D96" w:rsidP="007C26B5">
      <w:pPr>
        <w:pStyle w:val="PargrafodaLista"/>
        <w:keepNext/>
        <w:ind w:left="1788"/>
      </w:pPr>
      <w:r>
        <w:rPr>
          <w:noProof/>
        </w:rPr>
        <w:lastRenderedPageBreak/>
        <w:drawing>
          <wp:inline distT="0" distB="0" distL="0" distR="0" wp14:anchorId="62C678F0" wp14:editId="46A633DA">
            <wp:extent cx="4362450" cy="1200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3104"/>
                    <a:stretch/>
                  </pic:blipFill>
                  <pic:spPr bwMode="auto">
                    <a:xfrm>
                      <a:off x="0" y="0"/>
                      <a:ext cx="43624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8500F" w14:textId="2DE2C9D3" w:rsidR="00B73D96" w:rsidRPr="007C26B5" w:rsidDel="00626972" w:rsidRDefault="005C33EB" w:rsidP="007C26B5">
      <w:pPr>
        <w:pStyle w:val="Legenda"/>
        <w:jc w:val="center"/>
        <w:rPr>
          <w:del w:id="916" w:author="Livisghton Kleber" w:date="2019-11-17T17:15:00Z"/>
          <w:rFonts w:ascii="Times New Roman" w:hAnsi="Times New Roman" w:cs="Times New Roman"/>
          <w:sz w:val="20"/>
          <w:szCs w:val="20"/>
        </w:rPr>
      </w:pPr>
      <w:bookmarkStart w:id="917" w:name="_Toc24964231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auto"/>
          <w:sz w:val="20"/>
          <w:szCs w:val="20"/>
        </w:rPr>
        <w:t>12</w:t>
      </w:r>
      <w:r w:rsidRPr="007C26B5">
        <w:rPr>
          <w:rFonts w:ascii="Times New Roman" w:hAnsi="Times New Roman" w:cs="Times New Roman"/>
          <w:sz w:val="20"/>
          <w:szCs w:val="20"/>
        </w:rPr>
        <w:fldChar w:fldCharType="end"/>
      </w:r>
      <w:r w:rsidR="00AE1C53" w:rsidRPr="00AE1C53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do </w:t>
      </w:r>
      <w:r w:rsidR="004A268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CRP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commentRangeStart w:id="918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Feature</w:t>
      </w:r>
      <w:commentRangeEnd w:id="918"/>
      <w:r w:rsidR="00AE4BB5">
        <w:rPr>
          <w:rStyle w:val="Refdecomentrio"/>
          <w:b w:val="0"/>
          <w:bCs w:val="0"/>
          <w:color w:val="auto"/>
        </w:rPr>
        <w:commentReference w:id="918"/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917"/>
    </w:p>
    <w:p w14:paraId="2468AE54" w14:textId="77777777" w:rsidR="00D45390" w:rsidRPr="00E02467" w:rsidDel="00626972" w:rsidRDefault="00D45390" w:rsidP="007C26B5">
      <w:pPr>
        <w:pStyle w:val="PargrafodaLista"/>
        <w:ind w:left="1788"/>
        <w:rPr>
          <w:del w:id="919" w:author="Livisghton Kleber" w:date="2019-11-17T17:15:00Z"/>
          <w:rFonts w:ascii="Times New Roman" w:hAnsi="Times New Roman" w:cs="Times New Roman"/>
          <w:sz w:val="24"/>
          <w:szCs w:val="24"/>
        </w:rPr>
      </w:pPr>
    </w:p>
    <w:p w14:paraId="0DE8BF7F" w14:textId="16A07ECA" w:rsidR="00962431" w:rsidRPr="007C26B5" w:rsidDel="00626972" w:rsidRDefault="00756A12">
      <w:pPr>
        <w:pStyle w:val="PargrafodaLista"/>
        <w:numPr>
          <w:ilvl w:val="0"/>
          <w:numId w:val="9"/>
        </w:numPr>
        <w:jc w:val="both"/>
        <w:rPr>
          <w:del w:id="920" w:author="Livisghton Kleber" w:date="2019-11-17T17:15:00Z"/>
        </w:rPr>
      </w:pPr>
      <w:del w:id="921" w:author="Livisghton Kleber" w:date="2019-11-17T17:15:00Z">
        <w:r w:rsidRPr="006968B0" w:rsidDel="00626972">
          <w:rPr>
            <w:rFonts w:ascii="Times New Roman" w:hAnsi="Times New Roman" w:cs="Times New Roman"/>
            <w:sz w:val="24"/>
            <w:szCs w:val="24"/>
          </w:rPr>
          <w:delText xml:space="preserve">CISP </w:delText>
        </w:r>
        <w:r w:rsidRPr="006968B0" w:rsidDel="00626972">
          <w:rPr>
            <w:rFonts w:ascii="Times New Roman" w:hAnsi="Times New Roman" w:cs="Times New Roman"/>
            <w:i/>
            <w:iCs/>
            <w:sz w:val="24"/>
            <w:szCs w:val="24"/>
          </w:rPr>
          <w:delText>Features</w:delText>
        </w:r>
        <w:r w:rsidDel="00626972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: </w:delText>
        </w:r>
      </w:del>
    </w:p>
    <w:p w14:paraId="3790CAA5" w14:textId="11456A80" w:rsidR="00237479" w:rsidRPr="007C26B5" w:rsidDel="00626972" w:rsidRDefault="00962431" w:rsidP="007C26B5">
      <w:pPr>
        <w:pStyle w:val="PargrafodaLista"/>
        <w:ind w:left="1788" w:firstLine="336"/>
        <w:jc w:val="both"/>
        <w:rPr>
          <w:del w:id="922" w:author="Livisghton Kleber" w:date="2019-11-17T17:15:00Z"/>
        </w:rPr>
      </w:pPr>
      <w:del w:id="923" w:author="Livisghton Kleber" w:date="2019-11-17T17:15:00Z">
        <w:r w:rsidDel="00626972">
          <w:rPr>
            <w:rFonts w:ascii="Times New Roman" w:hAnsi="Times New Roman" w:cs="Times New Roman"/>
            <w:sz w:val="24"/>
            <w:szCs w:val="24"/>
          </w:rPr>
          <w:delText>E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>s</w:delText>
        </w:r>
        <w:r w:rsidR="00401867" w:rsidDel="00626972">
          <w:rPr>
            <w:rFonts w:ascii="Times New Roman" w:hAnsi="Times New Roman" w:cs="Times New Roman"/>
            <w:sz w:val="24"/>
            <w:szCs w:val="24"/>
          </w:rPr>
          <w:delText>s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 xml:space="preserve">e </w:delText>
        </w:r>
        <w:r w:rsidR="002576D3" w:rsidRPr="007C26B5" w:rsidDel="00626972">
          <w:rPr>
            <w:rFonts w:ascii="Times New Roman" w:hAnsi="Times New Roman" w:cs="Times New Roman"/>
            <w:i/>
            <w:iCs/>
            <w:sz w:val="24"/>
            <w:szCs w:val="24"/>
          </w:rPr>
          <w:delText>chroma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F094A" w:rsidDel="00626972">
          <w:rPr>
            <w:rFonts w:ascii="Times New Roman" w:hAnsi="Times New Roman" w:cs="Times New Roman"/>
            <w:sz w:val="24"/>
            <w:szCs w:val="24"/>
          </w:rPr>
          <w:delText xml:space="preserve">tem como objetivo 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>aprimora</w:delText>
        </w:r>
        <w:r w:rsidR="00FF094A" w:rsidDel="00626972">
          <w:rPr>
            <w:rFonts w:ascii="Times New Roman" w:hAnsi="Times New Roman" w:cs="Times New Roman"/>
            <w:sz w:val="24"/>
            <w:szCs w:val="24"/>
          </w:rPr>
          <w:delText>r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 xml:space="preserve"> os componentes tonais</w:delText>
        </w:r>
        <w:r w:rsidR="00187880" w:rsidDel="00626972">
          <w:rPr>
            <w:rFonts w:ascii="Times New Roman" w:hAnsi="Times New Roman" w:cs="Times New Roman"/>
            <w:sz w:val="24"/>
            <w:szCs w:val="24"/>
          </w:rPr>
          <w:delText>,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 xml:space="preserve"> a</w:delText>
        </w:r>
        <w:r w:rsidR="00C92E09" w:rsidDel="00626972">
          <w:rPr>
            <w:rFonts w:ascii="Times New Roman" w:hAnsi="Times New Roman" w:cs="Times New Roman"/>
            <w:sz w:val="24"/>
            <w:szCs w:val="24"/>
          </w:rPr>
          <w:delText>lém de</w:delText>
        </w:r>
        <w:r w:rsidR="00187880" w:rsidDel="00626972">
          <w:rPr>
            <w:rFonts w:ascii="Times New Roman" w:hAnsi="Times New Roman" w:cs="Times New Roman"/>
            <w:sz w:val="24"/>
            <w:szCs w:val="24"/>
          </w:rPr>
          <w:delText>,</w:delText>
        </w:r>
        <w:r w:rsidR="00C92E09" w:rsidDel="00626972">
          <w:rPr>
            <w:rFonts w:ascii="Times New Roman" w:hAnsi="Times New Roman" w:cs="Times New Roman"/>
            <w:sz w:val="24"/>
            <w:szCs w:val="24"/>
          </w:rPr>
          <w:delText xml:space="preserve"> aumentar a 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>resolução espectral considerando frequência</w:delText>
        </w:r>
        <w:r w:rsidR="00E57678" w:rsidDel="00626972">
          <w:rPr>
            <w:rFonts w:ascii="Times New Roman" w:hAnsi="Times New Roman" w:cs="Times New Roman"/>
            <w:sz w:val="24"/>
            <w:szCs w:val="24"/>
          </w:rPr>
          <w:delText>s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 xml:space="preserve"> instantâneas. </w:delText>
        </w:r>
        <w:r w:rsidR="00B949D0" w:rsidRPr="00B949D0" w:rsidDel="00626972">
          <w:rPr>
            <w:rFonts w:ascii="Times New Roman" w:hAnsi="Times New Roman" w:cs="Times New Roman"/>
            <w:sz w:val="24"/>
            <w:szCs w:val="24"/>
          </w:rPr>
          <w:delText xml:space="preserve">Para aumentar a resolução espectral, a frequência instantânea de cada coeficiente é estimada </w:delText>
        </w:r>
        <w:r w:rsidR="00B949D0" w:rsidDel="00626972">
          <w:rPr>
            <w:rFonts w:ascii="Times New Roman" w:hAnsi="Times New Roman" w:cs="Times New Roman"/>
            <w:sz w:val="24"/>
            <w:szCs w:val="24"/>
          </w:rPr>
          <w:delText>com base</w:delText>
        </w:r>
        <w:r w:rsidR="00B949D0" w:rsidRPr="00B949D0" w:rsidDel="0062697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B949D0" w:rsidDel="00626972">
          <w:rPr>
            <w:rFonts w:ascii="Times New Roman" w:hAnsi="Times New Roman" w:cs="Times New Roman"/>
            <w:sz w:val="24"/>
            <w:szCs w:val="24"/>
          </w:rPr>
          <w:delText>n</w:delText>
        </w:r>
        <w:r w:rsidR="00B949D0" w:rsidRPr="00B949D0" w:rsidDel="00626972">
          <w:rPr>
            <w:rFonts w:ascii="Times New Roman" w:hAnsi="Times New Roman" w:cs="Times New Roman"/>
            <w:sz w:val="24"/>
            <w:szCs w:val="24"/>
          </w:rPr>
          <w:delText>as informações da fase</w:delText>
        </w:r>
        <w:r w:rsidR="00B949D0" w:rsidDel="00626972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7EBBC805" w14:textId="5CFDF852" w:rsidR="000820BC" w:rsidDel="00626972" w:rsidRDefault="003835F1" w:rsidP="007C26B5">
      <w:pPr>
        <w:pStyle w:val="PargrafodaLista"/>
        <w:ind w:left="1788" w:firstLine="336"/>
        <w:jc w:val="both"/>
        <w:rPr>
          <w:del w:id="924" w:author="Livisghton Kleber" w:date="2019-11-17T17:15:00Z"/>
          <w:rFonts w:ascii="Times New Roman" w:hAnsi="Times New Roman" w:cs="Times New Roman"/>
          <w:color w:val="000000" w:themeColor="text1"/>
          <w:sz w:val="24"/>
          <w:szCs w:val="24"/>
        </w:rPr>
      </w:pPr>
      <w:del w:id="925" w:author="Livisghton Kleber" w:date="2019-11-17T17:15:00Z">
        <w:r w:rsidDel="00626972">
          <w:rPr>
            <w:rFonts w:ascii="Times New Roman" w:hAnsi="Times New Roman" w:cs="Times New Roman"/>
            <w:sz w:val="24"/>
            <w:szCs w:val="24"/>
          </w:rPr>
          <w:delText xml:space="preserve">A construção do CISP é feita primeiramente construindo um espectrograma por meio de uma </w:delText>
        </w:r>
        <w:r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STFT. Em seguida, para cada </w:delText>
        </w:r>
        <w:r w:rsidR="000C3057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um dos compartimentos </w:delText>
        </w:r>
        <w:r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do espectrograma</w:delText>
        </w:r>
        <w:r w:rsidR="000C3057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(cada compartimento representa uma faixa de frequência)</w:delText>
        </w:r>
      </w:del>
      <w:ins w:id="926" w:author="Carlos Mello" w:date="2019-11-11T22:08:00Z">
        <w:del w:id="927" w:author="Livisghton Kleber" w:date="2019-11-17T17:15:00Z">
          <w:r w:rsidR="00AE4BB5" w:rsidDel="0062697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,</w:delText>
          </w:r>
        </w:del>
      </w:ins>
      <w:del w:id="928" w:author="Livisghton Kleber" w:date="2019-11-17T17:15:00Z">
        <w:r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é determinada uma frequência instantânea. </w:delText>
        </w:r>
        <w:r w:rsidR="00145DCE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No</w:delText>
        </w:r>
        <w:r w:rsidR="00AC7A52" w:rsidRPr="00AC7A52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terceiro </w:delText>
        </w:r>
        <w:r w:rsidR="00AC7A52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passo</w:delText>
        </w:r>
        <w:r w:rsidR="00AC7A52" w:rsidRPr="00AC7A52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com base na frequência instantânea, é realizada uma separação dos componentes harmônicos de ruído.</w:delText>
        </w:r>
        <w:r w:rsidR="00A52BCE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FB6311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 frequência instantânea de um compartimento é calculada pela soma ponderada das frequência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  <w:r w:rsidR="00FB6311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dentro do compartimento, com os pesos sendo a magnitude correspondente dessas frequências.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Por fim, as frequências calculadas são mapeadas na representação do </w:delText>
        </w:r>
        <w:r w:rsidR="00F97480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</w:delText>
        </w:r>
        <w:r w:rsidR="000E6524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h</w:delText>
        </w:r>
        <w:r w:rsidR="00F97480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roma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somando-se a magnitude das </w:delText>
        </w:r>
        <w:r w:rsidR="00986B7C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classes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que pertence</w:delText>
        </w:r>
        <w:r w:rsidR="00E563AD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ao mesmo</w:delText>
        </w:r>
        <w:r w:rsidR="00C714EE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C714EE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chroma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0820BC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Este mapeamento </w:delText>
        </w:r>
        <w:r w:rsid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ajusta a frequência com uma variância de </w:delText>
        </w: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±0,5</m:t>
          </m:r>
        </m:oMath>
        <w:r w:rsid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semitons, fazendo</w:delText>
        </w:r>
        <w:r w:rsidR="004515B5" w:rsidRP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com que o pico de freq</w:delText>
        </w:r>
        <w:r w:rsid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u</w:delText>
        </w:r>
        <w:r w:rsidR="004515B5" w:rsidRP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ência mais forte se alinhe exatamente com </w:delText>
        </w:r>
        <w:r w:rsid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nota no vetor de </w:delText>
        </w:r>
        <w:r w:rsidR="004515B5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</w:delText>
        </w:r>
        <w:r w:rsidR="00B53C53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h</w:delText>
        </w:r>
        <w:r w:rsidR="004515B5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roma</w:delText>
        </w:r>
        <w:r w:rsid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5C33EB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</w:p>
    <w:p w14:paraId="10198FF9" w14:textId="162C44B3" w:rsidR="00816175" w:rsidRPr="007C26B5" w:rsidDel="00626972" w:rsidRDefault="00816175" w:rsidP="007C26B5">
      <w:pPr>
        <w:pStyle w:val="PargrafodaLista"/>
        <w:ind w:left="1788"/>
        <w:jc w:val="both"/>
        <w:rPr>
          <w:del w:id="929" w:author="Livisghton Kleber" w:date="2019-11-17T17:15:00Z"/>
        </w:rPr>
      </w:pPr>
    </w:p>
    <w:p w14:paraId="13E64270" w14:textId="65E07C4F" w:rsidR="00ED2B50" w:rsidDel="00626972" w:rsidRDefault="00816175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  <w:rPr>
          <w:del w:id="930" w:author="Livisghton Kleber" w:date="2019-11-17T17:15:00Z"/>
        </w:rPr>
      </w:pPr>
      <w:del w:id="931" w:author="Livisghton Kleber" w:date="2019-11-17T17:15:00Z">
        <w:r w:rsidDel="00626972">
          <w:rPr>
            <w:noProof/>
          </w:rPr>
          <w:drawing>
            <wp:inline distT="0" distB="0" distL="0" distR="0" wp14:anchorId="6F885345" wp14:editId="3B50DDD9">
              <wp:extent cx="4333875" cy="1377997"/>
              <wp:effectExtent l="0" t="0" r="0" b="0"/>
              <wp:docPr id="15" name="Image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29"/>
                      <a:srcRect t="9011"/>
                      <a:stretch/>
                    </pic:blipFill>
                    <pic:spPr bwMode="auto">
                      <a:xfrm>
                        <a:off x="0" y="0"/>
                        <a:ext cx="4333875" cy="13779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281C0189" w14:textId="208903BC" w:rsidR="00D156AE" w:rsidDel="00626972" w:rsidRDefault="00ED2B50" w:rsidP="00ED2B50">
      <w:pPr>
        <w:pStyle w:val="Legenda"/>
        <w:jc w:val="center"/>
        <w:rPr>
          <w:del w:id="932" w:author="Livisghton Kleber" w:date="2019-11-17T17:15:00Z"/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del w:id="933" w:author="Livisghton Kleber" w:date="2019-11-17T17:15:00Z">
        <w:r w:rsidRPr="007C26B5" w:rsidDel="00626972">
          <w:rPr>
            <w:rFonts w:ascii="Times New Roman" w:hAnsi="Times New Roman" w:cs="Times New Roman"/>
            <w:color w:val="auto"/>
            <w:sz w:val="20"/>
            <w:szCs w:val="20"/>
          </w:rPr>
          <w:delText xml:space="preserve">Figura </w:delText>
        </w:r>
        <w:r w:rsidRPr="007C26B5" w:rsidDel="0062697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C26B5" w:rsidDel="00626972">
          <w:rPr>
            <w:rFonts w:ascii="Times New Roman" w:hAnsi="Times New Roman" w:cs="Times New Roman"/>
            <w:color w:val="auto"/>
            <w:sz w:val="20"/>
            <w:szCs w:val="20"/>
          </w:rPr>
          <w:delInstrText xml:space="preserve"> SEQ Figura \* ARABIC </w:delInstrText>
        </w:r>
        <w:r w:rsidRPr="007C26B5" w:rsidDel="0062697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92912" w:rsidDel="00626972">
          <w:rPr>
            <w:rFonts w:ascii="Times New Roman" w:hAnsi="Times New Roman" w:cs="Times New Roman"/>
            <w:noProof/>
            <w:color w:val="auto"/>
            <w:sz w:val="20"/>
            <w:szCs w:val="20"/>
          </w:rPr>
          <w:delText>13</w:delText>
        </w:r>
        <w:r w:rsidRPr="007C26B5" w:rsidDel="00626972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="00E865CD" w:rsidRPr="007C26B5" w:rsidDel="00626972">
          <w:rPr>
            <w:rFonts w:ascii="Times New Roman" w:hAnsi="Times New Roman" w:cs="Times New Roman"/>
            <w:color w:val="auto"/>
            <w:sz w:val="20"/>
            <w:szCs w:val="20"/>
          </w:rPr>
          <w:delText>:</w:delText>
        </w:r>
        <w:r w:rsidR="00E865CD" w:rsidDel="00626972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 xml:space="preserve"> </w:delText>
        </w:r>
        <w:r w:rsidRPr="007C26B5" w:rsidDel="00626972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 xml:space="preserve">Representação do </w:delText>
        </w:r>
        <w:r w:rsidDel="00626972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CISP</w:delText>
        </w:r>
        <w:r w:rsidRPr="007C26B5" w:rsidDel="00626972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 xml:space="preserve"> </w:delText>
        </w:r>
        <w:commentRangeStart w:id="934"/>
        <w:r w:rsidRPr="007C26B5" w:rsidDel="00626972">
          <w:rPr>
            <w:rFonts w:ascii="Times New Roman" w:hAnsi="Times New Roman" w:cs="Times New Roman"/>
            <w:b w:val="0"/>
            <w:bCs w:val="0"/>
            <w:i/>
            <w:iCs/>
            <w:color w:val="auto"/>
            <w:sz w:val="20"/>
            <w:szCs w:val="20"/>
          </w:rPr>
          <w:delText>Feature</w:delText>
        </w:r>
        <w:commentRangeEnd w:id="934"/>
        <w:r w:rsidR="00AE4BB5" w:rsidDel="00626972">
          <w:rPr>
            <w:rStyle w:val="Refdecomentrio"/>
            <w:b w:val="0"/>
            <w:bCs w:val="0"/>
            <w:color w:val="auto"/>
          </w:rPr>
          <w:commentReference w:id="934"/>
        </w:r>
        <w:r w:rsidRPr="007C26B5" w:rsidDel="00626972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.</w:delText>
        </w:r>
      </w:del>
    </w:p>
    <w:p w14:paraId="3B4D8DE1" w14:textId="422381CB" w:rsidR="00A5699B" w:rsidDel="00626972" w:rsidRDefault="00A5699B" w:rsidP="00A5699B">
      <w:pPr>
        <w:rPr>
          <w:del w:id="935" w:author="Livisghton Kleber" w:date="2019-11-17T17:15:00Z"/>
        </w:rPr>
      </w:pPr>
    </w:p>
    <w:p w14:paraId="6737243B" w14:textId="4975E352" w:rsidR="00CC2F96" w:rsidDel="00626972" w:rsidRDefault="00CC2F96" w:rsidP="00A5699B">
      <w:pPr>
        <w:rPr>
          <w:del w:id="936" w:author="Livisghton Kleber" w:date="2019-11-17T17:15:00Z"/>
        </w:rPr>
      </w:pPr>
    </w:p>
    <w:p w14:paraId="4A9E8C3E" w14:textId="753461E6" w:rsidR="00CC2F96" w:rsidRDefault="00CC2F96">
      <w:pPr>
        <w:pStyle w:val="Legenda"/>
        <w:jc w:val="center"/>
        <w:pPrChange w:id="937" w:author="Livisghton Kleber" w:date="2019-11-17T17:15:00Z">
          <w:pPr/>
        </w:pPrChange>
      </w:pPr>
    </w:p>
    <w:p w14:paraId="759CBA4C" w14:textId="77777777" w:rsidR="00715155" w:rsidRPr="007C26B5" w:rsidRDefault="00715155" w:rsidP="007C26B5"/>
    <w:p w14:paraId="6E15B19C" w14:textId="3B88BC83" w:rsidR="00907718" w:rsidRPr="009C2F12" w:rsidRDefault="0007198F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938" w:name="_Toc24964210"/>
      <w:r>
        <w:rPr>
          <w:color w:val="000000" w:themeColor="text1"/>
        </w:rPr>
        <w:t>Rede MLP</w:t>
      </w:r>
      <w:bookmarkEnd w:id="938"/>
    </w:p>
    <w:p w14:paraId="55DBAD5A" w14:textId="77777777" w:rsidR="007D665D" w:rsidRPr="009C2F12" w:rsidRDefault="007D665D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F2D236" w14:textId="4E4F75CA" w:rsidR="00523508" w:rsidRDefault="007A1116" w:rsidP="00523508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escolha do classificador para este projeto foi com o objetivo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 simples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mente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del w:id="939" w:author="Carlos Mello" w:date="2019-11-11T22:09:00Z">
        <w:r w:rsidR="007D665D" w:rsidDel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 xml:space="preserve">medir </w:delText>
        </w:r>
      </w:del>
      <w:ins w:id="940" w:author="Carlos Mello" w:date="2019-11-11T22:09:00Z">
        <w:r w:rsidR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avaliar </w:t>
        </w:r>
      </w:ins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 técnicas de pré-processamento 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que estão sendo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utilizad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reconhecimento de acordes musicais.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Então, foi escolhid</w:t>
      </w:r>
      <w:r w:rsidR="00322D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uma rede neural chamada de MLP</w:t>
      </w:r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para ser treinada e </w:t>
      </w:r>
      <w:r w:rsidR="00E112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comparar</w:t>
      </w:r>
      <w:ins w:id="941" w:author="Carlos Mello" w:date="2019-11-11T22:10:00Z">
        <w:r w:rsidR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sua classificação para</w:t>
        </w:r>
      </w:ins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os diversos tipos de </w:t>
      </w:r>
      <w:r w:rsidR="00327234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chromag</w:t>
      </w:r>
      <w:r w:rsidR="000B324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r</w:t>
      </w:r>
      <w:r w:rsidR="00327234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ams</w:t>
      </w:r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3DFE8F2" w14:textId="4BA4E20C" w:rsidR="003534F4" w:rsidRDefault="00E81721" w:rsidP="00523508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configuração da MLP utilizada nos experimentos foi </w:t>
      </w:r>
      <w:r w:rsidR="00274835" w:rsidRP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baseada em trabalhos de detecção de acordes para piano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begin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instrText xml:space="preserve"> REF _Ref24319655 \r \h </w:instrTex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separate"/>
      </w:r>
      <w:ins w:id="942" w:author="Livisghton Kleber" w:date="2019-11-18T09:47:00Z">
        <w:r w:rsidR="00FA285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[24]</w:t>
        </w:r>
      </w:ins>
      <w:del w:id="943" w:author="Livisghton Kleber" w:date="2019-11-16T17:52:00Z">
        <w:r w:rsidR="00274835" w:rsidDel="009943E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>[19]</w:delText>
        </w:r>
      </w:del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end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begin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instrText xml:space="preserve"> REF _Ref24319656 \r \h </w:instrTex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separate"/>
      </w:r>
      <w:ins w:id="944" w:author="Livisghton Kleber" w:date="2019-11-18T09:47:00Z">
        <w:r w:rsidR="00FA285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[25]</w:t>
        </w:r>
      </w:ins>
      <w:del w:id="945" w:author="Livisghton Kleber" w:date="2019-11-16T17:52:00Z">
        <w:r w:rsidR="00274835" w:rsidDel="009943E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>[20]</w:delText>
        </w:r>
      </w:del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end"/>
      </w:r>
      <w:r w:rsidR="00E25B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985F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Onde a rede tem uma camada escondida com 18 neurônios. Além disso, a rede foi treinada com 1000 iterações por 30 vezes</w:t>
      </w:r>
      <w:r w:rsidR="000607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utilizando o </w:t>
      </w:r>
      <w:r w:rsidR="00060785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backpropagation</w:t>
      </w:r>
      <w:r w:rsidR="000607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3E7E8B2F" w:rsidR="00E54DE0" w:rsidRPr="009C2F12" w:rsidRDefault="00695624" w:rsidP="009C2F12">
      <w:pPr>
        <w:pStyle w:val="Ttulo1"/>
        <w:rPr>
          <w:color w:val="000000" w:themeColor="text1"/>
        </w:rPr>
      </w:pPr>
      <w:bookmarkStart w:id="946" w:name="_Toc24964211"/>
      <w:r>
        <w:rPr>
          <w:color w:val="000000" w:themeColor="text1"/>
        </w:rPr>
        <w:lastRenderedPageBreak/>
        <w:t>Experimento e Análise</w:t>
      </w:r>
      <w:bookmarkEnd w:id="946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B64A7" w14:textId="172DA5D7" w:rsidR="00D73B4D" w:rsidRDefault="00D73B4D" w:rsidP="00D73B4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Esta seção</w:t>
      </w:r>
      <w:del w:id="947" w:author="Carlos Mello" w:date="2019-11-11T22:10:00Z">
        <w:r w:rsidDel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mostra a metodologia utilizada para construir a base de dados, como foram feitos os experimentos para comparar os diferentes tipos de </w:t>
      </w:r>
      <w:r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chromagram</w:t>
      </w:r>
      <w:r w:rsidR="008B04B3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sobre um classificador MLP e por fim, </w:t>
      </w:r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é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mostra</w:t>
      </w:r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os resultados obtido</w:t>
      </w:r>
      <w:r w:rsidR="009475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 análise.</w:t>
      </w: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4D3FDFE1" w:rsidR="00907718" w:rsidRPr="009C2F12" w:rsidRDefault="008F553B" w:rsidP="009C2F12">
      <w:pPr>
        <w:pStyle w:val="Ttulo2"/>
        <w:rPr>
          <w:color w:val="000000" w:themeColor="text1"/>
        </w:rPr>
      </w:pPr>
      <w:bookmarkStart w:id="948" w:name="_Toc24964212"/>
      <w:r>
        <w:rPr>
          <w:color w:val="000000" w:themeColor="text1"/>
        </w:rPr>
        <w:t>Construção da base de dados</w:t>
      </w:r>
      <w:bookmarkEnd w:id="948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C298C" w14:textId="5A264D04" w:rsidR="00F04262" w:rsidRDefault="00F04262" w:rsidP="00F04262">
      <w:pPr>
        <w:spacing w:after="0" w:line="360" w:lineRule="auto"/>
        <w:ind w:firstLine="708"/>
        <w:jc w:val="both"/>
        <w:rPr>
          <w:ins w:id="949" w:author="Livisghton Kleber" w:date="2019-11-16T09:35:00Z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base de dados utilizado neste projeto contempla 200 músicas no total, onde 20 são músicas da</w:t>
      </w:r>
      <w:ins w:id="950" w:author="Livisghton Kleber" w:date="2019-11-16T15:39:00Z">
        <w:r w:rsidR="00791E7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banda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180 da banda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Beatles</w:t>
      </w:r>
      <w:ins w:id="951" w:author="Carlos Mello" w:date="2019-11-11T22:10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del w:id="952" w:author="Carlos Mello" w:date="2019-11-11T22:10:00Z">
        <w:r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 base está disponível no site </w:t>
      </w:r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isophonics</w:t>
      </w:r>
      <w:r w:rsidR="00E525F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_Ref24302628 \r \h </w:instrText>
      </w:r>
      <w:r w:rsidR="00E525F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953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[26]</w:t>
        </w:r>
      </w:ins>
      <w:del w:id="954" w:author="Livisghton Kleber" w:date="2019-11-16T17:54:00Z">
        <w:r w:rsidR="00E525F4" w:rsidRPr="007C26B5" w:rsidDel="00B736F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[21]</w:delText>
        </w:r>
      </w:del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6D3102" w14:textId="720C12FD" w:rsidR="00457485" w:rsidRPr="00584020" w:rsidRDefault="00457485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955" w:author="Livisghton Kleber" w:date="2019-11-16T13:5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Antes de inicia</w:t>
        </w:r>
      </w:ins>
      <w:ins w:id="956" w:author="Livisghton Kleber" w:date="2019-11-16T22:04:00Z">
        <w:r w:rsidR="005A26D6">
          <w:rPr>
            <w:rFonts w:ascii="Times New Roman" w:hAnsi="Times New Roman" w:cs="Times New Roman"/>
            <w:color w:val="000000" w:themeColor="text1"/>
            <w:sz w:val="24"/>
            <w:szCs w:val="24"/>
          </w:rPr>
          <w:t>r</w:t>
        </w:r>
      </w:ins>
      <w:ins w:id="957" w:author="Livisghton Kleber" w:date="2019-11-16T13:5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construção da base de dados para alimentar a MLP, foi percebido que haviam notas iguais porem </w:t>
        </w:r>
      </w:ins>
      <w:ins w:id="958" w:author="Livisghton Kleber" w:date="2019-11-16T14:0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com o nome diferente</w:t>
        </w:r>
      </w:ins>
      <w:ins w:id="959" w:author="Livisghton Kleber" w:date="2019-11-16T14:30:00Z">
        <w:r w:rsidR="00226A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na base de dados da </w:t>
        </w:r>
        <w:r w:rsidR="00226AE3" w:rsidRPr="007C26B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isophonics</w:t>
        </w:r>
        <w:r w:rsidR="00226AE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, </w:t>
        </w:r>
        <w:r w:rsidR="00226AE3" w:rsidRPr="00226AE3">
          <w:rPr>
            <w:rFonts w:ascii="Times New Roman" w:hAnsi="Times New Roman" w:cs="Times New Roman"/>
            <w:color w:val="000000" w:themeColor="text1"/>
            <w:sz w:val="24"/>
            <w:szCs w:val="24"/>
            <w:rPrChange w:id="960" w:author="Livisghton Kleber" w:date="2019-11-16T14:30:00Z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rPrChange>
          </w:rPr>
          <w:t>isso é</w:t>
        </w:r>
      </w:ins>
      <w:ins w:id="961" w:author="Livisghton Kleber" w:date="2019-11-16T14:0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devido ao campo harmônico de um tom musical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_Ref24360480 \r \h </w:instrTex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962" w:author="Livisghton Kleber" w:date="2019-11-16T14:0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963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[27]</w:t>
        </w:r>
      </w:ins>
      <w:ins w:id="964" w:author="Livisghton Kleber" w:date="2019-11-16T14:0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</w:ins>
      <w:ins w:id="965" w:author="Livisghton Kleber" w:date="2019-11-16T14:01:00Z">
        <w:r w:rsidR="00F15BEE">
          <w:rPr>
            <w:rFonts w:ascii="Times New Roman" w:hAnsi="Times New Roman" w:cs="Times New Roman"/>
            <w:color w:val="000000" w:themeColor="text1"/>
            <w:sz w:val="24"/>
            <w:szCs w:val="24"/>
          </w:rPr>
          <w:t>Por exemplo, uma música no tom de F# e uma música no tom de Db podem aparecer em seus campos harmônicos os acordes de C# e Db; no entanto, eles representam o mesmo acorde</w:t>
        </w:r>
      </w:ins>
      <w:ins w:id="966" w:author="Livisghton Kleber" w:date="2019-11-16T15:42:00Z">
        <w:r w:rsidR="009F6A65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967" w:author="Livisghton Kleber" w:date="2019-11-16T14:01:00Z">
        <w:r w:rsidR="00F15BE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análogo as notas músicas, como pode ser visto nas Figura 1 e Figura 2</w:t>
        </w:r>
      </w:ins>
      <w:ins w:id="968" w:author="Livisghton Kleber" w:date="2019-11-16T22:04:00Z">
        <w:r w:rsidR="0056670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na seção 2.1</w:t>
        </w:r>
      </w:ins>
      <w:ins w:id="969" w:author="Livisghton Kleber" w:date="2019-11-16T14:01:00Z">
        <w:r w:rsidR="00F15BEE">
          <w:rPr>
            <w:rFonts w:ascii="Times New Roman" w:hAnsi="Times New Roman" w:cs="Times New Roman"/>
            <w:color w:val="000000" w:themeColor="text1"/>
            <w:sz w:val="24"/>
            <w:szCs w:val="24"/>
          </w:rPr>
          <w:t>. Para resolver este problema, foi deixado de lado a tonalidade musical, pois não é relevante para este contexto, e todos os acordes bemóis foram convertidos para sustenidos.</w:t>
        </w:r>
      </w:ins>
    </w:p>
    <w:p w14:paraId="19EA2753" w14:textId="0D99EE2E" w:rsidR="00127882" w:rsidDel="00791E7A" w:rsidRDefault="004B6226" w:rsidP="00F04262">
      <w:pPr>
        <w:spacing w:after="0" w:line="360" w:lineRule="auto"/>
        <w:ind w:firstLine="708"/>
        <w:jc w:val="both"/>
        <w:rPr>
          <w:del w:id="970" w:author="Livisghton Kleber" w:date="2019-11-16T15:38:00Z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construção da base de dados</w:t>
      </w:r>
      <w:r w:rsidR="003A4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alimentar a MLP</w:t>
      </w:r>
      <w:del w:id="971" w:author="Carlos Mello" w:date="2019-11-11T22:11:00Z">
        <w:r w:rsidR="004F1B1C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</w:t>
      </w:r>
      <w:r w:rsidR="004F1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feita </w:t>
      </w:r>
      <w:r w:rsidR="00E34968">
        <w:rPr>
          <w:rFonts w:ascii="Times New Roman" w:hAnsi="Times New Roman" w:cs="Times New Roman"/>
          <w:color w:val="000000" w:themeColor="text1"/>
          <w:sz w:val="24"/>
          <w:szCs w:val="24"/>
        </w:rPr>
        <w:t>com base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49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nos passos 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>mostrado na Figura 14.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520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artido das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</m:oMath>
      <w:r w:rsidR="008C4072" w:rsidRPr="007C26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músicas, onde</w:t>
      </w:r>
      <w:r w:rsidR="001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=200</m:t>
        </m:r>
      </m:oMath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, fo</w:t>
      </w:r>
      <w:ins w:id="972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ram</w:t>
        </w:r>
      </w:ins>
      <w:del w:id="973" w:author="Carlos Mello" w:date="2019-11-11T22:11:00Z">
        <w:r w:rsidR="008C4072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</w:delText>
        </w:r>
      </w:del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gerado</w:t>
      </w:r>
      <w:ins w:id="974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</m:oMath>
      <w:r w:rsidR="008C40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005EC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seja, um chromagram para cada </w:t>
      </w:r>
      <w:r w:rsidR="00695773">
        <w:rPr>
          <w:rFonts w:ascii="Times New Roman" w:hAnsi="Times New Roman" w:cs="Times New Roman"/>
          <w:color w:val="000000" w:themeColor="text1"/>
          <w:sz w:val="24"/>
          <w:szCs w:val="24"/>
        </w:rPr>
        <w:t>arquivo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música. Em seguida, esses </w:t>
      </w:r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225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s,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 mapeados com os arquivos</w:t>
      </w:r>
      <w:r w:rsidR="00171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lab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poder representar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</m:oMath>
      <w:r w:rsidR="009464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vetores de </w:t>
      </w:r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94643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FB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duração de 0,1 segundo</w:t>
      </w:r>
      <w:del w:id="975" w:author="Carlos Mello" w:date="2019-11-11T22:11:00Z">
        <w:r w:rsidR="00A07FA6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</w:delText>
        </w:r>
        <w:r w:rsidR="00F751C3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 com</w:delText>
        </w:r>
      </w:del>
      <w:ins w:id="976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r w:rsidR="00F75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45F1">
        <w:rPr>
          <w:rFonts w:ascii="Times New Roman" w:hAnsi="Times New Roman" w:cs="Times New Roman"/>
          <w:color w:val="000000" w:themeColor="text1"/>
          <w:sz w:val="24"/>
          <w:szCs w:val="24"/>
        </w:rPr>
        <w:t>isso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8D5">
        <w:rPr>
          <w:rFonts w:ascii="Times New Roman" w:hAnsi="Times New Roman" w:cs="Times New Roman"/>
          <w:color w:val="000000" w:themeColor="text1"/>
          <w:sz w:val="24"/>
          <w:szCs w:val="24"/>
        </w:rPr>
        <w:t>aumentou significativamente a quantidade de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para ser usado no treinamento</w:t>
      </w:r>
      <w:r w:rsidR="005A6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rede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977" w:author="Livisghton Kleber" w:date="2019-11-16T14:36:00Z">
        <w:r w:rsidR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Cada música na base de dados </w:t>
        </w:r>
      </w:ins>
      <w:ins w:id="978" w:author="Livisghton Kleber" w:date="2019-11-16T14:38:00Z">
        <w:r w:rsidR="0020096D">
          <w:rPr>
            <w:rFonts w:ascii="Times New Roman" w:hAnsi="Times New Roman" w:cs="Times New Roman"/>
            <w:color w:val="000000" w:themeColor="text1"/>
            <w:sz w:val="24"/>
            <w:szCs w:val="24"/>
          </w:rPr>
          <w:t>dispõem de</w:t>
        </w:r>
      </w:ins>
      <w:ins w:id="979" w:author="Livisghton Kleber" w:date="2019-11-16T14:36:00Z">
        <w:r w:rsidR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um arquivo .lab, e</w:t>
        </w:r>
      </w:ins>
      <w:del w:id="980" w:author="Livisghton Kleber" w:date="2019-11-16T14:36:00Z">
        <w:r w:rsidR="00FF6AEC" w:rsidDel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</w:delText>
        </w:r>
      </w:del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sses arquivo</w:t>
      </w:r>
      <w:r w:rsidR="008C3E6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71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981" w:author="Livisghton Kleber" w:date="2019-11-16T14:36:00Z">
        <w:r w:rsidR="00FF6AEC" w:rsidDel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.lab</w:delText>
        </w:r>
        <w:r w:rsidR="00A12E61" w:rsidDel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  <w:r w:rsidR="00FF6AEC" w:rsidDel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cont</w:t>
      </w:r>
      <w:ins w:id="982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ê</w:t>
        </w:r>
      </w:ins>
      <w:del w:id="983" w:author="Carlos Mello" w:date="2019-11-11T22:11:00Z">
        <w:r w:rsidR="00FF6AEC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é</w:delText>
        </w:r>
      </w:del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m informações como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início e fim d</w:t>
      </w:r>
      <w:r w:rsidR="005813B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</w:t>
      </w:r>
      <w:r w:rsidR="005813B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longo da música, como pode ser visto na Figura 15.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984" w:author="Livisghton Kleber" w:date="2019-11-16T15:44:00Z">
        <w:r w:rsidR="00A12E61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Por </w:delText>
        </w:r>
        <w:r w:rsidR="00F25702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fim,</w:delText>
        </w:r>
        <w:r w:rsidR="00A12E61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foi </w:delText>
        </w:r>
        <w:r w:rsidR="009D29F3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construído</w:delText>
        </w:r>
        <w:r w:rsidR="00F25702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A12E61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um arquivo </w:delText>
        </w:r>
        <w:r w:rsidR="0045291B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no formato </w:delText>
        </w:r>
        <w:r w:rsidR="00C24854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CSV</w:delText>
        </w:r>
        <w:r w:rsidR="00490A37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A12E61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com as características de</w:delText>
        </w:r>
        <w:r w:rsidR="00F353F2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todos os </w:delText>
        </w:r>
        <w:r w:rsidR="00A12E61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acordes</w:delText>
        </w:r>
        <w:r w:rsidR="000B5E1D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  <w:ins w:id="985" w:author="Livisghton Kleber" w:date="2019-11-16T09:46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fim, foram selecionados </w:t>
        </w:r>
      </w:ins>
      <w:ins w:id="986" w:author="Livisghton Kleber" w:date="2019-11-16T15:30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</w:t>
        </w:r>
      </w:ins>
      <w:ins w:id="987" w:author="Livisghton Kleber" w:date="2019-11-16T09:49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>vinte acordes</w:t>
        </w:r>
      </w:ins>
      <w:ins w:id="988" w:author="Livisghton Kleber" w:date="2019-11-16T15:30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que apresentaram as maiores </w:t>
        </w:r>
      </w:ins>
      <w:ins w:id="989" w:author="Livisghton Kleber" w:date="2019-11-16T22:14:00Z">
        <w:r w:rsidR="000A1277">
          <w:rPr>
            <w:rFonts w:ascii="Times New Roman" w:hAnsi="Times New Roman" w:cs="Times New Roman"/>
            <w:color w:val="000000" w:themeColor="text1"/>
            <w:sz w:val="24"/>
            <w:szCs w:val="24"/>
          </w:rPr>
          <w:t>ocorrências</w:t>
        </w:r>
      </w:ins>
      <w:ins w:id="990" w:author="Livisghton Kleber" w:date="2019-11-16T15:30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em todas as músicas,</w:t>
        </w:r>
      </w:ins>
      <w:ins w:id="991" w:author="Livisghton Kleber" w:date="2019-11-16T15:31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os acordes </w:t>
        </w:r>
      </w:ins>
      <w:ins w:id="992" w:author="Livisghton Kleber" w:date="2019-11-16T22:18:00Z">
        <w:r w:rsidR="003D6703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</w:t>
        </w:r>
      </w:ins>
      <w:ins w:id="993" w:author="Livisghton Kleber" w:date="2019-11-16T15:31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994" w:author="Livisghton Kleber" w:date="2019-11-16T15:32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>ma</w:t>
        </w:r>
      </w:ins>
      <w:ins w:id="995" w:author="Livisghton Kleber" w:date="2019-11-16T15:33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>ior</w:t>
        </w:r>
      </w:ins>
      <w:ins w:id="996" w:author="Livisghton Kleber" w:date="2019-11-16T15:32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997" w:author="Livisghton Kleber" w:date="2019-11-16T22:17:00Z">
        <w:r w:rsidR="00A85C3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ocorrência </w:t>
        </w:r>
      </w:ins>
      <w:ins w:id="998" w:author="Livisghton Kleber" w:date="2019-11-16T15:32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>são</w:t>
        </w:r>
      </w:ins>
      <w:ins w:id="999" w:author="Livisghton Kleber" w:date="2019-11-16T09:49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mostrados</w:t>
        </w:r>
      </w:ins>
      <w:ins w:id="1000" w:author="Livisghton Kleber" w:date="2019-11-16T09:47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001" w:author="Livisghton Kleber" w:date="2019-11-16T09:49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</w:ins>
      <w:ins w:id="1002" w:author="Livisghton Kleber" w:date="2019-11-16T09:47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>a Tabela 1</w:t>
        </w:r>
      </w:ins>
      <w:ins w:id="1003" w:author="Livisghton Kleber" w:date="2019-11-16T15:32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>. Foi necessário fazer</w:t>
        </w:r>
      </w:ins>
      <w:ins w:id="1004" w:author="Livisghton Kleber" w:date="2019-11-16T15:28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esta escolha </w:t>
        </w:r>
      </w:ins>
      <w:ins w:id="1005" w:author="Livisghton Kleber" w:date="2019-11-16T15:35:00Z">
        <w:r w:rsidR="000C1123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não prejudicar o classificador</w:t>
        </w:r>
      </w:ins>
      <w:ins w:id="1006" w:author="Livisghton Kleber" w:date="2019-11-16T15:45:00Z">
        <w:r w:rsidR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devido </w:t>
        </w:r>
      </w:ins>
      <w:ins w:id="1007" w:author="Livisghton Kleber" w:date="2019-11-16T15:46:00Z">
        <w:r w:rsidR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t>ao desbalanceamento dos dados</w:t>
        </w:r>
      </w:ins>
      <w:ins w:id="1008" w:author="Livisghton Kleber" w:date="2019-11-16T15:34:00Z">
        <w:r w:rsidR="000C1123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009" w:author="Livisghton Kleber" w:date="2019-11-16T15:35:00Z">
        <w:r w:rsidR="000C11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>No banco de dados A</w:t>
        </w:r>
      </w:ins>
      <w:ins w:id="1010" w:author="Livisghton Kleber" w:date="2019-11-16T15:36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mostrado </w:t>
        </w:r>
      </w:ins>
      <w:ins w:id="1011" w:author="Livisghton Kleber" w:date="2019-11-16T22:24:00Z">
        <w:r w:rsidR="0016077B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</w:ins>
      <w:ins w:id="1012" w:author="Livisghton Kleber" w:date="2019-11-16T15:36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>a Figura14</w:t>
        </w:r>
      </w:ins>
      <w:ins w:id="1013" w:author="Livisghton Kleber" w:date="2019-11-16T15:52:00Z">
        <w:r w:rsidR="005B7495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="008B28E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foi o banco utilizado na MLP</w:t>
        </w:r>
      </w:ins>
      <w:ins w:id="1014" w:author="Livisghton Kleber" w:date="2019-11-16T15:36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015" w:author="Livisghton Kleber" w:date="2019-11-16T15:52:00Z">
        <w:r w:rsidR="00103DE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016" w:author="Livisghton Kleber" w:date="2019-11-16T22:27:00Z">
        <w:r w:rsidR="00017954">
          <w:rPr>
            <w:rFonts w:ascii="Times New Roman" w:hAnsi="Times New Roman" w:cs="Times New Roman"/>
            <w:color w:val="000000" w:themeColor="text1"/>
            <w:sz w:val="24"/>
            <w:szCs w:val="24"/>
          </w:rPr>
          <w:t>já normalizado contendo ap</w:t>
        </w:r>
      </w:ins>
      <w:ins w:id="1017" w:author="Livisghton Kleber" w:date="2019-11-16T22:28:00Z">
        <w:r w:rsidR="00ED7515">
          <w:rPr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</w:ins>
      <w:ins w:id="1018" w:author="Livisghton Kleber" w:date="2019-11-16T22:27:00Z">
        <w:r w:rsidR="00017954">
          <w:rPr>
            <w:rFonts w:ascii="Times New Roman" w:hAnsi="Times New Roman" w:cs="Times New Roman"/>
            <w:color w:val="000000" w:themeColor="text1"/>
            <w:sz w:val="24"/>
            <w:szCs w:val="24"/>
          </w:rPr>
          <w:t>nas os vinte acordes es</w:t>
        </w:r>
      </w:ins>
      <w:ins w:id="1019" w:author="Livisghton Kleber" w:date="2019-11-16T22:28:00Z">
        <w:r w:rsidR="00017954">
          <w:rPr>
            <w:rFonts w:ascii="Times New Roman" w:hAnsi="Times New Roman" w:cs="Times New Roman"/>
            <w:color w:val="000000" w:themeColor="text1"/>
            <w:sz w:val="24"/>
            <w:szCs w:val="24"/>
          </w:rPr>
          <w:t>colhidos</w:t>
        </w:r>
      </w:ins>
      <w:ins w:id="1020" w:author="Livisghton Kleber" w:date="2019-11-16T15:37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1021" w:author="Livisghton Kleber" w:date="2019-11-16T15:46:00Z">
        <w:r w:rsidR="001248F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ou seja, </w:t>
        </w:r>
      </w:ins>
      <w:ins w:id="1022" w:author="Livisghton Kleber" w:date="2019-11-16T22:32:00Z">
        <w:r w:rsidR="0070155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nele </w:t>
        </w:r>
      </w:ins>
      <w:ins w:id="1023" w:author="Livisghton Kleber" w:date="2019-11-16T15:37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>há 3500 exemplos de cada um dos vinte acordes</w:t>
        </w:r>
      </w:ins>
      <w:ins w:id="1024" w:author="Livisghton Kleber" w:date="2019-11-16T22:30:00Z">
        <w:r w:rsidR="004434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totalizando </w:t>
        </w:r>
      </w:ins>
      <w:ins w:id="1025" w:author="Livisghton Kleber" w:date="2019-11-16T22:31:00Z">
        <w:r w:rsidR="0044346F">
          <w:rPr>
            <w:rFonts w:ascii="Times New Roman" w:hAnsi="Times New Roman" w:cs="Times New Roman"/>
            <w:color w:val="000000" w:themeColor="text1"/>
            <w:sz w:val="24"/>
            <w:szCs w:val="24"/>
          </w:rPr>
          <w:t>70000 exemplos</w:t>
        </w:r>
      </w:ins>
      <w:ins w:id="1026" w:author="Livisghton Kleber" w:date="2019-11-16T15:37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</w:ins>
      <w:ins w:id="1027" w:author="Livisghton Kleber" w:date="2019-11-16T15:51:00Z">
        <w:r w:rsidR="00C927B8">
          <w:rPr>
            <w:rFonts w:ascii="Times New Roman" w:hAnsi="Times New Roman" w:cs="Times New Roman"/>
            <w:color w:val="000000" w:themeColor="text1"/>
            <w:sz w:val="24"/>
            <w:szCs w:val="24"/>
          </w:rPr>
          <w:t>No</w:t>
        </w:r>
      </w:ins>
      <w:ins w:id="1028" w:author="Livisghton Kleber" w:date="2019-11-16T15:37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banco de dados B, não foi feito nenhum tratamento, </w:t>
        </w:r>
      </w:ins>
      <w:ins w:id="1029" w:author="Livisghton Kleber" w:date="2019-11-16T15:38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>apenas foi salvo com a intensão de utiliza-lo em trabalhos futuros.</w:t>
        </w:r>
      </w:ins>
    </w:p>
    <w:p w14:paraId="02AAA967" w14:textId="77777777" w:rsidR="00693CD8" w:rsidRDefault="00693CD8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AC082" w14:textId="63F0BE25" w:rsidR="004E7A83" w:rsidRDefault="000B5E1D">
      <w:pPr>
        <w:keepNext/>
        <w:spacing w:after="0" w:line="360" w:lineRule="auto"/>
        <w:ind w:hanging="142"/>
        <w:jc w:val="both"/>
      </w:pPr>
      <w:del w:id="1030" w:author="Livisghton Kleber" w:date="2019-11-16T15:01:00Z">
        <w:r w:rsidDel="00653D07">
          <w:rPr>
            <w:noProof/>
          </w:rPr>
          <w:lastRenderedPageBreak/>
          <w:drawing>
            <wp:inline distT="0" distB="0" distL="0" distR="0" wp14:anchorId="47B801B8" wp14:editId="48874E9D">
              <wp:extent cx="5760085" cy="1061720"/>
              <wp:effectExtent l="0" t="0" r="0" b="5080"/>
              <wp:docPr id="22" name="Imagem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tcc-Cosnttrução da base de dados.jpg"/>
                      <pic:cNvPicPr/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061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031" w:author="Livisghton Kleber" w:date="2019-11-16T15:01:00Z">
        <w:r w:rsidR="00653D07">
          <w:rPr>
            <w:noProof/>
          </w:rPr>
          <w:drawing>
            <wp:inline distT="0" distB="0" distL="0" distR="0" wp14:anchorId="25BB715A" wp14:editId="5623F46E">
              <wp:extent cx="5760085" cy="1466850"/>
              <wp:effectExtent l="0" t="0" r="0" b="0"/>
              <wp:docPr id="16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tcc-Cosnttrução da base de dados.jpg"/>
                      <pic:cNvPicPr/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466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EF115C6" w14:textId="6CD547EE" w:rsidR="00F04262" w:rsidRDefault="004E7A83" w:rsidP="004E7A83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1032" w:name="_Toc24964232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ins w:id="1033" w:author="Livisghton Kleber" w:date="2019-11-18T09:47:00Z">
        <w:r w:rsidR="00FA2855">
          <w:rPr>
            <w:rFonts w:ascii="Times New Roman" w:hAnsi="Times New Roman" w:cs="Times New Roman"/>
            <w:noProof/>
            <w:color w:val="auto"/>
            <w:sz w:val="20"/>
            <w:szCs w:val="20"/>
          </w:rPr>
          <w:t>13</w:t>
        </w:r>
      </w:ins>
      <w:del w:id="1034" w:author="Livisghton Kleber" w:date="2019-11-18T09:47:00Z">
        <w:r w:rsidR="00992912" w:rsidDel="00FA2855">
          <w:rPr>
            <w:rFonts w:ascii="Times New Roman" w:hAnsi="Times New Roman" w:cs="Times New Roman"/>
            <w:noProof/>
            <w:color w:val="auto"/>
            <w:sz w:val="20"/>
            <w:szCs w:val="20"/>
          </w:rPr>
          <w:delText>14</w:delText>
        </w:r>
      </w:del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Fluxo para construção do banco de dados.</w:t>
      </w:r>
      <w:bookmarkEnd w:id="1032"/>
    </w:p>
    <w:p w14:paraId="15160D41" w14:textId="0A0726DF" w:rsidR="00F81D9B" w:rsidRDefault="00F81D9B" w:rsidP="00F81D9B"/>
    <w:p w14:paraId="74749E57" w14:textId="77777777" w:rsidR="0003553C" w:rsidRDefault="0003553C" w:rsidP="007C26B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FE8996C" wp14:editId="695274B6">
            <wp:extent cx="3057525" cy="20383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8BFF" w14:textId="51528DB9" w:rsidR="00907718" w:rsidRDefault="0003553C" w:rsidP="0003553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1035" w:name="_Toc24964233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ins w:id="1036" w:author="Livisghton Kleber" w:date="2019-11-18T09:47:00Z">
        <w:r w:rsidR="00FA2855">
          <w:rPr>
            <w:rFonts w:ascii="Times New Roman" w:hAnsi="Times New Roman" w:cs="Times New Roman"/>
            <w:noProof/>
            <w:color w:val="auto"/>
            <w:sz w:val="20"/>
            <w:szCs w:val="20"/>
          </w:rPr>
          <w:t>14</w:t>
        </w:r>
      </w:ins>
      <w:del w:id="1037" w:author="Livisghton Kleber" w:date="2019-11-18T09:47:00Z">
        <w:r w:rsidR="00992912" w:rsidDel="00FA2855">
          <w:rPr>
            <w:rFonts w:ascii="Times New Roman" w:hAnsi="Times New Roman" w:cs="Times New Roman"/>
            <w:noProof/>
            <w:color w:val="auto"/>
            <w:sz w:val="20"/>
            <w:szCs w:val="20"/>
          </w:rPr>
          <w:delText>15</w:delText>
        </w:r>
      </w:del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Exemplo </w:t>
      </w:r>
      <w:r w:rsidR="00922DB6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das informações contidas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nos </w:t>
      </w:r>
      <w:r w:rsidR="0045532E" w:rsidRPr="0003553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arquivos</w:t>
      </w:r>
      <w:r w:rsidR="007E0FF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45532E" w:rsidRPr="0003553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lab. </w:t>
      </w:r>
      <w:ins w:id="1038" w:author="Carlos Mello" w:date="2019-11-11T22:12:00Z">
        <w:r w:rsidR="00AE4B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E</w:t>
        </w:r>
      </w:ins>
      <w:del w:id="1039" w:author="Carlos Mello" w:date="2019-11-11T22:12:00Z">
        <w:r w:rsidRPr="007C26B5" w:rsidDel="00AE4B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Ne</w:delText>
        </w:r>
      </w:del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ste exemplo</w:t>
      </w:r>
      <w:del w:id="1040" w:author="Carlos Mello" w:date="2019-11-11T22:12:00Z">
        <w:r w:rsidR="00214534" w:rsidDel="00AE4B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,</w:delText>
        </w:r>
      </w:del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mostra 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as informações d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os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10 primeiro</w:t>
      </w:r>
      <w:r w:rsidR="00A94C2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commentRangeStart w:id="1041"/>
      <w:del w:id="1042" w:author="Livisghton Kleber" w:date="2019-11-16T09:00:00Z">
        <w:r w:rsidR="00214534" w:rsidDel="00214DD7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minutos</w:delText>
        </w:r>
        <w:commentRangeEnd w:id="1041"/>
        <w:r w:rsidR="00AE4BB5" w:rsidDel="00214DD7">
          <w:rPr>
            <w:rStyle w:val="Refdecomentrio"/>
            <w:b w:val="0"/>
            <w:bCs w:val="0"/>
            <w:color w:val="auto"/>
          </w:rPr>
          <w:commentReference w:id="1041"/>
        </w:r>
        <w:r w:rsidRPr="007C26B5" w:rsidDel="00214DD7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 xml:space="preserve"> </w:delText>
        </w:r>
      </w:del>
      <w:ins w:id="1043" w:author="Livisghton Kleber" w:date="2019-11-16T09:00:00Z">
        <w:r w:rsidR="00214DD7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segundos</w:t>
        </w:r>
        <w:r w:rsidR="00214DD7" w:rsidRPr="007C26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 xml:space="preserve"> </w:t>
        </w:r>
      </w:ins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da m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ú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sica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 it Be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da banda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The Beatles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1035"/>
    </w:p>
    <w:p w14:paraId="21622492" w14:textId="6D837AAD" w:rsidR="003D1503" w:rsidDel="005D6F9B" w:rsidRDefault="003D1503" w:rsidP="003D1503">
      <w:pPr>
        <w:rPr>
          <w:del w:id="1044" w:author="Livisghton Kleber" w:date="2019-11-16T15:53:00Z"/>
        </w:rPr>
      </w:pPr>
    </w:p>
    <w:p w14:paraId="2618BAB1" w14:textId="1A67DE5B" w:rsidR="00610ADD" w:rsidDel="005D6F9B" w:rsidRDefault="00610ADD" w:rsidP="00610ADD">
      <w:pPr>
        <w:spacing w:after="0" w:line="360" w:lineRule="auto"/>
        <w:ind w:firstLine="708"/>
        <w:jc w:val="both"/>
        <w:rPr>
          <w:del w:id="1045" w:author="Livisghton Kleber" w:date="2019-11-16T15:53:00Z"/>
          <w:rFonts w:ascii="Times New Roman" w:hAnsi="Times New Roman" w:cs="Times New Roman"/>
          <w:color w:val="000000" w:themeColor="text1"/>
          <w:sz w:val="24"/>
          <w:szCs w:val="24"/>
        </w:rPr>
      </w:pPr>
      <w:del w:id="1046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Antes de alimentar a rede com essas informações, foram verificados dois tipos de problemas</w:delText>
        </w:r>
      </w:del>
      <w:ins w:id="1047" w:author="Carlos Mello" w:date="2019-11-11T22:13:00Z">
        <w:del w:id="1048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:</w:delText>
          </w:r>
        </w:del>
      </w:ins>
      <w:del w:id="1049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</w:delText>
        </w:r>
        <w:r w:rsidR="002B1BB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 primeiro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são os acordes iguais, porém com nome diferente</w:delText>
        </w:r>
        <w:r w:rsidR="00C7027E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devido a variações de tons </w:delText>
        </w:r>
        <w:r w:rsidR="009927C7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entre as</w:delText>
        </w:r>
        <w:r w:rsidR="00C7027E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músicas</w:delText>
        </w:r>
      </w:del>
      <w:ins w:id="1050" w:author="Carlos Mello" w:date="2019-11-11T22:13:00Z">
        <w:del w:id="1051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;</w:delText>
          </w:r>
        </w:del>
      </w:ins>
      <w:del w:id="1052" w:author="Livisghton Kleber" w:date="2019-11-16T15:53:00Z">
        <w:r w:rsidR="002B1BB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e o segundo, é o desbalanceamento da base de dados.</w:delText>
        </w:r>
      </w:del>
    </w:p>
    <w:p w14:paraId="1065192A" w14:textId="231F6F64" w:rsidR="001E58FF" w:rsidDel="005D6F9B" w:rsidRDefault="001E58FF" w:rsidP="00610ADD">
      <w:pPr>
        <w:spacing w:after="0" w:line="360" w:lineRule="auto"/>
        <w:ind w:firstLine="708"/>
        <w:jc w:val="both"/>
        <w:rPr>
          <w:del w:id="1053" w:author="Livisghton Kleber" w:date="2019-11-16T15:53:00Z"/>
          <w:rFonts w:ascii="Times New Roman" w:hAnsi="Times New Roman" w:cs="Times New Roman"/>
          <w:color w:val="000000" w:themeColor="text1"/>
          <w:sz w:val="24"/>
          <w:szCs w:val="24"/>
        </w:rPr>
      </w:pPr>
      <w:del w:id="1054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 problema de acorde com nome diferente, é devido </w:delText>
        </w:r>
        <w:r w:rsidR="009145DA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ao campo harmônico de um tom musical</w:delText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_Ref24360480 \r \h </w:delInstrText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[22]</w:delText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. </w:delText>
        </w:r>
        <w:r w:rsidR="00D703EA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Por e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xemplo, </w:delText>
        </w:r>
        <w:r w:rsidR="00B936B8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uma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música no tom de </w:delText>
        </w:r>
        <w:r w:rsidR="00E80FCF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F#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 uma música no tom de D</w:delText>
        </w:r>
        <w:r w:rsidR="00E80FCF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b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pode</w:delText>
        </w:r>
        <w:r w:rsidR="00E80FCF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aparecer </w:delText>
        </w:r>
        <w:r w:rsidR="004D296E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em seus campos harmônicos os 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acorde</w:delText>
        </w:r>
        <w:r w:rsidR="004D296E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d</w:delText>
        </w:r>
        <w:r w:rsidR="004D296E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E80FCF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C#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 D</w:delText>
        </w:r>
        <w:r w:rsidR="00E80FCF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b</w:delText>
        </w:r>
      </w:del>
      <w:ins w:id="1055" w:author="Carlos Mello" w:date="2019-11-11T22:14:00Z">
        <w:del w:id="1056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;</w:delText>
          </w:r>
        </w:del>
      </w:ins>
      <w:del w:id="1057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no entanto, eles representam o mesmo acorde</w:delText>
        </w:r>
        <w:r w:rsidR="001B7502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análogo as notas músicas, que </w:delText>
        </w:r>
      </w:del>
      <w:ins w:id="1058" w:author="Carlos Mello" w:date="2019-11-11T22:14:00Z">
        <w:del w:id="1059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como </w:delText>
          </w:r>
        </w:del>
      </w:ins>
      <w:del w:id="1060" w:author="Livisghton Kleber" w:date="2019-11-16T15:53:00Z">
        <w:r w:rsidR="001B7502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pode ser visto nas Figura 1 e Figura 2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F94E94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Para resolver este problema, foi deixado de lado a tonalidade musical, pois não é relevante para este contexto, e foi convertido internamente todos os acordes bemóis </w:delText>
        </w:r>
      </w:del>
      <w:ins w:id="1061" w:author="Carlos Mello" w:date="2019-11-11T22:14:00Z">
        <w:del w:id="1062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foram convertidos </w:delText>
          </w:r>
        </w:del>
      </w:ins>
      <w:del w:id="1063" w:author="Livisghton Kleber" w:date="2019-11-16T15:53:00Z">
        <w:r w:rsidR="00F94E94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para sustenidos.</w:delText>
        </w:r>
      </w:del>
    </w:p>
    <w:p w14:paraId="1DBEE807" w14:textId="5AD3D968" w:rsidR="00610ADD" w:rsidDel="005D6F9B" w:rsidRDefault="00610ADD" w:rsidP="00610ADD">
      <w:pPr>
        <w:spacing w:after="0" w:line="360" w:lineRule="auto"/>
        <w:ind w:firstLine="708"/>
        <w:jc w:val="both"/>
        <w:rPr>
          <w:del w:id="1064" w:author="Livisghton Kleber" w:date="2019-11-16T15:53:00Z"/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065"/>
      <w:del w:id="1066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Para resolver </w:delText>
        </w:r>
      </w:del>
      <w:ins w:id="1067" w:author="Carlos Mello" w:date="2019-11-11T22:15:00Z">
        <w:del w:id="1068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o </w:delText>
          </w:r>
        </w:del>
      </w:ins>
      <w:del w:id="1069" w:author="Livisghton Kleber" w:date="2019-11-16T15:53:00Z">
        <w:r w:rsidR="00EE0C7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segundo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problema, foram escolhidos os vintes primeiros acordes com maior frequência dentro </w:delText>
        </w:r>
        <w:r w:rsidR="001A060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de to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dos</w:delText>
        </w:r>
        <w:r w:rsidR="00AC5815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os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arquivos</w:delText>
        </w:r>
        <w:r w:rsidR="00410054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.lab</w:delText>
        </w:r>
        <w:r w:rsidR="00981B22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981B22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os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acordes</w:delText>
        </w:r>
        <w:r w:rsidR="00981B22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escolhidos e suas frequências 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podem</w:delText>
        </w:r>
      </w:del>
      <w:ins w:id="1070" w:author="Carlos Mello" w:date="2019-11-11T22:15:00Z">
        <w:del w:id="1071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como pode</w:delText>
          </w:r>
        </w:del>
      </w:ins>
      <w:del w:id="1072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ser visto na Tabela 1.</w:delText>
        </w:r>
        <w:r w:rsidR="00804661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Em seguida, foi a plicado um limite</w:delText>
        </w:r>
        <w:r w:rsidR="00B009DA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superior</w:delText>
        </w:r>
        <w:r w:rsidR="00804661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A07FA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com valor de 3500</w:delText>
        </w:r>
        <w:r w:rsidR="00C61C2B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  <w:r w:rsidR="00A07FA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C61C2B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onde</w:delText>
        </w:r>
        <w:r w:rsidR="00804661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todos os acordes na base de dados </w:delText>
        </w:r>
        <w:r w:rsidR="00C61C2B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agora t</w:delText>
        </w:r>
      </w:del>
      <w:ins w:id="1073" w:author="Carlos Mello" w:date="2019-11-11T22:16:00Z">
        <w:del w:id="1074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êm</w:delText>
          </w:r>
        </w:del>
      </w:ins>
      <w:del w:id="1075" w:author="Livisghton Kleber" w:date="2019-11-16T15:53:00Z">
        <w:r w:rsidR="00C61C2B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erão essa quantidade</w:delText>
        </w:r>
        <w:r w:rsidR="00804661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. </w:delText>
        </w:r>
        <w:r w:rsidR="00A07FA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valor é maior do que os</w:delText>
        </w:r>
        <w:r w:rsidR="009934A1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valores encontrados na</w:delText>
        </w:r>
        <w:r w:rsidR="00A07FA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Tabela 1, devido </w:delText>
        </w:r>
        <w:r w:rsidR="0002382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</w:delText>
        </w:r>
      </w:del>
      <w:ins w:id="1076" w:author="Carlos Mello" w:date="2019-11-11T22:15:00Z">
        <w:del w:id="1077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à </w:delText>
          </w:r>
        </w:del>
      </w:ins>
      <w:del w:id="1078" w:author="Livisghton Kleber" w:date="2019-11-16T15:53:00Z">
        <w:r w:rsidR="0002382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fase de </w:delText>
        </w:r>
        <w:r w:rsidR="00A07FA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mapeamento de 0,1 segundos</w:delText>
        </w:r>
        <w:r w:rsidR="00A86653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falado anteriormente</w:delText>
        </w:r>
        <w:r w:rsidR="0002382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934B4D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commentRangeEnd w:id="1065"/>
        <w:r w:rsidR="000B7A0B" w:rsidDel="005D6F9B">
          <w:rPr>
            <w:rStyle w:val="Refdecomentrio"/>
          </w:rPr>
          <w:commentReference w:id="1065"/>
        </w:r>
      </w:del>
    </w:p>
    <w:p w14:paraId="3FD81236" w14:textId="77777777" w:rsidR="00610ADD" w:rsidRDefault="00610ADD" w:rsidP="00610A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A8118" w14:textId="69F5EDC5" w:rsidR="00303087" w:rsidRPr="007C26B5" w:rsidRDefault="00303087" w:rsidP="007C26B5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bookmarkStart w:id="1079" w:name="_Toc24964234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Tabela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Tabela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Número de ocorrência de acordes dentro dos arquivos</w:t>
      </w:r>
      <w:r w:rsidR="00356A3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.lab.</w:t>
      </w:r>
      <w:bookmarkEnd w:id="107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610ADD" w:rsidRPr="00120E87" w14:paraId="7452E745" w14:textId="77777777" w:rsidTr="00BF5BEF">
        <w:tc>
          <w:tcPr>
            <w:tcW w:w="4605" w:type="dxa"/>
          </w:tcPr>
          <w:p w14:paraId="5F3F67E6" w14:textId="77777777" w:rsidR="00610ADD" w:rsidRPr="00120E87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Acordes</w:t>
            </w:r>
          </w:p>
        </w:tc>
        <w:tc>
          <w:tcPr>
            <w:tcW w:w="4606" w:type="dxa"/>
          </w:tcPr>
          <w:p w14:paraId="1E81CAEF" w14:textId="1E0B6805" w:rsidR="00610ADD" w:rsidRPr="00120E87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Número de ocorrência dentro de todos os arquivos</w:t>
            </w:r>
            <w:r w:rsidR="002767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.lab</w:t>
            </w:r>
          </w:p>
        </w:tc>
      </w:tr>
      <w:tr w:rsidR="00610ADD" w14:paraId="7811D59C" w14:textId="77777777" w:rsidTr="00BF5BEF">
        <w:tc>
          <w:tcPr>
            <w:tcW w:w="4605" w:type="dxa"/>
          </w:tcPr>
          <w:p w14:paraId="2B7F47F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55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606" w:type="dxa"/>
          </w:tcPr>
          <w:p w14:paraId="4CF898FC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1723</w:t>
            </w:r>
          </w:p>
        </w:tc>
      </w:tr>
      <w:tr w:rsidR="00610ADD" w14:paraId="2BBC8F04" w14:textId="77777777" w:rsidTr="00BF5BEF">
        <w:tc>
          <w:tcPr>
            <w:tcW w:w="4605" w:type="dxa"/>
          </w:tcPr>
          <w:p w14:paraId="5F3CA83F" w14:textId="77777777" w:rsidR="00610ADD" w:rsidRPr="00EA558A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4606" w:type="dxa"/>
          </w:tcPr>
          <w:p w14:paraId="350F6C5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1482</w:t>
            </w:r>
          </w:p>
        </w:tc>
      </w:tr>
      <w:tr w:rsidR="00610ADD" w14:paraId="1B3F66E6" w14:textId="77777777" w:rsidTr="00BF5BEF">
        <w:tc>
          <w:tcPr>
            <w:tcW w:w="4605" w:type="dxa"/>
          </w:tcPr>
          <w:p w14:paraId="7BC7498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606" w:type="dxa"/>
          </w:tcPr>
          <w:p w14:paraId="275C4E95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1441</w:t>
            </w:r>
          </w:p>
        </w:tc>
      </w:tr>
      <w:tr w:rsidR="00610ADD" w14:paraId="634300C5" w14:textId="77777777" w:rsidTr="00BF5BEF">
        <w:tc>
          <w:tcPr>
            <w:tcW w:w="4605" w:type="dxa"/>
          </w:tcPr>
          <w:p w14:paraId="6A5B44F1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606" w:type="dxa"/>
          </w:tcPr>
          <w:p w14:paraId="4A70C50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1047</w:t>
            </w:r>
          </w:p>
        </w:tc>
      </w:tr>
      <w:tr w:rsidR="00610ADD" w14:paraId="14A52F8A" w14:textId="77777777" w:rsidTr="00BF5BEF">
        <w:tc>
          <w:tcPr>
            <w:tcW w:w="4605" w:type="dxa"/>
          </w:tcPr>
          <w:p w14:paraId="1C81690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606" w:type="dxa"/>
          </w:tcPr>
          <w:p w14:paraId="2BA5D9E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1028</w:t>
            </w:r>
          </w:p>
        </w:tc>
      </w:tr>
      <w:tr w:rsidR="00610ADD" w14:paraId="37031C50" w14:textId="77777777" w:rsidTr="00BF5BEF">
        <w:tc>
          <w:tcPr>
            <w:tcW w:w="4605" w:type="dxa"/>
          </w:tcPr>
          <w:p w14:paraId="201D7296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606" w:type="dxa"/>
          </w:tcPr>
          <w:p w14:paraId="24C1B9D6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526</w:t>
            </w:r>
          </w:p>
        </w:tc>
      </w:tr>
      <w:tr w:rsidR="00610ADD" w14:paraId="75826AF3" w14:textId="77777777" w:rsidTr="00BF5BEF">
        <w:tc>
          <w:tcPr>
            <w:tcW w:w="4605" w:type="dxa"/>
          </w:tcPr>
          <w:p w14:paraId="0D61ED2D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606" w:type="dxa"/>
          </w:tcPr>
          <w:p w14:paraId="00D48F19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510</w:t>
            </w:r>
          </w:p>
        </w:tc>
      </w:tr>
      <w:tr w:rsidR="00610ADD" w14:paraId="591F2A13" w14:textId="77777777" w:rsidTr="00BF5BEF">
        <w:tc>
          <w:tcPr>
            <w:tcW w:w="4605" w:type="dxa"/>
          </w:tcPr>
          <w:p w14:paraId="274DE75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606" w:type="dxa"/>
          </w:tcPr>
          <w:p w14:paraId="72AFB0D1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487</w:t>
            </w:r>
          </w:p>
        </w:tc>
      </w:tr>
      <w:tr w:rsidR="00610ADD" w14:paraId="468290F0" w14:textId="77777777" w:rsidTr="00BF5BEF">
        <w:tc>
          <w:tcPr>
            <w:tcW w:w="4605" w:type="dxa"/>
          </w:tcPr>
          <w:p w14:paraId="1B9E0753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A:min</w:t>
            </w:r>
          </w:p>
        </w:tc>
        <w:tc>
          <w:tcPr>
            <w:tcW w:w="4606" w:type="dxa"/>
          </w:tcPr>
          <w:p w14:paraId="188BCEA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435</w:t>
            </w:r>
          </w:p>
        </w:tc>
      </w:tr>
      <w:tr w:rsidR="00610ADD" w14:paraId="2887E1B4" w14:textId="77777777" w:rsidTr="00BF5BEF">
        <w:tc>
          <w:tcPr>
            <w:tcW w:w="4605" w:type="dxa"/>
          </w:tcPr>
          <w:p w14:paraId="19FF259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E:min</w:t>
            </w:r>
          </w:p>
        </w:tc>
        <w:tc>
          <w:tcPr>
            <w:tcW w:w="4606" w:type="dxa"/>
          </w:tcPr>
          <w:p w14:paraId="6C523353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407</w:t>
            </w:r>
          </w:p>
        </w:tc>
      </w:tr>
      <w:tr w:rsidR="00610ADD" w14:paraId="217B71B6" w14:textId="77777777" w:rsidTr="00BF5BEF">
        <w:tc>
          <w:tcPr>
            <w:tcW w:w="4605" w:type="dxa"/>
          </w:tcPr>
          <w:p w14:paraId="7FEA754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Bb</w:t>
            </w:r>
          </w:p>
        </w:tc>
        <w:tc>
          <w:tcPr>
            <w:tcW w:w="4606" w:type="dxa"/>
          </w:tcPr>
          <w:p w14:paraId="60A127A9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</w:tr>
      <w:tr w:rsidR="00610ADD" w14:paraId="455359B6" w14:textId="77777777" w:rsidTr="00BF5BEF">
        <w:tc>
          <w:tcPr>
            <w:tcW w:w="4605" w:type="dxa"/>
          </w:tcPr>
          <w:p w14:paraId="17C61B8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B:min</w:t>
            </w:r>
          </w:p>
        </w:tc>
        <w:tc>
          <w:tcPr>
            <w:tcW w:w="4606" w:type="dxa"/>
          </w:tcPr>
          <w:p w14:paraId="2619C2D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329</w:t>
            </w:r>
          </w:p>
        </w:tc>
      </w:tr>
      <w:tr w:rsidR="00610ADD" w14:paraId="474A9A9F" w14:textId="77777777" w:rsidTr="00BF5BEF">
        <w:tc>
          <w:tcPr>
            <w:tcW w:w="4605" w:type="dxa"/>
          </w:tcPr>
          <w:p w14:paraId="29A5852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F#:min</w:t>
            </w:r>
          </w:p>
        </w:tc>
        <w:tc>
          <w:tcPr>
            <w:tcW w:w="4606" w:type="dxa"/>
          </w:tcPr>
          <w:p w14:paraId="4DF190B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293</w:t>
            </w:r>
          </w:p>
        </w:tc>
      </w:tr>
      <w:tr w:rsidR="00610ADD" w14:paraId="373B9B9D" w14:textId="77777777" w:rsidTr="00BF5BEF">
        <w:tc>
          <w:tcPr>
            <w:tcW w:w="4605" w:type="dxa"/>
          </w:tcPr>
          <w:p w14:paraId="141A983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D:min</w:t>
            </w:r>
          </w:p>
        </w:tc>
        <w:tc>
          <w:tcPr>
            <w:tcW w:w="4606" w:type="dxa"/>
          </w:tcPr>
          <w:p w14:paraId="5B4D156B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</w:t>
            </w:r>
          </w:p>
        </w:tc>
      </w:tr>
      <w:tr w:rsidR="00610ADD" w14:paraId="1C56EED7" w14:textId="77777777" w:rsidTr="00BF5BEF">
        <w:tc>
          <w:tcPr>
            <w:tcW w:w="4605" w:type="dxa"/>
          </w:tcPr>
          <w:p w14:paraId="04CDA58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</w:p>
        </w:tc>
        <w:tc>
          <w:tcPr>
            <w:tcW w:w="4606" w:type="dxa"/>
          </w:tcPr>
          <w:p w14:paraId="605447E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</w:tr>
      <w:tr w:rsidR="00610ADD" w14:paraId="4010364B" w14:textId="77777777" w:rsidTr="00BF5BEF">
        <w:tc>
          <w:tcPr>
            <w:tcW w:w="4605" w:type="dxa"/>
          </w:tcPr>
          <w:p w14:paraId="4E156EF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D/5</w:t>
            </w:r>
          </w:p>
        </w:tc>
        <w:tc>
          <w:tcPr>
            <w:tcW w:w="4606" w:type="dxa"/>
          </w:tcPr>
          <w:p w14:paraId="274FEBA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191</w:t>
            </w:r>
          </w:p>
        </w:tc>
      </w:tr>
      <w:tr w:rsidR="00610ADD" w14:paraId="22978033" w14:textId="77777777" w:rsidTr="00BF5BEF">
        <w:tc>
          <w:tcPr>
            <w:tcW w:w="4605" w:type="dxa"/>
          </w:tcPr>
          <w:p w14:paraId="48FF9FC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F#</w:t>
            </w:r>
          </w:p>
        </w:tc>
        <w:tc>
          <w:tcPr>
            <w:tcW w:w="4606" w:type="dxa"/>
          </w:tcPr>
          <w:p w14:paraId="11A28365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</w:t>
            </w:r>
          </w:p>
        </w:tc>
      </w:tr>
      <w:tr w:rsidR="00610ADD" w14:paraId="149488F2" w14:textId="77777777" w:rsidTr="00BF5BEF">
        <w:tc>
          <w:tcPr>
            <w:tcW w:w="4605" w:type="dxa"/>
          </w:tcPr>
          <w:p w14:paraId="291DFB72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4606" w:type="dxa"/>
          </w:tcPr>
          <w:p w14:paraId="7E4412DC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175</w:t>
            </w:r>
          </w:p>
        </w:tc>
      </w:tr>
      <w:tr w:rsidR="00610ADD" w14:paraId="0BCA1C76" w14:textId="77777777" w:rsidTr="00BF5BEF">
        <w:tc>
          <w:tcPr>
            <w:tcW w:w="4605" w:type="dxa"/>
          </w:tcPr>
          <w:p w14:paraId="21566BA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C#:min</w:t>
            </w:r>
          </w:p>
        </w:tc>
        <w:tc>
          <w:tcPr>
            <w:tcW w:w="4606" w:type="dxa"/>
          </w:tcPr>
          <w:p w14:paraId="0B6DBBCB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169</w:t>
            </w:r>
          </w:p>
        </w:tc>
      </w:tr>
      <w:tr w:rsidR="00610ADD" w14:paraId="43DA913D" w14:textId="77777777" w:rsidTr="00BF5BEF">
        <w:tc>
          <w:tcPr>
            <w:tcW w:w="4605" w:type="dxa"/>
          </w:tcPr>
          <w:p w14:paraId="63B299C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G:7</w:t>
            </w:r>
          </w:p>
        </w:tc>
        <w:tc>
          <w:tcPr>
            <w:tcW w:w="4606" w:type="dxa"/>
          </w:tcPr>
          <w:p w14:paraId="55C363D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</w:t>
            </w:r>
          </w:p>
        </w:tc>
      </w:tr>
    </w:tbl>
    <w:p w14:paraId="68063049" w14:textId="77777777" w:rsidR="00610ADD" w:rsidRDefault="00610ADD" w:rsidP="003D1503"/>
    <w:p w14:paraId="4FEDB69D" w14:textId="77777777" w:rsidR="00610ADD" w:rsidRPr="007C26B5" w:rsidRDefault="00610ADD" w:rsidP="007C26B5"/>
    <w:p w14:paraId="28F399E4" w14:textId="1317F20E" w:rsidR="00907718" w:rsidRPr="009C2F12" w:rsidRDefault="00B1333C" w:rsidP="009C2F12">
      <w:pPr>
        <w:pStyle w:val="Ttulo2"/>
        <w:rPr>
          <w:color w:val="000000" w:themeColor="text1"/>
        </w:rPr>
      </w:pPr>
      <w:bookmarkStart w:id="1080" w:name="_Toc24964213"/>
      <w:r>
        <w:rPr>
          <w:color w:val="000000" w:themeColor="text1"/>
        </w:rPr>
        <w:t>Experimentos</w:t>
      </w:r>
      <w:bookmarkEnd w:id="1080"/>
    </w:p>
    <w:p w14:paraId="24639B2B" w14:textId="44F3DC13" w:rsidR="00907718" w:rsidRDefault="00907718" w:rsidP="00907718">
      <w:pPr>
        <w:spacing w:after="0" w:line="240" w:lineRule="auto"/>
        <w:jc w:val="both"/>
        <w:rPr>
          <w:ins w:id="1081" w:author="Livisghton Kleber" w:date="2019-11-16T23:51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EAF86" w14:textId="02A804B9" w:rsidR="005F2F4C" w:rsidRPr="009C2F12" w:rsidDel="005F2F4C" w:rsidRDefault="005F2F4C" w:rsidP="00907718">
      <w:pPr>
        <w:spacing w:after="0" w:line="240" w:lineRule="auto"/>
        <w:jc w:val="both"/>
        <w:rPr>
          <w:del w:id="1082" w:author="Livisghton Kleber" w:date="2019-11-16T23:52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9E96B3" w14:textId="3E29F905" w:rsidR="001956CC" w:rsidRDefault="00B6078D" w:rsidP="00907718">
      <w:pPr>
        <w:spacing w:after="0" w:line="360" w:lineRule="auto"/>
        <w:ind w:firstLine="708"/>
        <w:jc w:val="both"/>
        <w:rPr>
          <w:ins w:id="1083" w:author="Livisghton Kleber" w:date="2019-11-16T18:01:00Z"/>
          <w:rFonts w:ascii="Times New Roman" w:hAnsi="Times New Roman" w:cs="Times New Roman"/>
          <w:color w:val="000000" w:themeColor="text1"/>
          <w:sz w:val="24"/>
          <w:szCs w:val="24"/>
        </w:rPr>
      </w:pPr>
      <w:ins w:id="1084" w:author="Livisghton Kleber" w:date="2019-11-16T16:4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experimentos </w:t>
        </w:r>
      </w:ins>
      <w:ins w:id="1085" w:author="Livisghton Kleber" w:date="2019-11-16T16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foram realizados </w:t>
        </w:r>
      </w:ins>
      <w:ins w:id="1086" w:author="Livisghton Kleber" w:date="2019-11-16T17:14:00Z">
        <w:r w:rsidR="00B066F7">
          <w:rPr>
            <w:rFonts w:ascii="Times New Roman" w:hAnsi="Times New Roman" w:cs="Times New Roman"/>
            <w:color w:val="000000" w:themeColor="text1"/>
            <w:sz w:val="24"/>
            <w:szCs w:val="24"/>
          </w:rPr>
          <w:t>utilizando a</w:t>
        </w:r>
      </w:ins>
      <w:ins w:id="1087" w:author="Livisghton Kleber" w:date="2019-11-16T17:55:00Z">
        <w:r w:rsidR="00244D2C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088" w:author="Livisghton Kleber" w:date="2019-11-16T17:14:00Z">
        <w:r w:rsidR="00B066F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ling</w:t>
        </w:r>
      </w:ins>
      <w:ins w:id="1089" w:author="Livisghton Kleber" w:date="2019-11-16T17:15:00Z">
        <w:r w:rsidR="00B066F7">
          <w:rPr>
            <w:rFonts w:ascii="Times New Roman" w:hAnsi="Times New Roman" w:cs="Times New Roman"/>
            <w:color w:val="000000" w:themeColor="text1"/>
            <w:sz w:val="24"/>
            <w:szCs w:val="24"/>
          </w:rPr>
          <w:t>uage</w:t>
        </w:r>
      </w:ins>
      <w:ins w:id="1090" w:author="Livisghton Kleber" w:date="2019-11-16T17:56:00Z">
        <w:r w:rsidR="00244D2C">
          <w:rPr>
            <w:rFonts w:ascii="Times New Roman" w:hAnsi="Times New Roman" w:cs="Times New Roman"/>
            <w:color w:val="000000" w:themeColor="text1"/>
            <w:sz w:val="24"/>
            <w:szCs w:val="24"/>
          </w:rPr>
          <w:t>ns</w:t>
        </w:r>
      </w:ins>
      <w:ins w:id="1091" w:author="Livisghton Kleber" w:date="2019-11-16T17:15:00Z">
        <w:r w:rsidR="00B066F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MATLAB e Python. </w:t>
        </w:r>
      </w:ins>
      <w:ins w:id="1092" w:author="Livisghton Kleber" w:date="2019-11-16T17:26:00Z">
        <w:r w:rsidR="00BE4787">
          <w:rPr>
            <w:rFonts w:ascii="Times New Roman" w:hAnsi="Times New Roman" w:cs="Times New Roman"/>
            <w:color w:val="000000" w:themeColor="text1"/>
            <w:sz w:val="24"/>
            <w:szCs w:val="24"/>
          </w:rPr>
          <w:t>Foi utilizado o MATLAB p</w:t>
        </w:r>
      </w:ins>
      <w:ins w:id="1093" w:author="Livisghton Kleber" w:date="2019-11-16T17:15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>ara gera</w:t>
        </w:r>
      </w:ins>
      <w:ins w:id="1094" w:author="Livisghton Kleber" w:date="2019-11-16T17:27:00Z">
        <w:r w:rsidR="00BE4787">
          <w:rPr>
            <w:rFonts w:ascii="Times New Roman" w:hAnsi="Times New Roman" w:cs="Times New Roman"/>
            <w:color w:val="000000" w:themeColor="text1"/>
            <w:sz w:val="24"/>
            <w:szCs w:val="24"/>
          </w:rPr>
          <w:t>ção</w:t>
        </w:r>
      </w:ins>
      <w:ins w:id="1095" w:author="Livisghton Kleber" w:date="2019-11-16T17:15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096" w:author="Livisghton Kleber" w:date="2019-11-16T17:27:00Z">
        <w:r w:rsidR="00BE4787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ins w:id="1097" w:author="Livisghton Kleber" w:date="2019-11-16T17:15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</w:t>
        </w:r>
      </w:ins>
      <w:ins w:id="1098" w:author="Livisghton Kleber" w:date="2019-11-16T17:27:00Z">
        <w:r w:rsidR="00BE478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chromagram</w:t>
        </w:r>
      </w:ins>
      <w:ins w:id="1099" w:author="Livisghton Kleber" w:date="2019-11-16T22:39:00Z">
        <w:r w:rsidR="004345A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ins w:id="1100" w:author="Livisghton Kleber" w:date="2019-11-16T17:27:00Z">
        <w:r w:rsidR="00BE478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1101" w:author="Livisghton Kleber" w:date="2019-11-16T17:17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porque já </w:t>
        </w:r>
      </w:ins>
      <w:ins w:id="1102" w:author="Livisghton Kleber" w:date="2019-11-16T22:39:00Z">
        <w:r w:rsidR="00AE7B8D">
          <w:rPr>
            <w:rFonts w:ascii="Times New Roman" w:hAnsi="Times New Roman" w:cs="Times New Roman"/>
            <w:color w:val="000000" w:themeColor="text1"/>
            <w:sz w:val="24"/>
            <w:szCs w:val="24"/>
          </w:rPr>
          <w:t>há</w:t>
        </w:r>
      </w:ins>
      <w:ins w:id="1103" w:author="Livisghton Kleber" w:date="2019-11-16T17:17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implementações dos mesmo</w:t>
        </w:r>
      </w:ins>
      <w:ins w:id="1104" w:author="Livisghton Kleber" w:date="2019-11-16T22:40:00Z">
        <w:r w:rsidR="00A12199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105" w:author="Livisghton Kleber" w:date="2019-11-16T17:17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disponível em</w:t>
        </w:r>
      </w:ins>
      <w:ins w:id="1106" w:author="Livisghton Kleber" w:date="2019-11-16T17:27:00Z"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_Ref24817688 \r \h </w:instrText>
        </w:r>
      </w:ins>
      <w:r w:rsidR="008330C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330C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107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[28]</w:t>
        </w:r>
      </w:ins>
      <w:ins w:id="1108" w:author="Livisghton Kleber" w:date="2019-11-16T17:27:00Z"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_Ref24817691 \r \h </w:instrText>
        </w:r>
      </w:ins>
      <w:r w:rsidR="008330C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330C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109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[29]</w:t>
        </w:r>
      </w:ins>
      <w:ins w:id="1110" w:author="Livisghton Kleber" w:date="2019-11-16T17:27:00Z"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1111" w:author="Livisghton Kleber" w:date="2019-11-16T17:30:00Z">
        <w:r w:rsidR="00CA782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As </w:t>
        </w:r>
      </w:ins>
      <w:ins w:id="1112" w:author="Livisghton Kleber" w:date="2019-11-16T17:28:00Z">
        <w:r w:rsidR="00381002">
          <w:rPr>
            <w:rFonts w:ascii="Times New Roman" w:hAnsi="Times New Roman" w:cs="Times New Roman"/>
            <w:color w:val="000000" w:themeColor="text1"/>
            <w:sz w:val="24"/>
            <w:szCs w:val="24"/>
          </w:rPr>
          <w:t>implementações</w:t>
        </w:r>
      </w:ins>
      <w:ins w:id="1113" w:author="Livisghton Kleber" w:date="2019-11-16T17:30:00Z">
        <w:r w:rsidR="00CA782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desse</w:t>
        </w:r>
      </w:ins>
      <w:ins w:id="1114" w:author="Livisghton Kleber" w:date="2019-11-16T18:04:00Z">
        <w:r w:rsidR="009A5BEB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115" w:author="Livisghton Kleber" w:date="2019-11-16T17:30:00Z">
        <w:r w:rsidR="00CA782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CA7828" w:rsidRPr="00CA782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16" w:author="Livisghton Kleber" w:date="2019-11-16T17:30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</w:ins>
      <w:ins w:id="1117" w:author="Livisghton Kleber" w:date="2019-11-16T17:28:00Z">
        <w:r w:rsidR="0038100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18" w:author="Livisghton Kleber" w:date="2019-11-16T17:29:00Z">
        <w:r w:rsidR="00381002">
          <w:rPr>
            <w:rFonts w:ascii="Times New Roman" w:hAnsi="Times New Roman" w:cs="Times New Roman"/>
            <w:color w:val="000000" w:themeColor="text1"/>
            <w:sz w:val="24"/>
            <w:szCs w:val="24"/>
          </w:rPr>
          <w:t>fo</w:t>
        </w:r>
      </w:ins>
      <w:ins w:id="1119" w:author="Livisghton Kleber" w:date="2019-11-16T17:30:00Z">
        <w:r w:rsidR="00CA7828">
          <w:rPr>
            <w:rFonts w:ascii="Times New Roman" w:hAnsi="Times New Roman" w:cs="Times New Roman"/>
            <w:color w:val="000000" w:themeColor="text1"/>
            <w:sz w:val="24"/>
            <w:szCs w:val="24"/>
          </w:rPr>
          <w:t>ra</w:t>
        </w:r>
      </w:ins>
      <w:ins w:id="1120" w:author="Livisghton Kleber" w:date="2019-11-16T17:31:00Z">
        <w:r w:rsidR="00CA7828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ins w:id="1121" w:author="Livisghton Kleber" w:date="2019-11-16T17:29:00Z">
        <w:r w:rsidR="0038100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22" w:author="Livisghton Kleber" w:date="2019-11-17T02:37:00Z">
        <w:r w:rsidR="008C4141">
          <w:rPr>
            <w:rFonts w:ascii="Times New Roman" w:hAnsi="Times New Roman" w:cs="Times New Roman"/>
            <w:color w:val="000000" w:themeColor="text1"/>
            <w:sz w:val="24"/>
            <w:szCs w:val="24"/>
          </w:rPr>
          <w:t>realizadas</w:t>
        </w:r>
      </w:ins>
      <w:ins w:id="1123" w:author="Livisghton Kleber" w:date="2019-11-16T17:29:00Z">
        <w:r w:rsidR="0038100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24" w:author="Livisghton Kleber" w:date="2019-11-16T23:51:00Z">
        <w:r w:rsidR="0056609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</w:t>
        </w:r>
        <w:r w:rsidR="00566096" w:rsidRPr="005A6EA1">
          <w:rPr>
            <w:rFonts w:ascii="Times New Roman" w:hAnsi="Times New Roman" w:cs="Times New Roman"/>
            <w:color w:val="000000" w:themeColor="text1"/>
            <w:sz w:val="24"/>
            <w:szCs w:val="24"/>
          </w:rPr>
          <w:t>Müller</w:t>
        </w:r>
      </w:ins>
      <w:ins w:id="1125" w:author="Livisghton Kleber" w:date="2019-11-16T17:57:00Z">
        <w:r w:rsidR="000724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</w:t>
        </w:r>
      </w:ins>
      <w:ins w:id="1126" w:author="Livisghton Kleber" w:date="2019-11-16T17:56:00Z">
        <w:r w:rsidR="00072421" w:rsidRPr="005A6EA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Ewert</w:t>
        </w:r>
      </w:ins>
      <w:ins w:id="1127" w:author="Livisghton Kleber" w:date="2019-11-16T17:58:00Z"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 trabalho </w:t>
        </w:r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_Ref24819128 \r \h </w:instrText>
        </w:r>
      </w:ins>
      <w:r w:rsidR="00182EB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82EB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128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[23]</w:t>
        </w:r>
      </w:ins>
      <w:ins w:id="1129" w:author="Livisghton Kleber" w:date="2019-11-16T17:58:00Z"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130" w:author="Livisghton Kleber" w:date="2019-11-16T18:00:00Z">
        <w:r w:rsidR="009F6F0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Já p</w:t>
        </w:r>
      </w:ins>
      <w:ins w:id="1131" w:author="Livisghton Kleber" w:date="2019-11-16T17:58:00Z">
        <w:r w:rsidR="001956CC">
          <w:rPr>
            <w:rFonts w:ascii="Times New Roman" w:hAnsi="Times New Roman" w:cs="Times New Roman"/>
            <w:color w:val="000000" w:themeColor="text1"/>
            <w:sz w:val="24"/>
            <w:szCs w:val="24"/>
          </w:rPr>
          <w:t>ara a impleme</w:t>
        </w:r>
      </w:ins>
      <w:ins w:id="1132" w:author="Livisghton Kleber" w:date="2019-11-16T17:59:00Z">
        <w:r w:rsidR="001956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ntação da MLP, foi utilizada a biblioteca </w:t>
        </w:r>
      </w:ins>
      <w:ins w:id="1133" w:author="Livisghton Kleber" w:date="2019-11-18T09:26:00Z">
        <w:r w:rsidR="00B650F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scikit-lea</w:t>
        </w:r>
      </w:ins>
      <w:ins w:id="1134" w:author="Livisghton Kleber" w:date="2019-11-18T09:27:00Z">
        <w:r w:rsidR="00B650F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rn</w:t>
        </w:r>
      </w:ins>
      <w:ins w:id="1135" w:author="Livisghton Kleber" w:date="2019-11-16T18:00:00Z">
        <w:r w:rsidR="001956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</w:t>
        </w:r>
        <w:r w:rsidR="00BA60C9">
          <w:rPr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  <w:r w:rsidR="001956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1956CC" w:rsidRPr="00DE3FB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36" w:author="Livisghton Kleber" w:date="2019-11-18T09:2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Python</w:t>
        </w:r>
        <w:r w:rsidR="001956CC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137" w:author="Livisghton Kleber" w:date="2019-11-17T02:37:00Z">
        <w:r w:rsidR="00D056E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Estas implementações também est</w:t>
        </w:r>
      </w:ins>
      <w:ins w:id="1138" w:author="Livisghton Kleber" w:date="2019-11-17T02:38:00Z">
        <w:r w:rsidR="00D056E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ão </w:t>
        </w:r>
      </w:ins>
      <w:ins w:id="1139" w:author="Livisghton Kleber" w:date="2019-11-17T23:44:00Z">
        <w:r w:rsidR="00BB4FEC">
          <w:rPr>
            <w:rFonts w:ascii="Times New Roman" w:hAnsi="Times New Roman" w:cs="Times New Roman"/>
            <w:color w:val="000000" w:themeColor="text1"/>
            <w:sz w:val="24"/>
            <w:szCs w:val="24"/>
          </w:rPr>
          <w:t>públicas</w:t>
        </w:r>
      </w:ins>
      <w:ins w:id="1140" w:author="Livisghton Kleber" w:date="2019-11-17T02:38:00Z">
        <w:r w:rsidR="00D056E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 site</w:t>
        </w:r>
      </w:ins>
      <w:ins w:id="1141" w:author="Livisghton Kleber" w:date="2019-11-17T23:44:00Z">
        <w:r w:rsidR="00FC747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do </w:t>
        </w:r>
      </w:ins>
      <w:ins w:id="1142" w:author="Livisghton Kleber" w:date="2019-11-17T23:45:00Z">
        <w:r w:rsidR="00CC39F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G</w:t>
        </w:r>
      </w:ins>
      <w:ins w:id="1143" w:author="Livisghton Kleber" w:date="2019-11-17T23:44:00Z">
        <w:r w:rsidR="00FC7477" w:rsidRPr="004632F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44" w:author="Livisghton Kleber" w:date="2019-11-17T23:4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it</w:t>
        </w:r>
      </w:ins>
      <w:ins w:id="1145" w:author="Livisghton Kleber" w:date="2019-11-17T23:45:00Z">
        <w:r w:rsidR="00615B70" w:rsidRPr="004632F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46" w:author="Livisghton Kleber" w:date="2019-11-17T23:4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h</w:t>
        </w:r>
      </w:ins>
      <w:ins w:id="1147" w:author="Livisghton Kleber" w:date="2019-11-17T23:44:00Z">
        <w:r w:rsidR="00FC7477" w:rsidRPr="004632F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48" w:author="Livisghton Kleber" w:date="2019-11-17T23:4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ub</w:t>
        </w:r>
      </w:ins>
      <w:ins w:id="1149" w:author="Livisghton Kleber" w:date="2019-11-17T23:43:00Z"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50" w:author="Livisghton Kleber" w:date="2019-11-17T23:44:00Z"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_Ref24926656 \r \h </w:instrText>
        </w:r>
      </w:ins>
      <w:r w:rsidR="001461DE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461D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151" w:author="Livisghton Kleber" w:date="2019-11-18T09:47:00Z">
        <w:r w:rsidR="00FA2855">
          <w:rPr>
            <w:rFonts w:ascii="Times New Roman" w:hAnsi="Times New Roman" w:cs="Times New Roman"/>
            <w:color w:val="000000" w:themeColor="text1"/>
            <w:sz w:val="24"/>
            <w:szCs w:val="24"/>
          </w:rPr>
          <w:t>[30]</w:t>
        </w:r>
      </w:ins>
      <w:ins w:id="1152" w:author="Livisghton Kleber" w:date="2019-11-17T23:44:00Z"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67B354E" w14:textId="72DFEE53" w:rsidR="00BE3084" w:rsidRPr="00682EFE" w:rsidRDefault="00BE3084" w:rsidP="00907718">
      <w:pPr>
        <w:spacing w:after="0" w:line="360" w:lineRule="auto"/>
        <w:ind w:firstLine="708"/>
        <w:jc w:val="both"/>
        <w:rPr>
          <w:ins w:id="1153" w:author="Livisghton Kleber" w:date="2019-11-16T18:10:00Z"/>
          <w:rFonts w:ascii="Consolas" w:hAnsi="Consolas"/>
          <w:color w:val="C7254E"/>
          <w:sz w:val="19"/>
          <w:szCs w:val="19"/>
          <w:shd w:val="clear" w:color="auto" w:fill="F9F2F4"/>
          <w:rPrChange w:id="1154" w:author="Livisghton Kleber" w:date="2019-11-16T18:52:00Z">
            <w:rPr>
              <w:ins w:id="1155" w:author="Livisghton Kleber" w:date="2019-11-16T18:10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ins w:id="1156" w:author="Livisghton Kleber" w:date="2019-11-16T18:4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Primeiramente</w:t>
        </w:r>
      </w:ins>
      <w:ins w:id="1157" w:author="Livisghton Kleber" w:date="2019-11-16T18:53:00Z">
        <w:r w:rsidR="00D53FFB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158" w:author="Livisghton Kleber" w:date="2019-11-16T18:4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foi </w:t>
        </w:r>
      </w:ins>
      <w:ins w:id="1159" w:author="Livisghton Kleber" w:date="2019-11-16T18:4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utilizado o programa </w:t>
        </w:r>
        <w:r w:rsidRPr="00BE308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60" w:author="Livisghton Kleber" w:date="2019-11-16T18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Format </w:t>
        </w:r>
      </w:ins>
      <w:ins w:id="1161" w:author="Livisghton Kleber" w:date="2019-11-16T18:49:00Z">
        <w:r w:rsidRPr="00BE308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62" w:author="Livisghton Kleber" w:date="2019-11-16T18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Factory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63" w:author="Livisghton Kleber" w:date="2019-11-16T18:53:00Z">
        <w:r w:rsidR="00715A4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na configuração padrão </w:t>
        </w:r>
      </w:ins>
      <w:ins w:id="1164" w:author="Livisghton Kleber" w:date="2019-11-16T18:4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converter todos os arquivos no formato Mp3 para </w:t>
        </w:r>
      </w:ins>
      <w:ins w:id="1165" w:author="Livisghton Kleber" w:date="2019-11-16T18:4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Wav. Em seguida, foi </w:t>
        </w:r>
      </w:ins>
      <w:ins w:id="1166" w:author="Livisghton Kleber" w:date="2019-11-16T18:50:00Z">
        <w:r w:rsidR="0083357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gerado as </w:t>
        </w:r>
        <w:r w:rsidR="00833573" w:rsidRPr="0083357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67" w:author="Livisghton Kleber" w:date="2019-11-16T18:5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r w:rsidR="0083357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cada</w:t>
        </w:r>
      </w:ins>
      <w:ins w:id="1168" w:author="Livisghton Kleber" w:date="2019-11-16T18:4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arquivo</w:t>
        </w:r>
      </w:ins>
      <w:ins w:id="1169" w:author="Livisghton Kleber" w:date="2019-11-16T18:50:00Z">
        <w:r w:rsidR="0083357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70" w:author="Livisghton Kleber" w:date="2019-11-16T18:4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Wav</w:t>
        </w:r>
        <w:r w:rsidR="0083357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71" w:author="Livisghton Kleber" w:date="2019-11-16T18:50:00Z">
        <w:r w:rsidR="0083357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meio da função </w:t>
        </w:r>
      </w:ins>
      <w:ins w:id="1172" w:author="Livisghton Kleber" w:date="2019-11-16T18:51:00Z">
        <w:r w:rsidR="00833573" w:rsidRPr="00B62413">
          <w:rPr>
            <w:rFonts w:ascii="Times New Roman" w:hAnsi="Times New Roman" w:cs="Times New Roman"/>
            <w:i/>
            <w:iCs/>
            <w:sz w:val="24"/>
            <w:szCs w:val="24"/>
            <w:rPrChange w:id="1173" w:author="Livisghton Kleber" w:date="2019-11-17T23:4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converteWavtoPitch.m</w:t>
        </w:r>
      </w:ins>
      <w:ins w:id="1174" w:author="Livisghton Kleber" w:date="2019-11-16T18:55:00Z">
        <w:r w:rsidR="00D063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este processo </w:t>
        </w:r>
      </w:ins>
      <w:ins w:id="1175" w:author="Livisghton Kleber" w:date="2019-11-16T18:56:00Z">
        <w:r w:rsidR="00D063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foi feito apenas uma vez, porque todos os </w:t>
        </w:r>
        <w:r w:rsidR="00D06383" w:rsidRPr="000746A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76" w:author="Livisghton Kleber" w:date="2019-11-16T18:56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  <w:r w:rsidR="00D063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partem deste ponto.</w:t>
        </w:r>
      </w:ins>
    </w:p>
    <w:p w14:paraId="39D9983F" w14:textId="2E28F002" w:rsidR="009D3C67" w:rsidRDefault="009D3C67" w:rsidP="00907718">
      <w:pPr>
        <w:spacing w:after="0" w:line="360" w:lineRule="auto"/>
        <w:ind w:firstLine="708"/>
        <w:jc w:val="both"/>
        <w:rPr>
          <w:ins w:id="1177" w:author="Livisghton Kleber" w:date="2019-11-16T18:18:00Z"/>
          <w:rFonts w:ascii="Times New Roman" w:hAnsi="Times New Roman" w:cs="Times New Roman"/>
          <w:color w:val="000000" w:themeColor="text1"/>
          <w:sz w:val="24"/>
          <w:szCs w:val="24"/>
        </w:rPr>
      </w:pPr>
      <w:ins w:id="1178" w:author="Livisghton Kleber" w:date="2019-11-16T18:1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</w:t>
        </w:r>
      </w:ins>
      <w:ins w:id="1179" w:author="Livisghton Kleber" w:date="2019-11-16T18:13:00Z">
        <w:r w:rsidR="00A4754D">
          <w:rPr>
            <w:rFonts w:ascii="Times New Roman" w:hAnsi="Times New Roman" w:cs="Times New Roman"/>
            <w:color w:val="000000" w:themeColor="text1"/>
            <w:sz w:val="24"/>
            <w:szCs w:val="24"/>
          </w:rPr>
          <w:t>geração</w:t>
        </w:r>
      </w:ins>
      <w:ins w:id="1180" w:author="Livisghton Kleber" w:date="2019-11-16T18:1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do </w:t>
        </w:r>
      </w:ins>
      <w:ins w:id="1181" w:author="Livisghton Kleber" w:date="2019-11-16T18:11:00Z">
        <w:r w:rsidRPr="009D3C6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82" w:author="Livisghton Kleber" w:date="2019-11-16T18:11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CP Feature</w:t>
        </w:r>
      </w:ins>
      <w:ins w:id="1183" w:author="Livisghton Kleber" w:date="2019-11-16T18:43:00Z">
        <w:r w:rsidR="00DE0AD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ins w:id="1184" w:author="Livisghton Kleber" w:date="2019-11-16T18:1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 w:rsidR="00A4754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foi utizada a função </w:t>
        </w:r>
      </w:ins>
      <w:ins w:id="1185" w:author="Livisghton Kleber" w:date="2019-11-16T18:12:00Z">
        <w:r w:rsidR="00A4754D" w:rsidRPr="00B62413">
          <w:rPr>
            <w:rFonts w:ascii="Times New Roman" w:hAnsi="Times New Roman" w:cs="Times New Roman"/>
            <w:i/>
            <w:iCs/>
            <w:sz w:val="24"/>
            <w:szCs w:val="24"/>
            <w:rPrChange w:id="1186" w:author="Livisghton Kleber" w:date="2019-11-17T23:47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>pitch_to_chroma.m</w:t>
        </w:r>
      </w:ins>
      <w:ins w:id="1187" w:author="Livisghton Kleber" w:date="2019-11-16T18:13:00Z">
        <w:r w:rsidR="00A4754D" w:rsidRPr="00A4754D">
          <w:rPr>
            <w:rFonts w:ascii="Times New Roman" w:hAnsi="Times New Roman" w:cs="Times New Roman"/>
            <w:color w:val="000000" w:themeColor="text1"/>
            <w:sz w:val="24"/>
            <w:szCs w:val="24"/>
            <w:rPrChange w:id="1188" w:author="Livisghton Kleber" w:date="2019-11-16T18:14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 xml:space="preserve">, com a omissão </w:t>
        </w:r>
      </w:ins>
      <w:ins w:id="1189" w:author="Livisghton Kleber" w:date="2019-11-16T18:14:00Z">
        <w:r w:rsidR="00A4754D" w:rsidRPr="00A4754D">
          <w:rPr>
            <w:rFonts w:ascii="Times New Roman" w:hAnsi="Times New Roman" w:cs="Times New Roman"/>
            <w:color w:val="000000" w:themeColor="text1"/>
            <w:sz w:val="24"/>
            <w:szCs w:val="24"/>
            <w:rPrChange w:id="1190" w:author="Livisghton Kleber" w:date="2019-11-16T18:14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>da compressão logarítma</w:t>
        </w:r>
      </w:ins>
      <w:ins w:id="1191" w:author="Livisghton Kleber" w:date="2019-11-16T18:15:00Z"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gerando assim duas bases de dados </w:t>
        </w:r>
      </w:ins>
      <w:ins w:id="1192" w:author="Livisghton Kleber" w:date="2019-11-16T18:16:00Z"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>chamadas de bd_CP</w:t>
        </w:r>
      </w:ins>
      <w:ins w:id="1193" w:author="Livisghton Kleber" w:date="2019-11-16T22:49:00Z">
        <w:r w:rsidR="00F07B7B">
          <w:rPr>
            <w:rFonts w:ascii="Times New Roman" w:hAnsi="Times New Roman" w:cs="Times New Roman"/>
            <w:color w:val="000000" w:themeColor="text1"/>
            <w:sz w:val="24"/>
            <w:szCs w:val="24"/>
          </w:rPr>
          <w:t>.cvs</w:t>
        </w:r>
      </w:ins>
      <w:ins w:id="1194" w:author="Livisghton Kleber" w:date="2019-11-16T18:16:00Z"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bd_</w:t>
        </w:r>
      </w:ins>
      <w:ins w:id="1195" w:author="Livisghton Kleber" w:date="2019-11-16T18:17:00Z"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>CP1</w:t>
        </w:r>
      </w:ins>
      <w:ins w:id="1196" w:author="Livisghton Kleber" w:date="2019-11-16T22:49:00Z">
        <w:r w:rsidR="00F07B7B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197" w:author="Livisghton Kleber" w:date="2019-11-16T18:17:00Z"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7E5E12D" w14:textId="32AA049A" w:rsidR="0009414D" w:rsidRDefault="0009414D" w:rsidP="00907718">
      <w:pPr>
        <w:spacing w:after="0" w:line="360" w:lineRule="auto"/>
        <w:ind w:firstLine="708"/>
        <w:jc w:val="both"/>
        <w:rPr>
          <w:ins w:id="1198" w:author="Livisghton Kleber" w:date="2019-11-16T18:43:00Z"/>
          <w:rFonts w:ascii="Times New Roman" w:hAnsi="Times New Roman" w:cs="Times New Roman"/>
          <w:color w:val="000000" w:themeColor="text1"/>
          <w:sz w:val="24"/>
          <w:szCs w:val="24"/>
        </w:rPr>
      </w:pPr>
      <w:ins w:id="1199" w:author="Livisghton Kleber" w:date="2019-11-16T18:1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gerar o CLP </w:t>
        </w:r>
        <w:r w:rsidRPr="005A6EA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Feature</w:t>
        </w:r>
      </w:ins>
      <w:ins w:id="1200" w:author="Livisghton Kleber" w:date="2019-11-16T18:43:00Z">
        <w:r w:rsidR="00DE0AD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ins w:id="1201" w:author="Livisghton Kleber" w:date="2019-11-16T18:18:00Z">
        <w:r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foi utilizada a mesma função do CP,</w:t>
        </w:r>
      </w:ins>
      <w:ins w:id="1202" w:author="Livisghton Kleber" w:date="2019-11-16T18:1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mas agora aplicando a compressão </w:t>
        </w:r>
        <w:r w:rsidRPr="005A6EA1">
          <w:rPr>
            <w:rFonts w:ascii="Times New Roman" w:hAnsi="Times New Roman" w:cs="Times New Roman"/>
            <w:color w:val="000000" w:themeColor="text1"/>
            <w:sz w:val="24"/>
            <w:szCs w:val="24"/>
          </w:rPr>
          <w:t>logarítma</w:t>
        </w:r>
      </w:ins>
      <w:ins w:id="1203" w:author="Livisghton Kleber" w:date="2019-11-16T18:39:00Z">
        <w:r w:rsidR="002C452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m:oMath>
        <m:r>
          <w:ins w:id="1204" w:author="Livisghton Kleber" w:date="2019-11-16T18:40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η=100</m:t>
          </w:ins>
        </m:r>
      </m:oMath>
      <w:ins w:id="1205" w:author="Livisghton Kleber" w:date="2019-11-16T18:1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1206" w:author="Livisghton Kleber" w:date="2019-11-16T18:42:00Z">
        <w:r w:rsidR="002C4527">
          <w:rPr>
            <w:rFonts w:ascii="Times New Roman" w:hAnsi="Times New Roman" w:cs="Times New Roman"/>
            <w:color w:val="000000" w:themeColor="text1"/>
            <w:sz w:val="24"/>
            <w:szCs w:val="24"/>
          </w:rPr>
          <w:t>gerando também duas bases de dados, bd_CLP</w:t>
        </w:r>
      </w:ins>
      <w:ins w:id="1207" w:author="Livisghton Kleber" w:date="2019-11-16T22:51:00Z">
        <w:r w:rsidR="00DC7E5D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08" w:author="Livisghton Kleber" w:date="2019-11-16T18:42:00Z">
        <w:r w:rsidR="002C452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bd_CLP1</w:t>
        </w:r>
      </w:ins>
      <w:ins w:id="1209" w:author="Livisghton Kleber" w:date="2019-11-16T22:51:00Z">
        <w:r w:rsidR="00DC7E5D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10" w:author="Livisghton Kleber" w:date="2019-11-16T18:43:00Z">
        <w:r w:rsidR="008372F0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63E032F" w14:textId="1B7A80B2" w:rsidR="00DE0AD3" w:rsidRDefault="00DE0AD3" w:rsidP="00907718">
      <w:pPr>
        <w:spacing w:after="0" w:line="360" w:lineRule="auto"/>
        <w:ind w:firstLine="708"/>
        <w:jc w:val="both"/>
        <w:rPr>
          <w:ins w:id="1211" w:author="Livisghton Kleber" w:date="2019-11-16T19:33:00Z"/>
          <w:rFonts w:ascii="Times New Roman" w:hAnsi="Times New Roman" w:cs="Times New Roman"/>
          <w:color w:val="000000" w:themeColor="text1"/>
          <w:sz w:val="24"/>
          <w:szCs w:val="24"/>
        </w:rPr>
      </w:pPr>
      <w:ins w:id="1212" w:author="Livisghton Kleber" w:date="2019-11-16T18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Já para gerar o CENS </w:t>
        </w:r>
        <w:r w:rsidRPr="00DE0AD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13" w:author="Livisghton Kleber" w:date="2019-11-16T18:4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</w:t>
        </w:r>
        <w:r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214" w:author="Livisghton Kleber" w:date="2019-11-16T18:44:00Z">
        <w:r w:rsidR="00BE30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foi utilizada a função </w:t>
        </w:r>
        <w:r w:rsidR="00BE3084" w:rsidRPr="00B62413">
          <w:rPr>
            <w:rFonts w:ascii="Times New Roman" w:hAnsi="Times New Roman" w:cs="Times New Roman"/>
            <w:i/>
            <w:iCs/>
            <w:sz w:val="24"/>
            <w:szCs w:val="24"/>
            <w:rPrChange w:id="1215" w:author="Livisghton Kleber" w:date="2019-11-17T23:49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>pitch_to_CENS.m</w:t>
        </w:r>
      </w:ins>
      <w:ins w:id="1216" w:author="Livisghton Kleber" w:date="2019-11-16T19:01:00Z">
        <w:r w:rsidR="00845005" w:rsidRPr="00B62413">
          <w:rPr>
            <w:rFonts w:ascii="Times New Roman" w:hAnsi="Times New Roman" w:cs="Times New Roman"/>
            <w:sz w:val="24"/>
            <w:szCs w:val="24"/>
            <w:rPrChange w:id="1217" w:author="Livisghton Kleber" w:date="2019-11-17T23:49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>,</w:t>
        </w:r>
        <w:r w:rsidR="00845005" w:rsidRPr="00B62413">
          <w:rPr>
            <w:rFonts w:ascii="Times New Roman" w:hAnsi="Times New Roman" w:cs="Times New Roman"/>
            <w:sz w:val="24"/>
            <w:szCs w:val="24"/>
            <w:rPrChange w:id="1218" w:author="Livisghton Kleber" w:date="2019-11-17T23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 </w:t>
        </w:r>
      </w:ins>
      <w:ins w:id="1219" w:author="Livisghton Kleber" w:date="2019-11-16T19:10:00Z">
        <w:r w:rsidR="00776F7A">
          <w:rPr>
            <w:rFonts w:ascii="Times New Roman" w:hAnsi="Times New Roman" w:cs="Times New Roman"/>
            <w:color w:val="000000" w:themeColor="text1"/>
            <w:sz w:val="24"/>
            <w:szCs w:val="24"/>
          </w:rPr>
          <w:t>onde o</w:t>
        </w:r>
      </w:ins>
      <w:ins w:id="1220" w:author="Livisghton Kleber" w:date="2019-11-16T19:38:00Z">
        <w:r w:rsidR="00836DB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tamanho da janela é</w:t>
        </w:r>
      </w:ins>
      <w:ins w:id="1221" w:author="Livisghton Kleber" w:date="2019-11-16T19:29:00Z">
        <w:r w:rsidR="0039600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m:oMath>
        <m:r>
          <w:ins w:id="1222" w:author="Livisghton Kleber" w:date="2019-11-16T19:11:00Z">
            <w:rPr>
              <w:rFonts w:ascii="Cambria Math" w:hAnsi="Cambria Math" w:cs="Times New Roman"/>
              <w:sz w:val="24"/>
              <w:szCs w:val="24"/>
            </w:rPr>
            <m:t>ω=10</m:t>
          </w:ins>
        </m:r>
      </m:oMath>
      <w:ins w:id="1223" w:author="Livisghton Kleber" w:date="2019-11-16T19:11:00Z">
        <w:r w:rsidR="00776F7A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ins w:id="1224" w:author="Livisghton Kleber" w:date="2019-11-16T19:38:00Z">
        <w:r w:rsidR="00F62C04">
          <w:rPr>
            <w:rFonts w:ascii="Times New Roman" w:hAnsi="Times New Roman" w:cs="Times New Roman"/>
            <w:sz w:val="24"/>
            <w:szCs w:val="24"/>
          </w:rPr>
          <w:t xml:space="preserve"> redução de amostras</w:t>
        </w:r>
      </w:ins>
      <w:ins w:id="1225" w:author="Livisghton Kleber" w:date="2019-11-16T19:11:00Z">
        <w:r w:rsidR="00776F7A">
          <w:rPr>
            <w:rFonts w:ascii="Times New Roman" w:hAnsi="Times New Roman" w:cs="Times New Roman"/>
            <w:sz w:val="24"/>
            <w:szCs w:val="24"/>
          </w:rPr>
          <w:t xml:space="preserve"> </w:t>
        </w:r>
        <m:oMath>
          <m:r>
            <w:rPr>
              <w:rFonts w:ascii="Cambria Math" w:hAnsi="Cambria Math" w:cs="Times New Roman"/>
              <w:sz w:val="24"/>
              <w:szCs w:val="24"/>
            </w:rPr>
            <m:t>d=1</m:t>
          </m:r>
        </m:oMath>
      </w:ins>
      <w:ins w:id="1226" w:author="Livisghton Kleber" w:date="2019-11-16T19:28:00Z">
        <w:r w:rsidR="00396005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1227" w:author="Livisghton Kleber" w:date="2019-11-16T19:32:00Z">
        <w:r w:rsidR="00AB1945">
          <w:rPr>
            <w:rFonts w:ascii="Times New Roman" w:hAnsi="Times New Roman" w:cs="Times New Roman"/>
            <w:sz w:val="24"/>
            <w:szCs w:val="24"/>
          </w:rPr>
          <w:t>também foi gerado duas bases de dados,</w:t>
        </w:r>
        <w:r w:rsidR="00AB1945" w:rsidRPr="00AB194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AB1945">
          <w:rPr>
            <w:rFonts w:ascii="Times New Roman" w:hAnsi="Times New Roman" w:cs="Times New Roman"/>
            <w:color w:val="000000" w:themeColor="text1"/>
            <w:sz w:val="24"/>
            <w:szCs w:val="24"/>
          </w:rPr>
          <w:t>bd_CENS</w:t>
        </w:r>
      </w:ins>
      <w:ins w:id="1228" w:author="Livisghton Kleber" w:date="2019-11-16T22:55:00Z">
        <w:r w:rsidR="003D78D2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29" w:author="Livisghton Kleber" w:date="2019-11-16T19:32:00Z">
        <w:r w:rsidR="00AB194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bd_CENS</w:t>
        </w:r>
      </w:ins>
      <w:ins w:id="1230" w:author="Livisghton Kleber" w:date="2019-11-16T22:55:00Z">
        <w:r w:rsidR="003D78D2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31" w:author="Livisghton Kleber" w:date="2019-11-16T19:32:00Z">
        <w:r w:rsidR="00AB1945">
          <w:rPr>
            <w:rFonts w:ascii="Times New Roman" w:hAnsi="Times New Roman" w:cs="Times New Roman"/>
            <w:color w:val="000000" w:themeColor="text1"/>
            <w:sz w:val="24"/>
            <w:szCs w:val="24"/>
          </w:rPr>
          <w:t>1</w:t>
        </w:r>
      </w:ins>
      <w:ins w:id="1232" w:author="Livisghton Kleber" w:date="2019-11-16T19:33:00Z">
        <w:r w:rsidR="00266351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63FC009F" w14:textId="4E162247" w:rsidR="00B066F7" w:rsidRDefault="000B32C5" w:rsidP="00907718">
      <w:pPr>
        <w:spacing w:after="0" w:line="360" w:lineRule="auto"/>
        <w:ind w:firstLine="708"/>
        <w:jc w:val="both"/>
        <w:rPr>
          <w:ins w:id="1233" w:author="Livisghton Kleber" w:date="2019-11-16T19:53:00Z"/>
          <w:rFonts w:ascii="Times New Roman" w:hAnsi="Times New Roman" w:cs="Times New Roman"/>
          <w:color w:val="000000" w:themeColor="text1"/>
          <w:sz w:val="24"/>
          <w:szCs w:val="24"/>
        </w:rPr>
      </w:pPr>
      <w:ins w:id="1234" w:author="Livisghton Kleber" w:date="2019-11-16T19:3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fim, para gerar o CRP </w:t>
        </w:r>
        <w:r w:rsidRPr="000B32C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35" w:author="Livisghton Kleber" w:date="2019-11-16T19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1236" w:author="Livisghton Kleber" w:date="2019-11-16T19:35:00Z">
        <w:r w:rsidR="00BD09D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foi utilizada a função </w:t>
        </w:r>
      </w:ins>
      <w:ins w:id="1237" w:author="Livisghton Kleber" w:date="2019-11-16T19:36:00Z">
        <w:r w:rsidR="00BD09D6" w:rsidRPr="00B62413">
          <w:rPr>
            <w:rFonts w:ascii="Times New Roman" w:hAnsi="Times New Roman" w:cs="Times New Roman"/>
            <w:i/>
            <w:iCs/>
            <w:sz w:val="24"/>
            <w:szCs w:val="24"/>
            <w:rPrChange w:id="1238" w:author="Livisghton Kleber" w:date="2019-11-17T23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pitch_to_CRP.m,</w:t>
        </w:r>
      </w:ins>
      <w:ins w:id="1239" w:author="Livisghton Kleber" w:date="2019-11-16T19:37:00Z">
        <w:r w:rsidR="00BD09D6" w:rsidRPr="00B62413">
          <w:rPr>
            <w:rFonts w:ascii="Times New Roman" w:hAnsi="Times New Roman" w:cs="Times New Roman"/>
            <w:sz w:val="24"/>
            <w:szCs w:val="24"/>
            <w:rPrChange w:id="1240" w:author="Livisghton Kleber" w:date="2019-11-17T23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 </w:t>
        </w:r>
      </w:ins>
      <w:ins w:id="1241" w:author="Livisghton Kleber" w:date="2019-11-16T19:39:00Z">
        <w:r w:rsidR="00E35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onde o tamanho da janela é </w:t>
        </w:r>
        <m:oMath>
          <m:r>
            <w:rPr>
              <w:rFonts w:ascii="Cambria Math" w:hAnsi="Cambria Math" w:cs="Times New Roman"/>
              <w:sz w:val="24"/>
              <w:szCs w:val="24"/>
            </w:rPr>
            <m:t>ω=10</m:t>
          </m:r>
        </m:oMath>
        <w:r w:rsidR="00E35653">
          <w:rPr>
            <w:rFonts w:ascii="Times New Roman" w:hAnsi="Times New Roman" w:cs="Times New Roman"/>
            <w:sz w:val="24"/>
            <w:szCs w:val="24"/>
          </w:rPr>
          <w:t xml:space="preserve">, redução de amostras </w:t>
        </w:r>
        <m:oMath>
          <m:r>
            <w:rPr>
              <w:rFonts w:ascii="Cambria Math" w:hAnsi="Cambria Math" w:cs="Times New Roman"/>
              <w:sz w:val="24"/>
              <w:szCs w:val="24"/>
            </w:rPr>
            <m:t>d=1</m:t>
          </m:r>
        </m:oMath>
        <w:r w:rsidR="00E35653"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="00E35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compressão </w:t>
        </w:r>
        <w:r w:rsidR="00E35653" w:rsidRPr="005A6EA1">
          <w:rPr>
            <w:rFonts w:ascii="Times New Roman" w:hAnsi="Times New Roman" w:cs="Times New Roman"/>
            <w:color w:val="000000" w:themeColor="text1"/>
            <w:sz w:val="24"/>
            <w:szCs w:val="24"/>
          </w:rPr>
          <w:t>logarítma</w:t>
        </w:r>
        <w:r w:rsidR="00E35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η=1000</m:t>
          </m:r>
        </m:oMath>
      </w:ins>
      <w:ins w:id="1242" w:author="Livisghton Kleber" w:date="2019-11-16T19:40:00Z">
        <w:r w:rsidR="00E35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</w:t>
        </w:r>
        <w:r w:rsidR="00E35653">
          <w:rPr>
            <w:rFonts w:ascii="Times New Roman" w:hAnsi="Times New Roman" w:cs="Times New Roman"/>
            <w:sz w:val="24"/>
            <w:szCs w:val="24"/>
          </w:rPr>
          <w:lastRenderedPageBreak/>
          <w:t>o</w:t>
        </w:r>
        <w:r w:rsidR="00E35653" w:rsidRPr="00C977E8">
          <w:rPr>
            <w:rFonts w:ascii="Times New Roman" w:hAnsi="Times New Roman" w:cs="Times New Roman"/>
            <w:sz w:val="24"/>
            <w:szCs w:val="24"/>
          </w:rPr>
          <w:t>s coeficientes superiores</w:t>
        </w:r>
      </w:ins>
      <w:ins w:id="1243" w:author="Livisghton Kleber" w:date="2019-11-16T19:41:00Z">
        <w:r w:rsidR="00E35653">
          <w:rPr>
            <w:rFonts w:ascii="Times New Roman" w:hAnsi="Times New Roman" w:cs="Times New Roman"/>
            <w:sz w:val="24"/>
            <w:szCs w:val="24"/>
          </w:rPr>
          <w:t xml:space="preserve"> </w:t>
        </w:r>
        <m:oMath>
          <m:r>
            <w:rPr>
              <w:rFonts w:ascii="Cambria Math" w:hAnsi="Cambria Math" w:cs="Times New Roman"/>
              <w:sz w:val="24"/>
              <w:szCs w:val="24"/>
            </w:rPr>
            <m:t>p=55</m:t>
          </m:r>
        </m:oMath>
      </w:ins>
      <w:ins w:id="1244" w:author="Livisghton Kleber" w:date="2019-11-16T19:43:00Z">
        <w:r w:rsidR="00F26ABC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1245" w:author="Livisghton Kleber" w:date="2019-11-17T23:50:00Z">
        <w:r w:rsidR="00B62413">
          <w:rPr>
            <w:rFonts w:ascii="Times New Roman" w:hAnsi="Times New Roman" w:cs="Times New Roman"/>
            <w:sz w:val="24"/>
            <w:szCs w:val="24"/>
          </w:rPr>
          <w:t>Além disso,</w:t>
        </w:r>
      </w:ins>
      <w:ins w:id="1246" w:author="Livisghton Kleber" w:date="2019-11-16T19:43:00Z">
        <w:r w:rsidR="00F26ABC">
          <w:rPr>
            <w:rFonts w:ascii="Times New Roman" w:hAnsi="Times New Roman" w:cs="Times New Roman"/>
            <w:sz w:val="24"/>
            <w:szCs w:val="24"/>
          </w:rPr>
          <w:t xml:space="preserve"> fo</w:t>
        </w:r>
      </w:ins>
      <w:ins w:id="1247" w:author="Livisghton Kleber" w:date="2019-11-17T23:50:00Z">
        <w:r w:rsidR="002B584A">
          <w:rPr>
            <w:rFonts w:ascii="Times New Roman" w:hAnsi="Times New Roman" w:cs="Times New Roman"/>
            <w:sz w:val="24"/>
            <w:szCs w:val="24"/>
          </w:rPr>
          <w:t>ram</w:t>
        </w:r>
      </w:ins>
      <w:ins w:id="1248" w:author="Livisghton Kleber" w:date="2019-11-16T19:43:00Z">
        <w:r w:rsidR="00F26ABC">
          <w:rPr>
            <w:rFonts w:ascii="Times New Roman" w:hAnsi="Times New Roman" w:cs="Times New Roman"/>
            <w:sz w:val="24"/>
            <w:szCs w:val="24"/>
          </w:rPr>
          <w:t xml:space="preserve"> gerad</w:t>
        </w:r>
      </w:ins>
      <w:ins w:id="1249" w:author="Livisghton Kleber" w:date="2019-11-17T23:50:00Z">
        <w:r w:rsidR="00B00503">
          <w:rPr>
            <w:rFonts w:ascii="Times New Roman" w:hAnsi="Times New Roman" w:cs="Times New Roman"/>
            <w:sz w:val="24"/>
            <w:szCs w:val="24"/>
          </w:rPr>
          <w:t>as</w:t>
        </w:r>
      </w:ins>
      <w:ins w:id="1250" w:author="Livisghton Kleber" w:date="2019-11-16T19:43:00Z">
        <w:r w:rsidR="00F26ABC">
          <w:rPr>
            <w:rFonts w:ascii="Times New Roman" w:hAnsi="Times New Roman" w:cs="Times New Roman"/>
            <w:sz w:val="24"/>
            <w:szCs w:val="24"/>
          </w:rPr>
          <w:t xml:space="preserve"> duas bases de dados,</w:t>
        </w:r>
        <w:r w:rsidR="00F26ABC" w:rsidRPr="00AB194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F26ABC">
          <w:rPr>
            <w:rFonts w:ascii="Times New Roman" w:hAnsi="Times New Roman" w:cs="Times New Roman"/>
            <w:color w:val="000000" w:themeColor="text1"/>
            <w:sz w:val="24"/>
            <w:szCs w:val="24"/>
          </w:rPr>
          <w:t>bd_C</w:t>
        </w:r>
        <w:r w:rsidR="001D34A4">
          <w:rPr>
            <w:rFonts w:ascii="Times New Roman" w:hAnsi="Times New Roman" w:cs="Times New Roman"/>
            <w:color w:val="000000" w:themeColor="text1"/>
            <w:sz w:val="24"/>
            <w:szCs w:val="24"/>
          </w:rPr>
          <w:t>RP</w:t>
        </w:r>
      </w:ins>
      <w:ins w:id="1251" w:author="Livisghton Kleber" w:date="2019-11-16T22:58:00Z">
        <w:r w:rsidR="00AC7C71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52" w:author="Livisghton Kleber" w:date="2019-11-16T19:43:00Z">
        <w:r w:rsidR="00F26AB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bd_C</w:t>
        </w:r>
        <w:r w:rsidR="002371BA">
          <w:rPr>
            <w:rFonts w:ascii="Times New Roman" w:hAnsi="Times New Roman" w:cs="Times New Roman"/>
            <w:color w:val="000000" w:themeColor="text1"/>
            <w:sz w:val="24"/>
            <w:szCs w:val="24"/>
          </w:rPr>
          <w:t>RP</w:t>
        </w:r>
        <w:r w:rsidR="00F26ABC">
          <w:rPr>
            <w:rFonts w:ascii="Times New Roman" w:hAnsi="Times New Roman" w:cs="Times New Roman"/>
            <w:color w:val="000000" w:themeColor="text1"/>
            <w:sz w:val="24"/>
            <w:szCs w:val="24"/>
          </w:rPr>
          <w:t>1</w:t>
        </w:r>
      </w:ins>
      <w:ins w:id="1253" w:author="Livisghton Kleber" w:date="2019-11-16T22:58:00Z">
        <w:r w:rsidR="00AC7C71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54" w:author="Livisghton Kleber" w:date="2019-11-16T19:43:00Z">
        <w:r w:rsidR="00F26ABC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5B71A162" w14:textId="5C345B60" w:rsidR="00914866" w:rsidRDefault="00816791" w:rsidP="00907718">
      <w:pPr>
        <w:spacing w:after="0" w:line="360" w:lineRule="auto"/>
        <w:ind w:firstLine="708"/>
        <w:jc w:val="both"/>
        <w:rPr>
          <w:ins w:id="1255" w:author="Livisghton Kleber" w:date="2019-11-16T19:56:00Z"/>
          <w:rFonts w:ascii="Times New Roman" w:hAnsi="Times New Roman" w:cs="Times New Roman"/>
          <w:color w:val="000000" w:themeColor="text1"/>
          <w:sz w:val="24"/>
          <w:szCs w:val="24"/>
        </w:rPr>
      </w:pPr>
      <w:ins w:id="1256" w:author="Livisghton Kleber" w:date="2019-11-16T19:4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Com a cr</w:t>
        </w:r>
      </w:ins>
      <w:ins w:id="1257" w:author="Livisghton Kleber" w:date="2019-11-16T19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iação da base de dado</w:t>
        </w:r>
      </w:ins>
      <w:ins w:id="1258" w:author="Livisghton Kleber" w:date="2019-11-16T22:58:00Z">
        <w:r w:rsidR="00F036C9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259" w:author="Livisghton Kleber" w:date="2019-11-16T19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pronta</w:t>
        </w:r>
      </w:ins>
      <w:ins w:id="1260" w:author="Livisghton Kleber" w:date="2019-11-16T22:59:00Z">
        <w:r w:rsidR="00FD6D54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261" w:author="Livisghton Kleber" w:date="2019-11-16T19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pegou-se as bases de dados: bd_CP, bd_CLP, bd_CENS e bd_CRP</w:t>
        </w:r>
      </w:ins>
      <w:ins w:id="1262" w:author="Livisghton Kleber" w:date="2019-11-16T19:46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alimentar a MLP. As bases de dados bd_CP1, bd_CLP1, bd_CENS1 e bd_CRP1, foram gera</w:t>
        </w:r>
      </w:ins>
      <w:ins w:id="1263" w:author="Livisghton Kleber" w:date="2019-11-16T23:01:00Z">
        <w:r w:rsidR="00E703A1">
          <w:rPr>
            <w:rFonts w:ascii="Times New Roman" w:hAnsi="Times New Roman" w:cs="Times New Roman"/>
            <w:color w:val="000000" w:themeColor="text1"/>
            <w:sz w:val="24"/>
            <w:szCs w:val="24"/>
          </w:rPr>
          <w:t>das</w:t>
        </w:r>
      </w:ins>
      <w:ins w:id="1264" w:author="Livisghton Kleber" w:date="2019-11-16T19:46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265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>apenas com o</w:t>
        </w:r>
      </w:ins>
      <w:ins w:id="1266" w:author="Livisghton Kleber" w:date="2019-11-16T19:48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intuito de</w:t>
        </w:r>
      </w:ins>
      <w:ins w:id="1267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268" w:author="Livisghton Kleber" w:date="2019-11-16T19:48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utilizar em </w:t>
        </w:r>
      </w:ins>
      <w:ins w:id="1269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trabalhos futuros, visto que</w:t>
        </w:r>
      </w:ins>
      <w:ins w:id="1270" w:author="Livisghton Kleber" w:date="2019-11-16T19:48:00Z">
        <w:r w:rsidR="002C112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271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não </w:t>
        </w:r>
      </w:ins>
      <w:ins w:id="1272" w:author="Livisghton Kleber" w:date="2019-11-17T23:52:00Z">
        <w:r w:rsidR="002502CF">
          <w:rPr>
            <w:rFonts w:ascii="Times New Roman" w:hAnsi="Times New Roman" w:cs="Times New Roman"/>
            <w:color w:val="000000" w:themeColor="text1"/>
            <w:sz w:val="24"/>
            <w:szCs w:val="24"/>
          </w:rPr>
          <w:t>h</w:t>
        </w:r>
      </w:ins>
      <w:ins w:id="1273" w:author="Livisghton Kleber" w:date="2019-11-17T23:51:00Z">
        <w:r w:rsidR="00A64588">
          <w:rPr>
            <w:rFonts w:ascii="Times New Roman" w:hAnsi="Times New Roman" w:cs="Times New Roman"/>
            <w:color w:val="000000" w:themeColor="text1"/>
            <w:sz w:val="24"/>
            <w:szCs w:val="24"/>
          </w:rPr>
          <w:t>ouve</w:t>
        </w:r>
      </w:ins>
      <w:ins w:id="1274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tempo para ser</w:t>
        </w:r>
      </w:ins>
      <w:ins w:id="1275" w:author="Livisghton Kleber" w:date="2019-11-16T23:02:00Z">
        <w:r w:rsidR="00F9000E">
          <w:rPr>
            <w:rFonts w:ascii="Times New Roman" w:hAnsi="Times New Roman" w:cs="Times New Roman"/>
            <w:color w:val="000000" w:themeColor="text1"/>
            <w:sz w:val="24"/>
            <w:szCs w:val="24"/>
          </w:rPr>
          <w:t>em</w:t>
        </w:r>
      </w:ins>
      <w:ins w:id="1276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analisada</w:t>
        </w:r>
      </w:ins>
      <w:ins w:id="1277" w:author="Livisghton Kleber" w:date="2019-11-16T23:03:00Z">
        <w:r w:rsidR="009F6B33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278" w:author="Livisghton Kleber" w:date="2019-11-16T19:48:00Z">
        <w:r w:rsidR="002C112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completo.</w:t>
        </w:r>
      </w:ins>
      <w:del w:id="1279" w:author="Livisghton Kleber" w:date="2019-11-16T19:48:00Z">
        <w:r w:rsidR="004B7733" w:rsidDel="00C3302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Os experimentos foram realizados comparando os </w:delText>
        </w:r>
      </w:del>
      <w:del w:id="1280" w:author="Livisghton Kleber" w:date="2019-11-16T16:39:00Z">
        <w:r w:rsidR="004B7733" w:rsidDel="00DE471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cinco </w:delText>
        </w:r>
      </w:del>
      <w:del w:id="1281" w:author="Livisghton Kleber" w:date="2019-11-16T19:48:00Z">
        <w:r w:rsidR="004B7733" w:rsidDel="00C3302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tipos de </w:delText>
        </w:r>
        <w:r w:rsidR="004B7733" w:rsidRPr="007C26B5" w:rsidDel="00C3302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chromagram</w:delText>
        </w:r>
        <w:r w:rsidR="004903EC" w:rsidDel="00C3302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s</w:delText>
        </w:r>
        <w:r w:rsidR="003343EB" w:rsidDel="00C3302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mencionado na seção 3.1, foi utilizado a MLP e a base de dados comentada nas seções 3.2 e 4.1 respectivamente.</w:delText>
        </w:r>
      </w:del>
      <w:del w:id="1282" w:author="Livisghton Kleber" w:date="2019-11-16T16:40:00Z">
        <w:r w:rsidR="003343EB" w:rsidDel="0091486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</w:p>
    <w:p w14:paraId="7753FC6C" w14:textId="49B5CA73" w:rsidR="006D7C8A" w:rsidRDefault="006D7C8A" w:rsidP="006D7C8A">
      <w:pPr>
        <w:spacing w:after="0" w:line="360" w:lineRule="auto"/>
        <w:ind w:firstLine="708"/>
        <w:jc w:val="both"/>
        <w:rPr>
          <w:ins w:id="1283" w:author="Livisghton Kleber" w:date="2019-11-16T23:51:00Z"/>
          <w:rFonts w:ascii="Times New Roman" w:hAnsi="Times New Roman" w:cs="Times New Roman"/>
          <w:color w:val="000000" w:themeColor="text1"/>
          <w:sz w:val="24"/>
          <w:szCs w:val="24"/>
        </w:rPr>
      </w:pPr>
      <w:ins w:id="1284" w:author="Livisghton Kleber" w:date="2019-11-16T19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cada experimento,</w:t>
        </w:r>
      </w:ins>
      <w:ins w:id="1285" w:author="Livisghton Kleber" w:date="2019-11-16T23:06:00Z">
        <w:r w:rsidR="007D528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CP, CLP, CENS e CRP.</w:t>
        </w:r>
      </w:ins>
      <w:ins w:id="1286" w:author="Livisghton Kleber" w:date="2019-11-16T19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287" w:author="Livisghton Kleber" w:date="2019-11-16T23:06:00Z">
        <w:r w:rsidR="007D528B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1288" w:author="Livisghton Kleber" w:date="2019-11-16T19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 bases de dados foram divididas em duas partes com a seguinte divisão 70% para treinamento e 30% para testes. Além disso, </w:t>
        </w:r>
      </w:ins>
      <w:ins w:id="1289" w:author="Livisghton Kleber" w:date="2019-11-16T20:0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 rede foi treinada com o número máximo de iterações</w:t>
        </w:r>
      </w:ins>
      <w:ins w:id="1290" w:author="Livisghton Kleber" w:date="2019-11-16T20:0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1000 durante 30 vezes.</w:t>
        </w:r>
      </w:ins>
    </w:p>
    <w:p w14:paraId="7EB16A9D" w14:textId="77777777" w:rsidR="006D7C8A" w:rsidRPr="009C2F12" w:rsidRDefault="006D7C8A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0B8F4" w14:textId="55AEAB9F" w:rsidR="00907718" w:rsidRPr="009C2F12" w:rsidDel="001E7221" w:rsidRDefault="00907718" w:rsidP="00907718">
      <w:pPr>
        <w:spacing w:after="0" w:line="360" w:lineRule="auto"/>
        <w:ind w:firstLine="708"/>
        <w:jc w:val="both"/>
        <w:rPr>
          <w:del w:id="1291" w:author="Livisghton Kleber" w:date="2019-11-16T20:01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292" w:name="_Toc24847254"/>
      <w:bookmarkStart w:id="1293" w:name="_Toc24847278"/>
      <w:bookmarkStart w:id="1294" w:name="_Toc24849966"/>
      <w:bookmarkStart w:id="1295" w:name="_Toc24901747"/>
      <w:bookmarkStart w:id="1296" w:name="_Toc24922587"/>
      <w:bookmarkStart w:id="1297" w:name="_Toc24929234"/>
      <w:bookmarkStart w:id="1298" w:name="_Toc24962889"/>
      <w:bookmarkStart w:id="1299" w:name="_Toc24964214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</w:p>
    <w:p w14:paraId="4A1417FF" w14:textId="5BFC5B94" w:rsidR="00907718" w:rsidRPr="009C2F12" w:rsidRDefault="001C2886" w:rsidP="009C2F12">
      <w:pPr>
        <w:pStyle w:val="Ttulo2"/>
        <w:rPr>
          <w:color w:val="000000" w:themeColor="text1"/>
        </w:rPr>
      </w:pPr>
      <w:bookmarkStart w:id="1300" w:name="_Toc24964215"/>
      <w:r>
        <w:rPr>
          <w:color w:val="000000" w:themeColor="text1"/>
        </w:rPr>
        <w:t>Resultados</w:t>
      </w:r>
      <w:bookmarkEnd w:id="1300"/>
    </w:p>
    <w:p w14:paraId="7FE963AE" w14:textId="475170A5" w:rsidR="00907718" w:rsidRDefault="00907718" w:rsidP="00907718">
      <w:pPr>
        <w:spacing w:after="0" w:line="240" w:lineRule="auto"/>
        <w:jc w:val="both"/>
        <w:rPr>
          <w:ins w:id="1301" w:author="Livisghton Kleber" w:date="2019-11-17T09:11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B370C" w14:textId="2FBF7E66" w:rsidR="002D07E3" w:rsidRPr="009C2F12" w:rsidDel="005E347A" w:rsidRDefault="002D07E3" w:rsidP="00907718">
      <w:pPr>
        <w:spacing w:after="0" w:line="240" w:lineRule="auto"/>
        <w:jc w:val="both"/>
        <w:rPr>
          <w:del w:id="1302" w:author="Livisghton Kleber" w:date="2019-11-17T09:13:00Z"/>
          <w:rFonts w:ascii="Times New Roman" w:hAnsi="Times New Roman" w:cs="Times New Roman"/>
          <w:color w:val="000000" w:themeColor="text1"/>
          <w:sz w:val="24"/>
          <w:szCs w:val="24"/>
        </w:rPr>
      </w:pPr>
      <w:ins w:id="1303" w:author="Livisghton Kleber" w:date="2019-11-17T09:1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  <w:t>Avaliaremos o desempenho d</w:t>
        </w:r>
      </w:ins>
      <w:ins w:id="1304" w:author="Livisghton Kleber" w:date="2019-11-17T09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MLP sobre os </w:t>
        </w:r>
        <w:r w:rsidRPr="002D07E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05" w:author="Livisghton Kleber" w:date="2019-11-17T09:1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chromagrams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partir </w:t>
        </w:r>
      </w:ins>
      <w:ins w:id="1306" w:author="Livisghton Kleber" w:date="2019-11-17T09:1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das instâncias de testes.</w:t>
        </w:r>
        <w:r w:rsidR="005E347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1F6EB56A" w14:textId="1170E569" w:rsidR="00696248" w:rsidRDefault="00907718" w:rsidP="005E347A">
      <w:pPr>
        <w:spacing w:after="0" w:line="240" w:lineRule="auto"/>
        <w:jc w:val="both"/>
        <w:rPr>
          <w:ins w:id="1307" w:author="Livisghton Kleber" w:date="2019-11-17T09:49:00Z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del w:id="1308" w:author="Livisghton Kleber" w:date="2019-11-17T02:47:00Z">
        <w:r w:rsidRPr="009C2F12" w:rsidDel="00B144F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trata do objeto do estudo</w:delText>
        </w:r>
      </w:del>
      <w:del w:id="1309" w:author="Livisghton Kleber" w:date="2019-11-17T02:48:00Z">
        <w:r w:rsidRPr="009C2F12" w:rsidDel="00517C5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  <w:ins w:id="1310" w:author="Livisghton Kleber" w:date="2019-11-17T08:13:00Z"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Como o problema é um típico problema de classificação de multi-classes, então foi utilizad</w:t>
        </w:r>
      </w:ins>
      <w:ins w:id="1311" w:author="Livisghton Kleber" w:date="2019-11-17T08:14:00Z"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>a a macro-m</w:t>
        </w:r>
      </w:ins>
      <w:ins w:id="1312" w:author="Livisghton Kleber" w:date="2019-11-17T08:15:00Z"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édia (ou </w:t>
        </w:r>
        <w:r w:rsidR="00696248" w:rsidRPr="0069624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13" w:author="Livisghton Kleber" w:date="2019-11-17T08:1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macro avg</w:t>
        </w:r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), média ponderada (ou </w:t>
        </w:r>
        <w:r w:rsidR="00696248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14" w:author="Livisghton Kleber" w:date="2019-11-17T08:1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weighted avg</w:t>
        </w:r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1315" w:author="Livisghton Kleber" w:date="2019-11-17T08:16:00Z"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a acurácia (ou </w:t>
        </w:r>
        <w:r w:rsidR="00CC6C83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16" w:author="Livisghton Kleber" w:date="2019-11-17T08:16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accuracy</w:t>
        </w:r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) para </w:t>
        </w:r>
      </w:ins>
      <w:ins w:id="1317" w:author="Livisghton Kleber" w:date="2019-11-17T08:17:00Z"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ter uma visão </w:t>
        </w:r>
      </w:ins>
      <w:ins w:id="1318" w:author="Livisghton Kleber" w:date="2019-11-17T08:21:00Z">
        <w:r w:rsidR="00F84208">
          <w:rPr>
            <w:rFonts w:ascii="Times New Roman" w:hAnsi="Times New Roman" w:cs="Times New Roman"/>
            <w:color w:val="000000" w:themeColor="text1"/>
            <w:sz w:val="24"/>
            <w:szCs w:val="24"/>
          </w:rPr>
          <w:t>geral</w:t>
        </w:r>
      </w:ins>
      <w:ins w:id="1319" w:author="Livisghton Kleber" w:date="2019-11-17T08:17:00Z"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sobre as métricas estatísticas</w:t>
        </w:r>
      </w:ins>
      <w:ins w:id="1320" w:author="Livisghton Kleber" w:date="2019-11-17T08:21:00Z">
        <w:r w:rsidR="00A9376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que fo</w:t>
        </w:r>
      </w:ins>
      <w:ins w:id="1321" w:author="Livisghton Kleber" w:date="2019-11-17T08:22:00Z">
        <w:r w:rsidR="00FA48CF">
          <w:rPr>
            <w:rFonts w:ascii="Times New Roman" w:hAnsi="Times New Roman" w:cs="Times New Roman"/>
            <w:color w:val="000000" w:themeColor="text1"/>
            <w:sz w:val="24"/>
            <w:szCs w:val="24"/>
          </w:rPr>
          <w:t>ram</w:t>
        </w:r>
      </w:ins>
      <w:ins w:id="1322" w:author="Livisghton Kleber" w:date="2019-11-17T08:21:00Z">
        <w:r w:rsidR="00A9376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323" w:author="Livisghton Kleber" w:date="2019-11-17T08:22:00Z">
        <w:r w:rsidR="00960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aplicada</w:t>
        </w:r>
        <w:r w:rsidR="00EC152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  <w:r w:rsidR="00E340B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As métricas aplicadas </w:t>
        </w:r>
      </w:ins>
      <w:ins w:id="1324" w:author="Livisghton Kleber" w:date="2019-11-17T08:23:00Z">
        <w:r w:rsidR="00E13A34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uso de comparação dos resultados foram:</w:t>
        </w:r>
      </w:ins>
      <w:ins w:id="1325" w:author="Livisghton Kleber" w:date="2019-11-17T08:18:00Z">
        <w:r w:rsidR="00C05B6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CC6C83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26" w:author="Livisghton Kleber" w:date="2019-11-17T08:1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precision</w:t>
        </w:r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 w:rsidR="00CC6C83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27" w:author="Livisghton Kleber" w:date="2019-11-17T08:1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recall</w:t>
        </w:r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</w:t>
        </w:r>
        <w:r w:rsidR="00CC6C83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28" w:author="Livisghton Kleber" w:date="2019-11-17T08:1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f1-score</w:t>
        </w:r>
      </w:ins>
      <w:ins w:id="1329" w:author="Livisghton Kleber" w:date="2019-11-17T08:22:00Z">
        <w:r w:rsidR="00E340B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.</w:t>
        </w:r>
      </w:ins>
    </w:p>
    <w:p w14:paraId="0B7E4678" w14:textId="77777777" w:rsidR="003014CE" w:rsidRDefault="003014CE" w:rsidP="005E347A">
      <w:pPr>
        <w:spacing w:after="0" w:line="240" w:lineRule="auto"/>
        <w:jc w:val="both"/>
        <w:rPr>
          <w:ins w:id="1330" w:author="Livisghton Kleber" w:date="2019-11-17T09:14:00Z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D33EDD" w14:textId="77777777" w:rsidR="00387E27" w:rsidRPr="009C2F12" w:rsidRDefault="00387E2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pPrChange w:id="1331" w:author="Livisghton Kleber" w:date="2019-11-17T09:13:00Z">
          <w:pPr>
            <w:spacing w:after="0" w:line="360" w:lineRule="auto"/>
            <w:ind w:firstLine="708"/>
            <w:jc w:val="both"/>
          </w:pPr>
        </w:pPrChange>
      </w:pPr>
    </w:p>
    <w:p w14:paraId="5F40F7DB" w14:textId="28BBD2EE" w:rsidR="00BA0B3E" w:rsidRPr="00BA0B3E" w:rsidRDefault="00BA0B3E">
      <w:pPr>
        <w:pStyle w:val="Legenda"/>
        <w:keepNext/>
        <w:jc w:val="center"/>
        <w:rPr>
          <w:ins w:id="1332" w:author="Livisghton Kleber" w:date="2019-11-17T15:13:00Z"/>
          <w:rFonts w:ascii="Times New Roman" w:hAnsi="Times New Roman" w:cs="Times New Roman"/>
          <w:sz w:val="20"/>
          <w:szCs w:val="20"/>
          <w:rPrChange w:id="1333" w:author="Livisghton Kleber" w:date="2019-11-17T15:13:00Z">
            <w:rPr>
              <w:ins w:id="1334" w:author="Livisghton Kleber" w:date="2019-11-17T15:13:00Z"/>
            </w:rPr>
          </w:rPrChange>
        </w:rPr>
        <w:pPrChange w:id="1335" w:author="Livisghton Kleber" w:date="2019-11-17T15:13:00Z">
          <w:pPr/>
        </w:pPrChange>
      </w:pPr>
      <w:bookmarkStart w:id="1336" w:name="_Toc24964235"/>
      <w:ins w:id="1337" w:author="Livisghton Kleber" w:date="2019-11-17T15:13:00Z">
        <w:r w:rsidRPr="00BA0B3E">
          <w:rPr>
            <w:rFonts w:ascii="Times New Roman" w:hAnsi="Times New Roman" w:cs="Times New Roman"/>
            <w:color w:val="auto"/>
            <w:sz w:val="20"/>
            <w:szCs w:val="20"/>
            <w:rPrChange w:id="1338" w:author="Livisghton Kleber" w:date="2019-11-17T15:13:00Z">
              <w:rPr/>
            </w:rPrChange>
          </w:rPr>
          <w:t xml:space="preserve">Tabela </w:t>
        </w:r>
        <w:r w:rsidRPr="00BA0B3E">
          <w:rPr>
            <w:rFonts w:ascii="Times New Roman" w:hAnsi="Times New Roman" w:cs="Times New Roman"/>
            <w:color w:val="auto"/>
            <w:sz w:val="20"/>
            <w:szCs w:val="20"/>
            <w:rPrChange w:id="1339" w:author="Livisghton Kleber" w:date="2019-11-17T15:13:00Z">
              <w:rPr/>
            </w:rPrChange>
          </w:rPr>
          <w:fldChar w:fldCharType="begin"/>
        </w:r>
        <w:r w:rsidRPr="00BA0B3E">
          <w:rPr>
            <w:rFonts w:ascii="Times New Roman" w:hAnsi="Times New Roman" w:cs="Times New Roman"/>
            <w:color w:val="auto"/>
            <w:sz w:val="20"/>
            <w:szCs w:val="20"/>
            <w:rPrChange w:id="1340" w:author="Livisghton Kleber" w:date="2019-11-17T15:13:00Z">
              <w:rPr/>
            </w:rPrChange>
          </w:rPr>
          <w:instrText xml:space="preserve"> SEQ Tabela \* ARABIC </w:instrText>
        </w:r>
      </w:ins>
      <w:r w:rsidRPr="00BA0B3E">
        <w:rPr>
          <w:rFonts w:ascii="Times New Roman" w:hAnsi="Times New Roman" w:cs="Times New Roman"/>
          <w:color w:val="auto"/>
          <w:sz w:val="20"/>
          <w:szCs w:val="20"/>
          <w:rPrChange w:id="1341" w:author="Livisghton Kleber" w:date="2019-11-17T15:13:00Z">
            <w:rPr/>
          </w:rPrChange>
        </w:rPr>
        <w:fldChar w:fldCharType="separate"/>
      </w:r>
      <w:ins w:id="1342" w:author="Livisghton Kleber" w:date="2019-11-18T09:47:00Z">
        <w:r w:rsidR="00FA2855">
          <w:rPr>
            <w:rFonts w:ascii="Times New Roman" w:hAnsi="Times New Roman" w:cs="Times New Roman"/>
            <w:noProof/>
            <w:color w:val="auto"/>
            <w:sz w:val="20"/>
            <w:szCs w:val="20"/>
          </w:rPr>
          <w:t>2</w:t>
        </w:r>
      </w:ins>
      <w:ins w:id="1343" w:author="Livisghton Kleber" w:date="2019-11-17T15:13:00Z">
        <w:r w:rsidRPr="00BA0B3E">
          <w:rPr>
            <w:rFonts w:ascii="Times New Roman" w:hAnsi="Times New Roman" w:cs="Times New Roman"/>
            <w:color w:val="auto"/>
            <w:sz w:val="20"/>
            <w:szCs w:val="20"/>
            <w:rPrChange w:id="1344" w:author="Livisghton Kleber" w:date="2019-11-17T15:13:00Z">
              <w:rPr/>
            </w:rPrChange>
          </w:rPr>
          <w:fldChar w:fldCharType="end"/>
        </w:r>
        <w:r w:rsidRPr="00BA0B3E">
          <w:rPr>
            <w:rFonts w:ascii="Times New Roman" w:hAnsi="Times New Roman" w:cs="Times New Roman"/>
            <w:color w:val="auto"/>
            <w:sz w:val="20"/>
            <w:szCs w:val="20"/>
            <w:rPrChange w:id="1345" w:author="Livisghton Kleber" w:date="2019-11-17T15:13:00Z">
              <w:rPr/>
            </w:rPrChange>
          </w:rPr>
          <w:t>:</w:t>
        </w:r>
        <w:r w:rsidRPr="00BA0B3E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1346" w:author="Livisghton Kleber" w:date="2019-11-17T15:13:00Z">
              <w:rPr/>
            </w:rPrChange>
          </w:rPr>
          <w:t xml:space="preserve"> </w:t>
        </w:r>
      </w:ins>
      <w:ins w:id="1347" w:author="Livisghton Kleber" w:date="2019-11-17T15:14:00Z">
        <w:r w:rsidR="00EF4F74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Resultado do classificador MLP para c</w:t>
        </w:r>
      </w:ins>
      <w:ins w:id="1348" w:author="Livisghton Kleber" w:date="2019-11-17T15:15:00Z">
        <w:r w:rsidR="00EF4F74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 xml:space="preserve">ada </w:t>
        </w:r>
        <w:r w:rsidR="00EF4F74" w:rsidRPr="00E40BD8">
          <w:rPr>
            <w:rFonts w:ascii="Times New Roman" w:hAnsi="Times New Roman" w:cs="Times New Roman"/>
            <w:b w:val="0"/>
            <w:bCs w:val="0"/>
            <w:i/>
            <w:iCs/>
            <w:color w:val="auto"/>
            <w:sz w:val="20"/>
            <w:szCs w:val="20"/>
            <w:rPrChange w:id="1349" w:author="Livisghton Kleber" w:date="2019-11-17T15:15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chormagram</w:t>
        </w:r>
      </w:ins>
      <w:ins w:id="1350" w:author="Livisghton Kleber" w:date="2019-11-17T15:13:00Z">
        <w:r w:rsidRPr="00BA0B3E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1351" w:author="Livisghton Kleber" w:date="2019-11-17T15:13:00Z">
              <w:rPr/>
            </w:rPrChange>
          </w:rPr>
          <w:t>.</w:t>
        </w:r>
        <w:bookmarkEnd w:id="1336"/>
      </w:ins>
    </w:p>
    <w:tbl>
      <w:tblPr>
        <w:tblStyle w:val="TabelaSimples1"/>
        <w:tblW w:w="0" w:type="auto"/>
        <w:tblLook w:val="04A0" w:firstRow="1" w:lastRow="0" w:firstColumn="1" w:lastColumn="0" w:noHBand="0" w:noVBand="1"/>
        <w:tblPrChange w:id="1352" w:author="Livisghton Kleber" w:date="2019-11-17T09:51:00Z">
          <w:tblPr>
            <w:tblStyle w:val="TabelaSimples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13"/>
        <w:gridCol w:w="1528"/>
        <w:gridCol w:w="1702"/>
        <w:gridCol w:w="1543"/>
        <w:gridCol w:w="1489"/>
        <w:gridCol w:w="1312"/>
        <w:tblGridChange w:id="1353">
          <w:tblGrid>
            <w:gridCol w:w="1713"/>
            <w:gridCol w:w="36"/>
            <w:gridCol w:w="1492"/>
            <w:gridCol w:w="257"/>
            <w:gridCol w:w="1445"/>
            <w:gridCol w:w="547"/>
            <w:gridCol w:w="996"/>
            <w:gridCol w:w="915"/>
            <w:gridCol w:w="574"/>
            <w:gridCol w:w="1312"/>
            <w:gridCol w:w="1886"/>
          </w:tblGrid>
        </w:tblGridChange>
      </w:tblGrid>
      <w:tr w:rsidR="003014CE" w14:paraId="7AE1A720" w14:textId="29F14C85" w:rsidTr="0030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54" w:author="Livisghton Kleber" w:date="2019-11-17T09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PrChange w:id="1355" w:author="Livisghton Kleber" w:date="2019-11-17T09:51:00Z">
              <w:tcPr>
                <w:tcW w:w="1749" w:type="dxa"/>
                <w:gridSpan w:val="2"/>
              </w:tcPr>
            </w:tcPrChange>
          </w:tcPr>
          <w:p w14:paraId="24BDF70E" w14:textId="2D906789" w:rsidR="003014CE" w:rsidRPr="00992912" w:rsidRDefault="003014CE">
            <w:pPr>
              <w:spacing w:line="360" w:lineRule="auto"/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356" w:author="Livisghton Kleber" w:date="2019-11-17T09:15:00Z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pPrChange w:id="1357" w:author="Livisghton Kleber" w:date="2019-11-17T09:21:00Z">
                <w:pPr>
                  <w:spacing w:line="360" w:lineRule="auto"/>
                  <w:jc w:val="both"/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58" w:author="Livisghton Kleber" w:date="2019-11-17T09:17:00Z">
              <w:r w:rsidRPr="0099291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T</w:t>
              </w:r>
              <w:r w:rsidRPr="009E2FB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ipos de </w:t>
              </w:r>
              <w:r w:rsidRPr="009E2FB6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  <w:rPrChange w:id="1359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Chromagrams</w:t>
              </w:r>
            </w:ins>
          </w:p>
        </w:tc>
        <w:tc>
          <w:tcPr>
            <w:tcW w:w="1528" w:type="dxa"/>
            <w:tcPrChange w:id="1360" w:author="Livisghton Kleber" w:date="2019-11-17T09:51:00Z">
              <w:tcPr>
                <w:tcW w:w="1749" w:type="dxa"/>
                <w:gridSpan w:val="2"/>
              </w:tcPr>
            </w:tcPrChange>
          </w:tcPr>
          <w:p w14:paraId="765FC7AA" w14:textId="77777777" w:rsidR="003014CE" w:rsidRPr="009E2FB6" w:rsidRDefault="00301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1" w:author="Livisghton Kleber" w:date="2019-11-17T09:16:00Z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pPrChange w:id="1362" w:author="Livisghton Kleber" w:date="2019-11-17T09:18:00Z">
                <w:pPr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02" w:type="dxa"/>
            <w:tcPrChange w:id="1363" w:author="Livisghton Kleber" w:date="2019-11-17T09:51:00Z">
              <w:tcPr>
                <w:tcW w:w="1992" w:type="dxa"/>
                <w:gridSpan w:val="2"/>
              </w:tcPr>
            </w:tcPrChange>
          </w:tcPr>
          <w:p w14:paraId="26BB9580" w14:textId="7DC12971" w:rsidR="003014CE" w:rsidRPr="009E2FB6" w:rsidRDefault="00301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4" w:author="Livisghton Kleber" w:date="2019-11-17T09:15:00Z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rPrChange w:id="1365" w:author="Livisghton Kleber" w:date="2019-11-17T09:20:00Z">
                  <w:rPr>
                    <w:ins w:id="1366" w:author="Livisghton Kleber" w:date="2019-11-17T09:15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367" w:author="Livisghton Kleber" w:date="2019-11-17T09:21:00Z">
                <w:pPr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68" w:author="Livisghton Kleber" w:date="2019-11-17T09:15:00Z">
              <w:r w:rsidRPr="009E2FB6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  <w:rPrChange w:id="1369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Precision</w:t>
              </w:r>
            </w:ins>
          </w:p>
        </w:tc>
        <w:tc>
          <w:tcPr>
            <w:tcW w:w="1543" w:type="dxa"/>
            <w:tcPrChange w:id="1370" w:author="Livisghton Kleber" w:date="2019-11-17T09:51:00Z">
              <w:tcPr>
                <w:tcW w:w="1911" w:type="dxa"/>
                <w:gridSpan w:val="2"/>
              </w:tcPr>
            </w:tcPrChange>
          </w:tcPr>
          <w:p w14:paraId="056318EF" w14:textId="305AAAC3" w:rsidR="003014CE" w:rsidRPr="009E2FB6" w:rsidRDefault="00301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71" w:author="Livisghton Kleber" w:date="2019-11-17T09:15:00Z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rPrChange w:id="1372" w:author="Livisghton Kleber" w:date="2019-11-17T09:20:00Z">
                  <w:rPr>
                    <w:ins w:id="1373" w:author="Livisghton Kleber" w:date="2019-11-17T09:15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374" w:author="Livisghton Kleber" w:date="2019-11-17T09:21:00Z">
                <w:pPr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75" w:author="Livisghton Kleber" w:date="2019-11-17T09:15:00Z">
              <w:r w:rsidRPr="009E2FB6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  <w:rPrChange w:id="1376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Recall</w:t>
              </w:r>
            </w:ins>
          </w:p>
        </w:tc>
        <w:tc>
          <w:tcPr>
            <w:tcW w:w="1489" w:type="dxa"/>
            <w:tcPrChange w:id="1377" w:author="Livisghton Kleber" w:date="2019-11-17T09:51:00Z">
              <w:tcPr>
                <w:tcW w:w="1886" w:type="dxa"/>
                <w:gridSpan w:val="2"/>
              </w:tcPr>
            </w:tcPrChange>
          </w:tcPr>
          <w:p w14:paraId="45C03C9A" w14:textId="421F0DEC" w:rsidR="003014CE" w:rsidRPr="009E2FB6" w:rsidRDefault="00301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78" w:author="Livisghton Kleber" w:date="2019-11-17T09:15:00Z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rPrChange w:id="1379" w:author="Livisghton Kleber" w:date="2019-11-17T09:20:00Z">
                  <w:rPr>
                    <w:ins w:id="1380" w:author="Livisghton Kleber" w:date="2019-11-17T09:15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381" w:author="Livisghton Kleber" w:date="2019-11-17T09:21:00Z">
                <w:pPr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82" w:author="Livisghton Kleber" w:date="2019-11-17T09:16:00Z">
              <w:r w:rsidRPr="00992912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f</w:t>
              </w:r>
              <w:r w:rsidRPr="009E2FB6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  <w:rPrChange w:id="1383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1-score</w:t>
              </w:r>
            </w:ins>
          </w:p>
        </w:tc>
        <w:tc>
          <w:tcPr>
            <w:tcW w:w="1312" w:type="dxa"/>
            <w:tcPrChange w:id="1384" w:author="Livisghton Kleber" w:date="2019-11-17T09:51:00Z">
              <w:tcPr>
                <w:tcW w:w="1886" w:type="dxa"/>
              </w:tcPr>
            </w:tcPrChange>
          </w:tcPr>
          <w:p w14:paraId="2911546C" w14:textId="0210E0D0" w:rsidR="003014CE" w:rsidRPr="00992912" w:rsidRDefault="003014CE" w:rsidP="00301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85" w:author="Livisghton Kleber" w:date="2019-11-17T09:47:00Z"/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</w:pPr>
            <w:ins w:id="1386" w:author="Livisghton Kleber" w:date="2019-11-17T09:47:00Z">
              <w:r w:rsidRPr="005A6EA1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accuracy</w:t>
              </w:r>
            </w:ins>
          </w:p>
        </w:tc>
      </w:tr>
      <w:tr w:rsidR="003014CE" w14:paraId="135A08AC" w14:textId="18E07F5D" w:rsidTr="0030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87" w:author="Livisghton Kleber" w:date="2019-11-17T09:16:00Z"/>
          <w:trPrChange w:id="1388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1389" w:author="Livisghton Kleber" w:date="2019-11-17T09:51:00Z">
              <w:tcPr>
                <w:tcW w:w="1713" w:type="dxa"/>
              </w:tcPr>
            </w:tcPrChange>
          </w:tcPr>
          <w:p w14:paraId="56141E4F" w14:textId="418CF947" w:rsidR="003014CE" w:rsidRPr="009E2FB6" w:rsidRDefault="003014CE">
            <w:pPr>
              <w:spacing w:line="36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390" w:author="Livisghton Kleber" w:date="2019-11-17T09:16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391" w:author="Livisghton Kleber" w:date="2019-11-17T09:20:00Z">
                  <w:rPr>
                    <w:ins w:id="1392" w:author="Livisghton Kleber" w:date="2019-11-17T09:16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393" w:author="Livisghton Kleber" w:date="2019-11-17T09:21:00Z">
                <w:pPr>
                  <w:spacing w:line="360" w:lineRule="auto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394" w:author="Livisghton Kleber" w:date="2019-11-17T09:18:00Z">
              <w:r w:rsidRPr="009E2FB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CP</w:t>
              </w:r>
            </w:ins>
          </w:p>
        </w:tc>
        <w:tc>
          <w:tcPr>
            <w:tcW w:w="0" w:type="dxa"/>
            <w:tcPrChange w:id="1395" w:author="Livisghton Kleber" w:date="2019-11-17T09:51:00Z">
              <w:tcPr>
                <w:tcW w:w="1528" w:type="dxa"/>
                <w:gridSpan w:val="2"/>
              </w:tcPr>
            </w:tcPrChange>
          </w:tcPr>
          <w:p w14:paraId="4A129339" w14:textId="783AC1A9" w:rsidR="003014CE" w:rsidRPr="00EF4F74" w:rsidRDefault="00301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96" w:author="Livisghton Kleber" w:date="2019-11-17T09:16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397" w:author="Livisghton Kleber" w:date="2019-11-17T15:14:00Z">
                  <w:rPr>
                    <w:ins w:id="1398" w:author="Livisghton Kleber" w:date="2019-11-17T09:16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399" w:author="Livisghton Kleber" w:date="2019-11-17T09:18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00" w:author="Livisghton Kleber" w:date="2019-11-17T09:18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401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macro avg</w:t>
              </w:r>
            </w:ins>
          </w:p>
        </w:tc>
        <w:tc>
          <w:tcPr>
            <w:tcW w:w="0" w:type="dxa"/>
            <w:tcPrChange w:id="1402" w:author="Livisghton Kleber" w:date="2019-11-17T09:51:00Z">
              <w:tcPr>
                <w:tcW w:w="1702" w:type="dxa"/>
                <w:gridSpan w:val="2"/>
              </w:tcPr>
            </w:tcPrChange>
          </w:tcPr>
          <w:p w14:paraId="5CDBACCA" w14:textId="102A9187" w:rsidR="003014CE" w:rsidRPr="003014CE" w:rsidRDefault="0020255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03" w:author="Livisghton Kleber" w:date="2019-11-17T09:16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04" w:author="Livisghton Kleber" w:date="2019-11-17T09:51:00Z">
                  <w:rPr>
                    <w:ins w:id="1405" w:author="Livisghton Kleber" w:date="2019-11-17T09:16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06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07" w:author="Livisghton Kleber" w:date="2019-11-17T10:2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</w:t>
              </w:r>
            </w:ins>
            <w:ins w:id="1408" w:author="Livisghton Kleber" w:date="2019-11-17T10:22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5</w:t>
              </w:r>
            </w:ins>
          </w:p>
        </w:tc>
        <w:tc>
          <w:tcPr>
            <w:tcW w:w="0" w:type="dxa"/>
            <w:tcPrChange w:id="1409" w:author="Livisghton Kleber" w:date="2019-11-17T09:51:00Z">
              <w:tcPr>
                <w:tcW w:w="1543" w:type="dxa"/>
                <w:gridSpan w:val="2"/>
              </w:tcPr>
            </w:tcPrChange>
          </w:tcPr>
          <w:p w14:paraId="7280B764" w14:textId="7195F1BD" w:rsidR="003014CE" w:rsidRPr="003014CE" w:rsidRDefault="004A38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10" w:author="Livisghton Kleber" w:date="2019-11-17T09:16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11" w:author="Livisghton Kleber" w:date="2019-11-17T09:51:00Z">
                  <w:rPr>
                    <w:ins w:id="1412" w:author="Livisghton Kleber" w:date="2019-11-17T09:16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13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14" w:author="Livisghton Kleber" w:date="2019-11-17T10:3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0,642</w:t>
              </w:r>
            </w:ins>
          </w:p>
        </w:tc>
        <w:tc>
          <w:tcPr>
            <w:tcW w:w="0" w:type="dxa"/>
            <w:tcPrChange w:id="1415" w:author="Livisghton Kleber" w:date="2019-11-17T09:51:00Z">
              <w:tcPr>
                <w:tcW w:w="1489" w:type="dxa"/>
                <w:gridSpan w:val="2"/>
              </w:tcPr>
            </w:tcPrChange>
          </w:tcPr>
          <w:p w14:paraId="4F087AC0" w14:textId="702E4E9B" w:rsidR="003014CE" w:rsidRPr="003014CE" w:rsidRDefault="00000C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16" w:author="Livisghton Kleber" w:date="2019-11-17T09:16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17" w:author="Livisghton Kleber" w:date="2019-11-17T09:51:00Z">
                  <w:rPr>
                    <w:ins w:id="1418" w:author="Livisghton Kleber" w:date="2019-11-17T09:16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19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20" w:author="Livisghton Kleber" w:date="2019-11-17T10:37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0,641</w:t>
              </w:r>
            </w:ins>
          </w:p>
        </w:tc>
        <w:tc>
          <w:tcPr>
            <w:tcW w:w="0" w:type="dxa"/>
            <w:vMerge w:val="restart"/>
            <w:tcPrChange w:id="1421" w:author="Livisghton Kleber" w:date="2019-11-17T09:51:00Z">
              <w:tcPr>
                <w:tcW w:w="1312" w:type="dxa"/>
                <w:vMerge w:val="restart"/>
              </w:tcPr>
            </w:tcPrChange>
          </w:tcPr>
          <w:p w14:paraId="7782DB3D" w14:textId="4C1DAE8D" w:rsidR="003014CE" w:rsidRPr="003014CE" w:rsidRDefault="00E93F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22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23" w:author="Livisghton Kleber" w:date="2019-11-17T09:51:00Z">
                  <w:rPr>
                    <w:ins w:id="1424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25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26" w:author="Livisghton Kleber" w:date="2019-11-17T10:17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</w:t>
              </w:r>
            </w:ins>
            <w:ins w:id="1427" w:author="Livisghton Kleber" w:date="2019-11-17T10:24:00Z">
              <w:r w:rsidR="00202555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</w:t>
              </w:r>
            </w:ins>
          </w:p>
        </w:tc>
      </w:tr>
      <w:tr w:rsidR="003014CE" w14:paraId="7F55A39B" w14:textId="7221A5CC" w:rsidTr="003014CE">
        <w:trPr>
          <w:ins w:id="1428" w:author="Livisghton Kleber" w:date="2019-11-17T09:17:00Z"/>
          <w:trPrChange w:id="1429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F2F2F2" w:themeFill="background1" w:themeFillShade="F2"/>
            <w:tcPrChange w:id="1430" w:author="Livisghton Kleber" w:date="2019-11-17T09:51:00Z">
              <w:tcPr>
                <w:tcW w:w="1713" w:type="dxa"/>
                <w:shd w:val="clear" w:color="auto" w:fill="F2F2F2" w:themeFill="background1" w:themeFillShade="F2"/>
              </w:tcPr>
            </w:tcPrChange>
          </w:tcPr>
          <w:p w14:paraId="50708CA1" w14:textId="77777777" w:rsidR="003014CE" w:rsidRPr="009E2FB6" w:rsidRDefault="003014CE">
            <w:pPr>
              <w:spacing w:line="360" w:lineRule="auto"/>
              <w:rPr>
                <w:ins w:id="1431" w:author="Livisghton Kleber" w:date="2019-11-17T09:17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432" w:author="Livisghton Kleber" w:date="2019-11-17T09:20:00Z">
                  <w:rPr>
                    <w:ins w:id="1433" w:author="Livisghton Kleber" w:date="2019-11-17T09:17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434" w:author="Livisghton Kleber" w:date="2019-11-17T09:21:00Z">
                <w:pPr>
                  <w:spacing w:line="360" w:lineRule="auto"/>
                  <w:jc w:val="both"/>
                </w:pPr>
              </w:pPrChange>
            </w:pPr>
          </w:p>
        </w:tc>
        <w:tc>
          <w:tcPr>
            <w:tcW w:w="0" w:type="dxa"/>
            <w:tcPrChange w:id="1435" w:author="Livisghton Kleber" w:date="2019-11-17T09:51:00Z">
              <w:tcPr>
                <w:tcW w:w="1528" w:type="dxa"/>
                <w:gridSpan w:val="2"/>
              </w:tcPr>
            </w:tcPrChange>
          </w:tcPr>
          <w:p w14:paraId="08CFD86E" w14:textId="6D7F1539" w:rsidR="003014CE" w:rsidRPr="00EF4F74" w:rsidRDefault="00301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6" w:author="Livisghton Kleber" w:date="2019-11-17T09:17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437" w:author="Livisghton Kleber" w:date="2019-11-17T15:14:00Z">
                  <w:rPr>
                    <w:ins w:id="1438" w:author="Livisghton Kleber" w:date="2019-11-17T09:1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39" w:author="Livisghton Kleber" w:date="2019-11-17T09:18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40" w:author="Livisghton Kleber" w:date="2019-11-17T09:18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441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weighted avg</w:t>
              </w:r>
            </w:ins>
          </w:p>
        </w:tc>
        <w:tc>
          <w:tcPr>
            <w:tcW w:w="0" w:type="dxa"/>
            <w:tcPrChange w:id="1442" w:author="Livisghton Kleber" w:date="2019-11-17T09:51:00Z">
              <w:tcPr>
                <w:tcW w:w="1702" w:type="dxa"/>
                <w:gridSpan w:val="2"/>
              </w:tcPr>
            </w:tcPrChange>
          </w:tcPr>
          <w:p w14:paraId="28AEA291" w14:textId="185F4471" w:rsidR="003014CE" w:rsidRPr="003014CE" w:rsidRDefault="002A12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43" w:author="Livisghton Kleber" w:date="2019-11-17T09:1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44" w:author="Livisghton Kleber" w:date="2019-11-17T09:51:00Z">
                  <w:rPr>
                    <w:ins w:id="1445" w:author="Livisghton Kleber" w:date="2019-11-17T09:1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46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47" w:author="Livisghton Kleber" w:date="2019-11-17T10:27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0,645</w:t>
              </w:r>
            </w:ins>
          </w:p>
        </w:tc>
        <w:tc>
          <w:tcPr>
            <w:tcW w:w="0" w:type="dxa"/>
            <w:tcPrChange w:id="1448" w:author="Livisghton Kleber" w:date="2019-11-17T09:51:00Z">
              <w:tcPr>
                <w:tcW w:w="1543" w:type="dxa"/>
                <w:gridSpan w:val="2"/>
              </w:tcPr>
            </w:tcPrChange>
          </w:tcPr>
          <w:p w14:paraId="4E9F6DC4" w14:textId="6F9C0AE0" w:rsidR="003014CE" w:rsidRPr="003014CE" w:rsidRDefault="00000C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49" w:author="Livisghton Kleber" w:date="2019-11-17T09:1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50" w:author="Livisghton Kleber" w:date="2019-11-17T09:51:00Z">
                  <w:rPr>
                    <w:ins w:id="1451" w:author="Livisghton Kleber" w:date="2019-11-17T09:1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52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53" w:author="Livisghton Kleber" w:date="2019-11-17T10:33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0,642</w:t>
              </w:r>
            </w:ins>
          </w:p>
        </w:tc>
        <w:tc>
          <w:tcPr>
            <w:tcW w:w="0" w:type="dxa"/>
            <w:tcPrChange w:id="1454" w:author="Livisghton Kleber" w:date="2019-11-17T09:51:00Z">
              <w:tcPr>
                <w:tcW w:w="1489" w:type="dxa"/>
                <w:gridSpan w:val="2"/>
              </w:tcPr>
            </w:tcPrChange>
          </w:tcPr>
          <w:p w14:paraId="5542D0EB" w14:textId="61BF1A13" w:rsidR="003014CE" w:rsidRPr="003014CE" w:rsidRDefault="00000C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5" w:author="Livisghton Kleber" w:date="2019-11-17T09:1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56" w:author="Livisghton Kleber" w:date="2019-11-17T09:51:00Z">
                  <w:rPr>
                    <w:ins w:id="1457" w:author="Livisghton Kleber" w:date="2019-11-17T09:1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58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59" w:author="Livisghton Kleber" w:date="2019-11-17T10:38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</w:t>
              </w:r>
            </w:ins>
            <w:ins w:id="1460" w:author="Livisghton Kleber" w:date="2019-11-17T10:39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,641</w:t>
              </w:r>
            </w:ins>
          </w:p>
        </w:tc>
        <w:tc>
          <w:tcPr>
            <w:tcW w:w="0" w:type="dxa"/>
            <w:vMerge/>
            <w:shd w:val="clear" w:color="auto" w:fill="F2F2F2" w:themeFill="background1" w:themeFillShade="F2"/>
            <w:tcPrChange w:id="1461" w:author="Livisghton Kleber" w:date="2019-11-17T09:51:00Z">
              <w:tcPr>
                <w:tcW w:w="1312" w:type="dxa"/>
                <w:vMerge/>
                <w:shd w:val="clear" w:color="auto" w:fill="F2F2F2" w:themeFill="background1" w:themeFillShade="F2"/>
              </w:tcPr>
            </w:tcPrChange>
          </w:tcPr>
          <w:p w14:paraId="0FE28005" w14:textId="77777777" w:rsidR="003014CE" w:rsidRPr="003014CE" w:rsidRDefault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2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63" w:author="Livisghton Kleber" w:date="2019-11-17T09:51:00Z">
                  <w:rPr>
                    <w:ins w:id="1464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65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3014CE" w14:paraId="68749E8A" w14:textId="7448ED47" w:rsidTr="0030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66" w:author="Livisghton Kleber" w:date="2019-11-17T09:18:00Z"/>
          <w:trPrChange w:id="1467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1468" w:author="Livisghton Kleber" w:date="2019-11-17T09:51:00Z">
              <w:tcPr>
                <w:tcW w:w="1713" w:type="dxa"/>
              </w:tcPr>
            </w:tcPrChange>
          </w:tcPr>
          <w:p w14:paraId="27A99960" w14:textId="3E636E7F" w:rsidR="003014CE" w:rsidRPr="009E2FB6" w:rsidRDefault="003014CE">
            <w:pPr>
              <w:spacing w:line="36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69" w:author="Livisghton Kleber" w:date="2019-11-17T09:18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470" w:author="Livisghton Kleber" w:date="2019-11-17T09:20:00Z">
                  <w:rPr>
                    <w:ins w:id="1471" w:author="Livisghton Kleber" w:date="2019-11-17T09:18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472" w:author="Livisghton Kleber" w:date="2019-11-17T09:21:00Z">
                <w:pPr>
                  <w:spacing w:line="360" w:lineRule="auto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73" w:author="Livisghton Kleber" w:date="2019-11-17T09:18:00Z">
              <w:r w:rsidRPr="009E2FB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C</w:t>
              </w:r>
            </w:ins>
            <w:ins w:id="1474" w:author="Livisghton Kleber" w:date="2019-11-17T09:19:00Z">
              <w:r w:rsidRPr="009E2FB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L</w:t>
              </w:r>
            </w:ins>
            <w:ins w:id="1475" w:author="Livisghton Kleber" w:date="2019-11-17T09:18:00Z">
              <w:r w:rsidRPr="009E2FB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P</w:t>
              </w:r>
            </w:ins>
          </w:p>
        </w:tc>
        <w:tc>
          <w:tcPr>
            <w:tcW w:w="0" w:type="dxa"/>
            <w:tcPrChange w:id="1476" w:author="Livisghton Kleber" w:date="2019-11-17T09:51:00Z">
              <w:tcPr>
                <w:tcW w:w="1528" w:type="dxa"/>
                <w:gridSpan w:val="2"/>
              </w:tcPr>
            </w:tcPrChange>
          </w:tcPr>
          <w:p w14:paraId="306DAE80" w14:textId="5D7EB378" w:rsidR="003014CE" w:rsidRPr="00EF4F74" w:rsidRDefault="003014CE" w:rsidP="00301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77" w:author="Livisghton Kleber" w:date="2019-11-17T09:18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478" w:author="Livisghton Kleber" w:date="2019-11-17T15:14:00Z">
                  <w:rPr>
                    <w:ins w:id="1479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ins w:id="1480" w:author="Livisghton Kleber" w:date="2019-11-17T09:18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481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macro avg</w:t>
              </w:r>
            </w:ins>
          </w:p>
        </w:tc>
        <w:tc>
          <w:tcPr>
            <w:tcW w:w="0" w:type="dxa"/>
            <w:tcPrChange w:id="1482" w:author="Livisghton Kleber" w:date="2019-11-17T09:51:00Z">
              <w:tcPr>
                <w:tcW w:w="1702" w:type="dxa"/>
                <w:gridSpan w:val="2"/>
              </w:tcPr>
            </w:tcPrChange>
          </w:tcPr>
          <w:p w14:paraId="7ACC27EF" w14:textId="0541AED8" w:rsidR="003014CE" w:rsidRPr="003014CE" w:rsidRDefault="00C5719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83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84" w:author="Livisghton Kleber" w:date="2019-11-17T09:51:00Z">
                  <w:rPr>
                    <w:ins w:id="1485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86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87" w:author="Livisghton Kleber" w:date="2019-11-17T10:51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0,645</w:t>
              </w:r>
            </w:ins>
          </w:p>
        </w:tc>
        <w:tc>
          <w:tcPr>
            <w:tcW w:w="0" w:type="dxa"/>
            <w:tcPrChange w:id="1488" w:author="Livisghton Kleber" w:date="2019-11-17T09:51:00Z">
              <w:tcPr>
                <w:tcW w:w="1543" w:type="dxa"/>
                <w:gridSpan w:val="2"/>
              </w:tcPr>
            </w:tcPrChange>
          </w:tcPr>
          <w:p w14:paraId="0524E7F3" w14:textId="4632B1A0" w:rsidR="003014CE" w:rsidRPr="003014CE" w:rsidRDefault="007C0D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89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90" w:author="Livisghton Kleber" w:date="2019-11-17T09:51:00Z">
                  <w:rPr>
                    <w:ins w:id="1491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92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93" w:author="Livisghton Kleber" w:date="2019-11-17T10:56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0,643</w:t>
              </w:r>
            </w:ins>
          </w:p>
        </w:tc>
        <w:tc>
          <w:tcPr>
            <w:tcW w:w="0" w:type="dxa"/>
            <w:tcPrChange w:id="1494" w:author="Livisghton Kleber" w:date="2019-11-17T09:51:00Z">
              <w:tcPr>
                <w:tcW w:w="1489" w:type="dxa"/>
                <w:gridSpan w:val="2"/>
              </w:tcPr>
            </w:tcPrChange>
          </w:tcPr>
          <w:p w14:paraId="73E30CF2" w14:textId="5941C4ED" w:rsidR="003014CE" w:rsidRPr="003014CE" w:rsidRDefault="00A266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5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96" w:author="Livisghton Kleber" w:date="2019-11-17T09:51:00Z">
                  <w:rPr>
                    <w:ins w:id="1497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98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99" w:author="Livisghton Kleber" w:date="2019-11-17T11:01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0,642</w:t>
              </w:r>
            </w:ins>
          </w:p>
        </w:tc>
        <w:tc>
          <w:tcPr>
            <w:tcW w:w="0" w:type="dxa"/>
            <w:vMerge w:val="restart"/>
            <w:tcPrChange w:id="1500" w:author="Livisghton Kleber" w:date="2019-11-17T09:51:00Z">
              <w:tcPr>
                <w:tcW w:w="1312" w:type="dxa"/>
                <w:vMerge w:val="restart"/>
              </w:tcPr>
            </w:tcPrChange>
          </w:tcPr>
          <w:p w14:paraId="2CC3BEB8" w14:textId="1E856B4F" w:rsidR="003014CE" w:rsidRPr="003014CE" w:rsidRDefault="00AC7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01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02" w:author="Livisghton Kleber" w:date="2019-11-17T09:51:00Z">
                  <w:rPr>
                    <w:ins w:id="1503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04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05" w:author="Livisghton Kleber" w:date="2019-11-17T10:49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0,644</w:t>
              </w:r>
            </w:ins>
          </w:p>
        </w:tc>
      </w:tr>
      <w:tr w:rsidR="003014CE" w14:paraId="357364FC" w14:textId="6C78717B" w:rsidTr="003014CE">
        <w:trPr>
          <w:ins w:id="1506" w:author="Livisghton Kleber" w:date="2019-11-17T09:18:00Z"/>
          <w:trPrChange w:id="1507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F2F2F2" w:themeFill="background1" w:themeFillShade="F2"/>
            <w:tcPrChange w:id="1508" w:author="Livisghton Kleber" w:date="2019-11-17T09:51:00Z">
              <w:tcPr>
                <w:tcW w:w="1713" w:type="dxa"/>
                <w:shd w:val="clear" w:color="auto" w:fill="F2F2F2" w:themeFill="background1" w:themeFillShade="F2"/>
              </w:tcPr>
            </w:tcPrChange>
          </w:tcPr>
          <w:p w14:paraId="1F471782" w14:textId="77777777" w:rsidR="003014CE" w:rsidRPr="009E2FB6" w:rsidRDefault="003014CE">
            <w:pPr>
              <w:spacing w:line="360" w:lineRule="auto"/>
              <w:rPr>
                <w:ins w:id="1509" w:author="Livisghton Kleber" w:date="2019-11-17T09:18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510" w:author="Livisghton Kleber" w:date="2019-11-17T09:20:00Z">
                  <w:rPr>
                    <w:ins w:id="1511" w:author="Livisghton Kleber" w:date="2019-11-17T09:18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512" w:author="Livisghton Kleber" w:date="2019-11-17T09:21:00Z">
                <w:pPr>
                  <w:spacing w:line="360" w:lineRule="auto"/>
                  <w:jc w:val="both"/>
                </w:pPr>
              </w:pPrChange>
            </w:pPr>
          </w:p>
        </w:tc>
        <w:tc>
          <w:tcPr>
            <w:tcW w:w="0" w:type="dxa"/>
            <w:tcPrChange w:id="1513" w:author="Livisghton Kleber" w:date="2019-11-17T09:51:00Z">
              <w:tcPr>
                <w:tcW w:w="1528" w:type="dxa"/>
                <w:gridSpan w:val="2"/>
              </w:tcPr>
            </w:tcPrChange>
          </w:tcPr>
          <w:p w14:paraId="055D9CE3" w14:textId="60B7F65B" w:rsidR="003014CE" w:rsidRPr="00EF4F74" w:rsidRDefault="003014CE" w:rsidP="00301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4" w:author="Livisghton Kleber" w:date="2019-11-17T09:18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515" w:author="Livisghton Kleber" w:date="2019-11-17T15:14:00Z">
                  <w:rPr>
                    <w:ins w:id="1516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ins w:id="1517" w:author="Livisghton Kleber" w:date="2019-11-17T09:18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518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weighted avg</w:t>
              </w:r>
            </w:ins>
          </w:p>
        </w:tc>
        <w:tc>
          <w:tcPr>
            <w:tcW w:w="0" w:type="dxa"/>
            <w:tcPrChange w:id="1519" w:author="Livisghton Kleber" w:date="2019-11-17T09:51:00Z">
              <w:tcPr>
                <w:tcW w:w="1702" w:type="dxa"/>
                <w:gridSpan w:val="2"/>
              </w:tcPr>
            </w:tcPrChange>
          </w:tcPr>
          <w:p w14:paraId="73586EF4" w14:textId="534E5717" w:rsidR="003014CE" w:rsidRPr="003014CE" w:rsidRDefault="00D43F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0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21" w:author="Livisghton Kleber" w:date="2019-11-17T09:51:00Z">
                  <w:rPr>
                    <w:ins w:id="1522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23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24" w:author="Livisghton Kleber" w:date="2019-11-17T10:53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0,645</w:t>
              </w:r>
            </w:ins>
          </w:p>
        </w:tc>
        <w:tc>
          <w:tcPr>
            <w:tcW w:w="0" w:type="dxa"/>
            <w:tcPrChange w:id="1525" w:author="Livisghton Kleber" w:date="2019-11-17T09:51:00Z">
              <w:tcPr>
                <w:tcW w:w="1543" w:type="dxa"/>
                <w:gridSpan w:val="2"/>
              </w:tcPr>
            </w:tcPrChange>
          </w:tcPr>
          <w:p w14:paraId="22A57337" w14:textId="1AB88AB9" w:rsidR="003014CE" w:rsidRPr="003014CE" w:rsidRDefault="00E333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6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27" w:author="Livisghton Kleber" w:date="2019-11-17T09:51:00Z">
                  <w:rPr>
                    <w:ins w:id="1528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29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30" w:author="Livisghton Kleber" w:date="2019-11-17T10:59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0,644</w:t>
              </w:r>
            </w:ins>
          </w:p>
        </w:tc>
        <w:tc>
          <w:tcPr>
            <w:tcW w:w="0" w:type="dxa"/>
            <w:tcPrChange w:id="1531" w:author="Livisghton Kleber" w:date="2019-11-17T09:51:00Z">
              <w:tcPr>
                <w:tcW w:w="1489" w:type="dxa"/>
                <w:gridSpan w:val="2"/>
              </w:tcPr>
            </w:tcPrChange>
          </w:tcPr>
          <w:p w14:paraId="4041C019" w14:textId="4D05D034" w:rsidR="003014CE" w:rsidRPr="003014CE" w:rsidRDefault="00B01C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2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33" w:author="Livisghton Kleber" w:date="2019-11-17T09:51:00Z">
                  <w:rPr>
                    <w:ins w:id="1534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35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36" w:author="Livisghton Kleber" w:date="2019-11-17T11:04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0,643</w:t>
              </w:r>
            </w:ins>
          </w:p>
        </w:tc>
        <w:tc>
          <w:tcPr>
            <w:tcW w:w="0" w:type="dxa"/>
            <w:vMerge/>
            <w:tcPrChange w:id="1537" w:author="Livisghton Kleber" w:date="2019-11-17T09:51:00Z">
              <w:tcPr>
                <w:tcW w:w="1312" w:type="dxa"/>
                <w:vMerge/>
              </w:tcPr>
            </w:tcPrChange>
          </w:tcPr>
          <w:p w14:paraId="63A67750" w14:textId="77777777" w:rsidR="003014CE" w:rsidRPr="003014CE" w:rsidRDefault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8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39" w:author="Livisghton Kleber" w:date="2019-11-17T09:51:00Z">
                  <w:rPr>
                    <w:ins w:id="1540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41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3014CE" w14:paraId="3477B6F7" w14:textId="2CADB673" w:rsidTr="0030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542" w:author="Livisghton Kleber" w:date="2019-11-17T09:19:00Z"/>
          <w:trPrChange w:id="1543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1544" w:author="Livisghton Kleber" w:date="2019-11-17T09:51:00Z">
              <w:tcPr>
                <w:tcW w:w="1713" w:type="dxa"/>
              </w:tcPr>
            </w:tcPrChange>
          </w:tcPr>
          <w:p w14:paraId="2546D9D8" w14:textId="6C39DF4C" w:rsidR="003014CE" w:rsidRPr="009E2FB6" w:rsidRDefault="003014CE">
            <w:pPr>
              <w:spacing w:line="36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45" w:author="Livisghton Kleber" w:date="2019-11-17T09:19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546" w:author="Livisghton Kleber" w:date="2019-11-17T09:20:00Z">
                  <w:rPr>
                    <w:ins w:id="1547" w:author="Livisghton Kleber" w:date="2019-11-17T09:19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548" w:author="Livisghton Kleber" w:date="2019-11-17T09:21:00Z">
                <w:pPr>
                  <w:spacing w:line="360" w:lineRule="auto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49" w:author="Livisghton Kleber" w:date="2019-11-17T09:19:00Z">
              <w:r w:rsidRPr="009E2FB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CENS</w:t>
              </w:r>
            </w:ins>
          </w:p>
        </w:tc>
        <w:tc>
          <w:tcPr>
            <w:tcW w:w="0" w:type="dxa"/>
            <w:tcPrChange w:id="1550" w:author="Livisghton Kleber" w:date="2019-11-17T09:51:00Z">
              <w:tcPr>
                <w:tcW w:w="1528" w:type="dxa"/>
                <w:gridSpan w:val="2"/>
              </w:tcPr>
            </w:tcPrChange>
          </w:tcPr>
          <w:p w14:paraId="2A1FF376" w14:textId="18C113B4" w:rsidR="003014CE" w:rsidRPr="00EF4F74" w:rsidRDefault="003014CE" w:rsidP="00301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1" w:author="Livisghton Kleber" w:date="2019-11-17T09:19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552" w:author="Livisghton Kleber" w:date="2019-11-17T15:14:00Z">
                  <w:rPr>
                    <w:ins w:id="1553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ins w:id="1554" w:author="Livisghton Kleber" w:date="2019-11-17T09:19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555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macro avg</w:t>
              </w:r>
            </w:ins>
          </w:p>
        </w:tc>
        <w:tc>
          <w:tcPr>
            <w:tcW w:w="0" w:type="dxa"/>
            <w:tcPrChange w:id="1556" w:author="Livisghton Kleber" w:date="2019-11-17T09:51:00Z">
              <w:tcPr>
                <w:tcW w:w="1702" w:type="dxa"/>
                <w:gridSpan w:val="2"/>
              </w:tcPr>
            </w:tcPrChange>
          </w:tcPr>
          <w:p w14:paraId="26CBADFE" w14:textId="5448BE06" w:rsidR="003014CE" w:rsidRPr="003014CE" w:rsidRDefault="00A2152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7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58" w:author="Livisghton Kleber" w:date="2019-11-17T09:51:00Z">
                  <w:rPr>
                    <w:ins w:id="1559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60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61" w:author="Livisghton Kleber" w:date="2019-11-17T11:18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0,634</w:t>
              </w:r>
            </w:ins>
          </w:p>
        </w:tc>
        <w:tc>
          <w:tcPr>
            <w:tcW w:w="0" w:type="dxa"/>
            <w:tcPrChange w:id="1562" w:author="Livisghton Kleber" w:date="2019-11-17T09:51:00Z">
              <w:tcPr>
                <w:tcW w:w="1543" w:type="dxa"/>
                <w:gridSpan w:val="2"/>
              </w:tcPr>
            </w:tcPrChange>
          </w:tcPr>
          <w:p w14:paraId="6EDE9E9F" w14:textId="3D03D087" w:rsidR="003014CE" w:rsidRPr="003014CE" w:rsidRDefault="00C82C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63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64" w:author="Livisghton Kleber" w:date="2019-11-17T09:51:00Z">
                  <w:rPr>
                    <w:ins w:id="1565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66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67" w:author="Livisghton Kleber" w:date="2019-11-17T11:44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0,631</w:t>
              </w:r>
            </w:ins>
          </w:p>
        </w:tc>
        <w:tc>
          <w:tcPr>
            <w:tcW w:w="0" w:type="dxa"/>
            <w:tcPrChange w:id="1568" w:author="Livisghton Kleber" w:date="2019-11-17T09:51:00Z">
              <w:tcPr>
                <w:tcW w:w="1489" w:type="dxa"/>
                <w:gridSpan w:val="2"/>
              </w:tcPr>
            </w:tcPrChange>
          </w:tcPr>
          <w:p w14:paraId="6D782030" w14:textId="5B95102A" w:rsidR="003014CE" w:rsidRPr="003014CE" w:rsidRDefault="00C82C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69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70" w:author="Livisghton Kleber" w:date="2019-11-17T09:51:00Z">
                  <w:rPr>
                    <w:ins w:id="1571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72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73" w:author="Livisghton Kleber" w:date="2019-11-17T11:48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574" w:author="Livisghton Kleber" w:date="2019-11-17T12:10:00Z">
              <w:r w:rsidR="0088777B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</w:t>
              </w:r>
            </w:ins>
          </w:p>
        </w:tc>
        <w:tc>
          <w:tcPr>
            <w:tcW w:w="0" w:type="dxa"/>
            <w:vMerge w:val="restart"/>
            <w:tcPrChange w:id="1575" w:author="Livisghton Kleber" w:date="2019-11-17T09:51:00Z">
              <w:tcPr>
                <w:tcW w:w="1312" w:type="dxa"/>
                <w:vMerge w:val="restart"/>
              </w:tcPr>
            </w:tcPrChange>
          </w:tcPr>
          <w:p w14:paraId="1F3D16EC" w14:textId="02BE302E" w:rsidR="003014CE" w:rsidRPr="003014CE" w:rsidRDefault="00A26D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76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77" w:author="Livisghton Kleber" w:date="2019-11-17T09:51:00Z">
                  <w:rPr>
                    <w:ins w:id="1578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79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80" w:author="Livisghton Kleber" w:date="2019-11-17T11:11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0,632</w:t>
              </w:r>
            </w:ins>
          </w:p>
        </w:tc>
      </w:tr>
      <w:tr w:rsidR="003014CE" w14:paraId="60D8239C" w14:textId="05A5179B" w:rsidTr="003014CE">
        <w:trPr>
          <w:ins w:id="1581" w:author="Livisghton Kleber" w:date="2019-11-17T09:19:00Z"/>
          <w:trPrChange w:id="1582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1583" w:author="Livisghton Kleber" w:date="2019-11-17T09:51:00Z">
              <w:tcPr>
                <w:tcW w:w="1713" w:type="dxa"/>
              </w:tcPr>
            </w:tcPrChange>
          </w:tcPr>
          <w:p w14:paraId="075242CF" w14:textId="77777777" w:rsidR="003014CE" w:rsidRPr="009E2FB6" w:rsidRDefault="003014CE">
            <w:pPr>
              <w:spacing w:line="360" w:lineRule="auto"/>
              <w:rPr>
                <w:ins w:id="1584" w:author="Livisghton Kleber" w:date="2019-11-17T09:19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585" w:author="Livisghton Kleber" w:date="2019-11-17T09:20:00Z">
                  <w:rPr>
                    <w:ins w:id="1586" w:author="Livisghton Kleber" w:date="2019-11-17T09:19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587" w:author="Livisghton Kleber" w:date="2019-11-17T09:21:00Z">
                <w:pPr>
                  <w:spacing w:line="360" w:lineRule="auto"/>
                  <w:jc w:val="both"/>
                </w:pPr>
              </w:pPrChange>
            </w:pPr>
          </w:p>
        </w:tc>
        <w:tc>
          <w:tcPr>
            <w:tcW w:w="0" w:type="dxa"/>
            <w:tcPrChange w:id="1588" w:author="Livisghton Kleber" w:date="2019-11-17T09:51:00Z">
              <w:tcPr>
                <w:tcW w:w="1528" w:type="dxa"/>
                <w:gridSpan w:val="2"/>
              </w:tcPr>
            </w:tcPrChange>
          </w:tcPr>
          <w:p w14:paraId="79D9C687" w14:textId="5EDAFD93" w:rsidR="003014CE" w:rsidRPr="00EF4F74" w:rsidRDefault="003014CE" w:rsidP="00301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9" w:author="Livisghton Kleber" w:date="2019-11-17T09:19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590" w:author="Livisghton Kleber" w:date="2019-11-17T15:14:00Z">
                  <w:rPr>
                    <w:ins w:id="1591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ins w:id="1592" w:author="Livisghton Kleber" w:date="2019-11-17T09:19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593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weighted avg</w:t>
              </w:r>
            </w:ins>
          </w:p>
        </w:tc>
        <w:tc>
          <w:tcPr>
            <w:tcW w:w="0" w:type="dxa"/>
            <w:tcPrChange w:id="1594" w:author="Livisghton Kleber" w:date="2019-11-17T09:51:00Z">
              <w:tcPr>
                <w:tcW w:w="1702" w:type="dxa"/>
                <w:gridSpan w:val="2"/>
              </w:tcPr>
            </w:tcPrChange>
          </w:tcPr>
          <w:p w14:paraId="32A22640" w14:textId="4D72CB60" w:rsidR="003014CE" w:rsidRPr="003014CE" w:rsidRDefault="007A197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5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96" w:author="Livisghton Kleber" w:date="2019-11-17T09:51:00Z">
                  <w:rPr>
                    <w:ins w:id="1597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98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99" w:author="Livisghton Kleber" w:date="2019-11-17T11:2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0,633</w:t>
              </w:r>
            </w:ins>
          </w:p>
        </w:tc>
        <w:tc>
          <w:tcPr>
            <w:tcW w:w="0" w:type="dxa"/>
            <w:tcPrChange w:id="1600" w:author="Livisghton Kleber" w:date="2019-11-17T09:51:00Z">
              <w:tcPr>
                <w:tcW w:w="1543" w:type="dxa"/>
                <w:gridSpan w:val="2"/>
              </w:tcPr>
            </w:tcPrChange>
          </w:tcPr>
          <w:p w14:paraId="11A22CCF" w14:textId="4DC4300E" w:rsidR="003014CE" w:rsidRPr="003014CE" w:rsidRDefault="00C82C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1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02" w:author="Livisghton Kleber" w:date="2019-11-17T09:51:00Z">
                  <w:rPr>
                    <w:ins w:id="1603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04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05" w:author="Livisghton Kleber" w:date="2019-11-17T11:52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0,632</w:t>
              </w:r>
            </w:ins>
          </w:p>
        </w:tc>
        <w:tc>
          <w:tcPr>
            <w:tcW w:w="0" w:type="dxa"/>
            <w:tcPrChange w:id="1606" w:author="Livisghton Kleber" w:date="2019-11-17T09:51:00Z">
              <w:tcPr>
                <w:tcW w:w="1489" w:type="dxa"/>
                <w:gridSpan w:val="2"/>
              </w:tcPr>
            </w:tcPrChange>
          </w:tcPr>
          <w:p w14:paraId="159DC696" w14:textId="1FCEAF1D" w:rsidR="003014CE" w:rsidRPr="003014CE" w:rsidRDefault="00563A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7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08" w:author="Livisghton Kleber" w:date="2019-11-17T09:51:00Z">
                  <w:rPr>
                    <w:ins w:id="1609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10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11" w:author="Livisghton Kleber" w:date="2019-11-17T11:57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0,631</w:t>
              </w:r>
            </w:ins>
          </w:p>
        </w:tc>
        <w:tc>
          <w:tcPr>
            <w:tcW w:w="0" w:type="dxa"/>
            <w:vMerge/>
            <w:tcPrChange w:id="1612" w:author="Livisghton Kleber" w:date="2019-11-17T09:51:00Z">
              <w:tcPr>
                <w:tcW w:w="1312" w:type="dxa"/>
                <w:vMerge/>
              </w:tcPr>
            </w:tcPrChange>
          </w:tcPr>
          <w:p w14:paraId="29874DCE" w14:textId="77777777" w:rsidR="003014CE" w:rsidRPr="003014CE" w:rsidRDefault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3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14" w:author="Livisghton Kleber" w:date="2019-11-17T09:51:00Z">
                  <w:rPr>
                    <w:ins w:id="1615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16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E93FEF" w14:paraId="27FB4EEA" w14:textId="1D52AD1D" w:rsidTr="0030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617" w:author="Livisghton Kleber" w:date="2019-11-17T09:19:00Z"/>
          <w:trPrChange w:id="1618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1619" w:author="Livisghton Kleber" w:date="2019-11-17T09:51:00Z">
              <w:tcPr>
                <w:tcW w:w="1713" w:type="dxa"/>
              </w:tcPr>
            </w:tcPrChange>
          </w:tcPr>
          <w:p w14:paraId="3F70C17D" w14:textId="0525042F" w:rsidR="00E93FEF" w:rsidRPr="009E2FB6" w:rsidRDefault="00E93FEF">
            <w:pPr>
              <w:spacing w:line="36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20" w:author="Livisghton Kleber" w:date="2019-11-17T09:19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621" w:author="Livisghton Kleber" w:date="2019-11-17T09:20:00Z">
                  <w:rPr>
                    <w:ins w:id="1622" w:author="Livisghton Kleber" w:date="2019-11-17T09:19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623" w:author="Livisghton Kleber" w:date="2019-11-17T09:21:00Z">
                <w:pPr>
                  <w:spacing w:line="360" w:lineRule="auto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24" w:author="Livisghton Kleber" w:date="2019-11-17T09:19:00Z">
              <w:r w:rsidRPr="009E2FB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C</w:t>
              </w:r>
            </w:ins>
            <w:ins w:id="1625" w:author="Livisghton Kleber" w:date="2019-11-17T09:20:00Z">
              <w:r w:rsidRPr="009E2FB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RP</w:t>
              </w:r>
            </w:ins>
          </w:p>
        </w:tc>
        <w:tc>
          <w:tcPr>
            <w:tcW w:w="0" w:type="dxa"/>
            <w:tcPrChange w:id="1626" w:author="Livisghton Kleber" w:date="2019-11-17T09:51:00Z">
              <w:tcPr>
                <w:tcW w:w="1528" w:type="dxa"/>
                <w:gridSpan w:val="2"/>
              </w:tcPr>
            </w:tcPrChange>
          </w:tcPr>
          <w:p w14:paraId="63BB9FF7" w14:textId="2B2DA1CB" w:rsidR="00E93FEF" w:rsidRPr="00EF4F74" w:rsidRDefault="00E93FEF" w:rsidP="00E93F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27" w:author="Livisghton Kleber" w:date="2019-11-17T09:19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628" w:author="Livisghton Kleber" w:date="2019-11-17T15:14:00Z">
                  <w:rPr>
                    <w:ins w:id="1629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ins w:id="1630" w:author="Livisghton Kleber" w:date="2019-11-17T09:19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631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macro avg</w:t>
              </w:r>
            </w:ins>
          </w:p>
        </w:tc>
        <w:tc>
          <w:tcPr>
            <w:tcW w:w="0" w:type="dxa"/>
            <w:tcPrChange w:id="1632" w:author="Livisghton Kleber" w:date="2019-11-17T09:51:00Z">
              <w:tcPr>
                <w:tcW w:w="1702" w:type="dxa"/>
                <w:gridSpan w:val="2"/>
              </w:tcPr>
            </w:tcPrChange>
          </w:tcPr>
          <w:p w14:paraId="2FF4B27B" w14:textId="6D511B66" w:rsidR="00E93FEF" w:rsidRPr="003014CE" w:rsidRDefault="00E93F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33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34" w:author="Livisghton Kleber" w:date="2019-11-17T09:51:00Z">
                  <w:rPr>
                    <w:ins w:id="1635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36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37" w:author="Livisghton Kleber" w:date="2019-11-17T10:10:00Z">
              <w:r w:rsidRPr="005A6EA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38" w:author="Livisghton Kleber" w:date="2019-11-17T12:10:00Z">
              <w:r w:rsidR="0088777B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2</w:t>
              </w:r>
            </w:ins>
          </w:p>
        </w:tc>
        <w:tc>
          <w:tcPr>
            <w:tcW w:w="0" w:type="dxa"/>
            <w:tcPrChange w:id="1639" w:author="Livisghton Kleber" w:date="2019-11-17T09:51:00Z">
              <w:tcPr>
                <w:tcW w:w="1543" w:type="dxa"/>
                <w:gridSpan w:val="2"/>
              </w:tcPr>
            </w:tcPrChange>
          </w:tcPr>
          <w:p w14:paraId="596FD3CD" w14:textId="5CA1210A" w:rsidR="00E93FEF" w:rsidRPr="003014CE" w:rsidRDefault="00E93F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40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41" w:author="Livisghton Kleber" w:date="2019-11-17T09:51:00Z">
                  <w:rPr>
                    <w:ins w:id="1642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43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44" w:author="Livisghton Kleber" w:date="2019-11-17T10:1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45" w:author="Livisghton Kleber" w:date="2019-11-17T12:16:00Z">
              <w:r w:rsidR="0036762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</w:t>
              </w:r>
            </w:ins>
          </w:p>
        </w:tc>
        <w:tc>
          <w:tcPr>
            <w:tcW w:w="0" w:type="dxa"/>
            <w:tcPrChange w:id="1646" w:author="Livisghton Kleber" w:date="2019-11-17T09:51:00Z">
              <w:tcPr>
                <w:tcW w:w="1489" w:type="dxa"/>
                <w:gridSpan w:val="2"/>
              </w:tcPr>
            </w:tcPrChange>
          </w:tcPr>
          <w:p w14:paraId="321D4560" w14:textId="1EA6BEB0" w:rsidR="00E93FEF" w:rsidRPr="003014CE" w:rsidRDefault="00E93F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47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48" w:author="Livisghton Kleber" w:date="2019-11-17T09:51:00Z">
                  <w:rPr>
                    <w:ins w:id="1649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50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51" w:author="Livisghton Kleber" w:date="2019-11-17T10:1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52" w:author="Livisghton Kleber" w:date="2019-11-17T12:30:00Z">
              <w:r w:rsidR="008E0E0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</w:t>
              </w:r>
            </w:ins>
          </w:p>
        </w:tc>
        <w:tc>
          <w:tcPr>
            <w:tcW w:w="0" w:type="dxa"/>
            <w:vMerge w:val="restart"/>
            <w:tcPrChange w:id="1653" w:author="Livisghton Kleber" w:date="2019-11-17T09:51:00Z">
              <w:tcPr>
                <w:tcW w:w="1312" w:type="dxa"/>
                <w:vMerge w:val="restart"/>
              </w:tcPr>
            </w:tcPrChange>
          </w:tcPr>
          <w:p w14:paraId="07C7F786" w14:textId="0B91F3FB" w:rsidR="00E93FEF" w:rsidRPr="003014CE" w:rsidRDefault="00E93F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4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55" w:author="Livisghton Kleber" w:date="2019-11-17T09:51:00Z">
                  <w:rPr>
                    <w:ins w:id="1656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57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58" w:author="Livisghton Kleber" w:date="2019-11-17T10:1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59" w:author="Livisghton Kleber" w:date="2019-11-17T12:08:00Z">
              <w:r w:rsidR="00985EAB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</w:t>
              </w:r>
            </w:ins>
          </w:p>
        </w:tc>
      </w:tr>
      <w:tr w:rsidR="00E93FEF" w14:paraId="173184EA" w14:textId="1D6F75D2" w:rsidTr="003014CE">
        <w:trPr>
          <w:ins w:id="1660" w:author="Livisghton Kleber" w:date="2019-11-17T09:19:00Z"/>
          <w:trPrChange w:id="1661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F2F2F2" w:themeFill="background1" w:themeFillShade="F2"/>
            <w:tcPrChange w:id="1662" w:author="Livisghton Kleber" w:date="2019-11-17T09:51:00Z">
              <w:tcPr>
                <w:tcW w:w="1713" w:type="dxa"/>
                <w:shd w:val="clear" w:color="auto" w:fill="F2F2F2" w:themeFill="background1" w:themeFillShade="F2"/>
              </w:tcPr>
            </w:tcPrChange>
          </w:tcPr>
          <w:p w14:paraId="774D825F" w14:textId="77777777" w:rsidR="00E93FEF" w:rsidRDefault="00E93FEF" w:rsidP="00E93FEF">
            <w:pPr>
              <w:spacing w:line="360" w:lineRule="auto"/>
              <w:jc w:val="both"/>
              <w:rPr>
                <w:ins w:id="1663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dxa"/>
            <w:tcPrChange w:id="1664" w:author="Livisghton Kleber" w:date="2019-11-17T09:51:00Z">
              <w:tcPr>
                <w:tcW w:w="1528" w:type="dxa"/>
                <w:gridSpan w:val="2"/>
              </w:tcPr>
            </w:tcPrChange>
          </w:tcPr>
          <w:p w14:paraId="738F7A4A" w14:textId="61C4C140" w:rsidR="00E93FEF" w:rsidRPr="00EF4F74" w:rsidRDefault="00E93FEF" w:rsidP="00E93F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5" w:author="Livisghton Kleber" w:date="2019-11-17T09:19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666" w:author="Livisghton Kleber" w:date="2019-11-17T15:14:00Z">
                  <w:rPr>
                    <w:ins w:id="1667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ins w:id="1668" w:author="Livisghton Kleber" w:date="2019-11-17T09:19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669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weighted avg</w:t>
              </w:r>
            </w:ins>
          </w:p>
        </w:tc>
        <w:tc>
          <w:tcPr>
            <w:tcW w:w="0" w:type="dxa"/>
            <w:tcPrChange w:id="1670" w:author="Livisghton Kleber" w:date="2019-11-17T09:51:00Z">
              <w:tcPr>
                <w:tcW w:w="1702" w:type="dxa"/>
                <w:gridSpan w:val="2"/>
              </w:tcPr>
            </w:tcPrChange>
          </w:tcPr>
          <w:p w14:paraId="62535DFE" w14:textId="545F40E8" w:rsidR="00E93FEF" w:rsidRPr="003014CE" w:rsidRDefault="00E93F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1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72" w:author="Livisghton Kleber" w:date="2019-11-17T09:51:00Z">
                  <w:rPr>
                    <w:ins w:id="1673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74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75" w:author="Livisghton Kleber" w:date="2019-11-17T10:10:00Z">
              <w:r w:rsidRPr="005A6EA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76" w:author="Livisghton Kleber" w:date="2019-11-17T12:12:00Z">
              <w:r w:rsidR="008E162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2</w:t>
              </w:r>
            </w:ins>
          </w:p>
        </w:tc>
        <w:tc>
          <w:tcPr>
            <w:tcW w:w="0" w:type="dxa"/>
            <w:tcPrChange w:id="1677" w:author="Livisghton Kleber" w:date="2019-11-17T09:51:00Z">
              <w:tcPr>
                <w:tcW w:w="1543" w:type="dxa"/>
                <w:gridSpan w:val="2"/>
              </w:tcPr>
            </w:tcPrChange>
          </w:tcPr>
          <w:p w14:paraId="3349D5E1" w14:textId="2C7D57F9" w:rsidR="00E93FEF" w:rsidRPr="003014CE" w:rsidRDefault="00E93F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8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79" w:author="Livisghton Kleber" w:date="2019-11-17T09:51:00Z">
                  <w:rPr>
                    <w:ins w:id="1680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81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82" w:author="Livisghton Kleber" w:date="2019-11-17T10:1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83" w:author="Livisghton Kleber" w:date="2019-11-17T12:18:00Z">
              <w:r w:rsidR="0036762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</w:t>
              </w:r>
            </w:ins>
          </w:p>
        </w:tc>
        <w:tc>
          <w:tcPr>
            <w:tcW w:w="0" w:type="dxa"/>
            <w:tcPrChange w:id="1684" w:author="Livisghton Kleber" w:date="2019-11-17T09:51:00Z">
              <w:tcPr>
                <w:tcW w:w="1489" w:type="dxa"/>
                <w:gridSpan w:val="2"/>
              </w:tcPr>
            </w:tcPrChange>
          </w:tcPr>
          <w:p w14:paraId="329EF533" w14:textId="002B77FC" w:rsidR="00E93FEF" w:rsidRPr="003014CE" w:rsidRDefault="00E93F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5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86" w:author="Livisghton Kleber" w:date="2019-11-17T09:51:00Z">
                  <w:rPr>
                    <w:ins w:id="1687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88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89" w:author="Livisghton Kleber" w:date="2019-11-17T10:1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90" w:author="Livisghton Kleber" w:date="2019-11-17T12:30:00Z">
              <w:r w:rsidR="008E0E0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</w:t>
              </w:r>
            </w:ins>
          </w:p>
        </w:tc>
        <w:tc>
          <w:tcPr>
            <w:tcW w:w="0" w:type="dxa"/>
            <w:vMerge/>
            <w:tcPrChange w:id="1691" w:author="Livisghton Kleber" w:date="2019-11-17T09:51:00Z">
              <w:tcPr>
                <w:tcW w:w="1312" w:type="dxa"/>
                <w:vMerge/>
              </w:tcPr>
            </w:tcPrChange>
          </w:tcPr>
          <w:p w14:paraId="5807BE39" w14:textId="77777777" w:rsidR="00E93FEF" w:rsidRDefault="00E93FEF" w:rsidP="00E93FE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2" w:author="Livisghton Kleber" w:date="2019-11-17T09:47:00Z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5DDDFD2F" w14:textId="07B94DA4" w:rsidR="00907718" w:rsidRDefault="00907718" w:rsidP="00907718">
      <w:pPr>
        <w:spacing w:after="0" w:line="360" w:lineRule="auto"/>
        <w:ind w:firstLine="708"/>
        <w:jc w:val="both"/>
        <w:rPr>
          <w:ins w:id="1693" w:author="Livisghton Kleber" w:date="2019-11-17T15:25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42EE5" w14:textId="2AAB4615" w:rsidR="00AF4FA4" w:rsidRPr="009C2F12" w:rsidRDefault="00AF4FA4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1694" w:author="Livisghton Kleber" w:date="2019-11-17T15:2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Podemos </w:t>
        </w:r>
      </w:ins>
      <w:ins w:id="1695" w:author="Livisghton Kleber" w:date="2019-11-17T15:2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observar na</w:t>
        </w:r>
      </w:ins>
      <w:ins w:id="1696" w:author="Livisghton Kleber" w:date="2019-11-17T15:2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Tabela 2</w:t>
        </w:r>
      </w:ins>
      <w:ins w:id="1697" w:author="Livisghton Kleber" w:date="2019-11-17T16:56:00Z">
        <w:r w:rsidR="000F2386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698" w:author="Livisghton Kleber" w:date="2019-11-17T15:2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rede neural MLP obteve um </w:t>
        </w:r>
      </w:ins>
      <w:ins w:id="1699" w:author="Livisghton Kleber" w:date="2019-11-17T15:2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bom desempenho </w:t>
        </w:r>
      </w:ins>
      <w:ins w:id="1700" w:author="Livisghton Kleber" w:date="2019-11-17T23:58:00Z">
        <w:r w:rsidR="005C1E5B">
          <w:rPr>
            <w:rFonts w:ascii="Times New Roman" w:hAnsi="Times New Roman" w:cs="Times New Roman"/>
            <w:color w:val="000000" w:themeColor="text1"/>
            <w:sz w:val="24"/>
            <w:szCs w:val="24"/>
          </w:rPr>
          <w:t>mesmo sendo</w:t>
        </w:r>
      </w:ins>
      <w:ins w:id="1701" w:author="Livisghton Kleber" w:date="2019-11-17T16:58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um classificador simples</w:t>
        </w:r>
      </w:ins>
      <w:ins w:id="1702" w:author="Livisghton Kleber" w:date="2019-11-17T23:56:00Z">
        <w:r w:rsidR="008A39C7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703" w:author="Livisghton Kleber" w:date="2019-11-17T17:01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comparado a trabalhos onde </w:t>
        </w:r>
      </w:ins>
      <w:ins w:id="1704" w:author="Livisghton Kleber" w:date="2019-11-17T23:59:00Z">
        <w:r w:rsidR="00406AB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se utilizam </w:t>
        </w:r>
      </w:ins>
      <w:ins w:id="1705" w:author="Livisghton Kleber" w:date="2019-11-17T17:01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>classificador</w:t>
        </w:r>
      </w:ins>
      <w:ins w:id="1706" w:author="Livisghton Kleber" w:date="2019-11-17T23:59:00Z">
        <w:r w:rsidR="00406AB4">
          <w:rPr>
            <w:rFonts w:ascii="Times New Roman" w:hAnsi="Times New Roman" w:cs="Times New Roman"/>
            <w:color w:val="000000" w:themeColor="text1"/>
            <w:sz w:val="24"/>
            <w:szCs w:val="24"/>
          </w:rPr>
          <w:t>es</w:t>
        </w:r>
      </w:ins>
      <w:ins w:id="1707" w:author="Livisghton Kleber" w:date="2019-11-17T17:01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08" w:author="Livisghton Kleber" w:date="2019-11-17T17:02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>mais complexo</w:t>
        </w:r>
      </w:ins>
      <w:ins w:id="1709" w:author="Livisghton Kleber" w:date="2019-11-17T23:59:00Z">
        <w:r w:rsidR="00406AB4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710" w:author="Livisghton Kleber" w:date="2019-11-17T17:02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diferença </w:t>
        </w:r>
      </w:ins>
      <w:ins w:id="1711" w:author="Livisghton Kleber" w:date="2019-11-17T17:03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da acurácia não é tão grande. No entanto, esse classificador não conseguiu </w:t>
        </w:r>
      </w:ins>
      <w:ins w:id="1712" w:author="Livisghton Kleber" w:date="2019-11-17T17:04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detectar as </w:t>
        </w:r>
      </w:ins>
      <w:ins w:id="1713" w:author="Livisghton Kleber" w:date="2019-11-17T17:05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peculiaridades de cada </w:t>
        </w:r>
        <w:r w:rsidR="005B306A" w:rsidRPr="005B306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14" w:author="Livisghton Kleber" w:date="2019-11-17T17:0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</w:t>
        </w:r>
        <w:r w:rsidR="00B7187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gram</w:t>
        </w:r>
        <w:r w:rsidR="00E5101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,</w:t>
        </w:r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ou seja, </w:t>
        </w:r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>tanto fa</w:t>
        </w:r>
      </w:ins>
      <w:ins w:id="1715" w:author="Livisghton Kleber" w:date="2019-11-17T17:06:00Z"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z </w:t>
        </w:r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lastRenderedPageBreak/>
          <w:t xml:space="preserve">utilizar </w:t>
        </w:r>
      </w:ins>
      <w:ins w:id="1716" w:author="Livisghton Kleber" w:date="2019-11-17T17:07:00Z"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algoritmo CP </w:t>
        </w:r>
        <w:r w:rsidR="0005506F" w:rsidRPr="0005506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17" w:author="Livisghton Kleber" w:date="2019-11-17T17:0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</w:t>
        </w:r>
      </w:ins>
      <w:ins w:id="1718" w:author="Livisghton Kleber" w:date="2019-11-17T17:08:00Z">
        <w:r w:rsidR="0005506F" w:rsidRPr="0005506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19" w:author="Livisghton Kleber" w:date="2019-11-17T17:0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atures</w:t>
        </w:r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CLP </w:t>
        </w:r>
        <w:r w:rsidR="0005506F" w:rsidRPr="0005506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20" w:author="Livisghton Kleber" w:date="2019-11-17T17:0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CENS </w:t>
        </w:r>
        <w:r w:rsidR="0005506F" w:rsidRPr="0005506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21" w:author="Livisghton Kleber" w:date="2019-11-17T17:0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ou CRP </w:t>
        </w:r>
        <w:r w:rsidR="0005506F" w:rsidRPr="0005506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22" w:author="Livisghton Kleber" w:date="2019-11-17T17:0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>, que a taxa de preci</w:t>
        </w:r>
      </w:ins>
      <w:ins w:id="1723" w:author="Livisghton Kleber" w:date="2019-11-17T17:09:00Z"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>são será bem próxima.</w:t>
        </w:r>
      </w:ins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3DB48F87" w:rsidR="00907718" w:rsidRPr="009C2F12" w:rsidRDefault="00907718" w:rsidP="009C2F12">
      <w:pPr>
        <w:pStyle w:val="Ttulo1"/>
        <w:rPr>
          <w:color w:val="000000" w:themeColor="text1"/>
        </w:rPr>
      </w:pPr>
      <w:del w:id="1724" w:author="Livisghton Kleber" w:date="2019-11-17T02:31:00Z">
        <w:r w:rsidRPr="009C2F12" w:rsidDel="001E4DC4">
          <w:rPr>
            <w:color w:val="000000" w:themeColor="text1"/>
          </w:rPr>
          <w:lastRenderedPageBreak/>
          <w:delText>Experimentos e Análise</w:delText>
        </w:r>
      </w:del>
      <w:bookmarkStart w:id="1725" w:name="_Toc24964216"/>
      <w:ins w:id="1726" w:author="Livisghton Kleber" w:date="2019-11-17T02:31:00Z">
        <w:r w:rsidR="001E4DC4">
          <w:rPr>
            <w:color w:val="000000" w:themeColor="text1"/>
          </w:rPr>
          <w:t>Conclusão</w:t>
        </w:r>
      </w:ins>
      <w:bookmarkEnd w:id="1725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C4A36" w14:textId="1DD7A7D0" w:rsidR="00DB760B" w:rsidRPr="00A117CB" w:rsidRDefault="00907718" w:rsidP="00907718">
      <w:pPr>
        <w:spacing w:after="0" w:line="360" w:lineRule="auto"/>
        <w:ind w:firstLine="708"/>
        <w:jc w:val="both"/>
        <w:rPr>
          <w:ins w:id="1727" w:author="Livisghton Kleber" w:date="2019-11-18T09:15:00Z"/>
          <w:rFonts w:ascii="Times New Roman" w:hAnsi="Times New Roman" w:cs="Times New Roman"/>
          <w:color w:val="000000" w:themeColor="text1"/>
          <w:sz w:val="24"/>
          <w:szCs w:val="24"/>
        </w:rPr>
      </w:pPr>
      <w:del w:id="1728" w:author="Livisghton Kleber" w:date="2019-11-18T01:16:00Z">
        <w:r w:rsidRPr="009C2F12" w:rsidDel="00CB3A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apresenta os experimentos feitos. Sempre é preciso comparar com o que os outros fizeram.</w:delText>
        </w:r>
      </w:del>
      <w:ins w:id="1729" w:author="Livisghton Kleber" w:date="2019-11-18T01:16:00Z">
        <w:r w:rsidR="00CB3AF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Neste trabalho, estudou-se parte da </w:t>
        </w:r>
      </w:ins>
      <w:ins w:id="1730" w:author="Livisghton Kleber" w:date="2019-11-18T01:17:00Z">
        <w:r w:rsidR="00CB3AF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literatura de extração de características de acordes </w:t>
        </w:r>
      </w:ins>
      <w:ins w:id="1731" w:author="Livisghton Kleber" w:date="2019-11-18T01:39:00Z">
        <w:r w:rsidR="007167BF">
          <w:rPr>
            <w:rFonts w:ascii="Times New Roman" w:hAnsi="Times New Roman" w:cs="Times New Roman"/>
            <w:color w:val="000000" w:themeColor="text1"/>
            <w:sz w:val="24"/>
            <w:szCs w:val="24"/>
          </w:rPr>
          <w:t>músicas</w:t>
        </w:r>
      </w:ins>
      <w:ins w:id="1732" w:author="Livisghton Kleber" w:date="2019-11-18T01:20:00Z">
        <w:r w:rsidR="00E11E85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733" w:author="Livisghton Kleber" w:date="2019-11-18T01:19:00Z">
        <w:r w:rsidR="00E11E8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 objetivo de avaliar o desempenho de um </w:t>
        </w:r>
      </w:ins>
      <w:ins w:id="1734" w:author="Livisghton Kleber" w:date="2019-11-18T01:20:00Z">
        <w:r w:rsidR="00E11E85">
          <w:rPr>
            <w:rFonts w:ascii="Times New Roman" w:hAnsi="Times New Roman" w:cs="Times New Roman"/>
            <w:color w:val="000000" w:themeColor="text1"/>
            <w:sz w:val="24"/>
            <w:szCs w:val="24"/>
          </w:rPr>
          <w:t>classificador MLP</w:t>
        </w:r>
      </w:ins>
      <w:ins w:id="1735" w:author="Livisghton Kleber" w:date="2019-11-18T01:39:00Z">
        <w:r w:rsidR="00B11E4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diferentes tipos de </w:t>
        </w:r>
        <w:r w:rsidR="00B11E4A" w:rsidRPr="007167B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36" w:author="Livisghton Kleber" w:date="2019-11-18T01:3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</w:ins>
      <w:ins w:id="1737" w:author="Livisghton Kleber" w:date="2019-11-18T01:21:00Z">
        <w:r w:rsidR="00E11E85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738" w:author="Livisghton Kleber" w:date="2019-11-18T01:49:00Z">
        <w:r w:rsidR="00B110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39" w:author="Livisghton Kleber" w:date="2019-11-18T09:15:00Z">
        <w:r w:rsidR="00DB76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testes foram realizados </w:t>
        </w:r>
      </w:ins>
      <w:ins w:id="1740" w:author="Livisghton Kleber" w:date="2019-11-18T09:33:00Z">
        <w:r w:rsidR="002F5A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meio de </w:t>
        </w:r>
      </w:ins>
      <w:ins w:id="1741" w:author="Livisghton Kleber" w:date="2019-11-18T09:34:00Z">
        <w:r w:rsidR="002F5A8C">
          <w:rPr>
            <w:rFonts w:ascii="Times New Roman" w:hAnsi="Times New Roman" w:cs="Times New Roman"/>
            <w:color w:val="000000" w:themeColor="text1"/>
            <w:sz w:val="24"/>
            <w:szCs w:val="24"/>
          </w:rPr>
          <w:t>uma</w:t>
        </w:r>
      </w:ins>
      <w:ins w:id="1742" w:author="Livisghton Kleber" w:date="2019-11-18T09:15:00Z">
        <w:r w:rsidR="00DB76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43" w:author="Livisghton Kleber" w:date="2019-11-18T09:16:00Z">
        <w:r w:rsidR="00DB76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MLP </w:t>
        </w:r>
      </w:ins>
      <w:ins w:id="1744" w:author="Livisghton Kleber" w:date="2019-11-18T09:34:00Z">
        <w:r w:rsidR="002F5A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implementada em </w:t>
        </w:r>
        <w:r w:rsidR="002F5A8C" w:rsidRPr="00216B0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45" w:author="Livisghton Kleber" w:date="2019-11-18T09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Python</w:t>
        </w:r>
        <w:r w:rsidR="002F5A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46" w:author="Livisghton Kleber" w:date="2019-11-18T09:17:00Z">
        <w:r w:rsidR="00DB76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utilizando a biblioteca </w:t>
        </w:r>
      </w:ins>
      <w:ins w:id="1747" w:author="Livisghton Kleber" w:date="2019-11-18T09:27:00Z">
        <w:r w:rsidR="00A117CB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scikit-learn</w:t>
        </w:r>
      </w:ins>
      <w:ins w:id="1748" w:author="Livisghton Kleber" w:date="2019-11-18T09:34:00Z">
        <w:r w:rsidR="002F5A8C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 </w:t>
        </w:r>
      </w:ins>
      <w:ins w:id="1749" w:author="Livisghton Kleber" w:date="2019-11-18T09:29:00Z">
        <w:r w:rsidR="007A150C">
          <w:rPr>
            <w:rFonts w:ascii="Times New Roman" w:hAnsi="Times New Roman" w:cs="Times New Roman"/>
            <w:color w:val="000000" w:themeColor="text1"/>
            <w:sz w:val="24"/>
            <w:szCs w:val="24"/>
          </w:rPr>
          <w:t>e foram testad</w:t>
        </w:r>
      </w:ins>
      <w:ins w:id="1750" w:author="Livisghton Kleber" w:date="2019-11-18T09:30:00Z">
        <w:r w:rsidR="007A150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quatro tipos de </w:t>
        </w:r>
      </w:ins>
      <w:ins w:id="1751" w:author="Livisghton Kleber" w:date="2019-11-18T09:34:00Z">
        <w:r w:rsidR="003D7C8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chromagram, </w:t>
        </w:r>
        <w:r w:rsidR="003D7C8F" w:rsidRPr="003D7C8F">
          <w:rPr>
            <w:rFonts w:ascii="Times New Roman" w:hAnsi="Times New Roman" w:cs="Times New Roman"/>
            <w:color w:val="000000" w:themeColor="text1"/>
            <w:sz w:val="24"/>
            <w:szCs w:val="24"/>
            <w:rPrChange w:id="1752" w:author="Livisghton Kleber" w:date="2019-11-18T09:34:00Z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rPrChange>
          </w:rPr>
          <w:t>por fim</w:t>
        </w:r>
      </w:ins>
      <w:ins w:id="1753" w:author="Livisghton Kleber" w:date="2019-11-18T09:31:00Z">
        <w:r w:rsidR="00413AB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54" w:author="Livisghton Kleber" w:date="2019-11-18T09:34:00Z">
        <w:r w:rsidR="003D7C8F">
          <w:rPr>
            <w:rFonts w:ascii="Times New Roman" w:hAnsi="Times New Roman" w:cs="Times New Roman"/>
            <w:color w:val="000000" w:themeColor="text1"/>
            <w:sz w:val="24"/>
            <w:szCs w:val="24"/>
          </w:rPr>
          <w:t>os resultados</w:t>
        </w:r>
      </w:ins>
      <w:ins w:id="1755" w:author="Livisghton Kleber" w:date="2019-11-18T09:31:00Z">
        <w:r w:rsidR="00413AB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56" w:author="Livisghton Kleber" w:date="2019-11-18T09:35:00Z">
        <w:r w:rsidR="003D7C8F">
          <w:rPr>
            <w:rFonts w:ascii="Times New Roman" w:hAnsi="Times New Roman" w:cs="Times New Roman"/>
            <w:color w:val="000000" w:themeColor="text1"/>
            <w:sz w:val="24"/>
            <w:szCs w:val="24"/>
          </w:rPr>
          <w:t>foram comparados</w:t>
        </w:r>
      </w:ins>
      <w:ins w:id="1757" w:author="Livisghton Kleber" w:date="2019-11-18T09:32:00Z">
        <w:r w:rsidR="00413AB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m</w:t>
        </w:r>
      </w:ins>
      <w:ins w:id="1758" w:author="Livisghton Kleber" w:date="2019-11-18T09:35:00Z">
        <w:r w:rsidR="00810AA8">
          <w:rPr>
            <w:rFonts w:ascii="Times New Roman" w:hAnsi="Times New Roman" w:cs="Times New Roman"/>
            <w:color w:val="000000" w:themeColor="text1"/>
            <w:sz w:val="24"/>
            <w:szCs w:val="24"/>
          </w:rPr>
          <w:t>eio</w:t>
        </w:r>
      </w:ins>
      <w:ins w:id="1759" w:author="Livisghton Kleber" w:date="2019-11-18T09:32:00Z">
        <w:r w:rsidR="00413AB3">
          <w:rPr>
            <w:rFonts w:ascii="Times New Roman" w:hAnsi="Times New Roman" w:cs="Times New Roman"/>
            <w:color w:val="000000" w:themeColor="text1"/>
            <w:sz w:val="24"/>
            <w:szCs w:val="24"/>
          </w:rPr>
          <w:t>s de algumas métricas estatísticas de avaliação.</w:t>
        </w:r>
      </w:ins>
    </w:p>
    <w:p w14:paraId="6C2745D5" w14:textId="7402A5C5" w:rsidR="00907718" w:rsidRPr="009C2F12" w:rsidDel="0071053C" w:rsidRDefault="00907718" w:rsidP="00907718">
      <w:pPr>
        <w:spacing w:after="0" w:line="360" w:lineRule="auto"/>
        <w:ind w:firstLine="708"/>
        <w:jc w:val="both"/>
        <w:rPr>
          <w:del w:id="1760" w:author="Livisghton Kleber" w:date="2019-11-18T09:35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1C74B94E" w:rsidR="00907718" w:rsidRPr="009C2F12" w:rsidRDefault="00907718" w:rsidP="009C2F12">
      <w:pPr>
        <w:pStyle w:val="Ttulo2"/>
        <w:rPr>
          <w:color w:val="000000" w:themeColor="text1"/>
        </w:rPr>
      </w:pPr>
      <w:del w:id="1761" w:author="Livisghton Kleber" w:date="2019-11-17T02:31:00Z">
        <w:r w:rsidRPr="009C2F12" w:rsidDel="00333537">
          <w:rPr>
            <w:color w:val="000000" w:themeColor="text1"/>
          </w:rPr>
          <w:delText>Experimento 1</w:delText>
        </w:r>
      </w:del>
      <w:bookmarkStart w:id="1762" w:name="_Toc24964217"/>
      <w:ins w:id="1763" w:author="Livisghton Kleber" w:date="2019-11-17T02:31:00Z">
        <w:r w:rsidR="00333537">
          <w:rPr>
            <w:color w:val="000000" w:themeColor="text1"/>
          </w:rPr>
          <w:t>Contribuições</w:t>
        </w:r>
      </w:ins>
      <w:bookmarkEnd w:id="1762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1D1BBB05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1764" w:author="Livisghton Kleber" w:date="2019-11-18T00:08:00Z">
        <w:r w:rsidRPr="009C2F12" w:rsidDel="004462C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dfvbvbvbv</w:delText>
        </w:r>
      </w:del>
      <w:ins w:id="1765" w:author="Livisghton Kleber" w:date="2019-11-18T00:08:00Z">
        <w:r w:rsidR="004462C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Neste </w:t>
        </w:r>
      </w:ins>
      <w:del w:id="1766" w:author="Livisghton Kleber" w:date="2019-11-18T00:25:00Z">
        <w:r w:rsidR="00511F08" w:rsidRPr="009C2F12" w:rsidDel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  <w:ins w:id="1767" w:author="Livisghton Kleber" w:date="2019-11-18T00:23:00Z">
        <w:r w:rsidR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trabalho,</w:t>
        </w:r>
      </w:ins>
      <w:ins w:id="1768" w:author="Livisghton Kleber" w:date="2019-11-18T00:51:00Z">
        <w:r w:rsidR="00EC511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69" w:author="Livisghton Kleber" w:date="2019-11-18T00:52:00Z">
        <w:r w:rsidR="00EC511E">
          <w:rPr>
            <w:rFonts w:ascii="Times New Roman" w:hAnsi="Times New Roman" w:cs="Times New Roman"/>
            <w:color w:val="000000" w:themeColor="text1"/>
            <w:sz w:val="24"/>
            <w:szCs w:val="24"/>
          </w:rPr>
          <w:t>foi feito uma comparação d</w:t>
        </w:r>
      </w:ins>
      <w:ins w:id="1770" w:author="Livisghton Kleber" w:date="2019-11-18T00:53:00Z">
        <w:r w:rsidR="00EC511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diferentes tipos de </w:t>
        </w:r>
        <w:r w:rsidR="00EC511E" w:rsidRPr="001F78C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71" w:author="Livisghton Kleber" w:date="2019-11-18T00:5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chromagrams</w:t>
        </w:r>
        <w:r w:rsidR="00EC511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utilizando uma MLP</w:t>
        </w:r>
      </w:ins>
      <w:ins w:id="1772" w:author="Livisghton Kleber" w:date="2019-11-18T00:54:00Z">
        <w:r w:rsidR="00C93B91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773" w:author="Livisghton Kleber" w:date="2019-11-18T00:56:00Z">
        <w:r w:rsidR="00A51BD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Os experimentos </w:t>
        </w:r>
      </w:ins>
      <w:ins w:id="1774" w:author="Livisghton Kleber" w:date="2019-11-18T00:59:00Z"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geração dos </w:t>
        </w:r>
      </w:ins>
      <w:ins w:id="1775" w:author="Livisghton Kleber" w:date="2019-11-18T01:00:00Z">
        <w:r w:rsidR="004034ED" w:rsidRPr="002F153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76" w:author="Livisghton Kleber" w:date="2019-11-18T01:0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77" w:author="Livisghton Kleber" w:date="2019-11-18T00:56:00Z">
        <w:r w:rsidR="00A51BD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foram </w:t>
        </w:r>
      </w:ins>
      <w:ins w:id="1778" w:author="Livisghton Kleber" w:date="2019-11-18T01:07:00Z">
        <w:r w:rsidR="000F69CE">
          <w:rPr>
            <w:rFonts w:ascii="Times New Roman" w:hAnsi="Times New Roman" w:cs="Times New Roman"/>
            <w:color w:val="000000" w:themeColor="text1"/>
            <w:sz w:val="24"/>
            <w:szCs w:val="24"/>
          </w:rPr>
          <w:t>retirados</w:t>
        </w:r>
      </w:ins>
      <w:ins w:id="1779" w:author="Livisghton Kleber" w:date="2019-11-18T00:57:00Z">
        <w:r w:rsidR="00A51BD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trabalhos </w:t>
        </w:r>
      </w:ins>
      <w:ins w:id="1780" w:author="Livisghton Kleber" w:date="2019-11-18T00:59:00Z"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>já validados</w:t>
        </w:r>
      </w:ins>
      <w:ins w:id="1781" w:author="Livisghton Kleber" w:date="2019-11-18T01:01:00Z"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Com isso </w:t>
        </w:r>
      </w:ins>
      <w:ins w:id="1782" w:author="Livisghton Kleber" w:date="2019-11-18T01:02:00Z"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foi possível </w:t>
        </w:r>
      </w:ins>
      <w:ins w:id="1783" w:author="Livisghton Kleber" w:date="2019-11-18T01:01:00Z"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comparar </w:t>
        </w:r>
      </w:ins>
      <w:ins w:id="1784" w:author="Livisghton Kleber" w:date="2019-11-18T01:02:00Z">
        <w:r w:rsidR="004777AA">
          <w:rPr>
            <w:rFonts w:ascii="Times New Roman" w:hAnsi="Times New Roman" w:cs="Times New Roman"/>
            <w:color w:val="000000" w:themeColor="text1"/>
            <w:sz w:val="24"/>
            <w:szCs w:val="24"/>
          </w:rPr>
          <w:t>o</w:t>
        </w:r>
      </w:ins>
      <w:ins w:id="1785" w:author="Livisghton Kleber" w:date="2019-11-18T01:03:00Z">
        <w:r w:rsidR="00D23EF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786" w:author="Livisghton Kleber" w:date="2019-11-18T01:02:00Z">
        <w:r w:rsidR="004777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desempenhos </w:t>
        </w:r>
      </w:ins>
      <w:ins w:id="1787" w:author="Livisghton Kleber" w:date="2019-11-18T01:14:00Z">
        <w:r w:rsidR="00583B5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dos tipos de </w:t>
        </w:r>
        <w:r w:rsidR="00583B5D" w:rsidRPr="006D5BE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88" w:author="Livisghton Kleber" w:date="2019-11-18T01:1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</w:ins>
      <w:ins w:id="1789" w:author="Livisghton Kleber" w:date="2019-11-18T01:02:00Z">
        <w:r w:rsidR="004777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sobre uma MLP.</w:t>
        </w:r>
      </w:ins>
      <w:del w:id="1790" w:author="Livisghton Kleber" w:date="2019-11-18T00:51:00Z">
        <w:r w:rsidR="00511F08" w:rsidRPr="009C2F12" w:rsidDel="00EC511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1791" w:author="Livisghton Kleber" w:date="2019-11-18T01:03:00Z">
        <w:r w:rsidR="000F69C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92" w:author="Livisghton Kleber" w:date="2019-11-18T01:11:00Z">
        <w:r w:rsidR="006E260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resultados </w:t>
        </w:r>
      </w:ins>
      <w:ins w:id="1793" w:author="Livisghton Kleber" w:date="2019-11-18T01:12:00Z">
        <w:r w:rsidR="006E260C">
          <w:rPr>
            <w:rFonts w:ascii="Times New Roman" w:hAnsi="Times New Roman" w:cs="Times New Roman"/>
            <w:color w:val="000000" w:themeColor="text1"/>
            <w:sz w:val="24"/>
            <w:szCs w:val="24"/>
          </w:rPr>
          <w:t>deste projeto</w:t>
        </w:r>
      </w:ins>
      <w:ins w:id="1794" w:author="Livisghton Kleber" w:date="2019-11-18T01:13:00Z">
        <w:r w:rsidR="00583B5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servirão</w:t>
        </w:r>
      </w:ins>
      <w:ins w:id="1795" w:author="Livisghton Kleber" w:date="2019-11-18T01:11:00Z">
        <w:r w:rsidR="006E260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como base </w:t>
        </w:r>
      </w:ins>
      <w:ins w:id="1796" w:author="Livisghton Kleber" w:date="2019-11-18T01:12:00Z">
        <w:r w:rsidR="006E260C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</w:t>
        </w:r>
      </w:ins>
      <w:ins w:id="1797" w:author="Livisghton Kleber" w:date="2019-11-18T01:15:00Z">
        <w:r w:rsidR="006D5B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EE3BBB">
          <w:rPr>
            <w:rFonts w:ascii="Times New Roman" w:hAnsi="Times New Roman" w:cs="Times New Roman"/>
            <w:color w:val="000000" w:themeColor="text1"/>
            <w:sz w:val="24"/>
            <w:szCs w:val="24"/>
          </w:rPr>
          <w:t>outros pesquisadores</w:t>
        </w:r>
      </w:ins>
      <w:ins w:id="1798" w:author="Livisghton Kleber" w:date="2019-11-18T09:41:00Z">
        <w:r w:rsidR="00FC0CF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na pesquisa de outros tipos de </w:t>
        </w:r>
        <w:r w:rsidR="00FC0CFD" w:rsidRPr="00FC0CFD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99" w:author="Livisghton Kleber" w:date="2019-11-18T09:4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</w:t>
        </w:r>
      </w:ins>
      <w:ins w:id="1800" w:author="Livisghton Kleber" w:date="2019-11-18T09:42:00Z">
        <w:r w:rsidR="00FC0CFD" w:rsidRPr="00FC0CFD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01" w:author="Livisghton Kleber" w:date="2019-11-18T09:4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r</w:t>
        </w:r>
      </w:ins>
      <w:ins w:id="1802" w:author="Livisghton Kleber" w:date="2019-11-18T09:43:00Z">
        <w:r w:rsidR="001A6B2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o</w:t>
        </w:r>
      </w:ins>
      <w:ins w:id="1803" w:author="Livisghton Kleber" w:date="2019-11-18T09:42:00Z">
        <w:r w:rsidR="00FC0CFD" w:rsidRPr="00FC0CFD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04" w:author="Livisghton Kleber" w:date="2019-11-18T09:4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magrams</w:t>
        </w:r>
        <w:r w:rsidR="00FC0CF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classificadores</w:t>
        </w:r>
      </w:ins>
      <w:ins w:id="1805" w:author="Livisghton Kleber" w:date="2019-11-18T01:15:00Z">
        <w:r w:rsidR="006D5BE4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6D9D4089" w:rsidR="00907718" w:rsidRPr="009C2F12" w:rsidRDefault="00907718" w:rsidP="009C2F12">
      <w:pPr>
        <w:pStyle w:val="Ttulo2"/>
        <w:rPr>
          <w:color w:val="000000" w:themeColor="text1"/>
        </w:rPr>
      </w:pPr>
      <w:del w:id="1806" w:author="Livisghton Kleber" w:date="2019-11-17T02:31:00Z">
        <w:r w:rsidRPr="009C2F12" w:rsidDel="00333537">
          <w:rPr>
            <w:color w:val="000000" w:themeColor="text1"/>
          </w:rPr>
          <w:delText>Experimento 2</w:delText>
        </w:r>
      </w:del>
      <w:bookmarkStart w:id="1807" w:name="_Toc24964218"/>
      <w:ins w:id="1808" w:author="Livisghton Kleber" w:date="2019-11-17T02:31:00Z">
        <w:r w:rsidR="00333537">
          <w:rPr>
            <w:color w:val="000000" w:themeColor="text1"/>
          </w:rPr>
          <w:t>Traba</w:t>
        </w:r>
      </w:ins>
      <w:ins w:id="1809" w:author="Livisghton Kleber" w:date="2019-11-17T02:32:00Z">
        <w:r w:rsidR="00333537">
          <w:rPr>
            <w:color w:val="000000" w:themeColor="text1"/>
          </w:rPr>
          <w:t>lhos Futuros</w:t>
        </w:r>
      </w:ins>
      <w:bookmarkEnd w:id="1807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40F44FC0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1810" w:author="Livisghton Kleber" w:date="2019-11-17T19:36:00Z">
        <w:r w:rsidRPr="009C2F12" w:rsidDel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dfvbvbvbv. </w:delText>
        </w:r>
      </w:del>
      <w:ins w:id="1811" w:author="Livisghton Kleber" w:date="2019-11-17T19:36:00Z"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>Em trabalho</w:t>
        </w:r>
      </w:ins>
      <w:ins w:id="1812" w:author="Livisghton Kleber" w:date="2019-11-17T19:37:00Z"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 futuros pretendo utilizar </w:t>
        </w:r>
      </w:ins>
      <w:ins w:id="1813" w:author="Livisghton Kleber" w:date="2019-11-17T19:38:00Z"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outros tipos de classificadores como </w:t>
        </w:r>
      </w:ins>
      <w:ins w:id="1814" w:author="Livisghton Kleber" w:date="2019-11-17T19:45:00Z">
        <w:r w:rsidR="006634C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exemplo: </w:t>
        </w:r>
      </w:ins>
      <w:ins w:id="1815" w:author="Livisghton Kleber" w:date="2019-11-17T19:38:00Z"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Rede Neural Convolucional (ou </w:t>
        </w:r>
        <w:r w:rsidR="007361AA" w:rsidRPr="001B669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16" w:author="Livisghton Kleber" w:date="2019-11-17T19:4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Convolucional </w:t>
        </w:r>
      </w:ins>
      <w:ins w:id="1817" w:author="Livisghton Kleber" w:date="2019-11-17T19:39:00Z">
        <w:r w:rsidR="007361AA" w:rsidRPr="001B669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18" w:author="Livisghton Kleber" w:date="2019-11-17T19:4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Neural Network</w:t>
        </w:r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- CNN</w:t>
        </w:r>
      </w:ins>
      <w:ins w:id="1819" w:author="Livisghton Kleber" w:date="2019-11-17T19:38:00Z"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1820" w:author="Livisghton Kleber" w:date="2019-11-17T19:39:00Z">
        <w:r w:rsidR="005E1B8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tentar aumentar a precisão </w:t>
        </w:r>
      </w:ins>
      <w:ins w:id="1821" w:author="Livisghton Kleber" w:date="2019-11-17T19:40:00Z">
        <w:r w:rsidR="005E1B8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no reconhecimento de acordes. </w:t>
        </w:r>
      </w:ins>
      <w:ins w:id="1822" w:author="Livisghton Kleber" w:date="2019-11-17T19:43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>Fazer algum tratamento</w:t>
        </w:r>
      </w:ins>
      <w:ins w:id="1823" w:author="Livisghton Kleber" w:date="2019-11-17T19:46:00Z">
        <w:r w:rsidR="000C659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</w:t>
        </w:r>
      </w:ins>
      <w:ins w:id="1824" w:author="Livisghton Kleber" w:date="2019-11-17T19:43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1825" w:author="Livisghton Kleber" w:date="2019-11-17T19:47:00Z">
        <w:r w:rsidR="000D2F14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826" w:author="Livisghton Kleber" w:date="2019-11-17T19:43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base</w:t>
        </w:r>
      </w:ins>
      <w:ins w:id="1827" w:author="Livisghton Kleber" w:date="2019-11-17T19:47:00Z">
        <w:r w:rsidR="000D2F14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828" w:author="Livisghton Kleber" w:date="2019-11-17T19:43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dados </w:t>
        </w:r>
      </w:ins>
      <w:ins w:id="1829" w:author="Livisghton Kleber" w:date="2019-11-17T19:46:00Z">
        <w:r w:rsidR="000C659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que </w:t>
        </w:r>
      </w:ins>
      <w:ins w:id="1830" w:author="Livisghton Kleber" w:date="2019-11-18T00:06:00Z">
        <w:r w:rsidR="0094014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foram </w:t>
        </w:r>
      </w:ins>
      <w:ins w:id="1831" w:author="Livisghton Kleber" w:date="2019-11-17T19:43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>cr</w:t>
        </w:r>
      </w:ins>
      <w:ins w:id="1832" w:author="Livisghton Kleber" w:date="2019-11-17T19:44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iadas neste projeto e que não foram utilizadas, </w:t>
        </w:r>
      </w:ins>
      <w:ins w:id="1833" w:author="Livisghton Kleber" w:date="2019-11-17T19:49:00Z">
        <w:r w:rsidR="005751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 </w:t>
        </w:r>
      </w:ins>
      <w:ins w:id="1834" w:author="Livisghton Kleber" w:date="2019-11-17T19:44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isso aumentaria a quantidade de acorde </w:t>
        </w:r>
      </w:ins>
      <w:ins w:id="1835" w:author="Livisghton Kleber" w:date="2019-11-17T19:45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>a serem reconhecidos.</w:t>
        </w:r>
      </w:ins>
      <w:ins w:id="1836" w:author="Livisghton Kleber" w:date="2019-11-17T19:47:00Z">
        <w:r w:rsidR="005751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fim, </w:t>
        </w:r>
      </w:ins>
      <w:ins w:id="1837" w:author="Livisghton Kleber" w:date="2019-11-17T19:49:00Z">
        <w:r w:rsidR="00E46F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construir uma </w:t>
        </w:r>
      </w:ins>
      <w:ins w:id="1838" w:author="Livisghton Kleber" w:date="2019-11-17T19:47:00Z">
        <w:r w:rsidR="005751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aplicação </w:t>
        </w:r>
        <w:r w:rsidR="0057516C" w:rsidRPr="0057516C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39" w:author="Livisghton Kleber" w:date="2019-11-17T19:4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web</w:t>
        </w:r>
      </w:ins>
      <w:ins w:id="1840" w:author="Livisghton Kleber" w:date="2019-11-17T19:48:00Z">
        <w:r w:rsidR="005751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ou </w:t>
        </w:r>
        <w:r w:rsidR="0057516C" w:rsidRPr="0057516C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41" w:author="Livisghton Kleber" w:date="2019-11-17T19:4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mobile</w:t>
        </w:r>
        <w:r w:rsidR="005751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842" w:author="Livisghton Kleber" w:date="2019-11-17T19:49:00Z">
        <w:r w:rsidR="00E46F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geração </w:t>
        </w:r>
      </w:ins>
      <w:ins w:id="1843" w:author="Livisghton Kleber" w:date="2019-11-17T19:50:00Z">
        <w:r w:rsidR="00E46F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automática </w:t>
        </w:r>
      </w:ins>
      <w:ins w:id="1844" w:author="Livisghton Kleber" w:date="2019-11-17T19:49:00Z">
        <w:r w:rsidR="00E46F34">
          <w:rPr>
            <w:rFonts w:ascii="Times New Roman" w:hAnsi="Times New Roman" w:cs="Times New Roman"/>
            <w:color w:val="000000" w:themeColor="text1"/>
            <w:sz w:val="24"/>
            <w:szCs w:val="24"/>
          </w:rPr>
          <w:t>de cifras</w:t>
        </w:r>
      </w:ins>
      <w:ins w:id="1845" w:author="Livisghton Kleber" w:date="2019-11-17T19:50:00Z">
        <w:r w:rsidR="00E46F34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5522E83C" w:rsidR="00907718" w:rsidRPr="009C2F12" w:rsidDel="00546F4B" w:rsidRDefault="00907718" w:rsidP="009C2F12">
      <w:pPr>
        <w:pStyle w:val="Ttulo2"/>
        <w:rPr>
          <w:del w:id="1846" w:author="Livisghton Kleber" w:date="2019-11-17T02:32:00Z"/>
          <w:color w:val="000000" w:themeColor="text1"/>
        </w:rPr>
      </w:pPr>
      <w:del w:id="1847" w:author="Livisghton Kleber" w:date="2019-11-17T02:32:00Z">
        <w:r w:rsidRPr="009C2F12" w:rsidDel="00546F4B">
          <w:rPr>
            <w:color w:val="000000" w:themeColor="text1"/>
          </w:rPr>
          <w:delText>Análise</w:delText>
        </w:r>
      </w:del>
    </w:p>
    <w:p w14:paraId="5E35BD78" w14:textId="37341718" w:rsidR="00907718" w:rsidRPr="009C2F12" w:rsidDel="00546F4B" w:rsidRDefault="00907718" w:rsidP="00907718">
      <w:pPr>
        <w:pStyle w:val="PargrafodaLista"/>
        <w:spacing w:after="0" w:line="240" w:lineRule="auto"/>
        <w:rPr>
          <w:del w:id="1848" w:author="Livisghton Kleber" w:date="2019-11-17T02:32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575E9351" w:rsidR="00907718" w:rsidRPr="009C2F12" w:rsidDel="00546F4B" w:rsidRDefault="00907718" w:rsidP="00907718">
      <w:pPr>
        <w:spacing w:after="0" w:line="360" w:lineRule="auto"/>
        <w:ind w:firstLine="709"/>
        <w:jc w:val="both"/>
        <w:rPr>
          <w:del w:id="1849" w:author="Livisghton Kleber" w:date="2019-11-17T02:32:00Z"/>
          <w:rFonts w:ascii="Times New Roman" w:hAnsi="Times New Roman" w:cs="Times New Roman"/>
          <w:color w:val="000000" w:themeColor="text1"/>
          <w:sz w:val="24"/>
          <w:szCs w:val="24"/>
        </w:rPr>
      </w:pPr>
      <w:del w:id="1850" w:author="Livisghton Kleber" w:date="2019-11-17T02:32:00Z">
        <w:r w:rsidRPr="009C2F12" w:rsidDel="00546F4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dfvbvbvbv. </w:delText>
        </w:r>
      </w:del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05A2664F" w:rsidR="00907718" w:rsidRPr="009C2F12" w:rsidDel="0095193E" w:rsidRDefault="00907718" w:rsidP="009C2F12">
      <w:pPr>
        <w:pStyle w:val="Ttulo1"/>
        <w:rPr>
          <w:del w:id="1851" w:author="Livisghton Kleber" w:date="2019-11-18T00:26:00Z"/>
          <w:color w:val="000000" w:themeColor="text1"/>
        </w:rPr>
      </w:pPr>
      <w:del w:id="1852" w:author="Livisghton Kleber" w:date="2019-11-18T00:26:00Z">
        <w:r w:rsidRPr="009C2F12" w:rsidDel="0095193E">
          <w:rPr>
            <w:color w:val="000000" w:themeColor="text1"/>
          </w:rPr>
          <w:lastRenderedPageBreak/>
          <w:delText>Conclusões e Trabalhos Futuros</w:delText>
        </w:r>
      </w:del>
    </w:p>
    <w:p w14:paraId="3D138ACB" w14:textId="423B9DB8" w:rsidR="00907718" w:rsidRPr="009C2F12" w:rsidDel="0095193E" w:rsidRDefault="00907718" w:rsidP="00907718">
      <w:pPr>
        <w:spacing w:after="0" w:line="240" w:lineRule="auto"/>
        <w:jc w:val="both"/>
        <w:rPr>
          <w:del w:id="1853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2D608B7C" w:rsidR="00907718" w:rsidRPr="009C2F12" w:rsidDel="0095193E" w:rsidRDefault="00907718" w:rsidP="00907718">
      <w:pPr>
        <w:spacing w:after="0" w:line="360" w:lineRule="auto"/>
        <w:ind w:firstLine="708"/>
        <w:jc w:val="both"/>
        <w:rPr>
          <w:del w:id="1854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  <w:del w:id="1855" w:author="Livisghton Kleber" w:date="2019-11-18T00:26:00Z">
        <w:r w:rsidRPr="009C2F12" w:rsidDel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apresenta as conclusões do seu trabalho. Resuma seus resultados e análise e apresente sugestões de trabalhos futuros. Apresente suas contribuições.</w:delText>
        </w:r>
      </w:del>
    </w:p>
    <w:p w14:paraId="3CF0FB90" w14:textId="6BD3E7BD" w:rsidR="00907718" w:rsidRPr="009C2F12" w:rsidDel="0095193E" w:rsidRDefault="00907718" w:rsidP="00907718">
      <w:pPr>
        <w:spacing w:after="0" w:line="360" w:lineRule="auto"/>
        <w:jc w:val="both"/>
        <w:rPr>
          <w:del w:id="1856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5A365A68" w:rsidR="00907718" w:rsidRPr="009C2F12" w:rsidDel="0095193E" w:rsidRDefault="00907718" w:rsidP="009C2F12">
      <w:pPr>
        <w:pStyle w:val="Ttulo2"/>
        <w:rPr>
          <w:del w:id="1857" w:author="Livisghton Kleber" w:date="2019-11-18T00:26:00Z"/>
          <w:color w:val="000000" w:themeColor="text1"/>
        </w:rPr>
      </w:pPr>
      <w:del w:id="1858" w:author="Livisghton Kleber" w:date="2019-11-18T00:26:00Z">
        <w:r w:rsidRPr="009C2F12" w:rsidDel="0095193E">
          <w:rPr>
            <w:color w:val="000000" w:themeColor="text1"/>
          </w:rPr>
          <w:delText>Contribuições</w:delText>
        </w:r>
      </w:del>
    </w:p>
    <w:p w14:paraId="185BCAA3" w14:textId="72372CB5" w:rsidR="00907718" w:rsidRPr="009C2F12" w:rsidDel="0095193E" w:rsidRDefault="00907718" w:rsidP="00412041">
      <w:pPr>
        <w:spacing w:after="0" w:line="360" w:lineRule="auto"/>
        <w:ind w:firstLine="708"/>
        <w:jc w:val="both"/>
        <w:rPr>
          <w:del w:id="1859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35B63975" w:rsidR="00412041" w:rsidRPr="009C2F12" w:rsidDel="0095193E" w:rsidRDefault="00907718" w:rsidP="00412041">
      <w:pPr>
        <w:spacing w:after="0" w:line="360" w:lineRule="auto"/>
        <w:ind w:firstLine="708"/>
        <w:jc w:val="both"/>
        <w:rPr>
          <w:del w:id="1860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  <w:del w:id="1861" w:author="Livisghton Kleber" w:date="2019-11-18T00:26:00Z">
        <w:r w:rsidRPr="009C2F12" w:rsidDel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sdfdfdfdfd</w:delText>
        </w:r>
        <w:r w:rsidR="00412041" w:rsidRPr="009C2F12" w:rsidDel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. </w:delText>
        </w:r>
      </w:del>
    </w:p>
    <w:p w14:paraId="18ED200E" w14:textId="2AC710E7" w:rsidR="00907718" w:rsidRPr="009C2F12" w:rsidDel="0095193E" w:rsidRDefault="00907718" w:rsidP="00412041">
      <w:pPr>
        <w:spacing w:after="0" w:line="360" w:lineRule="auto"/>
        <w:ind w:firstLine="708"/>
        <w:jc w:val="both"/>
        <w:rPr>
          <w:del w:id="1862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4E143289" w:rsidR="00907718" w:rsidRPr="009C2F12" w:rsidDel="0095193E" w:rsidRDefault="00907718" w:rsidP="009C2F12">
      <w:pPr>
        <w:pStyle w:val="Ttulo2"/>
        <w:rPr>
          <w:del w:id="1863" w:author="Livisghton Kleber" w:date="2019-11-18T00:26:00Z"/>
          <w:color w:val="000000" w:themeColor="text1"/>
        </w:rPr>
      </w:pPr>
      <w:del w:id="1864" w:author="Livisghton Kleber" w:date="2019-11-18T00:26:00Z">
        <w:r w:rsidRPr="009C2F12" w:rsidDel="0095193E">
          <w:rPr>
            <w:color w:val="000000" w:themeColor="text1"/>
          </w:rPr>
          <w:delText>Trabalhos Futuros</w:delText>
        </w:r>
      </w:del>
    </w:p>
    <w:p w14:paraId="279AFF54" w14:textId="77E37F18" w:rsidR="00907718" w:rsidRPr="009C2F12" w:rsidDel="0095193E" w:rsidRDefault="00907718" w:rsidP="00907718">
      <w:pPr>
        <w:spacing w:after="0" w:line="360" w:lineRule="auto"/>
        <w:ind w:firstLine="708"/>
        <w:jc w:val="both"/>
        <w:rPr>
          <w:del w:id="1865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0B21D833" w:rsidR="00907718" w:rsidRPr="009C2F12" w:rsidDel="0095193E" w:rsidRDefault="00907718" w:rsidP="00907718">
      <w:pPr>
        <w:spacing w:after="0" w:line="360" w:lineRule="auto"/>
        <w:ind w:firstLine="708"/>
        <w:jc w:val="both"/>
        <w:rPr>
          <w:del w:id="1866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  <w:del w:id="1867" w:author="Livisghton Kleber" w:date="2019-11-18T00:26:00Z">
        <w:r w:rsidRPr="009C2F12" w:rsidDel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ssddfdgfgfgfg. </w:delText>
        </w:r>
      </w:del>
    </w:p>
    <w:p w14:paraId="7D52D0C0" w14:textId="2C6FD925" w:rsidR="00907718" w:rsidRPr="009C2F12" w:rsidDel="0095193E" w:rsidRDefault="00907718" w:rsidP="00412041">
      <w:pPr>
        <w:spacing w:after="0" w:line="360" w:lineRule="auto"/>
        <w:ind w:firstLine="708"/>
        <w:jc w:val="both"/>
        <w:rPr>
          <w:del w:id="1868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59EA3842" w:rsidR="00907718" w:rsidRPr="009C2F12" w:rsidDel="00546F4B" w:rsidRDefault="00907718">
      <w:pPr>
        <w:rPr>
          <w:del w:id="1869" w:author="Livisghton Kleber" w:date="2019-11-17T02:33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del w:id="1870" w:author="Livisghton Kleber" w:date="2019-11-18T00:26:00Z">
        <w:r w:rsidRPr="009C2F12" w:rsidDel="0095193E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br w:type="page"/>
        </w:r>
      </w:del>
    </w:p>
    <w:p w14:paraId="0EE24ED7" w14:textId="58E937F7" w:rsidR="00687C92" w:rsidDel="00546F4B" w:rsidRDefault="00574852">
      <w:pPr>
        <w:rPr>
          <w:del w:id="1871" w:author="Livisghton Kleber" w:date="2019-11-17T02:33:00Z"/>
          <w:noProof/>
          <w:vanish/>
          <w:sz w:val="24"/>
          <w:szCs w:val="24"/>
        </w:rPr>
        <w:pPrChange w:id="1872" w:author="Livisghton Kleber" w:date="2019-11-17T02:33:00Z">
          <w:pPr>
            <w:pStyle w:val="Bibliografia"/>
          </w:pPr>
        </w:pPrChange>
      </w:pPr>
      <w:del w:id="1873" w:author="Livisghton Kleber" w:date="2019-11-17T02:33:00Z">
        <w:r w:rsidDel="00546F4B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fldChar w:fldCharType="begin"/>
        </w:r>
        <w:r w:rsidDel="00546F4B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BIBLIOGRAPHY  \l 1046 </w:delInstrText>
        </w:r>
        <w:r w:rsidDel="00546F4B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fldChar w:fldCharType="separate"/>
        </w:r>
        <w:r w:rsidR="00687C92" w:rsidDel="00546F4B">
          <w:rPr>
            <w:noProof/>
            <w:vanish/>
          </w:rPr>
          <w:delText>x</w:delText>
        </w:r>
      </w:del>
    </w:p>
    <w:p w14:paraId="40B5B358" w14:textId="68CAEA73" w:rsidR="00687C92" w:rsidDel="00546F4B" w:rsidRDefault="00687C92">
      <w:pPr>
        <w:rPr>
          <w:del w:id="1874" w:author="Livisghton Kleber" w:date="2019-11-17T02:33:00Z"/>
          <w:noProof/>
          <w:vanish/>
        </w:rPr>
        <w:pPrChange w:id="1875" w:author="Livisghton Kleber" w:date="2019-11-17T02:33:00Z">
          <w:pPr>
            <w:pStyle w:val="Bibliografia"/>
          </w:pPr>
        </w:pPrChange>
      </w:pPr>
      <w:del w:id="1876" w:author="Livisghton Kleber" w:date="2019-11-17T02:33:00Z">
        <w:r w:rsidDel="00546F4B">
          <w:rPr>
            <w:noProof/>
            <w:vanish/>
          </w:rPr>
          <w:delText>x</w:delText>
        </w:r>
      </w:del>
    </w:p>
    <w:p w14:paraId="5AC0F6E3" w14:textId="4B91354A" w:rsidR="00077508" w:rsidRPr="009C2F12" w:rsidRDefault="00574852">
      <w:pPr>
        <w:pStyle w:val="Ttulo1"/>
        <w:numPr>
          <w:ilvl w:val="0"/>
          <w:numId w:val="0"/>
        </w:numPr>
        <w:rPr>
          <w:color w:val="000000" w:themeColor="text1"/>
        </w:rPr>
      </w:pPr>
      <w:del w:id="1877" w:author="Livisghton Kleber" w:date="2019-11-17T02:33:00Z">
        <w:r w:rsidDel="00546F4B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fldChar w:fldCharType="end"/>
        </w:r>
      </w:del>
      <w:bookmarkStart w:id="1878" w:name="_Toc24964219"/>
      <w:r w:rsidR="00077508">
        <w:rPr>
          <w:color w:val="000000" w:themeColor="text1"/>
        </w:rPr>
        <w:t>Referências</w:t>
      </w:r>
      <w:bookmarkEnd w:id="1878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66CF8" w14:textId="15B3908C" w:rsidR="00904A7B" w:rsidRDefault="00904A7B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879" w:author="Livisghton Kleber" w:date="2019-11-17T16:38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880" w:name="_Ref24852078"/>
      <w:ins w:id="1881" w:author="Livisghton Kleber" w:date="2019-11-17T03:00:00Z"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wikipedia. [Online]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: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>
          <w:fldChar w:fldCharType="begin"/>
        </w:r>
        <w:r>
          <w:instrText xml:space="preserve"> HYPERLINK "https://pt.wikipedia.org/wiki/Cifra_(música)" </w:instrText>
        </w:r>
        <w:r>
          <w:fldChar w:fldCharType="separate"/>
        </w:r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(Acessado em 01/10/2019).</w:t>
        </w:r>
      </w:ins>
      <w:bookmarkEnd w:id="1880"/>
    </w:p>
    <w:p w14:paraId="55D45CE7" w14:textId="77777777" w:rsidR="0042653F" w:rsidRPr="00A44C88" w:rsidRDefault="0042653F" w:rsidP="0042653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882" w:author="Livisghton Kleber" w:date="2019-11-17T16:38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883" w:name="_Ref24901140"/>
      <w:ins w:id="1884" w:author="Livisghton Kleber" w:date="2019-11-17T16:3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F.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Veloso,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M.A.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Feitosa. "O Ouvido Absoluto: bases neurocognitivas e perspectivas". 2013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p. 357 - 362.</w:t>
        </w:r>
        <w:bookmarkEnd w:id="1883"/>
      </w:ins>
    </w:p>
    <w:p w14:paraId="39DADE56" w14:textId="01F5D447" w:rsidR="0042653F" w:rsidRPr="00992912" w:rsidRDefault="0042653F" w:rsidP="0099291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885" w:author="Livisghton Kleber" w:date="2019-11-17T03:00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886" w:name="_Ref24901153"/>
      <w:ins w:id="1887" w:author="Livisghton Kleber" w:date="2019-11-17T16:3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P.J. dos Santos 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Junior. "Ouvido absoluto e ouvido relativo: sua natureza e relevância para a educação musical". In XVI Encontro Regional Sul da ABEM; 2014.</w:t>
        </w:r>
      </w:ins>
      <w:bookmarkEnd w:id="1886"/>
    </w:p>
    <w:p w14:paraId="533199D5" w14:textId="11CA36E1" w:rsidR="00180597" w:rsidRDefault="00180597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88" w:name="_Ref24899861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Wikipédia. [Online]: </w:t>
      </w:r>
      <w:hyperlink r:id="rId33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https://pt.wikipedia.org/wiki/Nota_musical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888"/>
    </w:p>
    <w:p w14:paraId="61086394" w14:textId="176A6FB5" w:rsidR="004350EC" w:rsidRDefault="004350EC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89" w:name="_Ref23855436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descomplicandoamusica. [Online]: </w:t>
      </w:r>
      <w:hyperlink r:id="rId34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https://www.descomplicandoamusica.com/triades/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bookmarkEnd w:id="1889"/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4962D4" w14:textId="0CD04939" w:rsidR="005D41DF" w:rsidRDefault="005D41DF" w:rsidP="005D41D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890" w:author="Livisghton Kleber" w:date="2019-11-17T23:04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891" w:name="_Ref24294779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A.Oppenheim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chafer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"Discrete-Time Signal Processing": Prentice-Hall; 1989.</w:t>
      </w:r>
      <w:bookmarkEnd w:id="1891"/>
    </w:p>
    <w:p w14:paraId="2D95D205" w14:textId="15DA0000" w:rsidR="00C228C1" w:rsidRDefault="00C228C1" w:rsidP="005D41D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92" w:name="_Ref24924354"/>
      <w:ins w:id="1893" w:author="Livisghton Kleber" w:date="2019-11-17T23:04:00Z"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J. P. d. Santana Neto. (2015). Solução computacional para reconhecimentode harmonias musicais Música - solução computacional para reconheci-mento de harmonias, endereço:http://bdm.unb.br/handle/10483/11336(acesso em </w:t>
        </w:r>
      </w:ins>
      <w:ins w:id="1894" w:author="Livisghton Kleber" w:date="2019-11-17T23:0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17</w:t>
        </w:r>
      </w:ins>
      <w:ins w:id="1895" w:author="Livisghton Kleber" w:date="2019-11-17T23:04:00Z"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/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11</w:t>
        </w:r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/201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9</w:t>
        </w:r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bookmarkEnd w:id="1892"/>
    </w:p>
    <w:p w14:paraId="1F5732C6" w14:textId="7B5C6EC6" w:rsidR="000E7054" w:rsidRPr="009542C4" w:rsidRDefault="009936F5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96" w:name="_Ref24295030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cVicar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R.S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antos-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odriguez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Y.N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"Automatic Chord Estimation from Audio: A Review of the State of the Art". IEEE/ACM Transactions on Audio, Speech, and Language Processing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556-575.</w:t>
      </w:r>
      <w:bookmarkEnd w:id="1896"/>
    </w:p>
    <w:p w14:paraId="15747FFB" w14:textId="1742A998" w:rsidR="00A61698" w:rsidRPr="00A44C88" w:rsidRDefault="00611575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97" w:name="_Ref23620848"/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8E46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Fujishima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"Realtime chord recognition of musical sound: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using Common Lisp Music",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Int. Comput. Music Conf., 1999,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464–467.</w:t>
      </w:r>
      <w:bookmarkEnd w:id="1897"/>
    </w:p>
    <w:p w14:paraId="701BED04" w14:textId="0F1F2C18" w:rsidR="00611575" w:rsidRDefault="00A61698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98" w:name="_Ref24295413"/>
      <w:bookmarkStart w:id="1899" w:name="_Ref24295086"/>
      <w:r>
        <w:rPr>
          <w:rFonts w:ascii="Times New Roman" w:hAnsi="Times New Roman" w:cs="Times New Roman"/>
          <w:color w:val="000000" w:themeColor="text1"/>
          <w:sz w:val="24"/>
          <w:szCs w:val="24"/>
        </w:rPr>
        <w:t>M.Muller e S.Ewert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"Towards Timbre-Invariant Audio Feat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ures for Harmony-Based Music",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Audio, Speech, and 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anguage Processing,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2010.</w:t>
      </w:r>
      <w:bookmarkEnd w:id="1898"/>
    </w:p>
    <w:p w14:paraId="39EB504A" w14:textId="5B2401F2" w:rsidR="0004672C" w:rsidRDefault="0004672C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0" w:name="_Ref24295505"/>
      <w:r>
        <w:rPr>
          <w:rFonts w:ascii="Times New Roman" w:hAnsi="Times New Roman" w:cs="Times New Roman"/>
          <w:color w:val="000000" w:themeColor="text1"/>
          <w:sz w:val="24"/>
          <w:szCs w:val="24"/>
        </w:rPr>
        <w:t>H.J.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Kallman. "Tone chroma is functional in melody recognition"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Perception &amp; Psychophysics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</w:t>
      </w:r>
      <w:bookmarkEnd w:id="1900"/>
    </w:p>
    <w:p w14:paraId="0F6B8F96" w14:textId="5442BF85" w:rsidR="00C737B6" w:rsidRDefault="00C737B6" w:rsidP="00C737B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1" w:name="_Ref24296010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N.O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K.M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iyamoto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J.L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oux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H.K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ameoka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agayama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Separation of a monaural audio signal into harmonic/percussive components by complem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entary diffusion on spectrogram”,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16th European Signal Processing Conference,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2008.</w:t>
      </w:r>
      <w:bookmarkEnd w:id="1901"/>
    </w:p>
    <w:p w14:paraId="1FBA2DB5" w14:textId="0FF010D6" w:rsidR="000A7882" w:rsidRDefault="000A7882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2" w:name="_Ref24296012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J. Reed, Y. Ueda, S. Siniscalchi, Y. Uchiyama, S. Sagayama, and C. Lee, “Minimum classification error training to improve isolated chord recognition,” in Proc. 10th Int. Soc. Music Inf. Retrieval, 2009, pp. 609–614.</w:t>
      </w:r>
      <w:bookmarkEnd w:id="1902"/>
    </w:p>
    <w:p w14:paraId="07C2ACC0" w14:textId="147B772F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3" w:name="_Ref23773985"/>
      <w:r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Pauws.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Musical key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extraction from audio”,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5th Int. Soc. Music Inf. Retrieval. 2004: p. 66–69.</w:t>
      </w:r>
      <w:bookmarkEnd w:id="1903"/>
    </w:p>
    <w:p w14:paraId="5F981040" w14:textId="04468478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4" w:name="_Ref23774935"/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auch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ixon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Simultaneous Estimation of Chords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Musical Context From Audio”,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Transactions on Audio,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Speech, and Language Processing,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1280-1289.</w:t>
      </w:r>
      <w:bookmarkEnd w:id="1904"/>
    </w:p>
    <w:p w14:paraId="2054B248" w14:textId="4087D29C" w:rsidR="00563651" w:rsidRDefault="00563651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5" w:name="_Ref23776535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A. Sheh and D. Ellis, “Chord segmentation and recognition using em-trained Hidden Markov Models,” in Proc. 4th Int. Soc. Music Inf. Retrieval, 2003, pp. 183–189.</w:t>
      </w:r>
      <w:bookmarkEnd w:id="1905"/>
    </w:p>
    <w:p w14:paraId="35A78470" w14:textId="104CED6E" w:rsidR="006D67B0" w:rsidRDefault="006D67B0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6" w:name="_Ref23777947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C. Harte and M. Sandler, “Automatic chord identification using a quantised chromagram,” in Proc. Audio Eng. Soc., 2005, pp. 291–301.</w:t>
      </w:r>
      <w:bookmarkEnd w:id="1906"/>
    </w:p>
    <w:p w14:paraId="0AAFE075" w14:textId="16BB3243" w:rsidR="005F4FFA" w:rsidRPr="0013661D" w:rsidRDefault="006D67B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7" w:name="_Ref23777949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C. Harte, M. Sandler, and M. Gasser, “Detecting harmonic change in musical audio,” in Proc. 1st Workshop Audio Music Comput. Multimedia, 2006, pp. 21–26.</w:t>
      </w:r>
      <w:bookmarkStart w:id="1908" w:name="_Ref24296827"/>
      <w:bookmarkEnd w:id="1907"/>
    </w:p>
    <w:p w14:paraId="4160CCA4" w14:textId="2EAB3784" w:rsidR="00532F79" w:rsidRPr="00532F79" w:rsidRDefault="005F4FFA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9" w:name="_Ref24296888"/>
      <w:bookmarkStart w:id="1910" w:name="_Ref24296299"/>
      <w:bookmarkEnd w:id="1908"/>
      <w:r>
        <w:rPr>
          <w:rFonts w:ascii="Times New Roman" w:hAnsi="Times New Roman" w:cs="Times New Roman"/>
          <w:color w:val="000000" w:themeColor="text1"/>
          <w:sz w:val="24"/>
          <w:szCs w:val="24"/>
        </w:rPr>
        <w:t>L.C.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Akshay. towardsdatascience: </w:t>
      </w:r>
      <w:hyperlink r:id="rId35" w:history="1">
        <w:r w:rsidR="00613308" w:rsidRPr="00E4605C">
          <w:rPr>
            <w:rStyle w:val="Hyperlink"/>
            <w:rFonts w:ascii="Times New Roman" w:hAnsi="Times New Roman" w:cs="Times New Roman"/>
            <w:sz w:val="24"/>
            <w:szCs w:val="24"/>
          </w:rPr>
          <w:t>https://medium.com/ensina-ai/redes-neurais-perceptron-multicamadas-e-o-algoritmo-backpropagation-eaf89778f5b8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909"/>
    </w:p>
    <w:p w14:paraId="6312C371" w14:textId="268401AB" w:rsidR="003364A9" w:rsidRPr="00A44C88" w:rsidRDefault="00421219" w:rsidP="0042121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1" w:name="_Ref24963989"/>
      <w:bookmarkStart w:id="1912" w:name="_Ref23621418"/>
      <w:r>
        <w:rPr>
          <w:rFonts w:ascii="Times New Roman" w:hAnsi="Times New Roman" w:cs="Times New Roman"/>
          <w:color w:val="000000" w:themeColor="text1"/>
          <w:sz w:val="24"/>
          <w:szCs w:val="24"/>
        </w:rPr>
        <w:t>S.Haykin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"Neural Computation : A Comprehensive Foundation".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2ª Edição, Editora Prentice Hall,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1998.</w:t>
      </w:r>
      <w:bookmarkEnd w:id="1911"/>
    </w:p>
    <w:p w14:paraId="2431DA3C" w14:textId="16953838" w:rsidR="003364A9" w:rsidRPr="00A44C88" w:rsidRDefault="003364A9" w:rsidP="0061330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3" w:name="_Ref24820240"/>
      <w:r w:rsidRPr="009542C4">
        <w:rPr>
          <w:rFonts w:ascii="Times New Roman" w:hAnsi="Times New Roman" w:cs="Times New Roman"/>
          <w:color w:val="000000" w:themeColor="text1"/>
          <w:sz w:val="24"/>
          <w:szCs w:val="24"/>
        </w:rPr>
        <w:t>N. Jiang,</w:t>
      </w:r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Grosche, V. Konzi e M. Muller, “Analyzing Chroma Feature Types for Automated Chord Recognition” in 42nd International Conference: Semantic Audio, 2011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1914" w:name="_Ref24297401"/>
      <w:bookmarkEnd w:id="1912"/>
      <w:bookmarkEnd w:id="1913"/>
    </w:p>
    <w:p w14:paraId="41B950EC" w14:textId="0EB33D95" w:rsidR="00962C05" w:rsidRDefault="003364A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915" w:author="Livisghton Kleber" w:date="2019-11-16T17:35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6" w:name="_Ref24274810"/>
      <w:bookmarkStart w:id="1917" w:name="_Ref24297016"/>
      <w:bookmarkEnd w:id="1914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N. Jiang, “</w:t>
      </w:r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An Analysis of Automatic Chord Recognition Procedures for Music Recordings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”, 2011.</w:t>
      </w:r>
      <w:bookmarkEnd w:id="1916"/>
    </w:p>
    <w:p w14:paraId="0D4E23B8" w14:textId="6507D411" w:rsidR="00CA7828" w:rsidRDefault="00CA782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8" w:name="_Ref24819128"/>
      <w:ins w:id="1919" w:author="Livisghton Kleber" w:date="2019-11-16T17:35:00Z">
        <w:r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20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M</w:t>
        </w:r>
      </w:ins>
      <w:ins w:id="1921" w:author="Livisghton Kleber" w:date="2019-11-16T17:44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22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.</w:t>
        </w:r>
      </w:ins>
      <w:ins w:id="1923" w:author="Livisghton Kleber" w:date="2019-11-16T17:35:00Z">
        <w:r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24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Müller</w:t>
        </w:r>
      </w:ins>
      <w:ins w:id="1925" w:author="Livisghton Kleber" w:date="2019-11-16T17:44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26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, </w:t>
        </w:r>
      </w:ins>
      <w:ins w:id="1927" w:author="Livisghton Kleber" w:date="2019-11-16T17:35:00Z">
        <w:r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28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S</w:t>
        </w:r>
      </w:ins>
      <w:ins w:id="1929" w:author="Livisghton Kleber" w:date="2019-11-16T17:44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30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.</w:t>
        </w:r>
      </w:ins>
      <w:ins w:id="1931" w:author="Livisghton Kleber" w:date="2019-11-16T17:35:00Z">
        <w:r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32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Ewert</w:t>
        </w:r>
      </w:ins>
      <w:ins w:id="1933" w:author="Livisghton Kleber" w:date="2019-11-16T17:45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34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, “CHROMA TOOLBOX: MATLAB IMPLEMENTATIONS FOR EXTRACTING VARIANTS OF CHROMA-BASED AUDIO FEATURES” in </w:t>
        </w:r>
      </w:ins>
      <w:ins w:id="1935" w:author="Livisghton Kleber" w:date="2019-11-16T17:49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36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Proceedings of the12th International Conference on Music Information Retrieval (ISMIR)</w:t>
        </w:r>
      </w:ins>
      <w:ins w:id="1937" w:author="Livisghton Kleber" w:date="2019-11-16T17:50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38" w:author="Livisghton Kleber" w:date="2019-11-16T17:50:00Z">
              <w:rPr/>
            </w:rPrChange>
          </w:rPr>
          <w:t xml:space="preserve"> </w:t>
        </w:r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39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2011. hal-00727791, vers</w:t>
        </w:r>
      </w:ins>
      <w:ins w:id="1940" w:author="Livisghton Kleber" w:date="2019-11-16T17:51:00Z">
        <w:r w:rsidR="00F84B14">
          <w:rPr>
            <w:rFonts w:ascii="Times New Roman" w:hAnsi="Times New Roman" w:cs="Times New Roman"/>
            <w:color w:val="000000" w:themeColor="text1"/>
            <w:sz w:val="24"/>
            <w:szCs w:val="24"/>
          </w:rPr>
          <w:t>ão</w:t>
        </w:r>
      </w:ins>
      <w:ins w:id="1941" w:author="Livisghton Kleber" w:date="2019-11-16T17:50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42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2 - 2012</w:t>
        </w:r>
        <w:r w:rsidR="002B401B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bookmarkEnd w:id="1918"/>
    </w:p>
    <w:p w14:paraId="047793B5" w14:textId="30318D67" w:rsidR="00684260" w:rsidRDefault="0068426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43" w:name="_Ref24319655"/>
      <w:r>
        <w:rPr>
          <w:rFonts w:ascii="Times New Roman" w:hAnsi="Times New Roman" w:cs="Times New Roman"/>
          <w:color w:val="000000" w:themeColor="text1"/>
          <w:sz w:val="24"/>
          <w:szCs w:val="24"/>
        </w:rPr>
        <w:t>M. Marolt, “</w:t>
      </w:r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Transcription of polyphonic piano music with neural networks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</w:t>
      </w:r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10th Mediterranean Electrotechnical Conference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2000, pp512-515</w:t>
      </w:r>
      <w:r w:rsidR="007027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943"/>
    </w:p>
    <w:p w14:paraId="45B00A83" w14:textId="5DC2F3FE" w:rsidR="0091669D" w:rsidRDefault="0091669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44" w:name="_Ref24319656"/>
      <w:r>
        <w:rPr>
          <w:rFonts w:ascii="Times New Roman" w:hAnsi="Times New Roman" w:cs="Times New Roman"/>
          <w:color w:val="000000" w:themeColor="text1"/>
          <w:sz w:val="24"/>
          <w:szCs w:val="24"/>
        </w:rPr>
        <w:t>M. Marolt, “</w:t>
      </w:r>
      <w:r w:rsidR="00366591" w:rsidRPr="0036659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comparison of feed forward neural network architectures for piano music transcription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bookmarkEnd w:id="1944"/>
    </w:p>
    <w:p w14:paraId="2A372EF8" w14:textId="797D7E5E" w:rsidR="00D74234" w:rsidRPr="00992912" w:rsidRDefault="00D7423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45" w:name="_Ref24302628"/>
      <w:r w:rsidRPr="003F0DD5">
        <w:rPr>
          <w:rFonts w:ascii="Times New Roman" w:hAnsi="Times New Roman" w:cs="Times New Roman"/>
          <w:color w:val="000000" w:themeColor="text1"/>
          <w:sz w:val="24"/>
          <w:szCs w:val="24"/>
          <w:rPrChange w:id="1946" w:author="Livisghton Kleber" w:date="2019-11-17T02:45:00Z">
            <w:rPr/>
          </w:rPrChange>
        </w:rPr>
        <w:t xml:space="preserve">Isophonics.[Online]: </w:t>
      </w:r>
      <w:r w:rsidR="005328B3" w:rsidRPr="003F0DD5">
        <w:rPr>
          <w:rStyle w:val="Hyperlink"/>
          <w:rFonts w:ascii="Times New Roman" w:hAnsi="Times New Roman" w:cs="Times New Roman"/>
          <w:sz w:val="24"/>
          <w:szCs w:val="24"/>
          <w:rPrChange w:id="1947" w:author="Livisghton Kleber" w:date="2019-11-17T02:45:00Z">
            <w:rPr/>
          </w:rPrChange>
        </w:rPr>
        <w:fldChar w:fldCharType="begin"/>
      </w:r>
      <w:r w:rsidR="005328B3" w:rsidRPr="003F0DD5">
        <w:rPr>
          <w:rStyle w:val="Hyperlink"/>
          <w:rFonts w:ascii="Times New Roman" w:hAnsi="Times New Roman" w:cs="Times New Roman"/>
          <w:sz w:val="24"/>
          <w:szCs w:val="24"/>
          <w:rPrChange w:id="1948" w:author="Livisghton Kleber" w:date="2019-11-17T02:45:00Z">
            <w:rPr/>
          </w:rPrChange>
        </w:rPr>
        <w:instrText xml:space="preserve"> HYPERLINK "http://isophonics.org/" </w:instrText>
      </w:r>
      <w:r w:rsidR="005328B3" w:rsidRPr="003F0DD5">
        <w:rPr>
          <w:rStyle w:val="Hyperlink"/>
          <w:rFonts w:ascii="Times New Roman" w:hAnsi="Times New Roman" w:cs="Times New Roman"/>
          <w:sz w:val="24"/>
          <w:szCs w:val="24"/>
          <w:rPrChange w:id="1949" w:author="Livisghton Kleber" w:date="2019-11-17T02:45:00Z">
            <w:rPr>
              <w:rStyle w:val="Hyperlink"/>
            </w:rPr>
          </w:rPrChange>
        </w:rPr>
        <w:fldChar w:fldCharType="separate"/>
      </w:r>
      <w:r w:rsidRPr="003F0DD5">
        <w:rPr>
          <w:rStyle w:val="Hyperlink"/>
          <w:rFonts w:ascii="Times New Roman" w:hAnsi="Times New Roman" w:cs="Times New Roman"/>
          <w:sz w:val="24"/>
          <w:szCs w:val="24"/>
          <w:rPrChange w:id="1950" w:author="Livisghton Kleber" w:date="2019-11-17T02:45:00Z">
            <w:rPr>
              <w:rStyle w:val="Hyperlink"/>
            </w:rPr>
          </w:rPrChange>
        </w:rPr>
        <w:t>http://isophonics.org/</w:t>
      </w:r>
      <w:r w:rsidR="005328B3" w:rsidRPr="003F0DD5">
        <w:rPr>
          <w:rStyle w:val="Hyperlink"/>
          <w:rFonts w:ascii="Times New Roman" w:hAnsi="Times New Roman" w:cs="Times New Roman"/>
          <w:sz w:val="24"/>
          <w:szCs w:val="24"/>
          <w:rPrChange w:id="1951" w:author="Livisghton Kleber" w:date="2019-11-17T02:45:00Z">
            <w:rPr>
              <w:rStyle w:val="Hyperlink"/>
            </w:rPr>
          </w:rPrChange>
        </w:rPr>
        <w:fldChar w:fldCharType="end"/>
      </w:r>
      <w:r w:rsidRPr="003F0DD5">
        <w:rPr>
          <w:rFonts w:ascii="Times New Roman" w:hAnsi="Times New Roman" w:cs="Times New Roman"/>
          <w:color w:val="000000" w:themeColor="text1"/>
          <w:sz w:val="24"/>
          <w:szCs w:val="24"/>
          <w:rPrChange w:id="1952" w:author="Livisghton Kleber" w:date="2019-11-17T02:45:00Z">
            <w:rPr/>
          </w:rPrChange>
        </w:rPr>
        <w:t>. (Acessado em 10/11/2019).</w:t>
      </w:r>
      <w:bookmarkEnd w:id="1945"/>
    </w:p>
    <w:p w14:paraId="5994348E" w14:textId="75EAB424" w:rsidR="00BA5D71" w:rsidRDefault="00E66E8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953" w:author="Livisghton Kleber" w:date="2019-11-16T17:20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954" w:name="_Ref24360480"/>
      <w:r>
        <w:rPr>
          <w:rFonts w:ascii="Times New Roman" w:hAnsi="Times New Roman" w:cs="Times New Roman"/>
          <w:color w:val="000000" w:themeColor="text1"/>
          <w:sz w:val="24"/>
          <w:szCs w:val="24"/>
        </w:rPr>
        <w:t>B. Med, “Teoria da música”, 4ª ed. Brasilia-DF</w:t>
      </w:r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>: musimed, 1996.</w:t>
      </w:r>
      <w:bookmarkEnd w:id="1954"/>
    </w:p>
    <w:p w14:paraId="66E2C179" w14:textId="5E65DDEC" w:rsidR="0079683D" w:rsidRPr="00E33BA1" w:rsidRDefault="0079683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955" w:author="Livisghton Kleber" w:date="2019-11-16T17:22:00Z"/>
          <w:rFonts w:ascii="Times New Roman" w:hAnsi="Times New Roman" w:cs="Times New Roman"/>
          <w:color w:val="000000" w:themeColor="text1"/>
          <w:sz w:val="24"/>
          <w:szCs w:val="24"/>
          <w:rPrChange w:id="1956" w:author="Livisghton Kleber" w:date="2019-11-16T17:22:00Z">
            <w:rPr>
              <w:ins w:id="1957" w:author="Livisghton Kleber" w:date="2019-11-16T17:22:00Z"/>
            </w:rPr>
          </w:rPrChange>
        </w:rPr>
      </w:pPr>
      <w:bookmarkStart w:id="1958" w:name="_Ref24817688"/>
      <w:ins w:id="1959" w:author="Livisghton Kleber" w:date="2019-11-16T17:2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AudioLabs[Online]:</w:t>
        </w:r>
      </w:ins>
      <w:ins w:id="1960" w:author="Livisghton Kleber" w:date="2019-11-16T17:2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61" w:author="Livisghton Kleber" w:date="2019-11-17T02:45:00Z">
              <w:rPr/>
            </w:rPrChange>
          </w:rPr>
          <w:fldChar w:fldCharType="begin"/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62" w:author="Livisghton Kleber" w:date="2019-11-17T02:45:00Z">
              <w:rPr/>
            </w:rPrChange>
          </w:rPr>
          <w:instrText xml:space="preserve"> HYPERLINK "https://www.audiolabs-erlangen.de/resources/MIR/chromatoolbox/" </w:instrText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63" w:author="Livisghton Kleber" w:date="2019-11-17T02:45:00Z">
              <w:rPr/>
            </w:rPrChange>
          </w:rPr>
          <w:fldChar w:fldCharType="separate"/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64" w:author="Livisghton Kleber" w:date="2019-11-17T02:45:00Z">
              <w:rPr>
                <w:rStyle w:val="Hyperlink"/>
              </w:rPr>
            </w:rPrChange>
          </w:rPr>
          <w:t>https://www.audiolabs-erlangen.de/resources/MIR/chromatoolbox/</w:t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65" w:author="Livisghton Kleber" w:date="2019-11-17T02:45:00Z">
              <w:rPr/>
            </w:rPrChange>
          </w:rPr>
          <w:fldChar w:fldCharType="end"/>
        </w:r>
        <w:r w:rsidRPr="003F0DD5">
          <w:rPr>
            <w:rFonts w:ascii="Times New Roman" w:hAnsi="Times New Roman" w:cs="Times New Roman"/>
            <w:color w:val="000000" w:themeColor="text1"/>
            <w:sz w:val="24"/>
            <w:szCs w:val="24"/>
            <w:rPrChange w:id="1966" w:author="Livisghton Kleber" w:date="2019-11-17T02:45:00Z">
              <w:rPr/>
            </w:rPrChange>
          </w:rPr>
          <w:t>. (Acessado em 16</w:t>
        </w:r>
      </w:ins>
      <w:ins w:id="1967" w:author="Livisghton Kleber" w:date="2019-11-16T17:22:00Z">
        <w:r w:rsidRPr="003F0DD5">
          <w:rPr>
            <w:rFonts w:ascii="Times New Roman" w:hAnsi="Times New Roman" w:cs="Times New Roman"/>
            <w:color w:val="000000" w:themeColor="text1"/>
            <w:sz w:val="24"/>
            <w:szCs w:val="24"/>
            <w:rPrChange w:id="1968" w:author="Livisghton Kleber" w:date="2019-11-17T02:45:00Z">
              <w:rPr/>
            </w:rPrChange>
          </w:rPr>
          <w:t>/11/2019</w:t>
        </w:r>
      </w:ins>
      <w:ins w:id="1969" w:author="Livisghton Kleber" w:date="2019-11-16T17:21:00Z">
        <w:r w:rsidRPr="003F0DD5">
          <w:rPr>
            <w:rFonts w:ascii="Times New Roman" w:hAnsi="Times New Roman" w:cs="Times New Roman"/>
            <w:color w:val="000000" w:themeColor="text1"/>
            <w:sz w:val="24"/>
            <w:szCs w:val="24"/>
            <w:rPrChange w:id="1970" w:author="Livisghton Kleber" w:date="2019-11-17T02:45:00Z">
              <w:rPr/>
            </w:rPrChange>
          </w:rPr>
          <w:t>)</w:t>
        </w:r>
      </w:ins>
      <w:ins w:id="1971" w:author="Livisghton Kleber" w:date="2019-11-16T17:22:00Z">
        <w:r w:rsidR="00E33BA1" w:rsidRPr="003F0DD5">
          <w:rPr>
            <w:rFonts w:ascii="Times New Roman" w:hAnsi="Times New Roman" w:cs="Times New Roman"/>
            <w:color w:val="000000" w:themeColor="text1"/>
            <w:sz w:val="24"/>
            <w:szCs w:val="24"/>
            <w:rPrChange w:id="1972" w:author="Livisghton Kleber" w:date="2019-11-17T02:45:00Z">
              <w:rPr/>
            </w:rPrChange>
          </w:rPr>
          <w:t>.</w:t>
        </w:r>
        <w:bookmarkEnd w:id="1958"/>
      </w:ins>
    </w:p>
    <w:p w14:paraId="37A37FFD" w14:textId="04FF97A8" w:rsidR="00E33BA1" w:rsidRPr="003F0DD5" w:rsidRDefault="00E33BA1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973" w:author="Livisghton Kleber" w:date="2019-11-17T02:42:00Z"/>
          <w:rFonts w:ascii="Times New Roman" w:hAnsi="Times New Roman" w:cs="Times New Roman"/>
          <w:color w:val="000000" w:themeColor="text1"/>
          <w:sz w:val="24"/>
          <w:szCs w:val="24"/>
          <w:rPrChange w:id="1974" w:author="Livisghton Kleber" w:date="2019-11-17T02:46:00Z">
            <w:rPr>
              <w:ins w:id="1975" w:author="Livisghton Kleber" w:date="2019-11-17T02:42:00Z"/>
            </w:rPr>
          </w:rPrChange>
        </w:rPr>
      </w:pPr>
      <w:bookmarkStart w:id="1976" w:name="_Ref24817691"/>
      <w:ins w:id="1977" w:author="Livisghton Kleber" w:date="2019-11-16T17:25:00Z">
        <w:r w:rsidRP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mpi-inf</w:t>
        </w:r>
        <w:r w:rsidRPr="003F0DD5">
          <w:rPr>
            <w:rFonts w:ascii="Times New Roman" w:hAnsi="Times New Roman" w:cs="Times New Roman"/>
            <w:color w:val="000000" w:themeColor="text1"/>
            <w:sz w:val="24"/>
            <w:szCs w:val="24"/>
          </w:rPr>
          <w:t>[Online]:</w:t>
        </w:r>
        <w:r w:rsidRPr="003F0DD5">
          <w:rPr>
            <w:rFonts w:ascii="Times New Roman" w:hAnsi="Times New Roman" w:cs="Times New Roman"/>
            <w:sz w:val="24"/>
            <w:szCs w:val="24"/>
            <w:rPrChange w:id="1978" w:author="Livisghton Kleber" w:date="2019-11-17T02:46:00Z">
              <w:rPr/>
            </w:rPrChange>
          </w:rPr>
          <w:t xml:space="preserve"> </w:t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79" w:author="Livisghton Kleber" w:date="2019-11-17T02:46:00Z">
              <w:rPr/>
            </w:rPrChange>
          </w:rPr>
          <w:fldChar w:fldCharType="begin"/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80" w:author="Livisghton Kleber" w:date="2019-11-17T02:46:00Z">
              <w:rPr/>
            </w:rPrChange>
          </w:rPr>
          <w:instrText xml:space="preserve"> HYPERLINK "http://resources.mpi-inf.mpg.de/MIR/chromatoolbox/" </w:instrText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81" w:author="Livisghton Kleber" w:date="2019-11-17T02:46:00Z">
              <w:rPr/>
            </w:rPrChange>
          </w:rPr>
          <w:fldChar w:fldCharType="separate"/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82" w:author="Livisghton Kleber" w:date="2019-11-17T02:46:00Z">
              <w:rPr>
                <w:rStyle w:val="Hyperlink"/>
              </w:rPr>
            </w:rPrChange>
          </w:rPr>
          <w:t>http://resources.mpi-inf.mpg.de/MIR/chromatoolbox/</w:t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83" w:author="Livisghton Kleber" w:date="2019-11-17T02:46:00Z">
              <w:rPr/>
            </w:rPrChange>
          </w:rPr>
          <w:fldChar w:fldCharType="end"/>
        </w:r>
        <w:r w:rsidRPr="003F0DD5">
          <w:rPr>
            <w:rFonts w:ascii="Times New Roman" w:hAnsi="Times New Roman" w:cs="Times New Roman"/>
            <w:sz w:val="24"/>
            <w:szCs w:val="24"/>
            <w:rPrChange w:id="1984" w:author="Livisghton Kleber" w:date="2019-11-17T02:46:00Z">
              <w:rPr/>
            </w:rPrChange>
          </w:rPr>
          <w:t>. (Acessado em 16/11</w:t>
        </w:r>
      </w:ins>
      <w:ins w:id="1985" w:author="Livisghton Kleber" w:date="2019-11-16T17:26:00Z">
        <w:r w:rsidRPr="003F0DD5">
          <w:rPr>
            <w:rFonts w:ascii="Times New Roman" w:hAnsi="Times New Roman" w:cs="Times New Roman"/>
            <w:sz w:val="24"/>
            <w:szCs w:val="24"/>
            <w:rPrChange w:id="1986" w:author="Livisghton Kleber" w:date="2019-11-17T02:46:00Z">
              <w:rPr/>
            </w:rPrChange>
          </w:rPr>
          <w:t>/2019</w:t>
        </w:r>
      </w:ins>
      <w:ins w:id="1987" w:author="Livisghton Kleber" w:date="2019-11-16T17:25:00Z">
        <w:r w:rsidRPr="003F0DD5">
          <w:rPr>
            <w:rFonts w:ascii="Times New Roman" w:hAnsi="Times New Roman" w:cs="Times New Roman"/>
            <w:sz w:val="24"/>
            <w:szCs w:val="24"/>
            <w:rPrChange w:id="1988" w:author="Livisghton Kleber" w:date="2019-11-17T02:46:00Z">
              <w:rPr/>
            </w:rPrChange>
          </w:rPr>
          <w:t>)</w:t>
        </w:r>
      </w:ins>
      <w:ins w:id="1989" w:author="Livisghton Kleber" w:date="2019-11-16T17:26:00Z">
        <w:r w:rsidRPr="003F0DD5">
          <w:rPr>
            <w:rFonts w:ascii="Times New Roman" w:hAnsi="Times New Roman" w:cs="Times New Roman"/>
            <w:sz w:val="24"/>
            <w:szCs w:val="24"/>
            <w:rPrChange w:id="1990" w:author="Livisghton Kleber" w:date="2019-11-17T02:46:00Z">
              <w:rPr/>
            </w:rPrChange>
          </w:rPr>
          <w:t>.</w:t>
        </w:r>
      </w:ins>
      <w:bookmarkEnd w:id="1976"/>
    </w:p>
    <w:p w14:paraId="3BEC1E15" w14:textId="5C69B13E" w:rsidR="004016B8" w:rsidRPr="00992912" w:rsidRDefault="004016B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91" w:name="_Ref24926656"/>
      <w:ins w:id="1992" w:author="Livisghton Kleber" w:date="2019-11-17T02:42:00Z">
        <w:r w:rsidRPr="002E5D33">
          <w:rPr>
            <w:rFonts w:ascii="Times New Roman" w:hAnsi="Times New Roman" w:cs="Times New Roman"/>
            <w:sz w:val="24"/>
            <w:szCs w:val="24"/>
            <w:rPrChange w:id="1993" w:author="Livisghton Kleber" w:date="2019-11-17T02:46:00Z">
              <w:rPr/>
            </w:rPrChange>
          </w:rPr>
          <w:t xml:space="preserve">Github.[Online]: </w:t>
        </w:r>
        <w:r w:rsidRPr="002E5D33">
          <w:rPr>
            <w:rFonts w:ascii="Times New Roman" w:hAnsi="Times New Roman" w:cs="Times New Roman"/>
            <w:sz w:val="24"/>
            <w:szCs w:val="24"/>
            <w:rPrChange w:id="1994" w:author="Livisghton Kleber" w:date="2019-11-17T02:46:00Z">
              <w:rPr/>
            </w:rPrChange>
          </w:rPr>
          <w:fldChar w:fldCharType="begin"/>
        </w:r>
        <w:r w:rsidRPr="002E5D33">
          <w:rPr>
            <w:rFonts w:ascii="Times New Roman" w:hAnsi="Times New Roman" w:cs="Times New Roman"/>
            <w:sz w:val="24"/>
            <w:szCs w:val="24"/>
            <w:rPrChange w:id="1995" w:author="Livisghton Kleber" w:date="2019-11-17T02:46:00Z">
              <w:rPr/>
            </w:rPrChange>
          </w:rPr>
          <w:instrText xml:space="preserve"> HYPERLINK "https://github.com/livisghton/tcc" </w:instrText>
        </w:r>
        <w:r w:rsidRPr="002E5D33">
          <w:rPr>
            <w:rFonts w:ascii="Times New Roman" w:hAnsi="Times New Roman" w:cs="Times New Roman"/>
            <w:sz w:val="24"/>
            <w:szCs w:val="24"/>
            <w:rPrChange w:id="1996" w:author="Livisghton Kleber" w:date="2019-11-17T02:46:00Z">
              <w:rPr/>
            </w:rPrChange>
          </w:rPr>
          <w:fldChar w:fldCharType="separate"/>
        </w:r>
        <w:r w:rsidRPr="002E5D33">
          <w:rPr>
            <w:rStyle w:val="Hyperlink"/>
            <w:rFonts w:ascii="Times New Roman" w:hAnsi="Times New Roman" w:cs="Times New Roman"/>
            <w:sz w:val="24"/>
            <w:szCs w:val="24"/>
            <w:rPrChange w:id="1997" w:author="Livisghton Kleber" w:date="2019-11-17T02:46:00Z">
              <w:rPr>
                <w:rStyle w:val="Hyperlink"/>
              </w:rPr>
            </w:rPrChange>
          </w:rPr>
          <w:t>https://github.com/livisghton/tcc</w:t>
        </w:r>
        <w:r w:rsidRPr="002E5D33">
          <w:rPr>
            <w:rFonts w:ascii="Times New Roman" w:hAnsi="Times New Roman" w:cs="Times New Roman"/>
            <w:sz w:val="24"/>
            <w:szCs w:val="24"/>
            <w:rPrChange w:id="1998" w:author="Livisghton Kleber" w:date="2019-11-17T02:46:00Z">
              <w:rPr/>
            </w:rPrChange>
          </w:rPr>
          <w:fldChar w:fldCharType="end"/>
        </w:r>
        <w:r w:rsidRPr="002E5D33">
          <w:rPr>
            <w:rFonts w:ascii="Times New Roman" w:hAnsi="Times New Roman" w:cs="Times New Roman"/>
            <w:sz w:val="24"/>
            <w:szCs w:val="24"/>
            <w:rPrChange w:id="1999" w:author="Livisghton Kleber" w:date="2019-11-17T02:46:00Z">
              <w:rPr/>
            </w:rPrChange>
          </w:rPr>
          <w:t>. (</w:t>
        </w:r>
      </w:ins>
      <w:ins w:id="2000" w:author="Livisghton Kleber" w:date="2019-11-17T02:46:00Z">
        <w:r w:rsidR="003F0DD5" w:rsidRPr="00992912">
          <w:rPr>
            <w:rFonts w:ascii="Times New Roman" w:hAnsi="Times New Roman" w:cs="Times New Roman"/>
            <w:sz w:val="24"/>
            <w:szCs w:val="24"/>
          </w:rPr>
          <w:t>Ac</w:t>
        </w:r>
        <w:r w:rsidR="003F0DD5" w:rsidRPr="002E5D33">
          <w:rPr>
            <w:rFonts w:ascii="Times New Roman" w:hAnsi="Times New Roman" w:cs="Times New Roman"/>
            <w:sz w:val="24"/>
            <w:szCs w:val="24"/>
          </w:rPr>
          <w:t>essado em 16/11/2019</w:t>
        </w:r>
      </w:ins>
      <w:ins w:id="2001" w:author="Livisghton Kleber" w:date="2019-11-17T02:42:00Z">
        <w:r w:rsidRPr="002E5D33">
          <w:rPr>
            <w:rFonts w:ascii="Times New Roman" w:hAnsi="Times New Roman" w:cs="Times New Roman"/>
            <w:sz w:val="24"/>
            <w:szCs w:val="24"/>
            <w:rPrChange w:id="2002" w:author="Livisghton Kleber" w:date="2019-11-17T02:46:00Z">
              <w:rPr/>
            </w:rPrChange>
          </w:rPr>
          <w:t>)</w:t>
        </w:r>
      </w:ins>
      <w:bookmarkEnd w:id="1991"/>
    </w:p>
    <w:bookmarkEnd w:id="1899"/>
    <w:bookmarkEnd w:id="1910"/>
    <w:bookmarkEnd w:id="1917"/>
    <w:p w14:paraId="2F3C133D" w14:textId="10DFD294" w:rsidR="00077508" w:rsidRPr="00A44C88" w:rsidDel="005A515F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2003" w:author="Livisghton Kleber" w:date="2019-11-18T09:09:00Z"/>
          <w:rFonts w:ascii="Times New Roman" w:hAnsi="Times New Roman" w:cs="Times New Roman"/>
          <w:color w:val="000000" w:themeColor="text1"/>
          <w:sz w:val="24"/>
          <w:szCs w:val="24"/>
        </w:rPr>
      </w:pPr>
      <w:del w:id="2004" w:author="Livisghton Kleber" w:date="2019-11-18T09:09:00Z">
        <w:r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wikipedia. [Online]</w:delText>
        </w:r>
        <w:r w:rsid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:</w:delText>
        </w:r>
        <w:r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5328B3" w:rsidDel="005A515F">
          <w:fldChar w:fldCharType="begin"/>
        </w:r>
        <w:r w:rsidR="005328B3" w:rsidDel="005A515F">
          <w:delInstrText xml:space="preserve"> HYPERLINK "https://pt.wikipedia.org/wiki/Cifra_(música)" </w:delInstrText>
        </w:r>
        <w:r w:rsidR="005328B3" w:rsidDel="005A515F">
          <w:fldChar w:fldCharType="separate"/>
        </w:r>
        <w:r w:rsidR="00A44C88" w:rsidRPr="00C83CEB" w:rsidDel="005A515F">
          <w:rPr>
            <w:rStyle w:val="Hyperlink"/>
            <w:rFonts w:ascii="Times New Roman" w:hAnsi="Times New Roman" w:cs="Times New Roman"/>
            <w:sz w:val="24"/>
            <w:szCs w:val="24"/>
          </w:rPr>
          <w:delText>https://pt.wikipedia.org/wiki/Cifra_(música)</w:delText>
        </w:r>
        <w:r w:rsidR="005328B3" w:rsidDel="005A515F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(Acessado em 01/10/2019)</w:delText>
        </w:r>
        <w:r w:rsidR="00A9565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</w:p>
    <w:p w14:paraId="2EBAC8D4" w14:textId="46DF9863" w:rsidR="00077508" w:rsidRPr="00A44C88" w:rsidDel="005A515F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2005" w:author="Livisghton Kleber" w:date="2019-11-18T09:09:00Z"/>
          <w:rFonts w:ascii="Times New Roman" w:hAnsi="Times New Roman" w:cs="Times New Roman"/>
          <w:color w:val="000000" w:themeColor="text1"/>
          <w:sz w:val="24"/>
          <w:szCs w:val="24"/>
        </w:rPr>
      </w:pPr>
      <w:del w:id="2006" w:author="Livisghton Kleber" w:date="2019-11-18T09:09:00Z">
        <w:r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cifraclub. [Online]: </w:delText>
        </w:r>
        <w:r w:rsidR="005328B3" w:rsidDel="005A515F">
          <w:fldChar w:fldCharType="begin"/>
        </w:r>
        <w:r w:rsidR="005328B3" w:rsidDel="005A515F">
          <w:delInstrText xml:space="preserve"> HYPERLINK "https://www.cifraclub.com.br/" </w:delInstrText>
        </w:r>
        <w:r w:rsidR="005328B3" w:rsidDel="005A515F">
          <w:fldChar w:fldCharType="separate"/>
        </w:r>
        <w:r w:rsidR="00A44C88" w:rsidRPr="00C83CEB" w:rsidDel="005A515F">
          <w:rPr>
            <w:rStyle w:val="Hyperlink"/>
            <w:rFonts w:ascii="Times New Roman" w:hAnsi="Times New Roman" w:cs="Times New Roman"/>
            <w:sz w:val="24"/>
            <w:szCs w:val="24"/>
          </w:rPr>
          <w:delText>https://www.cifraclub.com.br/</w:delText>
        </w:r>
        <w:r w:rsidR="005328B3" w:rsidDel="005A515F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 (Acessado em 01/10/2019)</w:delText>
        </w:r>
      </w:del>
    </w:p>
    <w:p w14:paraId="4EB7334C" w14:textId="4441D56A" w:rsidR="00077508" w:rsidRPr="00A44C88" w:rsidDel="005A515F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2007" w:author="Livisghton Kleber" w:date="2019-11-18T09:09:00Z"/>
          <w:rFonts w:ascii="Times New Roman" w:hAnsi="Times New Roman" w:cs="Times New Roman"/>
          <w:color w:val="000000" w:themeColor="text1"/>
          <w:sz w:val="24"/>
          <w:szCs w:val="24"/>
        </w:rPr>
      </w:pPr>
      <w:del w:id="2008" w:author="Livisghton Kleber" w:date="2019-11-18T09:09:00Z">
        <w:r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cifras. [Online]</w:delText>
        </w:r>
        <w:r w:rsid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: </w:delText>
        </w:r>
        <w:r w:rsidR="005328B3" w:rsidDel="005A515F">
          <w:fldChar w:fldCharType="begin"/>
        </w:r>
        <w:r w:rsidR="005328B3" w:rsidDel="005A515F">
          <w:delInstrText xml:space="preserve"> HYPERLINK "https://www.cifras.com.br/" </w:delInstrText>
        </w:r>
        <w:r w:rsidR="005328B3" w:rsidDel="005A515F">
          <w:fldChar w:fldCharType="separate"/>
        </w:r>
        <w:r w:rsidR="00A44C88" w:rsidRPr="00C83CEB" w:rsidDel="005A515F">
          <w:rPr>
            <w:rStyle w:val="Hyperlink"/>
            <w:rFonts w:ascii="Times New Roman" w:hAnsi="Times New Roman" w:cs="Times New Roman"/>
            <w:sz w:val="24"/>
            <w:szCs w:val="24"/>
          </w:rPr>
          <w:delText>https://www.cifras.com.br/</w:delText>
        </w:r>
        <w:r w:rsidR="005328B3" w:rsidDel="005A515F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 (Acessado em 01/10/2019)</w:delText>
        </w:r>
      </w:del>
    </w:p>
    <w:p w14:paraId="6537D2FC" w14:textId="06683F2E" w:rsidR="00077508" w:rsidRPr="00A44C88" w:rsidDel="005A515F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2009" w:author="Livisghton Kleber" w:date="2019-11-18T09:09:00Z"/>
          <w:rFonts w:ascii="Times New Roman" w:hAnsi="Times New Roman" w:cs="Times New Roman"/>
          <w:color w:val="000000" w:themeColor="text1"/>
          <w:sz w:val="24"/>
          <w:szCs w:val="24"/>
        </w:rPr>
      </w:pPr>
      <w:del w:id="2010" w:author="Livisghton Kleber" w:date="2019-11-18T09:09:00Z">
        <w:r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pegacifra. [Online]: </w:delText>
        </w:r>
        <w:r w:rsidR="005328B3" w:rsidDel="005A515F">
          <w:fldChar w:fldCharType="begin"/>
        </w:r>
        <w:r w:rsidR="005328B3" w:rsidDel="005A515F">
          <w:delInstrText xml:space="preserve"> HYPERLINK "https://www.pegacifra.com.br/" </w:delInstrText>
        </w:r>
        <w:r w:rsidR="005328B3" w:rsidDel="005A515F">
          <w:fldChar w:fldCharType="separate"/>
        </w:r>
        <w:r w:rsidR="00A44C88" w:rsidRPr="00C83CEB" w:rsidDel="005A515F">
          <w:rPr>
            <w:rStyle w:val="Hyperlink"/>
            <w:rFonts w:ascii="Times New Roman" w:hAnsi="Times New Roman" w:cs="Times New Roman"/>
            <w:sz w:val="24"/>
            <w:szCs w:val="24"/>
          </w:rPr>
          <w:delText>https://www.pegacifra.com.br/</w:delText>
        </w:r>
        <w:r w:rsidR="005328B3" w:rsidDel="005A515F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(Acessado em 01/10/2019)</w:delText>
        </w:r>
      </w:del>
    </w:p>
    <w:p w14:paraId="29A5E85D" w14:textId="13B1E96C" w:rsidR="00077508" w:rsidRPr="00A44C88" w:rsidDel="005A515F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2011" w:author="Livisghton Kleber" w:date="2019-11-18T09:09:00Z"/>
          <w:rFonts w:ascii="Times New Roman" w:hAnsi="Times New Roman" w:cs="Times New Roman"/>
          <w:color w:val="000000" w:themeColor="text1"/>
          <w:sz w:val="24"/>
          <w:szCs w:val="24"/>
        </w:rPr>
      </w:pPr>
      <w:del w:id="2012" w:author="Livisghton Kleber" w:date="2019-11-18T09:09:00Z">
        <w:r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F.</w:delText>
        </w:r>
        <w:r w:rsidR="00077508"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Veloso, </w:delText>
        </w:r>
        <w:r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M.A.</w:delText>
        </w:r>
        <w:r w:rsidR="00077508"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Feitosa. "O Ouvido Absoluto: bases neurocognitivas e perspectivas". 2013</w:delText>
        </w:r>
        <w:r w:rsid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  <w:r w:rsidR="00077508"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p. 357 - 362.</w:delText>
        </w:r>
      </w:del>
    </w:p>
    <w:p w14:paraId="5E2D7A32" w14:textId="7588BF89" w:rsidR="00077508" w:rsidRPr="00A44C88" w:rsidDel="005A515F" w:rsidRDefault="009A011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2013" w:author="Livisghton Kleber" w:date="2019-11-18T09:09:00Z"/>
          <w:rFonts w:ascii="Times New Roman" w:hAnsi="Times New Roman" w:cs="Times New Roman"/>
          <w:color w:val="000000" w:themeColor="text1"/>
          <w:sz w:val="24"/>
          <w:szCs w:val="24"/>
        </w:rPr>
      </w:pPr>
      <w:del w:id="2014" w:author="Livisghton Kleber" w:date="2019-11-18T09:09:00Z">
        <w:r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P.J. dos Santos </w:delText>
        </w:r>
        <w:r w:rsidR="00077508" w:rsidRPr="00A44C88" w:rsidDel="005A515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Junior. "Ouvido absoluto e ouvido relativo: sua natureza e relevância para a educação musical". In XVI Encontro Regional Sul da ABEM; 2014.</w:delText>
        </w:r>
      </w:del>
    </w:p>
    <w:p w14:paraId="1DF4BA6E" w14:textId="65F7E15F" w:rsidR="00077508" w:rsidRPr="00962C05" w:rsidRDefault="00077508">
      <w:pPr>
        <w:pStyle w:val="PargrafodaLista"/>
        <w:spacing w:after="0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  <w:pPrChange w:id="2015" w:author="Livisghton Kleber" w:date="2019-11-18T10:08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</w:pPr>
        </w:pPrChange>
      </w:pPr>
      <w:del w:id="2016" w:author="Livisghton Kleber" w:date="2019-11-18T10:08:00Z">
        <w:r w:rsidRPr="00A44C88" w:rsidDel="00B9765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deeplearningbook. [Online]: </w:delText>
        </w:r>
        <w:r w:rsidR="005328B3" w:rsidDel="00B97651">
          <w:fldChar w:fldCharType="begin"/>
        </w:r>
        <w:r w:rsidR="005328B3" w:rsidDel="00B97651">
          <w:delInstrText xml:space="preserve"> HYPERLINK "http://deeplearningbook.com.br/algoritmo-backpropagation-parte-2-treinamento-de-redes-neurais/" </w:delInstrText>
        </w:r>
        <w:r w:rsidR="005328B3" w:rsidDel="00B97651">
          <w:fldChar w:fldCharType="separate"/>
        </w:r>
        <w:r w:rsidR="00A44C88" w:rsidRPr="00C83CEB" w:rsidDel="00B97651">
          <w:rPr>
            <w:rStyle w:val="Hyperlink"/>
            <w:rFonts w:ascii="Times New Roman" w:hAnsi="Times New Roman" w:cs="Times New Roman"/>
            <w:sz w:val="24"/>
            <w:szCs w:val="24"/>
          </w:rPr>
          <w:delText>http://deeplearningbook.com.br/algoritmo-backpropagation-parte-2-treinamento-de-redes-neurais/</w:delText>
        </w:r>
        <w:r w:rsidR="005328B3" w:rsidDel="00B9765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 w:rsidDel="00B9765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A44C88" w:rsidDel="00B9765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(Acessado em 01/11/2019)</w:delText>
        </w:r>
      </w:del>
    </w:p>
    <w:sectPr w:rsidR="00077508" w:rsidRPr="00962C05" w:rsidSect="00116553">
      <w:footerReference w:type="default" r:id="rId36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83" w:author="Carlos Mello" w:date="2019-11-11T20:23:00Z" w:initials="cabm">
    <w:p w14:paraId="7108FEED" w14:textId="66B91156" w:rsidR="001F3875" w:rsidRDefault="001F3875">
      <w:pPr>
        <w:pStyle w:val="Textodecomentrio"/>
      </w:pPr>
      <w:r>
        <w:rPr>
          <w:rStyle w:val="Refdecomentrio"/>
        </w:rPr>
        <w:annotationRef/>
      </w:r>
      <w:r>
        <w:t>Não use futuro!!!!</w:t>
      </w:r>
    </w:p>
  </w:comment>
  <w:comment w:id="789" w:author="Carlos Mello" w:date="2019-11-11T20:23:00Z" w:initials="cabm">
    <w:p w14:paraId="22E9FF76" w14:textId="0FEF7931" w:rsidR="001F3875" w:rsidRDefault="001F3875">
      <w:pPr>
        <w:pStyle w:val="Textodecomentrio"/>
      </w:pPr>
      <w:r>
        <w:rPr>
          <w:rStyle w:val="Refdecomentrio"/>
        </w:rPr>
        <w:annotationRef/>
      </w:r>
      <w:r>
        <w:t>Por que esse link está assim solto?</w:t>
      </w:r>
    </w:p>
  </w:comment>
  <w:comment w:id="806" w:author="Carlos Mello" w:date="2019-11-11T20:27:00Z" w:initials="cabm">
    <w:p w14:paraId="30DFEEE6" w14:textId="22E0AC3A" w:rsidR="001F3875" w:rsidRDefault="001F3875">
      <w:pPr>
        <w:pStyle w:val="Textodecomentrio"/>
      </w:pPr>
      <w:r>
        <w:rPr>
          <w:rStyle w:val="Refdecomentrio"/>
        </w:rPr>
        <w:annotationRef/>
      </w:r>
      <w:r>
        <w:t>O que foi tomado como base? Não entendi essa frase?</w:t>
      </w:r>
    </w:p>
  </w:comment>
  <w:comment w:id="841" w:author="Carlos Mello" w:date="2019-11-11T20:30:00Z" w:initials="cabm">
    <w:p w14:paraId="47D5B1B8" w14:textId="2184847C" w:rsidR="001F3875" w:rsidRDefault="001F3875">
      <w:pPr>
        <w:pStyle w:val="Textodecomentrio"/>
      </w:pPr>
      <w:r>
        <w:rPr>
          <w:rStyle w:val="Refdecomentrio"/>
        </w:rPr>
        <w:annotationRef/>
      </w:r>
      <w:r>
        <w:t>Todas as figuras têm que estar citadas no texto! Não importa ela estar logo após o texto; tem que citar! Aqui, você ainda cita uma de páginas atrás, mas não cita a 9.</w:t>
      </w:r>
    </w:p>
  </w:comment>
  <w:comment w:id="856" w:author="Carlos Mello" w:date="2019-11-11T20:30:00Z" w:initials="cabm">
    <w:p w14:paraId="4AF22518" w14:textId="1863C30A" w:rsidR="001F3875" w:rsidRDefault="001F3875">
      <w:pPr>
        <w:pStyle w:val="Textodecomentrio"/>
      </w:pPr>
      <w:r>
        <w:rPr>
          <w:rStyle w:val="Refdecomentrio"/>
        </w:rPr>
        <w:annotationRef/>
      </w:r>
      <w:r>
        <w:t>Citar figura no texto!!</w:t>
      </w:r>
    </w:p>
  </w:comment>
  <w:comment w:id="883" w:author="Carlos Mello" w:date="2019-11-11T22:05:00Z" w:initials="cabm">
    <w:p w14:paraId="5D5ACDE6" w14:textId="4AA88E58" w:rsidR="001F3875" w:rsidRDefault="001F3875">
      <w:pPr>
        <w:pStyle w:val="Textodecomentrio"/>
      </w:pPr>
      <w:r>
        <w:rPr>
          <w:rStyle w:val="Refdecomentrio"/>
        </w:rPr>
        <w:annotationRef/>
      </w:r>
      <w:r>
        <w:t>Citar figura no texto.</w:t>
      </w:r>
    </w:p>
  </w:comment>
  <w:comment w:id="904" w:author="Carlos Mello" w:date="2019-11-11T22:07:00Z" w:initials="cabm">
    <w:p w14:paraId="6F24ED68" w14:textId="41E6629C" w:rsidR="001F3875" w:rsidRDefault="001F3875">
      <w:pPr>
        <w:pStyle w:val="Textodecomentrio"/>
      </w:pPr>
      <w:r>
        <w:rPr>
          <w:rStyle w:val="Refdecomentrio"/>
        </w:rPr>
        <w:annotationRef/>
      </w:r>
      <w:r>
        <w:t>Que experimento? Se for no seu, deixe para mencionar isso na parte de experimentos, não aqui. O mesmo comentário/dúvida vae para o n = 1000 no parágrafo anterior.</w:t>
      </w:r>
    </w:p>
  </w:comment>
  <w:comment w:id="918" w:author="Carlos Mello" w:date="2019-11-11T22:08:00Z" w:initials="cabm">
    <w:p w14:paraId="3E61C5D3" w14:textId="395D0C29" w:rsidR="001F3875" w:rsidRDefault="001F3875">
      <w:pPr>
        <w:pStyle w:val="Textodecomentrio"/>
      </w:pPr>
      <w:r>
        <w:rPr>
          <w:rStyle w:val="Refdecomentrio"/>
        </w:rPr>
        <w:annotationRef/>
      </w:r>
      <w:r>
        <w:t>Citar!</w:t>
      </w:r>
    </w:p>
  </w:comment>
  <w:comment w:id="934" w:author="Carlos Mello" w:date="2019-11-11T22:09:00Z" w:initials="cabm">
    <w:p w14:paraId="716E9E52" w14:textId="50371AC4" w:rsidR="001F3875" w:rsidRDefault="001F3875">
      <w:pPr>
        <w:pStyle w:val="Textodecomentrio"/>
      </w:pPr>
      <w:r>
        <w:rPr>
          <w:rStyle w:val="Refdecomentrio"/>
        </w:rPr>
        <w:annotationRef/>
      </w:r>
      <w:r>
        <w:t>Citar!!</w:t>
      </w:r>
    </w:p>
  </w:comment>
  <w:comment w:id="1041" w:author="Carlos Mello" w:date="2019-11-11T22:13:00Z" w:initials="cabm">
    <w:p w14:paraId="66FB1105" w14:textId="5E53B4D5" w:rsidR="001F3875" w:rsidRDefault="001F3875">
      <w:pPr>
        <w:pStyle w:val="Textodecomentrio"/>
      </w:pPr>
      <w:r>
        <w:rPr>
          <w:rStyle w:val="Refdecomentrio"/>
        </w:rPr>
        <w:annotationRef/>
      </w:r>
      <w:r>
        <w:t>Minutos ou segundos?</w:t>
      </w:r>
    </w:p>
  </w:comment>
  <w:comment w:id="1065" w:author="Carlos Mello" w:date="2019-11-11T22:17:00Z" w:initials="cabm">
    <w:p w14:paraId="209C8DCA" w14:textId="27DC109D" w:rsidR="001F3875" w:rsidRDefault="001F3875">
      <w:pPr>
        <w:pStyle w:val="Textodecomentrio"/>
      </w:pPr>
      <w:r>
        <w:rPr>
          <w:rStyle w:val="Refdecomentrio"/>
        </w:rPr>
        <w:annotationRef/>
      </w:r>
      <w:r>
        <w:t>Não entendi nada disso....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08FEED" w15:done="0"/>
  <w15:commentEx w15:paraId="22E9FF76" w15:done="0"/>
  <w15:commentEx w15:paraId="30DFEEE6" w15:done="0"/>
  <w15:commentEx w15:paraId="47D5B1B8" w15:done="0"/>
  <w15:commentEx w15:paraId="4AF22518" w15:done="0"/>
  <w15:commentEx w15:paraId="5D5ACDE6" w15:done="0"/>
  <w15:commentEx w15:paraId="6F24ED68" w15:done="0"/>
  <w15:commentEx w15:paraId="3E61C5D3" w15:done="0"/>
  <w15:commentEx w15:paraId="716E9E52" w15:done="0"/>
  <w15:commentEx w15:paraId="66FB1105" w15:done="0"/>
  <w15:commentEx w15:paraId="209C8D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08FEED" w16cid:durableId="217A323B"/>
  <w16cid:commentId w16cid:paraId="22E9FF76" w16cid:durableId="217A323C"/>
  <w16cid:commentId w16cid:paraId="30DFEEE6" w16cid:durableId="217A323D"/>
  <w16cid:commentId w16cid:paraId="47D5B1B8" w16cid:durableId="217A323E"/>
  <w16cid:commentId w16cid:paraId="4AF22518" w16cid:durableId="217A323F"/>
  <w16cid:commentId w16cid:paraId="5D5ACDE6" w16cid:durableId="217A3240"/>
  <w16cid:commentId w16cid:paraId="6F24ED68" w16cid:durableId="217A3241"/>
  <w16cid:commentId w16cid:paraId="3E61C5D3" w16cid:durableId="217A3242"/>
  <w16cid:commentId w16cid:paraId="716E9E52" w16cid:durableId="217A3243"/>
  <w16cid:commentId w16cid:paraId="66FB1105" w16cid:durableId="217A3244"/>
  <w16cid:commentId w16cid:paraId="209C8DCA" w16cid:durableId="217A32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CA58C" w14:textId="77777777" w:rsidR="0050763B" w:rsidRDefault="0050763B" w:rsidP="0022151A">
      <w:pPr>
        <w:spacing w:after="0" w:line="240" w:lineRule="auto"/>
      </w:pPr>
      <w:r>
        <w:separator/>
      </w:r>
    </w:p>
  </w:endnote>
  <w:endnote w:type="continuationSeparator" w:id="0">
    <w:p w14:paraId="4CC81ABE" w14:textId="77777777" w:rsidR="0050763B" w:rsidRDefault="0050763B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1F3875" w:rsidRDefault="001F3875">
    <w:pPr>
      <w:pStyle w:val="Rodap"/>
      <w:jc w:val="right"/>
    </w:pPr>
  </w:p>
  <w:p w14:paraId="308737BA" w14:textId="77777777" w:rsidR="001F3875" w:rsidRDefault="001F38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EndPr/>
    <w:sdtContent>
      <w:p w14:paraId="7BA72BDD" w14:textId="77777777" w:rsidR="001F3875" w:rsidRDefault="001F387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74ABF49" w14:textId="77777777" w:rsidR="001F3875" w:rsidRDefault="001F387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EndPr/>
    <w:sdtContent>
      <w:p w14:paraId="35486A44" w14:textId="77777777" w:rsidR="001F3875" w:rsidRDefault="001F387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62185CD" w14:textId="77777777" w:rsidR="001F3875" w:rsidRDefault="001F38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A19CE" w14:textId="77777777" w:rsidR="0050763B" w:rsidRDefault="0050763B" w:rsidP="0022151A">
      <w:pPr>
        <w:spacing w:after="0" w:line="240" w:lineRule="auto"/>
      </w:pPr>
      <w:r>
        <w:separator/>
      </w:r>
    </w:p>
  </w:footnote>
  <w:footnote w:type="continuationSeparator" w:id="0">
    <w:p w14:paraId="6C3C61F0" w14:textId="77777777" w:rsidR="0050763B" w:rsidRDefault="0050763B" w:rsidP="0022151A">
      <w:pPr>
        <w:spacing w:after="0" w:line="240" w:lineRule="auto"/>
      </w:pPr>
      <w:r>
        <w:continuationSeparator/>
      </w:r>
    </w:p>
  </w:footnote>
  <w:footnote w:id="1">
    <w:p w14:paraId="739258C9" w14:textId="1C860384" w:rsidR="001F3875" w:rsidRDefault="001F3875">
      <w:pPr>
        <w:pStyle w:val="Textodenotaderodap"/>
      </w:pPr>
      <w:ins w:id="524" w:author="Livisghton Kleber" w:date="2019-11-17T16:30:00Z">
        <w:r>
          <w:rPr>
            <w:rStyle w:val="Refdenotaderodap"/>
          </w:rPr>
          <w:footnoteRef/>
        </w:r>
        <w:r>
          <w:t xml:space="preserve"> </w:t>
        </w:r>
      </w:ins>
      <w:ins w:id="525" w:author="Livisghton Kleber" w:date="2019-11-17T16:31:00Z">
        <w:r>
          <w:t>“</w:t>
        </w:r>
      </w:ins>
      <w:ins w:id="526" w:author="Livisghton Kleber" w:date="2019-11-17T16:33:00Z">
        <w:r>
          <w:t>C</w:t>
        </w:r>
      </w:ins>
      <w:ins w:id="527" w:author="Livisghton Kleber" w:date="2019-11-17T16:31:00Z">
        <w:r>
          <w:t xml:space="preserve">ifra </w:t>
        </w:r>
      </w:ins>
      <w:ins w:id="528" w:author="Livisghton Kleber" w:date="2019-11-17T16:34:00Z">
        <w:r>
          <w:t>c</w:t>
        </w:r>
      </w:ins>
      <w:ins w:id="529" w:author="Livisghton Kleber" w:date="2019-11-17T16:31:00Z">
        <w:r>
          <w:t>lub”</w:t>
        </w:r>
      </w:ins>
      <w:ins w:id="530" w:author="Livisghton Kleber" w:date="2019-11-17T16:32:00Z">
        <w:r>
          <w:t>. h</w:t>
        </w:r>
        <w:r w:rsidRPr="00E16A4F">
          <w:rPr>
            <w:rPrChange w:id="531" w:author="Livisghton Kleber" w:date="2019-11-17T16:32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 xml:space="preserve">ttps://www.cifraclub.com.br/. Acessado em </w:t>
        </w:r>
        <w:r w:rsidRPr="00992912">
          <w:t>novembro</w:t>
        </w:r>
        <w:r w:rsidRPr="00E16A4F">
          <w:rPr>
            <w:rPrChange w:id="532" w:author="Livisghton Kleber" w:date="2019-11-17T16:32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 xml:space="preserve"> de 2019</w:t>
        </w:r>
      </w:ins>
    </w:p>
  </w:footnote>
  <w:footnote w:id="2">
    <w:p w14:paraId="44C4C448" w14:textId="29795D82" w:rsidR="001F3875" w:rsidRPr="00E16A4F" w:rsidRDefault="001F3875">
      <w:pPr>
        <w:pStyle w:val="Textodenotaderodap"/>
        <w:rPr>
          <w:rFonts w:ascii="Arial" w:hAnsi="Arial" w:cs="Arial"/>
          <w:sz w:val="17"/>
          <w:szCs w:val="17"/>
          <w:shd w:val="clear" w:color="auto" w:fill="E4E8EE"/>
          <w:rPrChange w:id="537" w:author="Livisghton Kleber" w:date="2019-11-17T16:34:00Z">
            <w:rPr/>
          </w:rPrChange>
        </w:rPr>
      </w:pPr>
      <w:ins w:id="538" w:author="Livisghton Kleber" w:date="2019-11-17T16:32:00Z">
        <w:r>
          <w:rPr>
            <w:rStyle w:val="Refdenotaderodap"/>
          </w:rPr>
          <w:footnoteRef/>
        </w:r>
        <w:r>
          <w:t xml:space="preserve"> </w:t>
        </w:r>
      </w:ins>
      <w:ins w:id="539" w:author="Livisghton Kleber" w:date="2019-11-17T16:33:00Z">
        <w:r>
          <w:t>“Cifras”.</w:t>
        </w:r>
        <w:r w:rsidRPr="00E16A4F">
          <w:rPr>
            <w:rPrChange w:id="540" w:author="Livisghton Kleber" w:date="2019-11-17T16:34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 xml:space="preserve"> https://www.cifras.com.br/. Acessado em </w:t>
        </w:r>
      </w:ins>
      <w:ins w:id="541" w:author="Livisghton Kleber" w:date="2019-11-17T16:35:00Z">
        <w:r w:rsidRPr="005A6EA1">
          <w:t xml:space="preserve">novembro </w:t>
        </w:r>
      </w:ins>
      <w:ins w:id="542" w:author="Livisghton Kleber" w:date="2019-11-17T16:33:00Z">
        <w:r w:rsidRPr="00E16A4F">
          <w:rPr>
            <w:rPrChange w:id="543" w:author="Livisghton Kleber" w:date="2019-11-17T16:34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>de 2019</w:t>
        </w:r>
      </w:ins>
    </w:p>
  </w:footnote>
  <w:footnote w:id="3">
    <w:p w14:paraId="748EDEE9" w14:textId="4C2648F7" w:rsidR="001F3875" w:rsidRDefault="001F3875">
      <w:pPr>
        <w:pStyle w:val="Textodenotaderodap"/>
      </w:pPr>
      <w:ins w:id="548" w:author="Livisghton Kleber" w:date="2019-11-17T16:34:00Z">
        <w:r>
          <w:rPr>
            <w:rStyle w:val="Refdenotaderodap"/>
          </w:rPr>
          <w:footnoteRef/>
        </w:r>
        <w:r>
          <w:t xml:space="preserve"> “Pega cifra”. </w:t>
        </w:r>
        <w:r w:rsidRPr="00E16A4F">
          <w:rPr>
            <w:rPrChange w:id="549" w:author="Livisghton Kleber" w:date="2019-11-17T16:34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 xml:space="preserve">https://www.pegacifra.com.br/. Acessado em </w:t>
        </w:r>
      </w:ins>
      <w:ins w:id="550" w:author="Livisghton Kleber" w:date="2019-11-17T16:35:00Z">
        <w:r w:rsidRPr="005A6EA1">
          <w:t xml:space="preserve">novembro </w:t>
        </w:r>
      </w:ins>
      <w:ins w:id="551" w:author="Livisghton Kleber" w:date="2019-11-17T16:34:00Z">
        <w:r w:rsidRPr="00E16A4F">
          <w:rPr>
            <w:rPrChange w:id="552" w:author="Livisghton Kleber" w:date="2019-11-17T16:34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>de 2019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B163E80"/>
    <w:multiLevelType w:val="hybridMultilevel"/>
    <w:tmpl w:val="34C4AC2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547D0CD3"/>
    <w:multiLevelType w:val="hybridMultilevel"/>
    <w:tmpl w:val="5790C0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605E3CEA"/>
    <w:multiLevelType w:val="hybridMultilevel"/>
    <w:tmpl w:val="40B031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visghton Kleber">
    <w15:presenceInfo w15:providerId="Windows Live" w15:userId="f3c5174c9d3f7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0C5E"/>
    <w:rsid w:val="00000D5E"/>
    <w:rsid w:val="00002F19"/>
    <w:rsid w:val="00005ECE"/>
    <w:rsid w:val="00007A38"/>
    <w:rsid w:val="0001029E"/>
    <w:rsid w:val="00012D79"/>
    <w:rsid w:val="00013CA2"/>
    <w:rsid w:val="00014443"/>
    <w:rsid w:val="00015CA4"/>
    <w:rsid w:val="00017954"/>
    <w:rsid w:val="00017FF8"/>
    <w:rsid w:val="000200E0"/>
    <w:rsid w:val="0002159D"/>
    <w:rsid w:val="0002265A"/>
    <w:rsid w:val="00023820"/>
    <w:rsid w:val="00023E64"/>
    <w:rsid w:val="00023E88"/>
    <w:rsid w:val="000257C1"/>
    <w:rsid w:val="00026314"/>
    <w:rsid w:val="0002746E"/>
    <w:rsid w:val="00027920"/>
    <w:rsid w:val="00027EE7"/>
    <w:rsid w:val="0003070F"/>
    <w:rsid w:val="000314EA"/>
    <w:rsid w:val="0003553C"/>
    <w:rsid w:val="00035730"/>
    <w:rsid w:val="00035978"/>
    <w:rsid w:val="0003623E"/>
    <w:rsid w:val="000367DE"/>
    <w:rsid w:val="00036A2A"/>
    <w:rsid w:val="00037FF3"/>
    <w:rsid w:val="00040553"/>
    <w:rsid w:val="0004154C"/>
    <w:rsid w:val="00042783"/>
    <w:rsid w:val="0004334A"/>
    <w:rsid w:val="00045C5C"/>
    <w:rsid w:val="0004644C"/>
    <w:rsid w:val="0004672C"/>
    <w:rsid w:val="0004757B"/>
    <w:rsid w:val="00047A45"/>
    <w:rsid w:val="00047ED9"/>
    <w:rsid w:val="000540DB"/>
    <w:rsid w:val="00054571"/>
    <w:rsid w:val="000545AE"/>
    <w:rsid w:val="0005506F"/>
    <w:rsid w:val="00055E47"/>
    <w:rsid w:val="00056C3F"/>
    <w:rsid w:val="00057C86"/>
    <w:rsid w:val="00060785"/>
    <w:rsid w:val="00060B20"/>
    <w:rsid w:val="00061030"/>
    <w:rsid w:val="000616B6"/>
    <w:rsid w:val="00061CAE"/>
    <w:rsid w:val="0006211A"/>
    <w:rsid w:val="000621BB"/>
    <w:rsid w:val="0006429B"/>
    <w:rsid w:val="00064400"/>
    <w:rsid w:val="00064FBA"/>
    <w:rsid w:val="00065BE4"/>
    <w:rsid w:val="00066A4F"/>
    <w:rsid w:val="00067177"/>
    <w:rsid w:val="00070852"/>
    <w:rsid w:val="000718C3"/>
    <w:rsid w:val="0007198F"/>
    <w:rsid w:val="00072421"/>
    <w:rsid w:val="00072578"/>
    <w:rsid w:val="00072AB6"/>
    <w:rsid w:val="00073FD3"/>
    <w:rsid w:val="000746A1"/>
    <w:rsid w:val="000754A7"/>
    <w:rsid w:val="000773A8"/>
    <w:rsid w:val="00077508"/>
    <w:rsid w:val="00080FDB"/>
    <w:rsid w:val="00081282"/>
    <w:rsid w:val="00081632"/>
    <w:rsid w:val="000820BC"/>
    <w:rsid w:val="000844BF"/>
    <w:rsid w:val="00084AAF"/>
    <w:rsid w:val="00085905"/>
    <w:rsid w:val="00090244"/>
    <w:rsid w:val="0009054D"/>
    <w:rsid w:val="00090ABD"/>
    <w:rsid w:val="00091624"/>
    <w:rsid w:val="000917AF"/>
    <w:rsid w:val="00091BD4"/>
    <w:rsid w:val="000920A9"/>
    <w:rsid w:val="000934E4"/>
    <w:rsid w:val="0009364B"/>
    <w:rsid w:val="00093E22"/>
    <w:rsid w:val="0009414D"/>
    <w:rsid w:val="000954B2"/>
    <w:rsid w:val="0009668F"/>
    <w:rsid w:val="00096ACB"/>
    <w:rsid w:val="000A012E"/>
    <w:rsid w:val="000A1277"/>
    <w:rsid w:val="000A33DD"/>
    <w:rsid w:val="000A39FE"/>
    <w:rsid w:val="000A4F4A"/>
    <w:rsid w:val="000A6140"/>
    <w:rsid w:val="000A6282"/>
    <w:rsid w:val="000A6BAE"/>
    <w:rsid w:val="000A6FFF"/>
    <w:rsid w:val="000A7882"/>
    <w:rsid w:val="000A7E59"/>
    <w:rsid w:val="000B01B9"/>
    <w:rsid w:val="000B0421"/>
    <w:rsid w:val="000B0E1C"/>
    <w:rsid w:val="000B1CA3"/>
    <w:rsid w:val="000B324D"/>
    <w:rsid w:val="000B32C5"/>
    <w:rsid w:val="000B3DE9"/>
    <w:rsid w:val="000B4E62"/>
    <w:rsid w:val="000B5E1D"/>
    <w:rsid w:val="000B771D"/>
    <w:rsid w:val="000B7A0B"/>
    <w:rsid w:val="000B7A72"/>
    <w:rsid w:val="000C0614"/>
    <w:rsid w:val="000C0FE3"/>
    <w:rsid w:val="000C1123"/>
    <w:rsid w:val="000C1D21"/>
    <w:rsid w:val="000C1F24"/>
    <w:rsid w:val="000C2F44"/>
    <w:rsid w:val="000C3057"/>
    <w:rsid w:val="000C3745"/>
    <w:rsid w:val="000C59CE"/>
    <w:rsid w:val="000C6598"/>
    <w:rsid w:val="000C7D4B"/>
    <w:rsid w:val="000D0A5A"/>
    <w:rsid w:val="000D1764"/>
    <w:rsid w:val="000D1DCB"/>
    <w:rsid w:val="000D228A"/>
    <w:rsid w:val="000D2345"/>
    <w:rsid w:val="000D2D20"/>
    <w:rsid w:val="000D2F14"/>
    <w:rsid w:val="000E1CF9"/>
    <w:rsid w:val="000E2A68"/>
    <w:rsid w:val="000E3620"/>
    <w:rsid w:val="000E4938"/>
    <w:rsid w:val="000E4985"/>
    <w:rsid w:val="000E53C9"/>
    <w:rsid w:val="000E6524"/>
    <w:rsid w:val="000E7054"/>
    <w:rsid w:val="000E7A60"/>
    <w:rsid w:val="000F2386"/>
    <w:rsid w:val="000F44C6"/>
    <w:rsid w:val="000F5532"/>
    <w:rsid w:val="000F6353"/>
    <w:rsid w:val="000F69CE"/>
    <w:rsid w:val="000F7951"/>
    <w:rsid w:val="001016B8"/>
    <w:rsid w:val="00102E9F"/>
    <w:rsid w:val="00103A95"/>
    <w:rsid w:val="00103DEE"/>
    <w:rsid w:val="0010529A"/>
    <w:rsid w:val="0010651D"/>
    <w:rsid w:val="00106866"/>
    <w:rsid w:val="001070B7"/>
    <w:rsid w:val="00107BE0"/>
    <w:rsid w:val="00112238"/>
    <w:rsid w:val="00112D07"/>
    <w:rsid w:val="00114659"/>
    <w:rsid w:val="00116285"/>
    <w:rsid w:val="00116553"/>
    <w:rsid w:val="00116EB7"/>
    <w:rsid w:val="001172A6"/>
    <w:rsid w:val="00117539"/>
    <w:rsid w:val="00121269"/>
    <w:rsid w:val="00121286"/>
    <w:rsid w:val="00121365"/>
    <w:rsid w:val="001220B8"/>
    <w:rsid w:val="00122F83"/>
    <w:rsid w:val="00124681"/>
    <w:rsid w:val="001248F0"/>
    <w:rsid w:val="00125C17"/>
    <w:rsid w:val="001266F2"/>
    <w:rsid w:val="00126DAA"/>
    <w:rsid w:val="00127882"/>
    <w:rsid w:val="00130CF2"/>
    <w:rsid w:val="0013367A"/>
    <w:rsid w:val="001348E3"/>
    <w:rsid w:val="00136275"/>
    <w:rsid w:val="0013661D"/>
    <w:rsid w:val="0013741E"/>
    <w:rsid w:val="001409BD"/>
    <w:rsid w:val="00141319"/>
    <w:rsid w:val="0014294D"/>
    <w:rsid w:val="001457D6"/>
    <w:rsid w:val="00145A52"/>
    <w:rsid w:val="00145C84"/>
    <w:rsid w:val="00145DCE"/>
    <w:rsid w:val="001461DE"/>
    <w:rsid w:val="00146AEB"/>
    <w:rsid w:val="00150DE9"/>
    <w:rsid w:val="00153CD5"/>
    <w:rsid w:val="00154197"/>
    <w:rsid w:val="001543AA"/>
    <w:rsid w:val="00154CEB"/>
    <w:rsid w:val="00156EB2"/>
    <w:rsid w:val="0016077B"/>
    <w:rsid w:val="001609BE"/>
    <w:rsid w:val="001618C3"/>
    <w:rsid w:val="001619C9"/>
    <w:rsid w:val="00161AB8"/>
    <w:rsid w:val="00161CEF"/>
    <w:rsid w:val="0016271B"/>
    <w:rsid w:val="00162F8F"/>
    <w:rsid w:val="00164A32"/>
    <w:rsid w:val="00165A67"/>
    <w:rsid w:val="00165E43"/>
    <w:rsid w:val="001675A2"/>
    <w:rsid w:val="00167FEA"/>
    <w:rsid w:val="001718EC"/>
    <w:rsid w:val="00171A48"/>
    <w:rsid w:val="00171AF7"/>
    <w:rsid w:val="001721A4"/>
    <w:rsid w:val="00172850"/>
    <w:rsid w:val="00172C4E"/>
    <w:rsid w:val="00175205"/>
    <w:rsid w:val="0017698A"/>
    <w:rsid w:val="0017715A"/>
    <w:rsid w:val="00177386"/>
    <w:rsid w:val="00177A4F"/>
    <w:rsid w:val="00180597"/>
    <w:rsid w:val="0018119F"/>
    <w:rsid w:val="0018196D"/>
    <w:rsid w:val="00181D3D"/>
    <w:rsid w:val="00182EB0"/>
    <w:rsid w:val="00183AE4"/>
    <w:rsid w:val="001842C2"/>
    <w:rsid w:val="00184C4B"/>
    <w:rsid w:val="00187880"/>
    <w:rsid w:val="00190E84"/>
    <w:rsid w:val="0019130F"/>
    <w:rsid w:val="001913FA"/>
    <w:rsid w:val="001926FB"/>
    <w:rsid w:val="001956CC"/>
    <w:rsid w:val="001A055D"/>
    <w:rsid w:val="001A0606"/>
    <w:rsid w:val="001A080C"/>
    <w:rsid w:val="001A1920"/>
    <w:rsid w:val="001A2F94"/>
    <w:rsid w:val="001A3488"/>
    <w:rsid w:val="001A438E"/>
    <w:rsid w:val="001A46EF"/>
    <w:rsid w:val="001A6259"/>
    <w:rsid w:val="001A6B29"/>
    <w:rsid w:val="001A71C7"/>
    <w:rsid w:val="001B0117"/>
    <w:rsid w:val="001B09FF"/>
    <w:rsid w:val="001B0BC5"/>
    <w:rsid w:val="001B393A"/>
    <w:rsid w:val="001B39E4"/>
    <w:rsid w:val="001B6693"/>
    <w:rsid w:val="001B7502"/>
    <w:rsid w:val="001B7A22"/>
    <w:rsid w:val="001C0CB0"/>
    <w:rsid w:val="001C2886"/>
    <w:rsid w:val="001C7A43"/>
    <w:rsid w:val="001D01B1"/>
    <w:rsid w:val="001D01DF"/>
    <w:rsid w:val="001D34A4"/>
    <w:rsid w:val="001D5AF5"/>
    <w:rsid w:val="001D5D3F"/>
    <w:rsid w:val="001D6AD3"/>
    <w:rsid w:val="001D70D8"/>
    <w:rsid w:val="001D7E49"/>
    <w:rsid w:val="001E020C"/>
    <w:rsid w:val="001E1C60"/>
    <w:rsid w:val="001E2318"/>
    <w:rsid w:val="001E3027"/>
    <w:rsid w:val="001E40A0"/>
    <w:rsid w:val="001E4897"/>
    <w:rsid w:val="001E4979"/>
    <w:rsid w:val="001E4DC4"/>
    <w:rsid w:val="001E58FF"/>
    <w:rsid w:val="001E5DF3"/>
    <w:rsid w:val="001E7221"/>
    <w:rsid w:val="001E7609"/>
    <w:rsid w:val="001E7B40"/>
    <w:rsid w:val="001E7EED"/>
    <w:rsid w:val="001F0594"/>
    <w:rsid w:val="001F2E3D"/>
    <w:rsid w:val="001F31A5"/>
    <w:rsid w:val="001F3875"/>
    <w:rsid w:val="001F46CA"/>
    <w:rsid w:val="001F4D13"/>
    <w:rsid w:val="001F6CAF"/>
    <w:rsid w:val="001F6F42"/>
    <w:rsid w:val="001F78C1"/>
    <w:rsid w:val="001F7DB4"/>
    <w:rsid w:val="002004AF"/>
    <w:rsid w:val="0020078A"/>
    <w:rsid w:val="0020096D"/>
    <w:rsid w:val="002017FD"/>
    <w:rsid w:val="002018B9"/>
    <w:rsid w:val="002019EA"/>
    <w:rsid w:val="00201D8A"/>
    <w:rsid w:val="00202555"/>
    <w:rsid w:val="00202BBA"/>
    <w:rsid w:val="00202E7D"/>
    <w:rsid w:val="00203C4C"/>
    <w:rsid w:val="0020511D"/>
    <w:rsid w:val="00205FFE"/>
    <w:rsid w:val="00206B0E"/>
    <w:rsid w:val="00207905"/>
    <w:rsid w:val="00207A64"/>
    <w:rsid w:val="00212DDC"/>
    <w:rsid w:val="00214534"/>
    <w:rsid w:val="00214DD7"/>
    <w:rsid w:val="00215C36"/>
    <w:rsid w:val="00216187"/>
    <w:rsid w:val="0021618E"/>
    <w:rsid w:val="00216B05"/>
    <w:rsid w:val="00220910"/>
    <w:rsid w:val="00220DAF"/>
    <w:rsid w:val="0022151A"/>
    <w:rsid w:val="002216EF"/>
    <w:rsid w:val="00221C4E"/>
    <w:rsid w:val="00222764"/>
    <w:rsid w:val="002245F1"/>
    <w:rsid w:val="0022532E"/>
    <w:rsid w:val="00226AE3"/>
    <w:rsid w:val="00230E57"/>
    <w:rsid w:val="00233DBD"/>
    <w:rsid w:val="002340D0"/>
    <w:rsid w:val="00235584"/>
    <w:rsid w:val="002371BA"/>
    <w:rsid w:val="00237479"/>
    <w:rsid w:val="002415D0"/>
    <w:rsid w:val="00243549"/>
    <w:rsid w:val="00243E03"/>
    <w:rsid w:val="0024481D"/>
    <w:rsid w:val="00244D2C"/>
    <w:rsid w:val="00245463"/>
    <w:rsid w:val="00245F27"/>
    <w:rsid w:val="00247335"/>
    <w:rsid w:val="00247B40"/>
    <w:rsid w:val="00250239"/>
    <w:rsid w:val="002502CF"/>
    <w:rsid w:val="002507DB"/>
    <w:rsid w:val="0025179F"/>
    <w:rsid w:val="0025230F"/>
    <w:rsid w:val="00252935"/>
    <w:rsid w:val="00252DB4"/>
    <w:rsid w:val="00253755"/>
    <w:rsid w:val="002540C4"/>
    <w:rsid w:val="00256F95"/>
    <w:rsid w:val="002576D3"/>
    <w:rsid w:val="00263775"/>
    <w:rsid w:val="00263A98"/>
    <w:rsid w:val="00265732"/>
    <w:rsid w:val="00265808"/>
    <w:rsid w:val="00266351"/>
    <w:rsid w:val="002663F0"/>
    <w:rsid w:val="00266F5A"/>
    <w:rsid w:val="00270127"/>
    <w:rsid w:val="00271A53"/>
    <w:rsid w:val="00271F76"/>
    <w:rsid w:val="002730F7"/>
    <w:rsid w:val="0027413E"/>
    <w:rsid w:val="00274835"/>
    <w:rsid w:val="00275183"/>
    <w:rsid w:val="0027671A"/>
    <w:rsid w:val="00277C26"/>
    <w:rsid w:val="00280DD1"/>
    <w:rsid w:val="00281B1F"/>
    <w:rsid w:val="0028226C"/>
    <w:rsid w:val="00282366"/>
    <w:rsid w:val="00282510"/>
    <w:rsid w:val="00283484"/>
    <w:rsid w:val="00283793"/>
    <w:rsid w:val="0028427C"/>
    <w:rsid w:val="0028550B"/>
    <w:rsid w:val="00285870"/>
    <w:rsid w:val="00286D37"/>
    <w:rsid w:val="002874CF"/>
    <w:rsid w:val="00290384"/>
    <w:rsid w:val="00292A54"/>
    <w:rsid w:val="00292F0A"/>
    <w:rsid w:val="00294F98"/>
    <w:rsid w:val="00296311"/>
    <w:rsid w:val="002A1219"/>
    <w:rsid w:val="002A1E9D"/>
    <w:rsid w:val="002A4F19"/>
    <w:rsid w:val="002A58DB"/>
    <w:rsid w:val="002A60C2"/>
    <w:rsid w:val="002B002B"/>
    <w:rsid w:val="002B0C03"/>
    <w:rsid w:val="002B0C17"/>
    <w:rsid w:val="002B117A"/>
    <w:rsid w:val="002B1865"/>
    <w:rsid w:val="002B1BB0"/>
    <w:rsid w:val="002B1EAF"/>
    <w:rsid w:val="002B203E"/>
    <w:rsid w:val="002B2845"/>
    <w:rsid w:val="002B2A46"/>
    <w:rsid w:val="002B2B83"/>
    <w:rsid w:val="002B2F18"/>
    <w:rsid w:val="002B37CC"/>
    <w:rsid w:val="002B401B"/>
    <w:rsid w:val="002B465B"/>
    <w:rsid w:val="002B502B"/>
    <w:rsid w:val="002B584A"/>
    <w:rsid w:val="002B5D6C"/>
    <w:rsid w:val="002C1122"/>
    <w:rsid w:val="002C1C50"/>
    <w:rsid w:val="002C1EFE"/>
    <w:rsid w:val="002C23F8"/>
    <w:rsid w:val="002C4527"/>
    <w:rsid w:val="002C4C26"/>
    <w:rsid w:val="002D07E3"/>
    <w:rsid w:val="002D0A19"/>
    <w:rsid w:val="002D0E76"/>
    <w:rsid w:val="002D3C8D"/>
    <w:rsid w:val="002D3D7E"/>
    <w:rsid w:val="002D41CF"/>
    <w:rsid w:val="002D478B"/>
    <w:rsid w:val="002D4C88"/>
    <w:rsid w:val="002D5855"/>
    <w:rsid w:val="002D69C5"/>
    <w:rsid w:val="002D6BBD"/>
    <w:rsid w:val="002D715F"/>
    <w:rsid w:val="002D7432"/>
    <w:rsid w:val="002E2300"/>
    <w:rsid w:val="002E2435"/>
    <w:rsid w:val="002E244F"/>
    <w:rsid w:val="002E40BD"/>
    <w:rsid w:val="002E4A9A"/>
    <w:rsid w:val="002E5D33"/>
    <w:rsid w:val="002E5DD9"/>
    <w:rsid w:val="002F001E"/>
    <w:rsid w:val="002F0164"/>
    <w:rsid w:val="002F0539"/>
    <w:rsid w:val="002F1299"/>
    <w:rsid w:val="002F1533"/>
    <w:rsid w:val="002F18E1"/>
    <w:rsid w:val="002F2A1E"/>
    <w:rsid w:val="002F38E8"/>
    <w:rsid w:val="002F411B"/>
    <w:rsid w:val="002F4906"/>
    <w:rsid w:val="002F4953"/>
    <w:rsid w:val="002F5A8C"/>
    <w:rsid w:val="002F6495"/>
    <w:rsid w:val="002F68AB"/>
    <w:rsid w:val="002F6981"/>
    <w:rsid w:val="00300315"/>
    <w:rsid w:val="003014CE"/>
    <w:rsid w:val="003028C4"/>
    <w:rsid w:val="00303087"/>
    <w:rsid w:val="0030351C"/>
    <w:rsid w:val="003035CF"/>
    <w:rsid w:val="00303A03"/>
    <w:rsid w:val="00305B4D"/>
    <w:rsid w:val="00306935"/>
    <w:rsid w:val="0030747A"/>
    <w:rsid w:val="00307FA7"/>
    <w:rsid w:val="00310683"/>
    <w:rsid w:val="0031169C"/>
    <w:rsid w:val="00311C24"/>
    <w:rsid w:val="00312D8E"/>
    <w:rsid w:val="00313B7B"/>
    <w:rsid w:val="00314319"/>
    <w:rsid w:val="00314ADF"/>
    <w:rsid w:val="0031567A"/>
    <w:rsid w:val="00315919"/>
    <w:rsid w:val="00320926"/>
    <w:rsid w:val="00320CCC"/>
    <w:rsid w:val="00321A34"/>
    <w:rsid w:val="00321E8E"/>
    <w:rsid w:val="0032253F"/>
    <w:rsid w:val="00322D9D"/>
    <w:rsid w:val="00322F0D"/>
    <w:rsid w:val="003252F6"/>
    <w:rsid w:val="00327234"/>
    <w:rsid w:val="00327829"/>
    <w:rsid w:val="00327EAB"/>
    <w:rsid w:val="00333537"/>
    <w:rsid w:val="003343EB"/>
    <w:rsid w:val="003364A9"/>
    <w:rsid w:val="00337DD2"/>
    <w:rsid w:val="003447F2"/>
    <w:rsid w:val="00346F23"/>
    <w:rsid w:val="00347E61"/>
    <w:rsid w:val="00351BA1"/>
    <w:rsid w:val="003521B5"/>
    <w:rsid w:val="003525C7"/>
    <w:rsid w:val="00352689"/>
    <w:rsid w:val="003534F4"/>
    <w:rsid w:val="003546C0"/>
    <w:rsid w:val="00356A38"/>
    <w:rsid w:val="00357F54"/>
    <w:rsid w:val="00362127"/>
    <w:rsid w:val="0036243E"/>
    <w:rsid w:val="00362552"/>
    <w:rsid w:val="00362B32"/>
    <w:rsid w:val="00362D6D"/>
    <w:rsid w:val="00362FCA"/>
    <w:rsid w:val="00363498"/>
    <w:rsid w:val="003638D3"/>
    <w:rsid w:val="0036442A"/>
    <w:rsid w:val="00364708"/>
    <w:rsid w:val="00364798"/>
    <w:rsid w:val="00364ACD"/>
    <w:rsid w:val="00365D27"/>
    <w:rsid w:val="00366204"/>
    <w:rsid w:val="00366591"/>
    <w:rsid w:val="00367629"/>
    <w:rsid w:val="003703A8"/>
    <w:rsid w:val="00370FF5"/>
    <w:rsid w:val="00371249"/>
    <w:rsid w:val="00372B07"/>
    <w:rsid w:val="00375083"/>
    <w:rsid w:val="0037511A"/>
    <w:rsid w:val="003762C5"/>
    <w:rsid w:val="00377E7A"/>
    <w:rsid w:val="00380707"/>
    <w:rsid w:val="003807D3"/>
    <w:rsid w:val="00381002"/>
    <w:rsid w:val="00381731"/>
    <w:rsid w:val="003835F1"/>
    <w:rsid w:val="003844F1"/>
    <w:rsid w:val="0038456F"/>
    <w:rsid w:val="00385E1F"/>
    <w:rsid w:val="003862A7"/>
    <w:rsid w:val="00386C54"/>
    <w:rsid w:val="0038710B"/>
    <w:rsid w:val="003876AD"/>
    <w:rsid w:val="00387E27"/>
    <w:rsid w:val="00393248"/>
    <w:rsid w:val="00393484"/>
    <w:rsid w:val="00393777"/>
    <w:rsid w:val="00394A74"/>
    <w:rsid w:val="00396005"/>
    <w:rsid w:val="003A1025"/>
    <w:rsid w:val="003A151A"/>
    <w:rsid w:val="003A41D6"/>
    <w:rsid w:val="003A4939"/>
    <w:rsid w:val="003A598C"/>
    <w:rsid w:val="003A6D7F"/>
    <w:rsid w:val="003B0693"/>
    <w:rsid w:val="003B43BA"/>
    <w:rsid w:val="003B758E"/>
    <w:rsid w:val="003B7C06"/>
    <w:rsid w:val="003C02CA"/>
    <w:rsid w:val="003C12AF"/>
    <w:rsid w:val="003C1832"/>
    <w:rsid w:val="003C185F"/>
    <w:rsid w:val="003C1FBC"/>
    <w:rsid w:val="003C2955"/>
    <w:rsid w:val="003C2D1B"/>
    <w:rsid w:val="003C58C8"/>
    <w:rsid w:val="003C5C4A"/>
    <w:rsid w:val="003C7C15"/>
    <w:rsid w:val="003D1503"/>
    <w:rsid w:val="003D1D28"/>
    <w:rsid w:val="003D63E3"/>
    <w:rsid w:val="003D649C"/>
    <w:rsid w:val="003D6703"/>
    <w:rsid w:val="003D78D2"/>
    <w:rsid w:val="003D7C8F"/>
    <w:rsid w:val="003E0398"/>
    <w:rsid w:val="003E0895"/>
    <w:rsid w:val="003E0CF1"/>
    <w:rsid w:val="003E0E36"/>
    <w:rsid w:val="003E0E5E"/>
    <w:rsid w:val="003E1A77"/>
    <w:rsid w:val="003E2660"/>
    <w:rsid w:val="003E420C"/>
    <w:rsid w:val="003E492A"/>
    <w:rsid w:val="003E5202"/>
    <w:rsid w:val="003E6239"/>
    <w:rsid w:val="003E6F82"/>
    <w:rsid w:val="003F05CB"/>
    <w:rsid w:val="003F0DD5"/>
    <w:rsid w:val="003F164B"/>
    <w:rsid w:val="003F1A8E"/>
    <w:rsid w:val="003F20B7"/>
    <w:rsid w:val="003F24C2"/>
    <w:rsid w:val="003F472D"/>
    <w:rsid w:val="003F4E9D"/>
    <w:rsid w:val="003F722A"/>
    <w:rsid w:val="004016B8"/>
    <w:rsid w:val="00401867"/>
    <w:rsid w:val="0040253F"/>
    <w:rsid w:val="004027DF"/>
    <w:rsid w:val="004034ED"/>
    <w:rsid w:val="00404CEF"/>
    <w:rsid w:val="004066DA"/>
    <w:rsid w:val="00406AB4"/>
    <w:rsid w:val="004074BB"/>
    <w:rsid w:val="00410054"/>
    <w:rsid w:val="00412041"/>
    <w:rsid w:val="00413446"/>
    <w:rsid w:val="0041397B"/>
    <w:rsid w:val="00413AB3"/>
    <w:rsid w:val="00413FD5"/>
    <w:rsid w:val="00421219"/>
    <w:rsid w:val="00421F37"/>
    <w:rsid w:val="0042247A"/>
    <w:rsid w:val="004232DA"/>
    <w:rsid w:val="00423880"/>
    <w:rsid w:val="00424345"/>
    <w:rsid w:val="00426084"/>
    <w:rsid w:val="0042653F"/>
    <w:rsid w:val="004306C6"/>
    <w:rsid w:val="00431497"/>
    <w:rsid w:val="00431E51"/>
    <w:rsid w:val="004345A9"/>
    <w:rsid w:val="004350EC"/>
    <w:rsid w:val="0043550F"/>
    <w:rsid w:val="00436469"/>
    <w:rsid w:val="00440883"/>
    <w:rsid w:val="00440DEE"/>
    <w:rsid w:val="0044127A"/>
    <w:rsid w:val="00441730"/>
    <w:rsid w:val="0044346F"/>
    <w:rsid w:val="00443E35"/>
    <w:rsid w:val="00445378"/>
    <w:rsid w:val="004462CA"/>
    <w:rsid w:val="0044722C"/>
    <w:rsid w:val="00450CF8"/>
    <w:rsid w:val="004515B5"/>
    <w:rsid w:val="00451BCF"/>
    <w:rsid w:val="00451E15"/>
    <w:rsid w:val="004523B3"/>
    <w:rsid w:val="0045291B"/>
    <w:rsid w:val="00452D0D"/>
    <w:rsid w:val="00454755"/>
    <w:rsid w:val="00454F0E"/>
    <w:rsid w:val="0045532E"/>
    <w:rsid w:val="004555FC"/>
    <w:rsid w:val="004563F8"/>
    <w:rsid w:val="00457485"/>
    <w:rsid w:val="00457E3C"/>
    <w:rsid w:val="004632F7"/>
    <w:rsid w:val="0046363C"/>
    <w:rsid w:val="004730D6"/>
    <w:rsid w:val="00476702"/>
    <w:rsid w:val="004777AA"/>
    <w:rsid w:val="00480A9D"/>
    <w:rsid w:val="00481663"/>
    <w:rsid w:val="0048233E"/>
    <w:rsid w:val="0048241B"/>
    <w:rsid w:val="00483DE2"/>
    <w:rsid w:val="00484A44"/>
    <w:rsid w:val="00485E3A"/>
    <w:rsid w:val="00485EED"/>
    <w:rsid w:val="004860CF"/>
    <w:rsid w:val="004864E6"/>
    <w:rsid w:val="004903EC"/>
    <w:rsid w:val="004906FE"/>
    <w:rsid w:val="00490A37"/>
    <w:rsid w:val="00491C53"/>
    <w:rsid w:val="00491CD1"/>
    <w:rsid w:val="00492C18"/>
    <w:rsid w:val="004937DC"/>
    <w:rsid w:val="004945A4"/>
    <w:rsid w:val="00495EAC"/>
    <w:rsid w:val="00497254"/>
    <w:rsid w:val="004A191B"/>
    <w:rsid w:val="004A268D"/>
    <w:rsid w:val="004A299A"/>
    <w:rsid w:val="004A385B"/>
    <w:rsid w:val="004A5DB5"/>
    <w:rsid w:val="004A617A"/>
    <w:rsid w:val="004B06AA"/>
    <w:rsid w:val="004B15AA"/>
    <w:rsid w:val="004B160E"/>
    <w:rsid w:val="004B1D51"/>
    <w:rsid w:val="004B2581"/>
    <w:rsid w:val="004B43D5"/>
    <w:rsid w:val="004B4414"/>
    <w:rsid w:val="004B6226"/>
    <w:rsid w:val="004B66DF"/>
    <w:rsid w:val="004B7733"/>
    <w:rsid w:val="004B7DAE"/>
    <w:rsid w:val="004B7FDA"/>
    <w:rsid w:val="004C1134"/>
    <w:rsid w:val="004C1856"/>
    <w:rsid w:val="004C525B"/>
    <w:rsid w:val="004C6489"/>
    <w:rsid w:val="004D0C5E"/>
    <w:rsid w:val="004D0D5F"/>
    <w:rsid w:val="004D19DE"/>
    <w:rsid w:val="004D296E"/>
    <w:rsid w:val="004D2E44"/>
    <w:rsid w:val="004D4132"/>
    <w:rsid w:val="004D441A"/>
    <w:rsid w:val="004D4C15"/>
    <w:rsid w:val="004D5C3D"/>
    <w:rsid w:val="004D7137"/>
    <w:rsid w:val="004E0A44"/>
    <w:rsid w:val="004E1274"/>
    <w:rsid w:val="004E1F72"/>
    <w:rsid w:val="004E39FC"/>
    <w:rsid w:val="004E4F6E"/>
    <w:rsid w:val="004E5657"/>
    <w:rsid w:val="004E641B"/>
    <w:rsid w:val="004E74B3"/>
    <w:rsid w:val="004E7A83"/>
    <w:rsid w:val="004E7DBC"/>
    <w:rsid w:val="004F1B1C"/>
    <w:rsid w:val="004F2F9E"/>
    <w:rsid w:val="004F4069"/>
    <w:rsid w:val="004F4AB7"/>
    <w:rsid w:val="004F4B47"/>
    <w:rsid w:val="004F659E"/>
    <w:rsid w:val="004F7310"/>
    <w:rsid w:val="0050054A"/>
    <w:rsid w:val="005006CF"/>
    <w:rsid w:val="00500C1B"/>
    <w:rsid w:val="00501BA8"/>
    <w:rsid w:val="00501F87"/>
    <w:rsid w:val="00502A5B"/>
    <w:rsid w:val="00503592"/>
    <w:rsid w:val="005049FA"/>
    <w:rsid w:val="00505B8A"/>
    <w:rsid w:val="0050763B"/>
    <w:rsid w:val="00510D67"/>
    <w:rsid w:val="00510D81"/>
    <w:rsid w:val="00511F08"/>
    <w:rsid w:val="005133D8"/>
    <w:rsid w:val="00514206"/>
    <w:rsid w:val="00514AA2"/>
    <w:rsid w:val="005155B0"/>
    <w:rsid w:val="005158B5"/>
    <w:rsid w:val="00515CCD"/>
    <w:rsid w:val="005165C1"/>
    <w:rsid w:val="0051666A"/>
    <w:rsid w:val="00516F20"/>
    <w:rsid w:val="00517C57"/>
    <w:rsid w:val="00522B2B"/>
    <w:rsid w:val="00523137"/>
    <w:rsid w:val="00523508"/>
    <w:rsid w:val="00524890"/>
    <w:rsid w:val="00524C09"/>
    <w:rsid w:val="00530DFE"/>
    <w:rsid w:val="00530F59"/>
    <w:rsid w:val="005316B2"/>
    <w:rsid w:val="00532433"/>
    <w:rsid w:val="005328B3"/>
    <w:rsid w:val="00532F79"/>
    <w:rsid w:val="00533E5E"/>
    <w:rsid w:val="005354A4"/>
    <w:rsid w:val="005416AD"/>
    <w:rsid w:val="00541ED3"/>
    <w:rsid w:val="00542242"/>
    <w:rsid w:val="005425F0"/>
    <w:rsid w:val="00542D4E"/>
    <w:rsid w:val="005435CC"/>
    <w:rsid w:val="005449DD"/>
    <w:rsid w:val="00544A34"/>
    <w:rsid w:val="00546836"/>
    <w:rsid w:val="00546F4B"/>
    <w:rsid w:val="0054778A"/>
    <w:rsid w:val="005477FF"/>
    <w:rsid w:val="00551B55"/>
    <w:rsid w:val="005523A5"/>
    <w:rsid w:val="0055344F"/>
    <w:rsid w:val="00553F37"/>
    <w:rsid w:val="00554B8A"/>
    <w:rsid w:val="00561D57"/>
    <w:rsid w:val="00563102"/>
    <w:rsid w:val="00563651"/>
    <w:rsid w:val="00563A80"/>
    <w:rsid w:val="00566096"/>
    <w:rsid w:val="00566125"/>
    <w:rsid w:val="00566453"/>
    <w:rsid w:val="0056670D"/>
    <w:rsid w:val="00567566"/>
    <w:rsid w:val="00570003"/>
    <w:rsid w:val="005712CE"/>
    <w:rsid w:val="005721AB"/>
    <w:rsid w:val="00572CE5"/>
    <w:rsid w:val="00574852"/>
    <w:rsid w:val="0057516C"/>
    <w:rsid w:val="005760F1"/>
    <w:rsid w:val="00576737"/>
    <w:rsid w:val="00577BE8"/>
    <w:rsid w:val="00577ED6"/>
    <w:rsid w:val="00580758"/>
    <w:rsid w:val="005813BE"/>
    <w:rsid w:val="00581DEC"/>
    <w:rsid w:val="00582486"/>
    <w:rsid w:val="0058385C"/>
    <w:rsid w:val="00583B5D"/>
    <w:rsid w:val="00583DF5"/>
    <w:rsid w:val="00584020"/>
    <w:rsid w:val="005841FC"/>
    <w:rsid w:val="0058716C"/>
    <w:rsid w:val="00591B8C"/>
    <w:rsid w:val="00591E1C"/>
    <w:rsid w:val="00592ECC"/>
    <w:rsid w:val="005934E0"/>
    <w:rsid w:val="00594E1B"/>
    <w:rsid w:val="00595FE0"/>
    <w:rsid w:val="005962FA"/>
    <w:rsid w:val="00596D9F"/>
    <w:rsid w:val="00597799"/>
    <w:rsid w:val="00597850"/>
    <w:rsid w:val="005A10A1"/>
    <w:rsid w:val="005A26D6"/>
    <w:rsid w:val="005A515F"/>
    <w:rsid w:val="005A54B3"/>
    <w:rsid w:val="005A54DD"/>
    <w:rsid w:val="005A58BA"/>
    <w:rsid w:val="005A6887"/>
    <w:rsid w:val="005A68B9"/>
    <w:rsid w:val="005A7DD2"/>
    <w:rsid w:val="005B0721"/>
    <w:rsid w:val="005B2B99"/>
    <w:rsid w:val="005B306A"/>
    <w:rsid w:val="005B4866"/>
    <w:rsid w:val="005B5CEB"/>
    <w:rsid w:val="005B61A1"/>
    <w:rsid w:val="005B70CF"/>
    <w:rsid w:val="005B7495"/>
    <w:rsid w:val="005B7E35"/>
    <w:rsid w:val="005C142C"/>
    <w:rsid w:val="005C19AC"/>
    <w:rsid w:val="005C1AE3"/>
    <w:rsid w:val="005C1E5B"/>
    <w:rsid w:val="005C27E7"/>
    <w:rsid w:val="005C33EB"/>
    <w:rsid w:val="005C3B1B"/>
    <w:rsid w:val="005C4749"/>
    <w:rsid w:val="005C55C1"/>
    <w:rsid w:val="005C5F1F"/>
    <w:rsid w:val="005C61DF"/>
    <w:rsid w:val="005C6853"/>
    <w:rsid w:val="005C7BAA"/>
    <w:rsid w:val="005D0C9D"/>
    <w:rsid w:val="005D1812"/>
    <w:rsid w:val="005D3498"/>
    <w:rsid w:val="005D41DF"/>
    <w:rsid w:val="005D4250"/>
    <w:rsid w:val="005D59B4"/>
    <w:rsid w:val="005D6366"/>
    <w:rsid w:val="005D6F9B"/>
    <w:rsid w:val="005D7618"/>
    <w:rsid w:val="005E1B8A"/>
    <w:rsid w:val="005E2748"/>
    <w:rsid w:val="005E2F23"/>
    <w:rsid w:val="005E347A"/>
    <w:rsid w:val="005E3751"/>
    <w:rsid w:val="005E625C"/>
    <w:rsid w:val="005F06E6"/>
    <w:rsid w:val="005F0862"/>
    <w:rsid w:val="005F10A3"/>
    <w:rsid w:val="005F2F4C"/>
    <w:rsid w:val="005F3F4D"/>
    <w:rsid w:val="005F4A18"/>
    <w:rsid w:val="005F4F5F"/>
    <w:rsid w:val="005F4FFA"/>
    <w:rsid w:val="005F719C"/>
    <w:rsid w:val="005F7B95"/>
    <w:rsid w:val="00600D6F"/>
    <w:rsid w:val="00601319"/>
    <w:rsid w:val="00602961"/>
    <w:rsid w:val="00602B2B"/>
    <w:rsid w:val="0060523F"/>
    <w:rsid w:val="006064CB"/>
    <w:rsid w:val="00607082"/>
    <w:rsid w:val="006106B3"/>
    <w:rsid w:val="00610ADD"/>
    <w:rsid w:val="00611575"/>
    <w:rsid w:val="00612653"/>
    <w:rsid w:val="00612D8C"/>
    <w:rsid w:val="00612D94"/>
    <w:rsid w:val="00613308"/>
    <w:rsid w:val="00615B70"/>
    <w:rsid w:val="006165D8"/>
    <w:rsid w:val="00616FDF"/>
    <w:rsid w:val="00620A03"/>
    <w:rsid w:val="00620F01"/>
    <w:rsid w:val="00621C1D"/>
    <w:rsid w:val="00622AE2"/>
    <w:rsid w:val="006235D5"/>
    <w:rsid w:val="00623CFF"/>
    <w:rsid w:val="006241CA"/>
    <w:rsid w:val="0062457C"/>
    <w:rsid w:val="00624CB1"/>
    <w:rsid w:val="00626972"/>
    <w:rsid w:val="00626BF2"/>
    <w:rsid w:val="00630FF5"/>
    <w:rsid w:val="006315C3"/>
    <w:rsid w:val="00631FB6"/>
    <w:rsid w:val="00634C88"/>
    <w:rsid w:val="006360FE"/>
    <w:rsid w:val="006364BA"/>
    <w:rsid w:val="0063759A"/>
    <w:rsid w:val="00637AD5"/>
    <w:rsid w:val="00637B89"/>
    <w:rsid w:val="00637D3A"/>
    <w:rsid w:val="006405A6"/>
    <w:rsid w:val="00640F3A"/>
    <w:rsid w:val="00642526"/>
    <w:rsid w:val="00644AE2"/>
    <w:rsid w:val="00645259"/>
    <w:rsid w:val="00646210"/>
    <w:rsid w:val="00646A18"/>
    <w:rsid w:val="00646F60"/>
    <w:rsid w:val="0065063B"/>
    <w:rsid w:val="006508FD"/>
    <w:rsid w:val="00650E43"/>
    <w:rsid w:val="006521A0"/>
    <w:rsid w:val="006524FF"/>
    <w:rsid w:val="00652DD8"/>
    <w:rsid w:val="00652F5E"/>
    <w:rsid w:val="00653D07"/>
    <w:rsid w:val="00653D5E"/>
    <w:rsid w:val="0065410F"/>
    <w:rsid w:val="00654144"/>
    <w:rsid w:val="00654262"/>
    <w:rsid w:val="00655037"/>
    <w:rsid w:val="00655167"/>
    <w:rsid w:val="0065554A"/>
    <w:rsid w:val="006569EB"/>
    <w:rsid w:val="006575D8"/>
    <w:rsid w:val="006602E5"/>
    <w:rsid w:val="00660EA1"/>
    <w:rsid w:val="006613DB"/>
    <w:rsid w:val="00661454"/>
    <w:rsid w:val="00661D10"/>
    <w:rsid w:val="00663450"/>
    <w:rsid w:val="006634C7"/>
    <w:rsid w:val="0066494E"/>
    <w:rsid w:val="00664CDE"/>
    <w:rsid w:val="00671761"/>
    <w:rsid w:val="00673128"/>
    <w:rsid w:val="00673996"/>
    <w:rsid w:val="00674238"/>
    <w:rsid w:val="00674E57"/>
    <w:rsid w:val="00675415"/>
    <w:rsid w:val="0067551E"/>
    <w:rsid w:val="0067646B"/>
    <w:rsid w:val="00676856"/>
    <w:rsid w:val="00681E9B"/>
    <w:rsid w:val="006829A8"/>
    <w:rsid w:val="00682EFE"/>
    <w:rsid w:val="00684260"/>
    <w:rsid w:val="00686EBE"/>
    <w:rsid w:val="00687C92"/>
    <w:rsid w:val="00690B2E"/>
    <w:rsid w:val="00693CD8"/>
    <w:rsid w:val="006942C3"/>
    <w:rsid w:val="00695624"/>
    <w:rsid w:val="00695773"/>
    <w:rsid w:val="00696248"/>
    <w:rsid w:val="006967E3"/>
    <w:rsid w:val="00697387"/>
    <w:rsid w:val="00697FD0"/>
    <w:rsid w:val="006A13F6"/>
    <w:rsid w:val="006A210A"/>
    <w:rsid w:val="006A261F"/>
    <w:rsid w:val="006A3844"/>
    <w:rsid w:val="006A3F76"/>
    <w:rsid w:val="006A48CF"/>
    <w:rsid w:val="006A5A01"/>
    <w:rsid w:val="006A6927"/>
    <w:rsid w:val="006B053F"/>
    <w:rsid w:val="006B1308"/>
    <w:rsid w:val="006B202B"/>
    <w:rsid w:val="006B27E8"/>
    <w:rsid w:val="006B3417"/>
    <w:rsid w:val="006B4160"/>
    <w:rsid w:val="006C0D3E"/>
    <w:rsid w:val="006C0ECE"/>
    <w:rsid w:val="006C0FE0"/>
    <w:rsid w:val="006C1B80"/>
    <w:rsid w:val="006C4524"/>
    <w:rsid w:val="006C7107"/>
    <w:rsid w:val="006D042D"/>
    <w:rsid w:val="006D0DB1"/>
    <w:rsid w:val="006D1A77"/>
    <w:rsid w:val="006D2FCB"/>
    <w:rsid w:val="006D5BE4"/>
    <w:rsid w:val="006D67B0"/>
    <w:rsid w:val="006D7C8A"/>
    <w:rsid w:val="006E190A"/>
    <w:rsid w:val="006E260C"/>
    <w:rsid w:val="006E289C"/>
    <w:rsid w:val="006E2B22"/>
    <w:rsid w:val="006E3760"/>
    <w:rsid w:val="006E4E3E"/>
    <w:rsid w:val="006E559F"/>
    <w:rsid w:val="006E5FA7"/>
    <w:rsid w:val="006E787D"/>
    <w:rsid w:val="006F2356"/>
    <w:rsid w:val="006F28BC"/>
    <w:rsid w:val="006F49A4"/>
    <w:rsid w:val="007007A9"/>
    <w:rsid w:val="00701124"/>
    <w:rsid w:val="00701270"/>
    <w:rsid w:val="00701498"/>
    <w:rsid w:val="00701550"/>
    <w:rsid w:val="007027B0"/>
    <w:rsid w:val="007046E9"/>
    <w:rsid w:val="00707D9E"/>
    <w:rsid w:val="0071053C"/>
    <w:rsid w:val="00711210"/>
    <w:rsid w:val="00712089"/>
    <w:rsid w:val="00712751"/>
    <w:rsid w:val="00712F8E"/>
    <w:rsid w:val="0071335E"/>
    <w:rsid w:val="00713D16"/>
    <w:rsid w:val="00715155"/>
    <w:rsid w:val="0071583D"/>
    <w:rsid w:val="00715A40"/>
    <w:rsid w:val="007167BF"/>
    <w:rsid w:val="00720E8B"/>
    <w:rsid w:val="007232AE"/>
    <w:rsid w:val="0072352D"/>
    <w:rsid w:val="00724919"/>
    <w:rsid w:val="007254FF"/>
    <w:rsid w:val="00732377"/>
    <w:rsid w:val="00732675"/>
    <w:rsid w:val="00733E66"/>
    <w:rsid w:val="007360CA"/>
    <w:rsid w:val="007361AA"/>
    <w:rsid w:val="00736871"/>
    <w:rsid w:val="007372DF"/>
    <w:rsid w:val="0074078E"/>
    <w:rsid w:val="00740863"/>
    <w:rsid w:val="00741E71"/>
    <w:rsid w:val="00742D0B"/>
    <w:rsid w:val="0074334A"/>
    <w:rsid w:val="00743E17"/>
    <w:rsid w:val="00745808"/>
    <w:rsid w:val="007463C9"/>
    <w:rsid w:val="00747A5C"/>
    <w:rsid w:val="00747D13"/>
    <w:rsid w:val="00747E45"/>
    <w:rsid w:val="007509D5"/>
    <w:rsid w:val="00750C62"/>
    <w:rsid w:val="0075150B"/>
    <w:rsid w:val="00752036"/>
    <w:rsid w:val="00752B1C"/>
    <w:rsid w:val="0075595C"/>
    <w:rsid w:val="007559DE"/>
    <w:rsid w:val="00755FA4"/>
    <w:rsid w:val="00756A12"/>
    <w:rsid w:val="00760B93"/>
    <w:rsid w:val="0076352F"/>
    <w:rsid w:val="007641E1"/>
    <w:rsid w:val="00764586"/>
    <w:rsid w:val="00765816"/>
    <w:rsid w:val="007661DD"/>
    <w:rsid w:val="00766721"/>
    <w:rsid w:val="00766996"/>
    <w:rsid w:val="00767156"/>
    <w:rsid w:val="00767E02"/>
    <w:rsid w:val="007714E3"/>
    <w:rsid w:val="00773D46"/>
    <w:rsid w:val="007748EE"/>
    <w:rsid w:val="00774E1F"/>
    <w:rsid w:val="007751CE"/>
    <w:rsid w:val="00775AA0"/>
    <w:rsid w:val="00776F7A"/>
    <w:rsid w:val="00777310"/>
    <w:rsid w:val="007816E5"/>
    <w:rsid w:val="00781A26"/>
    <w:rsid w:val="00782AD1"/>
    <w:rsid w:val="007853D1"/>
    <w:rsid w:val="007854E1"/>
    <w:rsid w:val="007858E7"/>
    <w:rsid w:val="0078609F"/>
    <w:rsid w:val="00786A9E"/>
    <w:rsid w:val="0078755B"/>
    <w:rsid w:val="00787703"/>
    <w:rsid w:val="00791E7A"/>
    <w:rsid w:val="00791F00"/>
    <w:rsid w:val="00792723"/>
    <w:rsid w:val="00793771"/>
    <w:rsid w:val="007939A5"/>
    <w:rsid w:val="007943CD"/>
    <w:rsid w:val="00794A81"/>
    <w:rsid w:val="00794B54"/>
    <w:rsid w:val="00796517"/>
    <w:rsid w:val="0079683D"/>
    <w:rsid w:val="007A036A"/>
    <w:rsid w:val="007A1116"/>
    <w:rsid w:val="007A150C"/>
    <w:rsid w:val="007A197D"/>
    <w:rsid w:val="007A1F0B"/>
    <w:rsid w:val="007A2B6A"/>
    <w:rsid w:val="007A3E13"/>
    <w:rsid w:val="007A3E64"/>
    <w:rsid w:val="007A415A"/>
    <w:rsid w:val="007A54B8"/>
    <w:rsid w:val="007A5608"/>
    <w:rsid w:val="007A6245"/>
    <w:rsid w:val="007B008A"/>
    <w:rsid w:val="007B3B29"/>
    <w:rsid w:val="007B4E65"/>
    <w:rsid w:val="007B58F6"/>
    <w:rsid w:val="007B69BC"/>
    <w:rsid w:val="007C049E"/>
    <w:rsid w:val="007C0D11"/>
    <w:rsid w:val="007C0E61"/>
    <w:rsid w:val="007C1D75"/>
    <w:rsid w:val="007C1E0D"/>
    <w:rsid w:val="007C26B5"/>
    <w:rsid w:val="007C285C"/>
    <w:rsid w:val="007C2BDE"/>
    <w:rsid w:val="007C2F5A"/>
    <w:rsid w:val="007C4B9A"/>
    <w:rsid w:val="007D0B5D"/>
    <w:rsid w:val="007D2295"/>
    <w:rsid w:val="007D280B"/>
    <w:rsid w:val="007D392C"/>
    <w:rsid w:val="007D3E8F"/>
    <w:rsid w:val="007D4977"/>
    <w:rsid w:val="007D528B"/>
    <w:rsid w:val="007D56E5"/>
    <w:rsid w:val="007D5C77"/>
    <w:rsid w:val="007D665D"/>
    <w:rsid w:val="007D7CA0"/>
    <w:rsid w:val="007D7EFB"/>
    <w:rsid w:val="007E0D1C"/>
    <w:rsid w:val="007E0FFC"/>
    <w:rsid w:val="007E27BD"/>
    <w:rsid w:val="007E34F1"/>
    <w:rsid w:val="007E37FE"/>
    <w:rsid w:val="007E4C7A"/>
    <w:rsid w:val="007E4CD3"/>
    <w:rsid w:val="007E6BC7"/>
    <w:rsid w:val="007F0960"/>
    <w:rsid w:val="007F14AF"/>
    <w:rsid w:val="007F21B4"/>
    <w:rsid w:val="007F228C"/>
    <w:rsid w:val="007F23EC"/>
    <w:rsid w:val="007F2744"/>
    <w:rsid w:val="007F2795"/>
    <w:rsid w:val="007F3541"/>
    <w:rsid w:val="007F3569"/>
    <w:rsid w:val="007F3CA6"/>
    <w:rsid w:val="007F41E0"/>
    <w:rsid w:val="007F475C"/>
    <w:rsid w:val="007F4C90"/>
    <w:rsid w:val="007F6337"/>
    <w:rsid w:val="00801EB4"/>
    <w:rsid w:val="008045CB"/>
    <w:rsid w:val="00804661"/>
    <w:rsid w:val="00804B50"/>
    <w:rsid w:val="00805BCA"/>
    <w:rsid w:val="008073B3"/>
    <w:rsid w:val="00807A54"/>
    <w:rsid w:val="00810216"/>
    <w:rsid w:val="00810AA8"/>
    <w:rsid w:val="00810FAC"/>
    <w:rsid w:val="008120B9"/>
    <w:rsid w:val="0081273A"/>
    <w:rsid w:val="00813B8D"/>
    <w:rsid w:val="00816175"/>
    <w:rsid w:val="00816791"/>
    <w:rsid w:val="008203FF"/>
    <w:rsid w:val="00820B17"/>
    <w:rsid w:val="00821478"/>
    <w:rsid w:val="0082182F"/>
    <w:rsid w:val="0082473F"/>
    <w:rsid w:val="00825DD1"/>
    <w:rsid w:val="0082749B"/>
    <w:rsid w:val="0082752F"/>
    <w:rsid w:val="00830EB1"/>
    <w:rsid w:val="008328A0"/>
    <w:rsid w:val="00832FF3"/>
    <w:rsid w:val="008330CC"/>
    <w:rsid w:val="008331BC"/>
    <w:rsid w:val="00833573"/>
    <w:rsid w:val="00834D0F"/>
    <w:rsid w:val="0083575B"/>
    <w:rsid w:val="00835CFE"/>
    <w:rsid w:val="00836DB4"/>
    <w:rsid w:val="0083715B"/>
    <w:rsid w:val="008372F0"/>
    <w:rsid w:val="00841504"/>
    <w:rsid w:val="00843065"/>
    <w:rsid w:val="0084471B"/>
    <w:rsid w:val="00845005"/>
    <w:rsid w:val="00845727"/>
    <w:rsid w:val="0085226D"/>
    <w:rsid w:val="00852B5A"/>
    <w:rsid w:val="00853D80"/>
    <w:rsid w:val="00854389"/>
    <w:rsid w:val="00854C22"/>
    <w:rsid w:val="0085656B"/>
    <w:rsid w:val="00857E7D"/>
    <w:rsid w:val="0086090C"/>
    <w:rsid w:val="00862C7C"/>
    <w:rsid w:val="00864A65"/>
    <w:rsid w:val="00866BC7"/>
    <w:rsid w:val="008670C2"/>
    <w:rsid w:val="00867F90"/>
    <w:rsid w:val="00870859"/>
    <w:rsid w:val="00870B89"/>
    <w:rsid w:val="00870E7D"/>
    <w:rsid w:val="00870F7A"/>
    <w:rsid w:val="00871305"/>
    <w:rsid w:val="0087385A"/>
    <w:rsid w:val="00874C6F"/>
    <w:rsid w:val="00876562"/>
    <w:rsid w:val="00877253"/>
    <w:rsid w:val="00877E56"/>
    <w:rsid w:val="00884928"/>
    <w:rsid w:val="00884EB0"/>
    <w:rsid w:val="00886C20"/>
    <w:rsid w:val="00887089"/>
    <w:rsid w:val="00887294"/>
    <w:rsid w:val="0088777B"/>
    <w:rsid w:val="00887E84"/>
    <w:rsid w:val="00890B6D"/>
    <w:rsid w:val="00892ACA"/>
    <w:rsid w:val="0089353A"/>
    <w:rsid w:val="00895855"/>
    <w:rsid w:val="008A32DC"/>
    <w:rsid w:val="008A363D"/>
    <w:rsid w:val="008A39C7"/>
    <w:rsid w:val="008A4547"/>
    <w:rsid w:val="008A4A50"/>
    <w:rsid w:val="008A4AA5"/>
    <w:rsid w:val="008A4C8A"/>
    <w:rsid w:val="008A79D4"/>
    <w:rsid w:val="008A7A87"/>
    <w:rsid w:val="008B02C0"/>
    <w:rsid w:val="008B04B3"/>
    <w:rsid w:val="008B28E6"/>
    <w:rsid w:val="008B3AE9"/>
    <w:rsid w:val="008B5B4E"/>
    <w:rsid w:val="008B5B92"/>
    <w:rsid w:val="008B6A95"/>
    <w:rsid w:val="008B6CEA"/>
    <w:rsid w:val="008B7E30"/>
    <w:rsid w:val="008C027C"/>
    <w:rsid w:val="008C14F4"/>
    <w:rsid w:val="008C1512"/>
    <w:rsid w:val="008C1EC7"/>
    <w:rsid w:val="008C1FBD"/>
    <w:rsid w:val="008C309C"/>
    <w:rsid w:val="008C3E64"/>
    <w:rsid w:val="008C4072"/>
    <w:rsid w:val="008C4141"/>
    <w:rsid w:val="008C43C3"/>
    <w:rsid w:val="008C77BC"/>
    <w:rsid w:val="008D007C"/>
    <w:rsid w:val="008D0BA7"/>
    <w:rsid w:val="008D1458"/>
    <w:rsid w:val="008D1EDE"/>
    <w:rsid w:val="008D3784"/>
    <w:rsid w:val="008D3787"/>
    <w:rsid w:val="008D5040"/>
    <w:rsid w:val="008E001B"/>
    <w:rsid w:val="008E030B"/>
    <w:rsid w:val="008E084D"/>
    <w:rsid w:val="008E095C"/>
    <w:rsid w:val="008E0E01"/>
    <w:rsid w:val="008E1626"/>
    <w:rsid w:val="008E46EE"/>
    <w:rsid w:val="008E7098"/>
    <w:rsid w:val="008F120A"/>
    <w:rsid w:val="008F1837"/>
    <w:rsid w:val="008F1F6F"/>
    <w:rsid w:val="008F2D21"/>
    <w:rsid w:val="008F466D"/>
    <w:rsid w:val="008F553B"/>
    <w:rsid w:val="008F686B"/>
    <w:rsid w:val="009003FD"/>
    <w:rsid w:val="009008F7"/>
    <w:rsid w:val="00900D38"/>
    <w:rsid w:val="00902D60"/>
    <w:rsid w:val="00902E28"/>
    <w:rsid w:val="009034AB"/>
    <w:rsid w:val="00904155"/>
    <w:rsid w:val="00904A7B"/>
    <w:rsid w:val="009052D6"/>
    <w:rsid w:val="0090685F"/>
    <w:rsid w:val="00907705"/>
    <w:rsid w:val="00907718"/>
    <w:rsid w:val="009126BD"/>
    <w:rsid w:val="00913B15"/>
    <w:rsid w:val="00914199"/>
    <w:rsid w:val="0091454E"/>
    <w:rsid w:val="009145DA"/>
    <w:rsid w:val="00914866"/>
    <w:rsid w:val="00914F8D"/>
    <w:rsid w:val="00915385"/>
    <w:rsid w:val="0091669D"/>
    <w:rsid w:val="00916E9C"/>
    <w:rsid w:val="00916F2C"/>
    <w:rsid w:val="00917719"/>
    <w:rsid w:val="009216FC"/>
    <w:rsid w:val="00921D7B"/>
    <w:rsid w:val="00922DB6"/>
    <w:rsid w:val="009306BF"/>
    <w:rsid w:val="00930C91"/>
    <w:rsid w:val="009346D2"/>
    <w:rsid w:val="00934B4D"/>
    <w:rsid w:val="00935892"/>
    <w:rsid w:val="00936110"/>
    <w:rsid w:val="00937A58"/>
    <w:rsid w:val="0094014E"/>
    <w:rsid w:val="00941C65"/>
    <w:rsid w:val="009424DA"/>
    <w:rsid w:val="009429B3"/>
    <w:rsid w:val="00942BB6"/>
    <w:rsid w:val="009432B7"/>
    <w:rsid w:val="00943B80"/>
    <w:rsid w:val="00943D7E"/>
    <w:rsid w:val="00945937"/>
    <w:rsid w:val="00946208"/>
    <w:rsid w:val="0094643E"/>
    <w:rsid w:val="00947508"/>
    <w:rsid w:val="0094753B"/>
    <w:rsid w:val="009479C1"/>
    <w:rsid w:val="00947ED3"/>
    <w:rsid w:val="00951893"/>
    <w:rsid w:val="0095193E"/>
    <w:rsid w:val="00951A13"/>
    <w:rsid w:val="009522FC"/>
    <w:rsid w:val="00953168"/>
    <w:rsid w:val="009542C4"/>
    <w:rsid w:val="009554BD"/>
    <w:rsid w:val="00955BB8"/>
    <w:rsid w:val="009563A3"/>
    <w:rsid w:val="009576D8"/>
    <w:rsid w:val="00957C9C"/>
    <w:rsid w:val="0096086E"/>
    <w:rsid w:val="00960E44"/>
    <w:rsid w:val="00961D03"/>
    <w:rsid w:val="00962431"/>
    <w:rsid w:val="00962481"/>
    <w:rsid w:val="00962C05"/>
    <w:rsid w:val="00962DA3"/>
    <w:rsid w:val="00964995"/>
    <w:rsid w:val="00965DC5"/>
    <w:rsid w:val="009663EF"/>
    <w:rsid w:val="00966AA3"/>
    <w:rsid w:val="0096718A"/>
    <w:rsid w:val="00967F7C"/>
    <w:rsid w:val="009717D0"/>
    <w:rsid w:val="00971A2B"/>
    <w:rsid w:val="00972183"/>
    <w:rsid w:val="0097222F"/>
    <w:rsid w:val="00972952"/>
    <w:rsid w:val="00974C04"/>
    <w:rsid w:val="00980375"/>
    <w:rsid w:val="00980456"/>
    <w:rsid w:val="009807B1"/>
    <w:rsid w:val="00981B22"/>
    <w:rsid w:val="00982486"/>
    <w:rsid w:val="00982BA8"/>
    <w:rsid w:val="00983D40"/>
    <w:rsid w:val="00984B8F"/>
    <w:rsid w:val="00985EAB"/>
    <w:rsid w:val="00985FA2"/>
    <w:rsid w:val="009867EE"/>
    <w:rsid w:val="00986B7C"/>
    <w:rsid w:val="009875AA"/>
    <w:rsid w:val="00987D62"/>
    <w:rsid w:val="00990696"/>
    <w:rsid w:val="00991414"/>
    <w:rsid w:val="00991515"/>
    <w:rsid w:val="0099195F"/>
    <w:rsid w:val="0099273A"/>
    <w:rsid w:val="009927C7"/>
    <w:rsid w:val="00992912"/>
    <w:rsid w:val="009934A1"/>
    <w:rsid w:val="009936F5"/>
    <w:rsid w:val="009943ED"/>
    <w:rsid w:val="00995E16"/>
    <w:rsid w:val="00996A11"/>
    <w:rsid w:val="00996AA1"/>
    <w:rsid w:val="00997CCC"/>
    <w:rsid w:val="009A0117"/>
    <w:rsid w:val="009A03D4"/>
    <w:rsid w:val="009A0DFE"/>
    <w:rsid w:val="009A19D4"/>
    <w:rsid w:val="009A5BEB"/>
    <w:rsid w:val="009A5C56"/>
    <w:rsid w:val="009A5D93"/>
    <w:rsid w:val="009A619A"/>
    <w:rsid w:val="009A6AF9"/>
    <w:rsid w:val="009B0F85"/>
    <w:rsid w:val="009B149F"/>
    <w:rsid w:val="009B1A8E"/>
    <w:rsid w:val="009B60B9"/>
    <w:rsid w:val="009C1FAF"/>
    <w:rsid w:val="009C275A"/>
    <w:rsid w:val="009C285C"/>
    <w:rsid w:val="009C2F12"/>
    <w:rsid w:val="009C2F5C"/>
    <w:rsid w:val="009C2FFD"/>
    <w:rsid w:val="009C316F"/>
    <w:rsid w:val="009C3BB4"/>
    <w:rsid w:val="009C469F"/>
    <w:rsid w:val="009C58F5"/>
    <w:rsid w:val="009C5ADC"/>
    <w:rsid w:val="009C6A77"/>
    <w:rsid w:val="009C6C4E"/>
    <w:rsid w:val="009C7B33"/>
    <w:rsid w:val="009C7ED5"/>
    <w:rsid w:val="009D29F3"/>
    <w:rsid w:val="009D303F"/>
    <w:rsid w:val="009D3C67"/>
    <w:rsid w:val="009D442D"/>
    <w:rsid w:val="009D6515"/>
    <w:rsid w:val="009E0628"/>
    <w:rsid w:val="009E1B18"/>
    <w:rsid w:val="009E2FB6"/>
    <w:rsid w:val="009E3F6D"/>
    <w:rsid w:val="009E4ADC"/>
    <w:rsid w:val="009E4D7F"/>
    <w:rsid w:val="009E5590"/>
    <w:rsid w:val="009E5AB5"/>
    <w:rsid w:val="009F3CD9"/>
    <w:rsid w:val="009F54E8"/>
    <w:rsid w:val="009F6536"/>
    <w:rsid w:val="009F6A65"/>
    <w:rsid w:val="009F6B33"/>
    <w:rsid w:val="009F6F0C"/>
    <w:rsid w:val="00A009D7"/>
    <w:rsid w:val="00A01C97"/>
    <w:rsid w:val="00A01D5C"/>
    <w:rsid w:val="00A03001"/>
    <w:rsid w:val="00A043CB"/>
    <w:rsid w:val="00A06CA0"/>
    <w:rsid w:val="00A07492"/>
    <w:rsid w:val="00A07FA6"/>
    <w:rsid w:val="00A101DC"/>
    <w:rsid w:val="00A117CB"/>
    <w:rsid w:val="00A12199"/>
    <w:rsid w:val="00A123E7"/>
    <w:rsid w:val="00A12556"/>
    <w:rsid w:val="00A12E3C"/>
    <w:rsid w:val="00A12E61"/>
    <w:rsid w:val="00A14801"/>
    <w:rsid w:val="00A14A34"/>
    <w:rsid w:val="00A1548C"/>
    <w:rsid w:val="00A16B3A"/>
    <w:rsid w:val="00A16D2D"/>
    <w:rsid w:val="00A17664"/>
    <w:rsid w:val="00A20804"/>
    <w:rsid w:val="00A20F4A"/>
    <w:rsid w:val="00A21524"/>
    <w:rsid w:val="00A22D0C"/>
    <w:rsid w:val="00A23667"/>
    <w:rsid w:val="00A23BE8"/>
    <w:rsid w:val="00A23FE5"/>
    <w:rsid w:val="00A24308"/>
    <w:rsid w:val="00A252A5"/>
    <w:rsid w:val="00A259B6"/>
    <w:rsid w:val="00A2666C"/>
    <w:rsid w:val="00A26D01"/>
    <w:rsid w:val="00A3055E"/>
    <w:rsid w:val="00A31EDE"/>
    <w:rsid w:val="00A34981"/>
    <w:rsid w:val="00A34AC6"/>
    <w:rsid w:val="00A35A26"/>
    <w:rsid w:val="00A35E41"/>
    <w:rsid w:val="00A36DC7"/>
    <w:rsid w:val="00A44C88"/>
    <w:rsid w:val="00A454BC"/>
    <w:rsid w:val="00A46043"/>
    <w:rsid w:val="00A4754D"/>
    <w:rsid w:val="00A50F1C"/>
    <w:rsid w:val="00A51BD8"/>
    <w:rsid w:val="00A52BCE"/>
    <w:rsid w:val="00A52E74"/>
    <w:rsid w:val="00A53E21"/>
    <w:rsid w:val="00A53E22"/>
    <w:rsid w:val="00A559CD"/>
    <w:rsid w:val="00A5699B"/>
    <w:rsid w:val="00A56DFB"/>
    <w:rsid w:val="00A60288"/>
    <w:rsid w:val="00A609FA"/>
    <w:rsid w:val="00A61698"/>
    <w:rsid w:val="00A622B2"/>
    <w:rsid w:val="00A62796"/>
    <w:rsid w:val="00A62B5C"/>
    <w:rsid w:val="00A64588"/>
    <w:rsid w:val="00A64B54"/>
    <w:rsid w:val="00A6545F"/>
    <w:rsid w:val="00A65F5B"/>
    <w:rsid w:val="00A7095E"/>
    <w:rsid w:val="00A710DF"/>
    <w:rsid w:val="00A71434"/>
    <w:rsid w:val="00A717BC"/>
    <w:rsid w:val="00A71F16"/>
    <w:rsid w:val="00A7243A"/>
    <w:rsid w:val="00A744E0"/>
    <w:rsid w:val="00A75160"/>
    <w:rsid w:val="00A75871"/>
    <w:rsid w:val="00A75FCF"/>
    <w:rsid w:val="00A76023"/>
    <w:rsid w:val="00A76EA3"/>
    <w:rsid w:val="00A7743F"/>
    <w:rsid w:val="00A81355"/>
    <w:rsid w:val="00A826FC"/>
    <w:rsid w:val="00A82711"/>
    <w:rsid w:val="00A83A6A"/>
    <w:rsid w:val="00A83AB9"/>
    <w:rsid w:val="00A83ADA"/>
    <w:rsid w:val="00A83EE6"/>
    <w:rsid w:val="00A84838"/>
    <w:rsid w:val="00A859E6"/>
    <w:rsid w:val="00A85C33"/>
    <w:rsid w:val="00A86653"/>
    <w:rsid w:val="00A86D62"/>
    <w:rsid w:val="00A90B09"/>
    <w:rsid w:val="00A90CC0"/>
    <w:rsid w:val="00A91DBA"/>
    <w:rsid w:val="00A91E06"/>
    <w:rsid w:val="00A93768"/>
    <w:rsid w:val="00A94B30"/>
    <w:rsid w:val="00A94C22"/>
    <w:rsid w:val="00A95658"/>
    <w:rsid w:val="00A95A8D"/>
    <w:rsid w:val="00A97803"/>
    <w:rsid w:val="00AA1949"/>
    <w:rsid w:val="00AA23A1"/>
    <w:rsid w:val="00AA2E1F"/>
    <w:rsid w:val="00AA3EFF"/>
    <w:rsid w:val="00AA4C5D"/>
    <w:rsid w:val="00AA6AFA"/>
    <w:rsid w:val="00AA7771"/>
    <w:rsid w:val="00AA7AFA"/>
    <w:rsid w:val="00AA7C50"/>
    <w:rsid w:val="00AB01BA"/>
    <w:rsid w:val="00AB0394"/>
    <w:rsid w:val="00AB0A33"/>
    <w:rsid w:val="00AB1945"/>
    <w:rsid w:val="00AB1D4E"/>
    <w:rsid w:val="00AB23C0"/>
    <w:rsid w:val="00AB3335"/>
    <w:rsid w:val="00AB3779"/>
    <w:rsid w:val="00AB3A63"/>
    <w:rsid w:val="00AB46FF"/>
    <w:rsid w:val="00AB4FBB"/>
    <w:rsid w:val="00AB5B25"/>
    <w:rsid w:val="00AB5ECA"/>
    <w:rsid w:val="00AB6965"/>
    <w:rsid w:val="00AC018A"/>
    <w:rsid w:val="00AC07D8"/>
    <w:rsid w:val="00AC1B5B"/>
    <w:rsid w:val="00AC2410"/>
    <w:rsid w:val="00AC3FA7"/>
    <w:rsid w:val="00AC40AB"/>
    <w:rsid w:val="00AC48FA"/>
    <w:rsid w:val="00AC4B8C"/>
    <w:rsid w:val="00AC5815"/>
    <w:rsid w:val="00AC5932"/>
    <w:rsid w:val="00AC76B4"/>
    <w:rsid w:val="00AC7A52"/>
    <w:rsid w:val="00AC7C71"/>
    <w:rsid w:val="00AD0E12"/>
    <w:rsid w:val="00AD26CB"/>
    <w:rsid w:val="00AD47D7"/>
    <w:rsid w:val="00AD4CD0"/>
    <w:rsid w:val="00AD54DA"/>
    <w:rsid w:val="00AD551C"/>
    <w:rsid w:val="00AD5EFE"/>
    <w:rsid w:val="00AD5F84"/>
    <w:rsid w:val="00AD7CC6"/>
    <w:rsid w:val="00AD7D38"/>
    <w:rsid w:val="00AE1886"/>
    <w:rsid w:val="00AE1C53"/>
    <w:rsid w:val="00AE1F99"/>
    <w:rsid w:val="00AE39E2"/>
    <w:rsid w:val="00AE3DF1"/>
    <w:rsid w:val="00AE407D"/>
    <w:rsid w:val="00AE4BB5"/>
    <w:rsid w:val="00AE5408"/>
    <w:rsid w:val="00AE611C"/>
    <w:rsid w:val="00AE7B8D"/>
    <w:rsid w:val="00AF0864"/>
    <w:rsid w:val="00AF1E81"/>
    <w:rsid w:val="00AF2326"/>
    <w:rsid w:val="00AF4FA4"/>
    <w:rsid w:val="00AF70E6"/>
    <w:rsid w:val="00AF7AF3"/>
    <w:rsid w:val="00AF7D10"/>
    <w:rsid w:val="00AF7D62"/>
    <w:rsid w:val="00B00503"/>
    <w:rsid w:val="00B00760"/>
    <w:rsid w:val="00B009DA"/>
    <w:rsid w:val="00B0171C"/>
    <w:rsid w:val="00B01A2F"/>
    <w:rsid w:val="00B01CDF"/>
    <w:rsid w:val="00B04651"/>
    <w:rsid w:val="00B061E9"/>
    <w:rsid w:val="00B066F7"/>
    <w:rsid w:val="00B07021"/>
    <w:rsid w:val="00B07A15"/>
    <w:rsid w:val="00B07A34"/>
    <w:rsid w:val="00B10E09"/>
    <w:rsid w:val="00B110BF"/>
    <w:rsid w:val="00B11E4A"/>
    <w:rsid w:val="00B1333C"/>
    <w:rsid w:val="00B1387E"/>
    <w:rsid w:val="00B144FD"/>
    <w:rsid w:val="00B14E4C"/>
    <w:rsid w:val="00B15ABD"/>
    <w:rsid w:val="00B20A3B"/>
    <w:rsid w:val="00B21879"/>
    <w:rsid w:val="00B22541"/>
    <w:rsid w:val="00B23265"/>
    <w:rsid w:val="00B237C2"/>
    <w:rsid w:val="00B23E1A"/>
    <w:rsid w:val="00B24B40"/>
    <w:rsid w:val="00B25CBE"/>
    <w:rsid w:val="00B2742C"/>
    <w:rsid w:val="00B27E5B"/>
    <w:rsid w:val="00B3071A"/>
    <w:rsid w:val="00B30EAE"/>
    <w:rsid w:val="00B36399"/>
    <w:rsid w:val="00B370C1"/>
    <w:rsid w:val="00B41866"/>
    <w:rsid w:val="00B419DB"/>
    <w:rsid w:val="00B446F3"/>
    <w:rsid w:val="00B4580E"/>
    <w:rsid w:val="00B47E7C"/>
    <w:rsid w:val="00B51680"/>
    <w:rsid w:val="00B51F3A"/>
    <w:rsid w:val="00B5291B"/>
    <w:rsid w:val="00B531FC"/>
    <w:rsid w:val="00B53ABF"/>
    <w:rsid w:val="00B53BC7"/>
    <w:rsid w:val="00B53C53"/>
    <w:rsid w:val="00B6078D"/>
    <w:rsid w:val="00B62413"/>
    <w:rsid w:val="00B630A6"/>
    <w:rsid w:val="00B63314"/>
    <w:rsid w:val="00B63BB1"/>
    <w:rsid w:val="00B650F4"/>
    <w:rsid w:val="00B6542B"/>
    <w:rsid w:val="00B66322"/>
    <w:rsid w:val="00B67B0A"/>
    <w:rsid w:val="00B67DDF"/>
    <w:rsid w:val="00B67F79"/>
    <w:rsid w:val="00B70330"/>
    <w:rsid w:val="00B70C1A"/>
    <w:rsid w:val="00B70D0D"/>
    <w:rsid w:val="00B7129D"/>
    <w:rsid w:val="00B712C7"/>
    <w:rsid w:val="00B7157A"/>
    <w:rsid w:val="00B71874"/>
    <w:rsid w:val="00B7192D"/>
    <w:rsid w:val="00B71FD8"/>
    <w:rsid w:val="00B736F2"/>
    <w:rsid w:val="00B739B7"/>
    <w:rsid w:val="00B73CE3"/>
    <w:rsid w:val="00B73D96"/>
    <w:rsid w:val="00B76C4B"/>
    <w:rsid w:val="00B80A1A"/>
    <w:rsid w:val="00B816F6"/>
    <w:rsid w:val="00B83E12"/>
    <w:rsid w:val="00B84804"/>
    <w:rsid w:val="00B86AC4"/>
    <w:rsid w:val="00B86FCF"/>
    <w:rsid w:val="00B87525"/>
    <w:rsid w:val="00B9012E"/>
    <w:rsid w:val="00B90453"/>
    <w:rsid w:val="00B91FB4"/>
    <w:rsid w:val="00B93265"/>
    <w:rsid w:val="00B936B8"/>
    <w:rsid w:val="00B949D0"/>
    <w:rsid w:val="00B94E6C"/>
    <w:rsid w:val="00B952A6"/>
    <w:rsid w:val="00B95C43"/>
    <w:rsid w:val="00B95EC9"/>
    <w:rsid w:val="00B97651"/>
    <w:rsid w:val="00BA0B3E"/>
    <w:rsid w:val="00BA4AA1"/>
    <w:rsid w:val="00BA536B"/>
    <w:rsid w:val="00BA5656"/>
    <w:rsid w:val="00BA5D71"/>
    <w:rsid w:val="00BA60C9"/>
    <w:rsid w:val="00BA76FE"/>
    <w:rsid w:val="00BA78BF"/>
    <w:rsid w:val="00BB4FEC"/>
    <w:rsid w:val="00BB52CB"/>
    <w:rsid w:val="00BB58D2"/>
    <w:rsid w:val="00BB5B8A"/>
    <w:rsid w:val="00BB7A94"/>
    <w:rsid w:val="00BC18FD"/>
    <w:rsid w:val="00BC4E4B"/>
    <w:rsid w:val="00BC5009"/>
    <w:rsid w:val="00BC52EA"/>
    <w:rsid w:val="00BC5D9E"/>
    <w:rsid w:val="00BC6788"/>
    <w:rsid w:val="00BC6980"/>
    <w:rsid w:val="00BD0444"/>
    <w:rsid w:val="00BD09D6"/>
    <w:rsid w:val="00BD0FFA"/>
    <w:rsid w:val="00BD5A33"/>
    <w:rsid w:val="00BD6D74"/>
    <w:rsid w:val="00BD76BC"/>
    <w:rsid w:val="00BE08D1"/>
    <w:rsid w:val="00BE1788"/>
    <w:rsid w:val="00BE1AF3"/>
    <w:rsid w:val="00BE29D3"/>
    <w:rsid w:val="00BE2C16"/>
    <w:rsid w:val="00BE3084"/>
    <w:rsid w:val="00BE42A0"/>
    <w:rsid w:val="00BE4787"/>
    <w:rsid w:val="00BE5DF4"/>
    <w:rsid w:val="00BE66A6"/>
    <w:rsid w:val="00BE6B50"/>
    <w:rsid w:val="00BE70CD"/>
    <w:rsid w:val="00BE72F2"/>
    <w:rsid w:val="00BF01FA"/>
    <w:rsid w:val="00BF0568"/>
    <w:rsid w:val="00BF384C"/>
    <w:rsid w:val="00BF4150"/>
    <w:rsid w:val="00BF57DD"/>
    <w:rsid w:val="00BF5BEF"/>
    <w:rsid w:val="00BF5F9D"/>
    <w:rsid w:val="00BF79BC"/>
    <w:rsid w:val="00C001F0"/>
    <w:rsid w:val="00C0061E"/>
    <w:rsid w:val="00C012A3"/>
    <w:rsid w:val="00C01371"/>
    <w:rsid w:val="00C01573"/>
    <w:rsid w:val="00C0261D"/>
    <w:rsid w:val="00C02E85"/>
    <w:rsid w:val="00C030DA"/>
    <w:rsid w:val="00C038F7"/>
    <w:rsid w:val="00C04809"/>
    <w:rsid w:val="00C04BB1"/>
    <w:rsid w:val="00C05B68"/>
    <w:rsid w:val="00C0611B"/>
    <w:rsid w:val="00C0666D"/>
    <w:rsid w:val="00C06714"/>
    <w:rsid w:val="00C070A2"/>
    <w:rsid w:val="00C07C97"/>
    <w:rsid w:val="00C07D1D"/>
    <w:rsid w:val="00C114B6"/>
    <w:rsid w:val="00C11775"/>
    <w:rsid w:val="00C11DBA"/>
    <w:rsid w:val="00C13FC8"/>
    <w:rsid w:val="00C156C8"/>
    <w:rsid w:val="00C15F32"/>
    <w:rsid w:val="00C1741C"/>
    <w:rsid w:val="00C228C1"/>
    <w:rsid w:val="00C24854"/>
    <w:rsid w:val="00C24A0C"/>
    <w:rsid w:val="00C24BCE"/>
    <w:rsid w:val="00C2616D"/>
    <w:rsid w:val="00C26326"/>
    <w:rsid w:val="00C27A52"/>
    <w:rsid w:val="00C3049B"/>
    <w:rsid w:val="00C30CC1"/>
    <w:rsid w:val="00C3302A"/>
    <w:rsid w:val="00C3452D"/>
    <w:rsid w:val="00C34CBC"/>
    <w:rsid w:val="00C3570C"/>
    <w:rsid w:val="00C35896"/>
    <w:rsid w:val="00C36F84"/>
    <w:rsid w:val="00C37483"/>
    <w:rsid w:val="00C40EE7"/>
    <w:rsid w:val="00C42A7E"/>
    <w:rsid w:val="00C442BB"/>
    <w:rsid w:val="00C44311"/>
    <w:rsid w:val="00C44C75"/>
    <w:rsid w:val="00C4546E"/>
    <w:rsid w:val="00C47141"/>
    <w:rsid w:val="00C475D1"/>
    <w:rsid w:val="00C51858"/>
    <w:rsid w:val="00C51A9D"/>
    <w:rsid w:val="00C52A79"/>
    <w:rsid w:val="00C52E31"/>
    <w:rsid w:val="00C53136"/>
    <w:rsid w:val="00C53F2F"/>
    <w:rsid w:val="00C54107"/>
    <w:rsid w:val="00C546AE"/>
    <w:rsid w:val="00C548C1"/>
    <w:rsid w:val="00C56DFB"/>
    <w:rsid w:val="00C57194"/>
    <w:rsid w:val="00C606E2"/>
    <w:rsid w:val="00C61C2B"/>
    <w:rsid w:val="00C62D93"/>
    <w:rsid w:val="00C6537E"/>
    <w:rsid w:val="00C66217"/>
    <w:rsid w:val="00C67483"/>
    <w:rsid w:val="00C7027E"/>
    <w:rsid w:val="00C714EE"/>
    <w:rsid w:val="00C715B9"/>
    <w:rsid w:val="00C71624"/>
    <w:rsid w:val="00C72033"/>
    <w:rsid w:val="00C72511"/>
    <w:rsid w:val="00C728F1"/>
    <w:rsid w:val="00C729BE"/>
    <w:rsid w:val="00C737B6"/>
    <w:rsid w:val="00C74158"/>
    <w:rsid w:val="00C74B5E"/>
    <w:rsid w:val="00C7506D"/>
    <w:rsid w:val="00C76358"/>
    <w:rsid w:val="00C767D6"/>
    <w:rsid w:val="00C822A8"/>
    <w:rsid w:val="00C82A39"/>
    <w:rsid w:val="00C82A89"/>
    <w:rsid w:val="00C82C69"/>
    <w:rsid w:val="00C838F2"/>
    <w:rsid w:val="00C84532"/>
    <w:rsid w:val="00C866DD"/>
    <w:rsid w:val="00C86723"/>
    <w:rsid w:val="00C874E9"/>
    <w:rsid w:val="00C87B6B"/>
    <w:rsid w:val="00C91713"/>
    <w:rsid w:val="00C91BEA"/>
    <w:rsid w:val="00C924BD"/>
    <w:rsid w:val="00C927B8"/>
    <w:rsid w:val="00C92E09"/>
    <w:rsid w:val="00C93540"/>
    <w:rsid w:val="00C93B91"/>
    <w:rsid w:val="00C956CC"/>
    <w:rsid w:val="00C9669D"/>
    <w:rsid w:val="00C96AD1"/>
    <w:rsid w:val="00C977E8"/>
    <w:rsid w:val="00CA02B0"/>
    <w:rsid w:val="00CA067E"/>
    <w:rsid w:val="00CA1621"/>
    <w:rsid w:val="00CA1E62"/>
    <w:rsid w:val="00CA478D"/>
    <w:rsid w:val="00CA55B6"/>
    <w:rsid w:val="00CA7017"/>
    <w:rsid w:val="00CA7828"/>
    <w:rsid w:val="00CA7D28"/>
    <w:rsid w:val="00CB0BFF"/>
    <w:rsid w:val="00CB1DE2"/>
    <w:rsid w:val="00CB293F"/>
    <w:rsid w:val="00CB2ADE"/>
    <w:rsid w:val="00CB2AFF"/>
    <w:rsid w:val="00CB3AFC"/>
    <w:rsid w:val="00CB479D"/>
    <w:rsid w:val="00CB537A"/>
    <w:rsid w:val="00CB6E02"/>
    <w:rsid w:val="00CC0EC0"/>
    <w:rsid w:val="00CC1AAC"/>
    <w:rsid w:val="00CC213E"/>
    <w:rsid w:val="00CC2B86"/>
    <w:rsid w:val="00CC2F96"/>
    <w:rsid w:val="00CC39F9"/>
    <w:rsid w:val="00CC586C"/>
    <w:rsid w:val="00CC666C"/>
    <w:rsid w:val="00CC6C83"/>
    <w:rsid w:val="00CD337C"/>
    <w:rsid w:val="00CD362D"/>
    <w:rsid w:val="00CD38B3"/>
    <w:rsid w:val="00CD5C3A"/>
    <w:rsid w:val="00CE0700"/>
    <w:rsid w:val="00CE27FA"/>
    <w:rsid w:val="00CE2906"/>
    <w:rsid w:val="00CE2F06"/>
    <w:rsid w:val="00CE394C"/>
    <w:rsid w:val="00CE3B51"/>
    <w:rsid w:val="00CE4F15"/>
    <w:rsid w:val="00CE7462"/>
    <w:rsid w:val="00CE7AB8"/>
    <w:rsid w:val="00CF095B"/>
    <w:rsid w:val="00CF0CAF"/>
    <w:rsid w:val="00CF0EC9"/>
    <w:rsid w:val="00CF218C"/>
    <w:rsid w:val="00CF22CF"/>
    <w:rsid w:val="00CF3353"/>
    <w:rsid w:val="00CF355F"/>
    <w:rsid w:val="00CF51F7"/>
    <w:rsid w:val="00CF5A0C"/>
    <w:rsid w:val="00CF79A9"/>
    <w:rsid w:val="00D0197F"/>
    <w:rsid w:val="00D02427"/>
    <w:rsid w:val="00D056EF"/>
    <w:rsid w:val="00D05873"/>
    <w:rsid w:val="00D05A95"/>
    <w:rsid w:val="00D06383"/>
    <w:rsid w:val="00D11945"/>
    <w:rsid w:val="00D12253"/>
    <w:rsid w:val="00D12C93"/>
    <w:rsid w:val="00D130EF"/>
    <w:rsid w:val="00D13411"/>
    <w:rsid w:val="00D1488C"/>
    <w:rsid w:val="00D156AE"/>
    <w:rsid w:val="00D17857"/>
    <w:rsid w:val="00D20287"/>
    <w:rsid w:val="00D238C1"/>
    <w:rsid w:val="00D23EFA"/>
    <w:rsid w:val="00D300A9"/>
    <w:rsid w:val="00D3029C"/>
    <w:rsid w:val="00D32069"/>
    <w:rsid w:val="00D330FB"/>
    <w:rsid w:val="00D3521B"/>
    <w:rsid w:val="00D35340"/>
    <w:rsid w:val="00D35416"/>
    <w:rsid w:val="00D35B66"/>
    <w:rsid w:val="00D36BFB"/>
    <w:rsid w:val="00D36F58"/>
    <w:rsid w:val="00D40045"/>
    <w:rsid w:val="00D40E4F"/>
    <w:rsid w:val="00D4103E"/>
    <w:rsid w:val="00D43B6D"/>
    <w:rsid w:val="00D43F3C"/>
    <w:rsid w:val="00D45390"/>
    <w:rsid w:val="00D53112"/>
    <w:rsid w:val="00D53FFB"/>
    <w:rsid w:val="00D564F2"/>
    <w:rsid w:val="00D57D8D"/>
    <w:rsid w:val="00D60AA3"/>
    <w:rsid w:val="00D6384E"/>
    <w:rsid w:val="00D64465"/>
    <w:rsid w:val="00D64471"/>
    <w:rsid w:val="00D646CA"/>
    <w:rsid w:val="00D648E9"/>
    <w:rsid w:val="00D64DF7"/>
    <w:rsid w:val="00D6691E"/>
    <w:rsid w:val="00D703EA"/>
    <w:rsid w:val="00D705F2"/>
    <w:rsid w:val="00D72B5F"/>
    <w:rsid w:val="00D72E7D"/>
    <w:rsid w:val="00D73B4D"/>
    <w:rsid w:val="00D73DED"/>
    <w:rsid w:val="00D74234"/>
    <w:rsid w:val="00D74A6E"/>
    <w:rsid w:val="00D74EC6"/>
    <w:rsid w:val="00D75162"/>
    <w:rsid w:val="00D76348"/>
    <w:rsid w:val="00D76AF2"/>
    <w:rsid w:val="00D76E56"/>
    <w:rsid w:val="00D77B2C"/>
    <w:rsid w:val="00D800CE"/>
    <w:rsid w:val="00D812E7"/>
    <w:rsid w:val="00D81B1D"/>
    <w:rsid w:val="00D81C01"/>
    <w:rsid w:val="00D8327B"/>
    <w:rsid w:val="00D83EF1"/>
    <w:rsid w:val="00D8422E"/>
    <w:rsid w:val="00D8427D"/>
    <w:rsid w:val="00D843CC"/>
    <w:rsid w:val="00D84D23"/>
    <w:rsid w:val="00D873AB"/>
    <w:rsid w:val="00D90723"/>
    <w:rsid w:val="00D90D76"/>
    <w:rsid w:val="00D91079"/>
    <w:rsid w:val="00D9382F"/>
    <w:rsid w:val="00D93BFA"/>
    <w:rsid w:val="00D94BAC"/>
    <w:rsid w:val="00D96380"/>
    <w:rsid w:val="00D97BEB"/>
    <w:rsid w:val="00D97E9C"/>
    <w:rsid w:val="00DA2283"/>
    <w:rsid w:val="00DA25C3"/>
    <w:rsid w:val="00DA3329"/>
    <w:rsid w:val="00DA3656"/>
    <w:rsid w:val="00DA3FF1"/>
    <w:rsid w:val="00DA67AD"/>
    <w:rsid w:val="00DB2187"/>
    <w:rsid w:val="00DB2F49"/>
    <w:rsid w:val="00DB46C2"/>
    <w:rsid w:val="00DB4F92"/>
    <w:rsid w:val="00DB5082"/>
    <w:rsid w:val="00DB56D3"/>
    <w:rsid w:val="00DB760B"/>
    <w:rsid w:val="00DC27CF"/>
    <w:rsid w:val="00DC4F11"/>
    <w:rsid w:val="00DC55D2"/>
    <w:rsid w:val="00DC5625"/>
    <w:rsid w:val="00DC75DB"/>
    <w:rsid w:val="00DC7E5D"/>
    <w:rsid w:val="00DD058F"/>
    <w:rsid w:val="00DD08AB"/>
    <w:rsid w:val="00DD0CE4"/>
    <w:rsid w:val="00DD0FEA"/>
    <w:rsid w:val="00DD25EF"/>
    <w:rsid w:val="00DD45AD"/>
    <w:rsid w:val="00DD49BB"/>
    <w:rsid w:val="00DD6FA1"/>
    <w:rsid w:val="00DE0254"/>
    <w:rsid w:val="00DE0AD3"/>
    <w:rsid w:val="00DE122E"/>
    <w:rsid w:val="00DE13B0"/>
    <w:rsid w:val="00DE32C2"/>
    <w:rsid w:val="00DE3E7D"/>
    <w:rsid w:val="00DE3FB1"/>
    <w:rsid w:val="00DE471F"/>
    <w:rsid w:val="00DE4F0B"/>
    <w:rsid w:val="00DF01BE"/>
    <w:rsid w:val="00DF0795"/>
    <w:rsid w:val="00DF25D3"/>
    <w:rsid w:val="00DF728A"/>
    <w:rsid w:val="00DF7401"/>
    <w:rsid w:val="00DF7C02"/>
    <w:rsid w:val="00E00367"/>
    <w:rsid w:val="00E01ACE"/>
    <w:rsid w:val="00E02467"/>
    <w:rsid w:val="00E031B2"/>
    <w:rsid w:val="00E03A67"/>
    <w:rsid w:val="00E047FD"/>
    <w:rsid w:val="00E05FE6"/>
    <w:rsid w:val="00E06399"/>
    <w:rsid w:val="00E06B1A"/>
    <w:rsid w:val="00E101D5"/>
    <w:rsid w:val="00E1127F"/>
    <w:rsid w:val="00E11E85"/>
    <w:rsid w:val="00E13A34"/>
    <w:rsid w:val="00E13E90"/>
    <w:rsid w:val="00E16092"/>
    <w:rsid w:val="00E16A4F"/>
    <w:rsid w:val="00E16AD5"/>
    <w:rsid w:val="00E17043"/>
    <w:rsid w:val="00E179C7"/>
    <w:rsid w:val="00E216D9"/>
    <w:rsid w:val="00E22540"/>
    <w:rsid w:val="00E24163"/>
    <w:rsid w:val="00E2428E"/>
    <w:rsid w:val="00E25BCB"/>
    <w:rsid w:val="00E27362"/>
    <w:rsid w:val="00E30E85"/>
    <w:rsid w:val="00E31841"/>
    <w:rsid w:val="00E31F20"/>
    <w:rsid w:val="00E33330"/>
    <w:rsid w:val="00E33BA1"/>
    <w:rsid w:val="00E340B7"/>
    <w:rsid w:val="00E34968"/>
    <w:rsid w:val="00E35653"/>
    <w:rsid w:val="00E36564"/>
    <w:rsid w:val="00E365F4"/>
    <w:rsid w:val="00E36925"/>
    <w:rsid w:val="00E36A84"/>
    <w:rsid w:val="00E36EB6"/>
    <w:rsid w:val="00E40BD8"/>
    <w:rsid w:val="00E4175A"/>
    <w:rsid w:val="00E43304"/>
    <w:rsid w:val="00E46E9F"/>
    <w:rsid w:val="00E46F34"/>
    <w:rsid w:val="00E51014"/>
    <w:rsid w:val="00E516A2"/>
    <w:rsid w:val="00E51EC6"/>
    <w:rsid w:val="00E51F3D"/>
    <w:rsid w:val="00E525F4"/>
    <w:rsid w:val="00E52E12"/>
    <w:rsid w:val="00E543D6"/>
    <w:rsid w:val="00E54DE0"/>
    <w:rsid w:val="00E55545"/>
    <w:rsid w:val="00E563AD"/>
    <w:rsid w:val="00E56AD1"/>
    <w:rsid w:val="00E56B70"/>
    <w:rsid w:val="00E57678"/>
    <w:rsid w:val="00E578C1"/>
    <w:rsid w:val="00E57F49"/>
    <w:rsid w:val="00E60086"/>
    <w:rsid w:val="00E60ABC"/>
    <w:rsid w:val="00E6582E"/>
    <w:rsid w:val="00E66056"/>
    <w:rsid w:val="00E66E84"/>
    <w:rsid w:val="00E703A1"/>
    <w:rsid w:val="00E70793"/>
    <w:rsid w:val="00E70CD9"/>
    <w:rsid w:val="00E70D12"/>
    <w:rsid w:val="00E71135"/>
    <w:rsid w:val="00E7190B"/>
    <w:rsid w:val="00E73D14"/>
    <w:rsid w:val="00E75438"/>
    <w:rsid w:val="00E757AA"/>
    <w:rsid w:val="00E768D5"/>
    <w:rsid w:val="00E77755"/>
    <w:rsid w:val="00E77D02"/>
    <w:rsid w:val="00E8006A"/>
    <w:rsid w:val="00E80EF7"/>
    <w:rsid w:val="00E80FCF"/>
    <w:rsid w:val="00E81721"/>
    <w:rsid w:val="00E822F6"/>
    <w:rsid w:val="00E82F1D"/>
    <w:rsid w:val="00E838D5"/>
    <w:rsid w:val="00E8460B"/>
    <w:rsid w:val="00E84FA9"/>
    <w:rsid w:val="00E8543B"/>
    <w:rsid w:val="00E85598"/>
    <w:rsid w:val="00E865CD"/>
    <w:rsid w:val="00E91F59"/>
    <w:rsid w:val="00E92094"/>
    <w:rsid w:val="00E93B41"/>
    <w:rsid w:val="00E93FEF"/>
    <w:rsid w:val="00E95CF2"/>
    <w:rsid w:val="00E95D9C"/>
    <w:rsid w:val="00E974ED"/>
    <w:rsid w:val="00EA14E0"/>
    <w:rsid w:val="00EA1DA4"/>
    <w:rsid w:val="00EA2216"/>
    <w:rsid w:val="00EA3A3E"/>
    <w:rsid w:val="00EA3E9B"/>
    <w:rsid w:val="00EA558A"/>
    <w:rsid w:val="00EB089D"/>
    <w:rsid w:val="00EB1AD3"/>
    <w:rsid w:val="00EB5CE3"/>
    <w:rsid w:val="00EB6BAF"/>
    <w:rsid w:val="00EB71DD"/>
    <w:rsid w:val="00EB73FE"/>
    <w:rsid w:val="00EC0796"/>
    <w:rsid w:val="00EC12AC"/>
    <w:rsid w:val="00EC1522"/>
    <w:rsid w:val="00EC2658"/>
    <w:rsid w:val="00EC3B8B"/>
    <w:rsid w:val="00EC3D76"/>
    <w:rsid w:val="00EC4CE1"/>
    <w:rsid w:val="00EC4DB0"/>
    <w:rsid w:val="00EC511E"/>
    <w:rsid w:val="00EC5B57"/>
    <w:rsid w:val="00EC65FB"/>
    <w:rsid w:val="00EC7592"/>
    <w:rsid w:val="00ED1887"/>
    <w:rsid w:val="00ED2275"/>
    <w:rsid w:val="00ED263A"/>
    <w:rsid w:val="00ED2B50"/>
    <w:rsid w:val="00ED33AB"/>
    <w:rsid w:val="00ED3D4C"/>
    <w:rsid w:val="00ED4CC5"/>
    <w:rsid w:val="00ED5866"/>
    <w:rsid w:val="00ED70D5"/>
    <w:rsid w:val="00ED7515"/>
    <w:rsid w:val="00EE0C76"/>
    <w:rsid w:val="00EE117B"/>
    <w:rsid w:val="00EE22B7"/>
    <w:rsid w:val="00EE3016"/>
    <w:rsid w:val="00EE3BBB"/>
    <w:rsid w:val="00EE42B1"/>
    <w:rsid w:val="00EE56C9"/>
    <w:rsid w:val="00EF0BAC"/>
    <w:rsid w:val="00EF0C48"/>
    <w:rsid w:val="00EF146F"/>
    <w:rsid w:val="00EF4040"/>
    <w:rsid w:val="00EF4F74"/>
    <w:rsid w:val="00EF5145"/>
    <w:rsid w:val="00EF5AA6"/>
    <w:rsid w:val="00EF5EB8"/>
    <w:rsid w:val="00EF690E"/>
    <w:rsid w:val="00EF7BE0"/>
    <w:rsid w:val="00EF7F29"/>
    <w:rsid w:val="00F00C2C"/>
    <w:rsid w:val="00F00FDC"/>
    <w:rsid w:val="00F01B99"/>
    <w:rsid w:val="00F02588"/>
    <w:rsid w:val="00F034CD"/>
    <w:rsid w:val="00F036C9"/>
    <w:rsid w:val="00F04262"/>
    <w:rsid w:val="00F07617"/>
    <w:rsid w:val="00F07B7B"/>
    <w:rsid w:val="00F07F7D"/>
    <w:rsid w:val="00F1294B"/>
    <w:rsid w:val="00F12D0B"/>
    <w:rsid w:val="00F13A91"/>
    <w:rsid w:val="00F142FF"/>
    <w:rsid w:val="00F15BEE"/>
    <w:rsid w:val="00F17D84"/>
    <w:rsid w:val="00F215C3"/>
    <w:rsid w:val="00F21D52"/>
    <w:rsid w:val="00F21EAF"/>
    <w:rsid w:val="00F21F9D"/>
    <w:rsid w:val="00F22584"/>
    <w:rsid w:val="00F237BE"/>
    <w:rsid w:val="00F24497"/>
    <w:rsid w:val="00F24674"/>
    <w:rsid w:val="00F25702"/>
    <w:rsid w:val="00F26ABC"/>
    <w:rsid w:val="00F3036F"/>
    <w:rsid w:val="00F319AD"/>
    <w:rsid w:val="00F33775"/>
    <w:rsid w:val="00F34524"/>
    <w:rsid w:val="00F34729"/>
    <w:rsid w:val="00F353F2"/>
    <w:rsid w:val="00F3543C"/>
    <w:rsid w:val="00F3620E"/>
    <w:rsid w:val="00F36519"/>
    <w:rsid w:val="00F36F0F"/>
    <w:rsid w:val="00F40725"/>
    <w:rsid w:val="00F410F0"/>
    <w:rsid w:val="00F45EDA"/>
    <w:rsid w:val="00F4722A"/>
    <w:rsid w:val="00F519B0"/>
    <w:rsid w:val="00F51BB0"/>
    <w:rsid w:val="00F53B5A"/>
    <w:rsid w:val="00F54967"/>
    <w:rsid w:val="00F557C9"/>
    <w:rsid w:val="00F57D26"/>
    <w:rsid w:val="00F620A8"/>
    <w:rsid w:val="00F62C04"/>
    <w:rsid w:val="00F630E9"/>
    <w:rsid w:val="00F6633D"/>
    <w:rsid w:val="00F66980"/>
    <w:rsid w:val="00F67882"/>
    <w:rsid w:val="00F70830"/>
    <w:rsid w:val="00F73B55"/>
    <w:rsid w:val="00F73CC9"/>
    <w:rsid w:val="00F751C3"/>
    <w:rsid w:val="00F752B2"/>
    <w:rsid w:val="00F75338"/>
    <w:rsid w:val="00F77A23"/>
    <w:rsid w:val="00F809DB"/>
    <w:rsid w:val="00F81D9B"/>
    <w:rsid w:val="00F83091"/>
    <w:rsid w:val="00F84208"/>
    <w:rsid w:val="00F84B14"/>
    <w:rsid w:val="00F8596C"/>
    <w:rsid w:val="00F85B1D"/>
    <w:rsid w:val="00F86E26"/>
    <w:rsid w:val="00F876DC"/>
    <w:rsid w:val="00F9000E"/>
    <w:rsid w:val="00F94864"/>
    <w:rsid w:val="00F94E94"/>
    <w:rsid w:val="00F955D2"/>
    <w:rsid w:val="00F95642"/>
    <w:rsid w:val="00F95820"/>
    <w:rsid w:val="00F95A4A"/>
    <w:rsid w:val="00F965DF"/>
    <w:rsid w:val="00F96773"/>
    <w:rsid w:val="00F9725B"/>
    <w:rsid w:val="00F97423"/>
    <w:rsid w:val="00F97480"/>
    <w:rsid w:val="00FA02E8"/>
    <w:rsid w:val="00FA0F4F"/>
    <w:rsid w:val="00FA199E"/>
    <w:rsid w:val="00FA2855"/>
    <w:rsid w:val="00FA2D02"/>
    <w:rsid w:val="00FA331B"/>
    <w:rsid w:val="00FA3A5C"/>
    <w:rsid w:val="00FA3F36"/>
    <w:rsid w:val="00FA48CF"/>
    <w:rsid w:val="00FA4A27"/>
    <w:rsid w:val="00FA5EF6"/>
    <w:rsid w:val="00FA6B59"/>
    <w:rsid w:val="00FA6F62"/>
    <w:rsid w:val="00FA76C0"/>
    <w:rsid w:val="00FA78AA"/>
    <w:rsid w:val="00FB00CC"/>
    <w:rsid w:val="00FB1F8C"/>
    <w:rsid w:val="00FB53F1"/>
    <w:rsid w:val="00FB54EF"/>
    <w:rsid w:val="00FB6311"/>
    <w:rsid w:val="00FB6349"/>
    <w:rsid w:val="00FB7310"/>
    <w:rsid w:val="00FC0CFD"/>
    <w:rsid w:val="00FC19A9"/>
    <w:rsid w:val="00FC25DC"/>
    <w:rsid w:val="00FC269B"/>
    <w:rsid w:val="00FC3498"/>
    <w:rsid w:val="00FC3629"/>
    <w:rsid w:val="00FC45A4"/>
    <w:rsid w:val="00FC4844"/>
    <w:rsid w:val="00FC577F"/>
    <w:rsid w:val="00FC6F75"/>
    <w:rsid w:val="00FC7477"/>
    <w:rsid w:val="00FD0712"/>
    <w:rsid w:val="00FD26BA"/>
    <w:rsid w:val="00FD57FB"/>
    <w:rsid w:val="00FD669F"/>
    <w:rsid w:val="00FD6D54"/>
    <w:rsid w:val="00FE0EF1"/>
    <w:rsid w:val="00FE11DD"/>
    <w:rsid w:val="00FE2A05"/>
    <w:rsid w:val="00FE2FA6"/>
    <w:rsid w:val="00FE3353"/>
    <w:rsid w:val="00FE3C24"/>
    <w:rsid w:val="00FE43E3"/>
    <w:rsid w:val="00FE4739"/>
    <w:rsid w:val="00FE5B88"/>
    <w:rsid w:val="00FE6B11"/>
    <w:rsid w:val="00FE769F"/>
    <w:rsid w:val="00FE7EBC"/>
    <w:rsid w:val="00FF033F"/>
    <w:rsid w:val="00FF094A"/>
    <w:rsid w:val="00FF19B3"/>
    <w:rsid w:val="00FF36EE"/>
    <w:rsid w:val="00FF3B8C"/>
    <w:rsid w:val="00FF3F2C"/>
    <w:rsid w:val="00FF4C19"/>
    <w:rsid w:val="00FF57AC"/>
    <w:rsid w:val="00FF5DCB"/>
    <w:rsid w:val="00FF60F7"/>
    <w:rsid w:val="00FF6AEC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79C07E37-1E2A-4268-A657-4CE9E54A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E54DE0"/>
  </w:style>
  <w:style w:type="paragraph" w:styleId="Cabealho">
    <w:name w:val="header"/>
    <w:basedOn w:val="Normal"/>
    <w:link w:val="Cabealho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  <w:style w:type="character" w:customStyle="1" w:styleId="MenoPendente3">
    <w:name w:val="Menção Pendente3"/>
    <w:basedOn w:val="Fontepargpadro"/>
    <w:uiPriority w:val="99"/>
    <w:semiHidden/>
    <w:unhideWhenUsed/>
    <w:rsid w:val="00613308"/>
    <w:rPr>
      <w:color w:val="605E5C"/>
      <w:shd w:val="clear" w:color="auto" w:fill="E1DFDD"/>
    </w:rPr>
  </w:style>
  <w:style w:type="table" w:styleId="TabelaSimples1">
    <w:name w:val="Plain Table 1"/>
    <w:basedOn w:val="Tabelanormal"/>
    <w:uiPriority w:val="41"/>
    <w:rsid w:val="00AD4C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E188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E188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E188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6A4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6A4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16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65552060_O_USO_DE_REDES_NEURAIS_PARA_A_ANALISE_E_CONCESSAO_DE_CREDITO_FLAVIO_IZO_-flavioflavioizocom_INSTITUTO_FEDERAL_DO_ESPIRITO_SANTO_-IFES" TargetMode="External"/><Relationship Id="rId34" Type="http://schemas.openxmlformats.org/officeDocument/2006/relationships/hyperlink" Target="https://www.descomplicandoamusica.com/triad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guitarra.com.br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pt.wikipedia.org/wiki/Nota_musical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commentsExtended" Target="commentsExtended.xml"/><Relationship Id="rId28" Type="http://schemas.openxmlformats.org/officeDocument/2006/relationships/image" Target="media/image14.png"/><Relationship Id="rId36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17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comments" Target="comments.xml"/><Relationship Id="rId27" Type="http://schemas.openxmlformats.org/officeDocument/2006/relationships/image" Target="media/image13.png"/><Relationship Id="rId30" Type="http://schemas.openxmlformats.org/officeDocument/2006/relationships/image" Target="media/image16.jpg"/><Relationship Id="rId35" Type="http://schemas.openxmlformats.org/officeDocument/2006/relationships/hyperlink" Target="https://medium.com/ensina-ai/redes-neurais-perceptron-multicamadas-e-o-algoritmo-backpropagation-eaf89778f5b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9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10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11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13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14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15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16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17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18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19</b:RefOrder>
  </b:Source>
</b:Sources>
</file>

<file path=customXml/itemProps1.xml><?xml version="1.0" encoding="utf-8"?>
<ds:datastoreItem xmlns:ds="http://schemas.openxmlformats.org/officeDocument/2006/customXml" ds:itemID="{DC844D24-028B-40A5-8375-AEEF6CC6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37</Pages>
  <Words>7964</Words>
  <Characters>43009</Characters>
  <Application>Microsoft Office Word</Application>
  <DocSecurity>0</DocSecurity>
  <Lines>358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597</cp:revision>
  <cp:lastPrinted>2012-06-24T15:15:00Z</cp:lastPrinted>
  <dcterms:created xsi:type="dcterms:W3CDTF">2019-11-11T23:26:00Z</dcterms:created>
  <dcterms:modified xsi:type="dcterms:W3CDTF">2019-11-18T13:14:00Z</dcterms:modified>
</cp:coreProperties>
</file>