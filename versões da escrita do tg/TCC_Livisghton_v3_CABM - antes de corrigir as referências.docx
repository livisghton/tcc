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69FA" w14:textId="77777777" w:rsidR="008C1512" w:rsidRPr="009C2F12" w:rsidRDefault="000A33D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BEAE120" wp14:editId="7CCB92DD">
            <wp:simplePos x="0" y="0"/>
            <wp:positionH relativeFrom="column">
              <wp:posOffset>-917962</wp:posOffset>
            </wp:positionH>
            <wp:positionV relativeFrom="paragraph">
              <wp:posOffset>-722326</wp:posOffset>
            </wp:positionV>
            <wp:extent cx="1536866" cy="747422"/>
            <wp:effectExtent l="19050" t="0" r="6184" b="0"/>
            <wp:wrapNone/>
            <wp:docPr id="12" name="Imagem 11" descr="logo-ci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in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66" cy="747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F1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8CE2D6F" wp14:editId="08B1CCA0">
            <wp:simplePos x="0" y="0"/>
            <wp:positionH relativeFrom="column">
              <wp:posOffset>5283835</wp:posOffset>
            </wp:positionH>
            <wp:positionV relativeFrom="paragraph">
              <wp:posOffset>-1103630</wp:posOffset>
            </wp:positionV>
            <wp:extent cx="1247775" cy="1439545"/>
            <wp:effectExtent l="19050" t="0" r="9525" b="0"/>
            <wp:wrapNone/>
            <wp:docPr id="14" name="Imagem 12" descr="ufpe_novo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e_novo_logo.jpg"/>
                    <pic:cNvPicPr/>
                  </pic:nvPicPr>
                  <pic:blipFill>
                    <a:blip r:embed="rId9" cstate="print"/>
                    <a:srcRect b="227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8C1512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71954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31D89E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5E4D877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52571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3E10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D857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3512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41EF4" w14:textId="49809A05" w:rsidR="008C1512" w:rsidRPr="009C2F12" w:rsidRDefault="00942BB6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5024304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C47F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1C67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67A71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82BB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6E975C" w14:textId="4C2257FB" w:rsidR="008C1512" w:rsidRPr="009C2F12" w:rsidRDefault="00B14E4C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Análise do Uso de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="009346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romagrams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na Classificação Automática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</w:t>
      </w:r>
      <w:r w:rsidR="00942B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cordes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Musicais</w:t>
      </w:r>
    </w:p>
    <w:p w14:paraId="0AB1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8E83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64A7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7FCF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542F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CE7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16B9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CC168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87EF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FD1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3AF1F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184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2A87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16A4F576" w14:textId="649E6D05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942B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516967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53A1D24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020DC99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65FC464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200AA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4472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87B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E914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8A91C" w14:textId="448796AC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304C804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2B7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A1E0E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3EB2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407D8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1B71DC" w14:textId="1D09316D" w:rsidR="008C1512" w:rsidRPr="009C2F12" w:rsidRDefault="00357F54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AEC076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E3C16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0140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CB7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71C92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3CCAD" wp14:editId="34CFC551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E6011" w14:textId="3AFD064D" w:rsidR="00C42A7E" w:rsidRPr="007D3E8F" w:rsidRDefault="00C42A7E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Carlos Alexandre Barros de Mello.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03CC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C5E6011" w14:textId="3AFD064D" w:rsidR="00C42A7E" w:rsidRPr="007D3E8F" w:rsidRDefault="00C42A7E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r>
                        <w:rPr>
                          <w:rFonts w:ascii="Times New Roman" w:hAnsi="Times New Roman" w:cs="Times New Roman"/>
                        </w:rPr>
                        <w:t>Carlos Alexandre Barros de Mello.</w:t>
                      </w:r>
                    </w:p>
                  </w:txbxContent>
                </v:textbox>
              </v:shape>
            </w:pict>
          </mc:Fallback>
        </mc:AlternateContent>
      </w:r>
    </w:p>
    <w:p w14:paraId="683E511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A49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A9A2C2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9C4A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F15F7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E9691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1B5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827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5812BFA2" w14:textId="28227DA3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</w:t>
      </w:r>
      <w:r w:rsidR="005B61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</w:p>
    <w:p w14:paraId="624E9A1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7C7A684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CENTRO DE INFORMÁTICA</w:t>
      </w:r>
    </w:p>
    <w:p w14:paraId="7F004D2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99CC2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E5949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E0C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F58C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1FE22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49C815" w14:textId="77777777" w:rsidR="00C24A0C" w:rsidRPr="009C2F12" w:rsidRDefault="00C24A0C" w:rsidP="00C24A0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Livisghton Kleber da Silva Araújo</w:t>
      </w:r>
    </w:p>
    <w:p w14:paraId="4D1ECF2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FE066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4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6A50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A5FF2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153A72" w14:textId="77777777" w:rsidR="00114659" w:rsidRPr="009C2F12" w:rsidRDefault="00114659" w:rsidP="0011465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Detecção de acordes em áudio utilizando Redes Neurais</w:t>
      </w:r>
    </w:p>
    <w:p w14:paraId="53616A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D1A9B" w14:textId="6A4AEAF3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5A10A1">
        <w:rPr>
          <w:rFonts w:ascii="Times New Roman" w:hAnsi="Times New Roman" w:cs="Times New Roman"/>
          <w:color w:val="000000" w:themeColor="text1"/>
          <w:sz w:val="24"/>
          <w:szCs w:val="24"/>
        </w:rPr>
        <w:t>dezembro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102E9F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628F83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288150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58F5A31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7F938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17E4F" wp14:editId="7CE753EB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CEA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534CB0BC" w14:textId="165107E0" w:rsidR="008C1512" w:rsidRPr="009C2F12" w:rsidRDefault="005A10A1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Carlos Alexandre Barros de Mello</w:t>
      </w:r>
    </w:p>
    <w:p w14:paraId="402509B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7F1ACA1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89AD1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8B598D" wp14:editId="69F767BD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F1052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56D82734" w14:textId="4C7498EF" w:rsidR="008C1512" w:rsidRPr="009C2F12" w:rsidRDefault="00A86D6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Ing Ren</w:t>
      </w:r>
    </w:p>
    <w:p w14:paraId="3D64E99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6361BDF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C269FA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87835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D861AC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3D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136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EFF75D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1A10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BB2EE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0452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9635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56E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BFF96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CFFC3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BF0B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BC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CCB1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567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EB02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892A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70C8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7B30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B677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4DE16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C1E4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B2740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1A935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3B6F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E0D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C51C1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D2658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D01F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072F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71D3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66C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F8D44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4AEE4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39E9E" wp14:editId="49F8EEE3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7A01B" w14:textId="77777777" w:rsidR="00C42A7E" w:rsidRPr="00B22943" w:rsidRDefault="00C42A7E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39E9E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7B27A01B" w14:textId="77777777" w:rsidR="00C42A7E" w:rsidRPr="00B22943" w:rsidRDefault="00C42A7E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09E6277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5A4E6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B13F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7822C50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A2D7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CF156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136B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740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3535A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58B3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F8DB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C6C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45E8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2B79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C15E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419B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93B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DF0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168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EA49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F83B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C702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740E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1318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726C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73C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927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0E0E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FC660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10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17AA1CE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2497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615A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A63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8E3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C378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B17E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0C35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8208C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980BB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065F9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8F1F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7B3E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AC9D6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1E2F2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1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CFE37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6432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AA0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BD187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0028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D5CC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CAAB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5EDED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7B13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75DC3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E69B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B1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8220F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F728B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14BFC" wp14:editId="5CFCF45D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CECE" w14:textId="77777777" w:rsidR="00C42A7E" w:rsidRDefault="00C42A7E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Pr="00B84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visão é o mais avançado dos nossos sentidos, de forma que não é de surpreender que as imagens exerçam o papel mais importante na percepção humana.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14:paraId="686685E8" w14:textId="77777777" w:rsidR="00C42A7E" w:rsidRPr="00B84C1C" w:rsidRDefault="00C42A7E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Rafael C. Gonzalez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F14BFC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A0CCECE" w14:textId="77777777" w:rsidR="00C42A7E" w:rsidRDefault="00C42A7E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Pr="00B84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visão é o mais avançado dos nossos sentidos, de forma que não é de surpreender que as imagens exerçam o papel mais importante na percepção humana.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</w:p>
                    <w:p w14:paraId="686685E8" w14:textId="77777777" w:rsidR="00C42A7E" w:rsidRPr="00B84C1C" w:rsidRDefault="00C42A7E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Rafael C. Gonzalez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89F0D9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3DE99112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6F2A05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ABCA6B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816B73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3E8ED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0BB73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81BBF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15930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B7582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BCAD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6733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32A07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41C3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EA658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46AC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6352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55C1F9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3EFF5DED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65C319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AB8E88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879D52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</w:p>
    <w:p w14:paraId="45AB292E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7B41C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09A56D5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5F796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C1D22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A87C5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7ACD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6F732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A163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4B92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204CD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079A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B788D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0A123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6903E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C6579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AB3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5B0945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97F7B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Content>
        <w:p w14:paraId="7AAA0DA3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029F274D" w14:textId="25552EC2" w:rsidR="005D1812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ins w:id="0" w:author="Livisghton Kleber" w:date="2019-11-10T15:59:00Z"/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ins w:id="1" w:author="Livisghton Kleber" w:date="2019-11-10T15:59:00Z">
            <w:r w:rsidR="005D1812" w:rsidRPr="00C97DFE">
              <w:rPr>
                <w:rStyle w:val="Hyperlink"/>
                <w:noProof/>
              </w:rPr>
              <w:fldChar w:fldCharType="begin"/>
            </w:r>
            <w:r w:rsidR="005D1812" w:rsidRPr="00C97DFE">
              <w:rPr>
                <w:rStyle w:val="Hyperlink"/>
                <w:noProof/>
              </w:rPr>
              <w:instrText xml:space="preserve"> </w:instrText>
            </w:r>
            <w:r w:rsidR="005D1812">
              <w:rPr>
                <w:noProof/>
              </w:rPr>
              <w:instrText>HYPERLINK \l "_Toc24293977"</w:instrText>
            </w:r>
            <w:r w:rsidR="005D1812" w:rsidRPr="00C97DFE">
              <w:rPr>
                <w:rStyle w:val="Hyperlink"/>
                <w:noProof/>
              </w:rPr>
              <w:instrText xml:space="preserve"> </w:instrText>
            </w:r>
            <w:r w:rsidR="005D1812" w:rsidRPr="00C97DFE">
              <w:rPr>
                <w:rStyle w:val="Hyperlink"/>
                <w:noProof/>
              </w:rPr>
            </w:r>
            <w:r w:rsidR="005D1812" w:rsidRPr="00C97DFE">
              <w:rPr>
                <w:rStyle w:val="Hyperlink"/>
                <w:noProof/>
              </w:rPr>
              <w:fldChar w:fldCharType="separate"/>
            </w:r>
            <w:r w:rsidR="005D1812" w:rsidRPr="00C97DFE">
              <w:rPr>
                <w:rStyle w:val="Hyperlink"/>
                <w:noProof/>
                <w:lang w:val="en-US"/>
              </w:rPr>
              <w:t>1.</w:t>
            </w:r>
            <w:r w:rsidR="005D1812">
              <w:rPr>
                <w:noProof/>
              </w:rPr>
              <w:tab/>
            </w:r>
            <w:r w:rsidR="005D1812" w:rsidRPr="00C97DFE">
              <w:rPr>
                <w:rStyle w:val="Hyperlink"/>
                <w:noProof/>
              </w:rPr>
              <w:t>Introdução</w:t>
            </w:r>
            <w:r w:rsidR="005D1812">
              <w:rPr>
                <w:noProof/>
                <w:webHidden/>
              </w:rPr>
              <w:tab/>
            </w:r>
            <w:r w:rsidR="005D1812">
              <w:rPr>
                <w:noProof/>
                <w:webHidden/>
              </w:rPr>
              <w:fldChar w:fldCharType="begin"/>
            </w:r>
            <w:r w:rsidR="005D1812">
              <w:rPr>
                <w:noProof/>
                <w:webHidden/>
              </w:rPr>
              <w:instrText xml:space="preserve"> PAGEREF _Toc24293977 \h </w:instrText>
            </w:r>
            <w:r w:rsidR="005D1812">
              <w:rPr>
                <w:noProof/>
                <w:webHidden/>
              </w:rPr>
            </w:r>
          </w:ins>
          <w:r w:rsidR="005D1812">
            <w:rPr>
              <w:noProof/>
              <w:webHidden/>
            </w:rPr>
            <w:fldChar w:fldCharType="separate"/>
          </w:r>
          <w:ins w:id="2" w:author="Livisghton Kleber" w:date="2019-11-10T15:59:00Z">
            <w:r w:rsidR="005D1812">
              <w:rPr>
                <w:noProof/>
                <w:webHidden/>
              </w:rPr>
              <w:t>15</w:t>
            </w:r>
            <w:r w:rsidR="005D1812">
              <w:rPr>
                <w:noProof/>
                <w:webHidden/>
              </w:rPr>
              <w:fldChar w:fldCharType="end"/>
            </w:r>
            <w:r w:rsidR="005D1812" w:rsidRPr="00C97DFE">
              <w:rPr>
                <w:rStyle w:val="Hyperlink"/>
                <w:noProof/>
              </w:rPr>
              <w:fldChar w:fldCharType="end"/>
            </w:r>
          </w:ins>
        </w:p>
        <w:p w14:paraId="2EB3672D" w14:textId="5ED41794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3" w:author="Livisghton Kleber" w:date="2019-11-10T15:59:00Z"/>
              <w:noProof/>
            </w:rPr>
          </w:pPr>
          <w:ins w:id="4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"_Toc24293978"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Livisghton Kleber" w:date="2019-11-10T15:59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3389F7A7" w14:textId="2BF845A8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6" w:author="Livisghton Kleber" w:date="2019-11-10T15:59:00Z"/>
              <w:noProof/>
            </w:rPr>
          </w:pPr>
          <w:ins w:id="7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"_Toc24293979"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Livisghton Kleber" w:date="2019-11-10T15:5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EEE8507" w14:textId="0D69C9C3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9" w:author="Livisghton Kleber" w:date="2019-11-10T15:59:00Z"/>
              <w:noProof/>
            </w:rPr>
          </w:pPr>
          <w:ins w:id="10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"_Toc24293980"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Livisghton Kleber" w:date="2019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F7242B3" w14:textId="33E0122F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12" w:author="Livisghton Kleber" w:date="2019-11-10T15:59:00Z"/>
              <w:noProof/>
            </w:rPr>
          </w:pPr>
          <w:ins w:id="13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"_Toc24293981"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Livisghton Kleber" w:date="2019-11-10T15:5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D7588BF" w14:textId="18EAD56D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15" w:author="Livisghton Kleber" w:date="2019-11-10T15:59:00Z"/>
              <w:noProof/>
            </w:rPr>
          </w:pPr>
          <w:ins w:id="16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"_Toc24293982"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Conceitos de Processamento de Sinais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Livisghton Kleber" w:date="2019-11-10T15:5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310BD84F" w14:textId="25E40C15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18" w:author="Livisghton Kleber" w:date="2019-11-10T15:59:00Z"/>
              <w:noProof/>
            </w:rPr>
          </w:pPr>
          <w:ins w:id="19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"_Toc24293983"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 xml:space="preserve">Conceitos de </w:t>
            </w:r>
            <w:r w:rsidRPr="00C97DFE">
              <w:rPr>
                <w:rStyle w:val="Hyperlink"/>
                <w:i/>
                <w:noProof/>
              </w:rPr>
              <w:t>Chromagram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Livisghton Kleber" w:date="2019-11-10T15:5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E762F22" w14:textId="65BA1D4C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21" w:author="Livisghton Kleber" w:date="2019-11-10T15:59:00Z"/>
              <w:noProof/>
            </w:rPr>
          </w:pPr>
          <w:ins w:id="22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"_Toc24293984"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Conceitos de Redes Neurais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Livisghton Kleber" w:date="2019-11-10T15:59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06FAFC6E" w14:textId="079D7FEE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24" w:author="Livisghton Kleber" w:date="2019-11-10T15:59:00Z"/>
              <w:noProof/>
            </w:rPr>
          </w:pPr>
          <w:ins w:id="25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"_Toc24293985"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Metodologia do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Livisghton Kleber" w:date="2019-11-10T15:5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65B2A99A" w14:textId="0C218CD2" w:rsidR="005D1812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ins w:id="27" w:author="Livisghton Kleber" w:date="2019-11-10T15:59:00Z"/>
              <w:noProof/>
            </w:rPr>
          </w:pPr>
          <w:ins w:id="28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"_Toc24293986"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i/>
                <w:iCs/>
                <w:noProof/>
              </w:rPr>
              <w:t>3.1.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 xml:space="preserve">Tipos de </w:t>
            </w:r>
            <w:r w:rsidRPr="00C97DFE">
              <w:rPr>
                <w:rStyle w:val="Hyperlink"/>
                <w:i/>
                <w:iCs/>
                <w:noProof/>
              </w:rPr>
              <w:t>Chromagrams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Livisghton Kleber" w:date="2019-11-10T15:5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12216824" w14:textId="1C03D46A" w:rsidR="005D1812" w:rsidRDefault="005D1812">
          <w:pPr>
            <w:pStyle w:val="Sumrio1"/>
            <w:tabs>
              <w:tab w:val="left" w:pos="660"/>
              <w:tab w:val="right" w:leader="dot" w:pos="9061"/>
            </w:tabs>
            <w:rPr>
              <w:ins w:id="30" w:author="Livisghton Kleber" w:date="2019-11-10T15:59:00Z"/>
              <w:noProof/>
            </w:rPr>
          </w:pPr>
          <w:ins w:id="31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"_Toc24293987"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Rede MLP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Livisghton Kleber" w:date="2019-11-10T15:59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6A4F5D6" w14:textId="399607B9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33" w:author="Livisghton Kleber" w:date="2019-11-10T15:59:00Z"/>
              <w:noProof/>
            </w:rPr>
          </w:pPr>
          <w:ins w:id="34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"_Toc24293988"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Livisghton Kleber" w:date="2019-11-10T15:5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177D488" w14:textId="3C2DA546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36" w:author="Livisghton Kleber" w:date="2019-11-10T15:59:00Z"/>
              <w:noProof/>
            </w:rPr>
          </w:pPr>
          <w:ins w:id="37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"_Toc24293989"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Construção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Livisghton Kleber" w:date="2019-11-10T15:5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0D212B51" w14:textId="07CAB3E4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39" w:author="Livisghton Kleber" w:date="2019-11-10T15:59:00Z"/>
              <w:noProof/>
            </w:rPr>
          </w:pPr>
          <w:ins w:id="40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"_Toc24293990"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Livisghton Kleber" w:date="2019-11-10T15:5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C8787F5" w14:textId="0F14B186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42" w:author="Livisghton Kleber" w:date="2019-11-10T15:59:00Z"/>
              <w:noProof/>
            </w:rPr>
          </w:pPr>
          <w:ins w:id="43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"_Toc24293991"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Livisghton Kleber" w:date="2019-11-10T15:59:00Z"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0677B16D" w14:textId="68F7F0A6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45" w:author="Livisghton Kleber" w:date="2019-11-10T15:59:00Z"/>
              <w:noProof/>
            </w:rPr>
          </w:pPr>
          <w:ins w:id="46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"_Toc24293992"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Experimentos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Livisghton Kleber" w:date="2019-11-10T15:59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38DE59E5" w14:textId="3E48373D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48" w:author="Livisghton Kleber" w:date="2019-11-10T15:59:00Z"/>
              <w:noProof/>
            </w:rPr>
          </w:pPr>
          <w:ins w:id="49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"_Toc24293993"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Livisghton Kleber" w:date="2019-11-10T15:59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52B81FB" w14:textId="1678198E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51" w:author="Livisghton Kleber" w:date="2019-11-10T15:59:00Z"/>
              <w:noProof/>
            </w:rPr>
          </w:pPr>
          <w:ins w:id="52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"_Toc24293994"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Experimento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Livisghton Kleber" w:date="2019-11-10T15:59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31264138" w14:textId="775B121D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54" w:author="Livisghton Kleber" w:date="2019-11-10T15:59:00Z"/>
              <w:noProof/>
            </w:rPr>
          </w:pPr>
          <w:ins w:id="55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"_Toc24293995"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Livisghton Kleber" w:date="2019-11-10T15:59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3A0BC50" w14:textId="6A88FA81" w:rsidR="005D1812" w:rsidRDefault="005D1812">
          <w:pPr>
            <w:pStyle w:val="Sumrio1"/>
            <w:tabs>
              <w:tab w:val="left" w:pos="440"/>
              <w:tab w:val="right" w:leader="dot" w:pos="9061"/>
            </w:tabs>
            <w:rPr>
              <w:ins w:id="57" w:author="Livisghton Kleber" w:date="2019-11-10T15:59:00Z"/>
              <w:noProof/>
            </w:rPr>
          </w:pPr>
          <w:ins w:id="58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"_Toc24293996"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Conclusões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Livisghton Kleber" w:date="2019-11-10T15:5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68652107" w14:textId="7271E173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60" w:author="Livisghton Kleber" w:date="2019-11-10T15:59:00Z"/>
              <w:noProof/>
            </w:rPr>
          </w:pPr>
          <w:ins w:id="61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"_Toc24293997"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Livisghton Kleber" w:date="2019-11-10T15:5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0AB0ECD4" w14:textId="055AF8C2" w:rsidR="005D1812" w:rsidRDefault="005D1812">
          <w:pPr>
            <w:pStyle w:val="Sumrio2"/>
            <w:tabs>
              <w:tab w:val="left" w:pos="880"/>
              <w:tab w:val="right" w:leader="dot" w:pos="9061"/>
            </w:tabs>
            <w:rPr>
              <w:ins w:id="63" w:author="Livisghton Kleber" w:date="2019-11-10T15:59:00Z"/>
              <w:noProof/>
            </w:rPr>
          </w:pPr>
          <w:ins w:id="64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"_Toc24293998"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C97DFE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Livisghton Kleber" w:date="2019-11-10T15:59:00Z"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407A27FB" w14:textId="144BC6FD" w:rsidR="005D1812" w:rsidRDefault="005D1812">
          <w:pPr>
            <w:pStyle w:val="Sumrio1"/>
            <w:tabs>
              <w:tab w:val="right" w:leader="dot" w:pos="9061"/>
            </w:tabs>
            <w:rPr>
              <w:ins w:id="66" w:author="Livisghton Kleber" w:date="2019-11-10T15:59:00Z"/>
              <w:noProof/>
            </w:rPr>
          </w:pPr>
          <w:ins w:id="67" w:author="Livisghton Kleber" w:date="2019-11-10T15:59:00Z">
            <w:r w:rsidRPr="00C97DFE">
              <w:rPr>
                <w:rStyle w:val="Hyperlink"/>
                <w:noProof/>
              </w:rPr>
              <w:fldChar w:fldCharType="begin"/>
            </w:r>
            <w:r w:rsidRPr="00C97DF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"_Toc24293999"</w:instrText>
            </w:r>
            <w:r w:rsidRPr="00C97DFE">
              <w:rPr>
                <w:rStyle w:val="Hyperlink"/>
                <w:noProof/>
              </w:rPr>
              <w:instrText xml:space="preserve"> </w:instrText>
            </w:r>
            <w:r w:rsidRPr="00C97DFE">
              <w:rPr>
                <w:rStyle w:val="Hyperlink"/>
                <w:noProof/>
              </w:rPr>
            </w:r>
            <w:r w:rsidRPr="00C97DFE">
              <w:rPr>
                <w:rStyle w:val="Hyperlink"/>
                <w:noProof/>
              </w:rPr>
              <w:fldChar w:fldCharType="separate"/>
            </w:r>
            <w:r w:rsidRPr="00C97DF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_Toc24293999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Livisghton Kleber" w:date="2019-11-10T15:59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C97DFE">
              <w:rPr>
                <w:rStyle w:val="Hyperlink"/>
                <w:noProof/>
              </w:rPr>
              <w:fldChar w:fldCharType="end"/>
            </w:r>
          </w:ins>
        </w:p>
        <w:p w14:paraId="2B8758F2" w14:textId="295C8D0B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69" w:author="Livisghton Kleber" w:date="2019-11-10T15:59:00Z"/>
              <w:noProof/>
            </w:rPr>
          </w:pPr>
          <w:del w:id="70" w:author="Livisghton Kleber" w:date="2019-11-10T15:59:00Z">
            <w:r w:rsidRPr="005D1812" w:rsidDel="005D1812">
              <w:rPr>
                <w:noProof/>
                <w:lang w:val="en-US"/>
                <w:rPrChange w:id="71" w:author="Livisghton Kleber" w:date="2019-11-10T15:59:00Z">
                  <w:rPr>
                    <w:rStyle w:val="Hyperlink"/>
                    <w:noProof/>
                    <w:lang w:val="en-US"/>
                  </w:rPr>
                </w:rPrChange>
              </w:rPr>
              <w:delText>1.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72" w:author="Livisghton Kleber" w:date="2019-11-10T15:59:00Z">
                  <w:rPr>
                    <w:rStyle w:val="Hyperlink"/>
                    <w:noProof/>
                  </w:rPr>
                </w:rPrChange>
              </w:rPr>
              <w:delText>Introdução</w:delText>
            </w:r>
            <w:r w:rsidDel="005D1812">
              <w:rPr>
                <w:noProof/>
                <w:webHidden/>
              </w:rPr>
              <w:tab/>
              <w:delText>15</w:delText>
            </w:r>
          </w:del>
        </w:p>
        <w:p w14:paraId="026BFBE8" w14:textId="401A8F65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73" w:author="Livisghton Kleber" w:date="2019-11-10T15:59:00Z"/>
              <w:noProof/>
            </w:rPr>
          </w:pPr>
          <w:del w:id="74" w:author="Livisghton Kleber" w:date="2019-11-10T15:59:00Z">
            <w:r w:rsidRPr="005D1812" w:rsidDel="005D1812">
              <w:rPr>
                <w:noProof/>
                <w:rPrChange w:id="75" w:author="Livisghton Kleber" w:date="2019-11-10T15:59:00Z">
                  <w:rPr>
                    <w:rStyle w:val="Hyperlink"/>
                    <w:noProof/>
                  </w:rPr>
                </w:rPrChange>
              </w:rPr>
              <w:delText>1.1.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76" w:author="Livisghton Kleber" w:date="2019-11-10T15:59:00Z">
                  <w:rPr>
                    <w:rStyle w:val="Hyperlink"/>
                    <w:noProof/>
                  </w:rPr>
                </w:rPrChange>
              </w:rPr>
              <w:delText>Objetivos</w:delText>
            </w:r>
            <w:r w:rsidDel="005D1812">
              <w:rPr>
                <w:noProof/>
                <w:webHidden/>
              </w:rPr>
              <w:tab/>
              <w:delText>15</w:delText>
            </w:r>
          </w:del>
        </w:p>
        <w:p w14:paraId="03ABAB68" w14:textId="5781DB01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77" w:author="Livisghton Kleber" w:date="2019-11-10T15:59:00Z"/>
              <w:noProof/>
            </w:rPr>
          </w:pPr>
          <w:del w:id="78" w:author="Livisghton Kleber" w:date="2019-11-10T15:59:00Z">
            <w:r w:rsidRPr="005D1812" w:rsidDel="005D1812">
              <w:rPr>
                <w:noProof/>
                <w:rPrChange w:id="79" w:author="Livisghton Kleber" w:date="2019-11-10T15:59:00Z">
                  <w:rPr>
                    <w:rStyle w:val="Hyperlink"/>
                    <w:noProof/>
                  </w:rPr>
                </w:rPrChange>
              </w:rPr>
              <w:delText>1.2.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80" w:author="Livisghton Kleber" w:date="2019-11-10T15:59:00Z">
                  <w:rPr>
                    <w:rStyle w:val="Hyperlink"/>
                    <w:noProof/>
                  </w:rPr>
                </w:rPrChange>
              </w:rPr>
              <w:delText>Objetivos Específicos</w:delText>
            </w:r>
            <w:r w:rsidDel="005D1812">
              <w:rPr>
                <w:noProof/>
                <w:webHidden/>
              </w:rPr>
              <w:tab/>
              <w:delText>16</w:delText>
            </w:r>
          </w:del>
        </w:p>
        <w:p w14:paraId="6BDB6A21" w14:textId="5E9786E6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81" w:author="Livisghton Kleber" w:date="2019-11-10T15:59:00Z"/>
              <w:noProof/>
            </w:rPr>
          </w:pPr>
          <w:del w:id="82" w:author="Livisghton Kleber" w:date="2019-11-10T15:59:00Z">
            <w:r w:rsidRPr="005D1812" w:rsidDel="005D1812">
              <w:rPr>
                <w:noProof/>
                <w:rPrChange w:id="83" w:author="Livisghton Kleber" w:date="2019-11-10T15:59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84" w:author="Livisghton Kleber" w:date="2019-11-10T15:59:00Z">
                  <w:rPr>
                    <w:rStyle w:val="Hyperlink"/>
                    <w:noProof/>
                  </w:rPr>
                </w:rPrChange>
              </w:rPr>
              <w:delText>Fundamentação teórica</w:delText>
            </w:r>
            <w:r w:rsidDel="005D1812">
              <w:rPr>
                <w:noProof/>
                <w:webHidden/>
              </w:rPr>
              <w:tab/>
              <w:delText>17</w:delText>
            </w:r>
          </w:del>
        </w:p>
        <w:p w14:paraId="5B837168" w14:textId="118FD8C8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85" w:author="Livisghton Kleber" w:date="2019-11-10T15:59:00Z"/>
              <w:noProof/>
            </w:rPr>
          </w:pPr>
          <w:del w:id="86" w:author="Livisghton Kleber" w:date="2019-11-10T15:59:00Z">
            <w:r w:rsidRPr="005D1812" w:rsidDel="005D1812">
              <w:rPr>
                <w:noProof/>
                <w:rPrChange w:id="87" w:author="Livisghton Kleber" w:date="2019-11-10T15:59:00Z">
                  <w:rPr>
                    <w:rStyle w:val="Hyperlink"/>
                    <w:noProof/>
                  </w:rPr>
                </w:rPrChange>
              </w:rPr>
              <w:delText>2.1.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88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Conceitos Musicais</w:delText>
            </w:r>
            <w:r w:rsidDel="005D1812">
              <w:rPr>
                <w:noProof/>
                <w:webHidden/>
              </w:rPr>
              <w:tab/>
              <w:delText>17</w:delText>
            </w:r>
          </w:del>
        </w:p>
        <w:p w14:paraId="5CA29665" w14:textId="1CDFB5DA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89" w:author="Livisghton Kleber" w:date="2019-11-10T15:59:00Z"/>
              <w:noProof/>
            </w:rPr>
          </w:pPr>
          <w:del w:id="90" w:author="Livisghton Kleber" w:date="2019-11-10T15:59:00Z">
            <w:r w:rsidRPr="005D1812" w:rsidDel="005D1812">
              <w:rPr>
                <w:noProof/>
                <w:rPrChange w:id="91" w:author="Livisghton Kleber" w:date="2019-11-10T15:59:00Z">
                  <w:rPr>
                    <w:rStyle w:val="Hyperlink"/>
                    <w:noProof/>
                  </w:rPr>
                </w:rPrChange>
              </w:rPr>
              <w:delText>2.2.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92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Conceitos de Processamento de Sinais</w:delText>
            </w:r>
            <w:r w:rsidDel="005D1812">
              <w:rPr>
                <w:noProof/>
                <w:webHidden/>
              </w:rPr>
              <w:tab/>
              <w:delText>19</w:delText>
            </w:r>
          </w:del>
        </w:p>
        <w:p w14:paraId="647084F2" w14:textId="22EE7337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93" w:author="Livisghton Kleber" w:date="2019-11-10T15:59:00Z"/>
              <w:noProof/>
            </w:rPr>
          </w:pPr>
          <w:del w:id="94" w:author="Livisghton Kleber" w:date="2019-11-10T15:59:00Z">
            <w:r w:rsidRPr="005D1812" w:rsidDel="005D1812">
              <w:rPr>
                <w:noProof/>
                <w:rPrChange w:id="95" w:author="Livisghton Kleber" w:date="2019-11-10T15:59:00Z">
                  <w:rPr>
                    <w:rStyle w:val="Hyperlink"/>
                    <w:noProof/>
                  </w:rPr>
                </w:rPrChange>
              </w:rPr>
              <w:delText>2.3.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96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Conceitos de Chromagram</w:delText>
            </w:r>
            <w:r w:rsidDel="005D1812">
              <w:rPr>
                <w:noProof/>
                <w:webHidden/>
              </w:rPr>
              <w:tab/>
              <w:delText>20</w:delText>
            </w:r>
          </w:del>
        </w:p>
        <w:p w14:paraId="4BA9131A" w14:textId="1900ECAE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97" w:author="Livisghton Kleber" w:date="2019-11-10T15:59:00Z"/>
              <w:noProof/>
            </w:rPr>
          </w:pPr>
          <w:del w:id="98" w:author="Livisghton Kleber" w:date="2019-11-10T15:59:00Z">
            <w:r w:rsidRPr="005D1812" w:rsidDel="005D1812">
              <w:rPr>
                <w:noProof/>
                <w:rPrChange w:id="99" w:author="Livisghton Kleber" w:date="2019-11-10T15:59:00Z">
                  <w:rPr>
                    <w:rStyle w:val="Hyperlink"/>
                    <w:noProof/>
                  </w:rPr>
                </w:rPrChange>
              </w:rPr>
              <w:delText>2.4.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00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Conceitos de Redes Neurais</w:delText>
            </w:r>
            <w:r w:rsidDel="005D1812">
              <w:rPr>
                <w:noProof/>
                <w:webHidden/>
              </w:rPr>
              <w:tab/>
              <w:delText>22</w:delText>
            </w:r>
          </w:del>
        </w:p>
        <w:p w14:paraId="304EA875" w14:textId="1C3B62AD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101" w:author="Livisghton Kleber" w:date="2019-11-10T15:59:00Z"/>
              <w:noProof/>
            </w:rPr>
          </w:pPr>
          <w:del w:id="102" w:author="Livisghton Kleber" w:date="2019-11-10T15:59:00Z">
            <w:r w:rsidRPr="005D1812" w:rsidDel="005D1812">
              <w:rPr>
                <w:noProof/>
                <w:rPrChange w:id="103" w:author="Livisghton Kleber" w:date="2019-11-10T15:59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04" w:author="Livisghton Kleber" w:date="2019-11-10T15:59:00Z">
                  <w:rPr>
                    <w:rStyle w:val="Hyperlink"/>
                    <w:noProof/>
                  </w:rPr>
                </w:rPrChange>
              </w:rPr>
              <w:delText>Trabalhos Relacionados (Estado da Arte)</w:delText>
            </w:r>
            <w:r w:rsidDel="005D1812">
              <w:rPr>
                <w:noProof/>
                <w:webHidden/>
              </w:rPr>
              <w:tab/>
              <w:delText>25</w:delText>
            </w:r>
          </w:del>
        </w:p>
        <w:p w14:paraId="54A16C71" w14:textId="7CB6922D" w:rsidR="00687C92" w:rsidDel="005D1812" w:rsidRDefault="00687C92">
          <w:pPr>
            <w:pStyle w:val="Sumrio1"/>
            <w:tabs>
              <w:tab w:val="left" w:pos="660"/>
              <w:tab w:val="right" w:leader="dot" w:pos="9061"/>
            </w:tabs>
            <w:rPr>
              <w:del w:id="105" w:author="Livisghton Kleber" w:date="2019-11-10T15:59:00Z"/>
              <w:noProof/>
            </w:rPr>
          </w:pPr>
          <w:del w:id="106" w:author="Livisghton Kleber" w:date="2019-11-10T15:59:00Z">
            <w:r w:rsidRPr="005D1812" w:rsidDel="005D1812">
              <w:rPr>
                <w:noProof/>
                <w:rPrChange w:id="107" w:author="Livisghton Kleber" w:date="2019-11-10T15:59:00Z">
                  <w:rPr>
                    <w:rStyle w:val="Hyperlink"/>
                    <w:noProof/>
                  </w:rPr>
                </w:rPrChange>
              </w:rPr>
              <w:delText>3.1.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08" w:author="Livisghton Kleber" w:date="2019-11-10T15:59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5D1812">
              <w:rPr>
                <w:noProof/>
                <w:webHidden/>
              </w:rPr>
              <w:tab/>
              <w:delText>25</w:delText>
            </w:r>
          </w:del>
        </w:p>
        <w:p w14:paraId="4FCA0005" w14:textId="2D58218C" w:rsidR="00687C92" w:rsidDel="005D1812" w:rsidRDefault="00687C92">
          <w:pPr>
            <w:pStyle w:val="Sumrio1"/>
            <w:tabs>
              <w:tab w:val="left" w:pos="660"/>
              <w:tab w:val="right" w:leader="dot" w:pos="9061"/>
            </w:tabs>
            <w:rPr>
              <w:del w:id="109" w:author="Livisghton Kleber" w:date="2019-11-10T15:59:00Z"/>
              <w:noProof/>
            </w:rPr>
          </w:pPr>
          <w:del w:id="110" w:author="Livisghton Kleber" w:date="2019-11-10T15:59:00Z">
            <w:r w:rsidRPr="005D1812" w:rsidDel="005D1812">
              <w:rPr>
                <w:noProof/>
                <w:rPrChange w:id="111" w:author="Livisghton Kleber" w:date="2019-11-10T15:59:00Z">
                  <w:rPr>
                    <w:rStyle w:val="Hyperlink"/>
                    <w:noProof/>
                  </w:rPr>
                </w:rPrChange>
              </w:rPr>
              <w:delText>3.2.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12" w:author="Livisghton Kleber" w:date="2019-11-10T15:59:00Z">
                  <w:rPr>
                    <w:rStyle w:val="Hyperlink"/>
                    <w:noProof/>
                  </w:rPr>
                </w:rPrChange>
              </w:rPr>
              <w:delText>Algoritmo de Mello</w:delText>
            </w:r>
            <w:r w:rsidDel="005D1812">
              <w:rPr>
                <w:noProof/>
                <w:webHidden/>
              </w:rPr>
              <w:tab/>
              <w:delText>25</w:delText>
            </w:r>
          </w:del>
        </w:p>
        <w:p w14:paraId="136F98E9" w14:textId="24E9E921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113" w:author="Livisghton Kleber" w:date="2019-11-10T15:59:00Z"/>
              <w:noProof/>
            </w:rPr>
          </w:pPr>
          <w:del w:id="114" w:author="Livisghton Kleber" w:date="2019-11-10T15:59:00Z">
            <w:r w:rsidRPr="005D1812" w:rsidDel="005D1812">
              <w:rPr>
                <w:noProof/>
                <w:rPrChange w:id="115" w:author="Livisghton Kleber" w:date="2019-11-10T15:59:00Z">
                  <w:rPr>
                    <w:rStyle w:val="Hyperlink"/>
                    <w:noProof/>
                  </w:rPr>
                </w:rPrChange>
              </w:rPr>
              <w:delText>4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16" w:author="Livisghton Kleber" w:date="2019-11-10T15:59:00Z">
                  <w:rPr>
                    <w:rStyle w:val="Hyperlink"/>
                    <w:noProof/>
                  </w:rPr>
                </w:rPrChange>
              </w:rPr>
              <w:delText>Metologia do Estudo</w:delText>
            </w:r>
            <w:r w:rsidDel="005D1812">
              <w:rPr>
                <w:noProof/>
                <w:webHidden/>
              </w:rPr>
              <w:tab/>
              <w:delText>26</w:delText>
            </w:r>
          </w:del>
        </w:p>
        <w:p w14:paraId="3B49D4FF" w14:textId="31839BCB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17" w:author="Livisghton Kleber" w:date="2019-11-10T15:59:00Z"/>
              <w:noProof/>
            </w:rPr>
          </w:pPr>
          <w:del w:id="118" w:author="Livisghton Kleber" w:date="2019-11-10T15:59:00Z">
            <w:r w:rsidRPr="005D1812" w:rsidDel="005D1812">
              <w:rPr>
                <w:noProof/>
                <w:rPrChange w:id="119" w:author="Livisghton Kleber" w:date="2019-11-10T15:59:00Z">
                  <w:rPr>
                    <w:rStyle w:val="Hyperlink"/>
                    <w:noProof/>
                  </w:rPr>
                </w:rPrChange>
              </w:rPr>
              <w:delText>4.1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20" w:author="Livisghton Kleber" w:date="2019-11-10T15:59:00Z">
                  <w:rPr>
                    <w:rStyle w:val="Hyperlink"/>
                    <w:noProof/>
                  </w:rPr>
                </w:rPrChange>
              </w:rPr>
              <w:delText>Visão Geral</w:delText>
            </w:r>
            <w:r w:rsidDel="005D1812">
              <w:rPr>
                <w:noProof/>
                <w:webHidden/>
              </w:rPr>
              <w:tab/>
              <w:delText>26</w:delText>
            </w:r>
          </w:del>
        </w:p>
        <w:p w14:paraId="1A7D16E0" w14:textId="0B19991B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21" w:author="Livisghton Kleber" w:date="2019-11-10T15:59:00Z"/>
              <w:noProof/>
            </w:rPr>
          </w:pPr>
          <w:del w:id="122" w:author="Livisghton Kleber" w:date="2019-11-10T15:59:00Z">
            <w:r w:rsidRPr="005D1812" w:rsidDel="005D1812">
              <w:rPr>
                <w:noProof/>
                <w:rPrChange w:id="123" w:author="Livisghton Kleber" w:date="2019-11-10T15:59:00Z">
                  <w:rPr>
                    <w:rStyle w:val="Hyperlink"/>
                    <w:noProof/>
                  </w:rPr>
                </w:rPrChange>
              </w:rPr>
              <w:delText>4.2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24" w:author="Livisghton Kleber" w:date="2019-11-10T15:59:00Z">
                  <w:rPr>
                    <w:rStyle w:val="Hyperlink"/>
                    <w:noProof/>
                  </w:rPr>
                </w:rPrChange>
              </w:rPr>
              <w:delText>Passo 1</w:delText>
            </w:r>
            <w:r w:rsidDel="005D1812">
              <w:rPr>
                <w:noProof/>
                <w:webHidden/>
              </w:rPr>
              <w:tab/>
              <w:delText>26</w:delText>
            </w:r>
          </w:del>
        </w:p>
        <w:p w14:paraId="4BE359DA" w14:textId="52DC8FF0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25" w:author="Livisghton Kleber" w:date="2019-11-10T15:59:00Z"/>
              <w:noProof/>
            </w:rPr>
          </w:pPr>
          <w:del w:id="126" w:author="Livisghton Kleber" w:date="2019-11-10T15:59:00Z">
            <w:r w:rsidRPr="005D1812" w:rsidDel="005D1812">
              <w:rPr>
                <w:noProof/>
                <w:rPrChange w:id="127" w:author="Livisghton Kleber" w:date="2019-11-10T15:59:00Z">
                  <w:rPr>
                    <w:rStyle w:val="Hyperlink"/>
                    <w:noProof/>
                  </w:rPr>
                </w:rPrChange>
              </w:rPr>
              <w:delText>4.3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28" w:author="Livisghton Kleber" w:date="2019-11-10T15:59:00Z">
                  <w:rPr>
                    <w:rStyle w:val="Hyperlink"/>
                    <w:noProof/>
                  </w:rPr>
                </w:rPrChange>
              </w:rPr>
              <w:delText>Passo 2</w:delText>
            </w:r>
            <w:r w:rsidDel="005D1812">
              <w:rPr>
                <w:noProof/>
                <w:webHidden/>
              </w:rPr>
              <w:tab/>
              <w:delText>26</w:delText>
            </w:r>
          </w:del>
        </w:p>
        <w:p w14:paraId="6BFAEF29" w14:textId="7547234C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129" w:author="Livisghton Kleber" w:date="2019-11-10T15:59:00Z"/>
              <w:noProof/>
            </w:rPr>
          </w:pPr>
          <w:del w:id="130" w:author="Livisghton Kleber" w:date="2019-11-10T15:59:00Z">
            <w:r w:rsidRPr="005D1812" w:rsidDel="005D1812">
              <w:rPr>
                <w:noProof/>
                <w:rPrChange w:id="131" w:author="Livisghton Kleber" w:date="2019-11-10T15:59:00Z">
                  <w:rPr>
                    <w:rStyle w:val="Hyperlink"/>
                    <w:noProof/>
                  </w:rPr>
                </w:rPrChange>
              </w:rPr>
              <w:delText>5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32" w:author="Livisghton Kleber" w:date="2019-11-10T15:59:00Z">
                  <w:rPr>
                    <w:rStyle w:val="Hyperlink"/>
                    <w:noProof/>
                  </w:rPr>
                </w:rPrChange>
              </w:rPr>
              <w:delText>Experimentos e Análise</w:delText>
            </w:r>
            <w:r w:rsidDel="005D1812">
              <w:rPr>
                <w:noProof/>
                <w:webHidden/>
              </w:rPr>
              <w:tab/>
              <w:delText>27</w:delText>
            </w:r>
          </w:del>
        </w:p>
        <w:p w14:paraId="14B5F879" w14:textId="6D2BC419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33" w:author="Livisghton Kleber" w:date="2019-11-10T15:59:00Z"/>
              <w:noProof/>
            </w:rPr>
          </w:pPr>
          <w:del w:id="134" w:author="Livisghton Kleber" w:date="2019-11-10T15:59:00Z">
            <w:r w:rsidRPr="005D1812" w:rsidDel="005D1812">
              <w:rPr>
                <w:noProof/>
                <w:rPrChange w:id="135" w:author="Livisghton Kleber" w:date="2019-11-10T15:59:00Z">
                  <w:rPr>
                    <w:rStyle w:val="Hyperlink"/>
                    <w:noProof/>
                  </w:rPr>
                </w:rPrChange>
              </w:rPr>
              <w:delText>5.1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36" w:author="Livisghton Kleber" w:date="2019-11-10T15:59:00Z">
                  <w:rPr>
                    <w:rStyle w:val="Hyperlink"/>
                    <w:noProof/>
                  </w:rPr>
                </w:rPrChange>
              </w:rPr>
              <w:delText>Experimento 1</w:delText>
            </w:r>
            <w:r w:rsidDel="005D1812">
              <w:rPr>
                <w:noProof/>
                <w:webHidden/>
              </w:rPr>
              <w:tab/>
              <w:delText>27</w:delText>
            </w:r>
          </w:del>
        </w:p>
        <w:p w14:paraId="240A081C" w14:textId="18BB6032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37" w:author="Livisghton Kleber" w:date="2019-11-10T15:59:00Z"/>
              <w:noProof/>
            </w:rPr>
          </w:pPr>
          <w:del w:id="138" w:author="Livisghton Kleber" w:date="2019-11-10T15:59:00Z">
            <w:r w:rsidRPr="005D1812" w:rsidDel="005D1812">
              <w:rPr>
                <w:noProof/>
                <w:rPrChange w:id="139" w:author="Livisghton Kleber" w:date="2019-11-10T15:59:00Z">
                  <w:rPr>
                    <w:rStyle w:val="Hyperlink"/>
                    <w:noProof/>
                  </w:rPr>
                </w:rPrChange>
              </w:rPr>
              <w:delText>5.2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40" w:author="Livisghton Kleber" w:date="2019-11-10T15:59:00Z">
                  <w:rPr>
                    <w:rStyle w:val="Hyperlink"/>
                    <w:noProof/>
                  </w:rPr>
                </w:rPrChange>
              </w:rPr>
              <w:delText>Experimento 2</w:delText>
            </w:r>
            <w:r w:rsidDel="005D1812">
              <w:rPr>
                <w:noProof/>
                <w:webHidden/>
              </w:rPr>
              <w:tab/>
              <w:delText>27</w:delText>
            </w:r>
          </w:del>
        </w:p>
        <w:p w14:paraId="2FE5DEF5" w14:textId="6BB2D574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41" w:author="Livisghton Kleber" w:date="2019-11-10T15:59:00Z"/>
              <w:noProof/>
            </w:rPr>
          </w:pPr>
          <w:del w:id="142" w:author="Livisghton Kleber" w:date="2019-11-10T15:59:00Z">
            <w:r w:rsidRPr="005D1812" w:rsidDel="005D1812">
              <w:rPr>
                <w:noProof/>
                <w:rPrChange w:id="143" w:author="Livisghton Kleber" w:date="2019-11-10T15:59:00Z">
                  <w:rPr>
                    <w:rStyle w:val="Hyperlink"/>
                    <w:noProof/>
                  </w:rPr>
                </w:rPrChange>
              </w:rPr>
              <w:delText>5.3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44" w:author="Livisghton Kleber" w:date="2019-11-10T15:59:00Z">
                  <w:rPr>
                    <w:rStyle w:val="Hyperlink"/>
                    <w:noProof/>
                  </w:rPr>
                </w:rPrChange>
              </w:rPr>
              <w:delText>Análise</w:delText>
            </w:r>
            <w:r w:rsidDel="005D1812">
              <w:rPr>
                <w:noProof/>
                <w:webHidden/>
              </w:rPr>
              <w:tab/>
              <w:delText>27</w:delText>
            </w:r>
          </w:del>
        </w:p>
        <w:p w14:paraId="20A72D1B" w14:textId="7EBCE5F3" w:rsidR="00687C92" w:rsidDel="005D1812" w:rsidRDefault="00687C92">
          <w:pPr>
            <w:pStyle w:val="Sumrio1"/>
            <w:tabs>
              <w:tab w:val="left" w:pos="440"/>
              <w:tab w:val="right" w:leader="dot" w:pos="9061"/>
            </w:tabs>
            <w:rPr>
              <w:del w:id="145" w:author="Livisghton Kleber" w:date="2019-11-10T15:59:00Z"/>
              <w:noProof/>
            </w:rPr>
          </w:pPr>
          <w:del w:id="146" w:author="Livisghton Kleber" w:date="2019-11-10T15:59:00Z">
            <w:r w:rsidRPr="005D1812" w:rsidDel="005D1812">
              <w:rPr>
                <w:noProof/>
                <w:rPrChange w:id="147" w:author="Livisghton Kleber" w:date="2019-11-10T15:59:00Z">
                  <w:rPr>
                    <w:rStyle w:val="Hyperlink"/>
                    <w:noProof/>
                  </w:rPr>
                </w:rPrChange>
              </w:rPr>
              <w:delText>6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48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Conclusões e Trabalhos Futuros</w:delText>
            </w:r>
            <w:r w:rsidDel="005D1812">
              <w:rPr>
                <w:noProof/>
                <w:webHidden/>
              </w:rPr>
              <w:tab/>
              <w:delText>28</w:delText>
            </w:r>
          </w:del>
        </w:p>
        <w:p w14:paraId="487A1EF4" w14:textId="3BE70619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49" w:author="Livisghton Kleber" w:date="2019-11-10T15:59:00Z"/>
              <w:noProof/>
            </w:rPr>
          </w:pPr>
          <w:del w:id="150" w:author="Livisghton Kleber" w:date="2019-11-10T15:59:00Z">
            <w:r w:rsidRPr="005D1812" w:rsidDel="005D1812">
              <w:rPr>
                <w:noProof/>
                <w:rPrChange w:id="151" w:author="Livisghton Kleber" w:date="2019-11-10T15:59:00Z">
                  <w:rPr>
                    <w:rStyle w:val="Hyperlink"/>
                    <w:noProof/>
                  </w:rPr>
                </w:rPrChange>
              </w:rPr>
              <w:delText>6.1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52" w:author="Livisghton Kleber" w:date="2019-11-10T15:59:00Z">
                  <w:rPr>
                    <w:rStyle w:val="Hyperlink"/>
                    <w:noProof/>
                  </w:rPr>
                </w:rPrChange>
              </w:rPr>
              <w:delText>Contribuições</w:delText>
            </w:r>
            <w:r w:rsidDel="005D1812">
              <w:rPr>
                <w:noProof/>
                <w:webHidden/>
              </w:rPr>
              <w:tab/>
              <w:delText>28</w:delText>
            </w:r>
          </w:del>
        </w:p>
        <w:p w14:paraId="10024EAF" w14:textId="491D1C53" w:rsidR="00687C92" w:rsidDel="005D1812" w:rsidRDefault="00687C92">
          <w:pPr>
            <w:pStyle w:val="Sumrio2"/>
            <w:tabs>
              <w:tab w:val="left" w:pos="880"/>
              <w:tab w:val="right" w:leader="dot" w:pos="9061"/>
            </w:tabs>
            <w:rPr>
              <w:del w:id="153" w:author="Livisghton Kleber" w:date="2019-11-10T15:59:00Z"/>
              <w:noProof/>
            </w:rPr>
          </w:pPr>
          <w:del w:id="154" w:author="Livisghton Kleber" w:date="2019-11-10T15:59:00Z">
            <w:r w:rsidRPr="005D1812" w:rsidDel="005D1812">
              <w:rPr>
                <w:noProof/>
                <w:rPrChange w:id="155" w:author="Livisghton Kleber" w:date="2019-11-10T15:59:00Z">
                  <w:rPr>
                    <w:rStyle w:val="Hyperlink"/>
                    <w:noProof/>
                  </w:rPr>
                </w:rPrChange>
              </w:rPr>
              <w:delText>6.2</w:delText>
            </w:r>
            <w:r w:rsidDel="005D1812">
              <w:rPr>
                <w:noProof/>
              </w:rPr>
              <w:tab/>
            </w:r>
            <w:r w:rsidRPr="005D1812" w:rsidDel="005D1812">
              <w:rPr>
                <w:noProof/>
                <w:rPrChange w:id="156" w:author="Livisghton Kleber" w:date="2019-11-10T15:59:00Z">
                  <w:rPr>
                    <w:rStyle w:val="Hyperlink"/>
                    <w:noProof/>
                  </w:rPr>
                </w:rPrChange>
              </w:rPr>
              <w:delText>Trabalhos Futuros</w:delText>
            </w:r>
            <w:r w:rsidDel="005D1812">
              <w:rPr>
                <w:noProof/>
                <w:webHidden/>
              </w:rPr>
              <w:tab/>
              <w:delText>28</w:delText>
            </w:r>
          </w:del>
        </w:p>
        <w:p w14:paraId="43915376" w14:textId="0C041853" w:rsidR="00687C92" w:rsidDel="005D1812" w:rsidRDefault="00687C92">
          <w:pPr>
            <w:pStyle w:val="Sumrio1"/>
            <w:tabs>
              <w:tab w:val="right" w:leader="dot" w:pos="9061"/>
            </w:tabs>
            <w:rPr>
              <w:del w:id="157" w:author="Livisghton Kleber" w:date="2019-11-10T15:59:00Z"/>
              <w:noProof/>
            </w:rPr>
          </w:pPr>
          <w:del w:id="158" w:author="Livisghton Kleber" w:date="2019-11-10T15:59:00Z">
            <w:r w:rsidRPr="005D1812" w:rsidDel="005D1812">
              <w:rPr>
                <w:noProof/>
                <w:rPrChange w:id="159" w:author="Livisghton Kleber" w:date="2019-11-10T15:59:00Z">
                  <w:rPr>
                    <w:rStyle w:val="Hyperlink"/>
                    <w:noProof/>
                  </w:rPr>
                </w:rPrChange>
              </w:rPr>
              <w:delText>Referências</w:delText>
            </w:r>
            <w:r w:rsidDel="005D1812">
              <w:rPr>
                <w:noProof/>
                <w:webHidden/>
              </w:rPr>
              <w:tab/>
              <w:delText>29</w:delText>
            </w:r>
          </w:del>
        </w:p>
        <w:p w14:paraId="38CD49BC" w14:textId="2DC13709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692762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CBB39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0B5D0F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1E9283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E76BF5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254A9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ABE3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4041CF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29760B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3849A22" w14:textId="77777777" w:rsidR="00363498" w:rsidRDefault="003638D3">
      <w:pPr>
        <w:pStyle w:val="ndicedeilustraes"/>
        <w:tabs>
          <w:tab w:val="right" w:leader="dot" w:pos="9061"/>
        </w:tabs>
        <w:rPr>
          <w:rFonts w:ascii="Times New Roman" w:hAnsi="Times New Roman" w:cs="Times New Roman"/>
          <w:b/>
          <w:sz w:val="28"/>
          <w:szCs w:val="24"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</w:p>
    <w:p w14:paraId="648D5130" w14:textId="3BC8F237" w:rsidR="005D1812" w:rsidRDefault="003638D3">
      <w:pPr>
        <w:pStyle w:val="ndicedeilustraes"/>
        <w:tabs>
          <w:tab w:val="right" w:leader="dot" w:pos="9061"/>
        </w:tabs>
        <w:rPr>
          <w:ins w:id="160" w:author="Livisghton Kleber" w:date="2019-11-10T16:00:00Z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ins w:id="161" w:author="Livisghton Kleber" w:date="2019-11-10T16:00:00Z">
        <w:r w:rsidR="005D1812" w:rsidRPr="00861CB8">
          <w:rPr>
            <w:rStyle w:val="Hyperlink"/>
            <w:noProof/>
          </w:rPr>
          <w:fldChar w:fldCharType="begin"/>
        </w:r>
        <w:r w:rsidR="005D1812" w:rsidRPr="00861CB8">
          <w:rPr>
            <w:rStyle w:val="Hyperlink"/>
            <w:noProof/>
          </w:rPr>
          <w:instrText xml:space="preserve"> </w:instrText>
        </w:r>
        <w:r w:rsidR="005D1812">
          <w:rPr>
            <w:noProof/>
          </w:rPr>
          <w:instrText>HYPERLINK \l "_Toc24294023"</w:instrText>
        </w:r>
        <w:r w:rsidR="005D1812" w:rsidRPr="00861CB8">
          <w:rPr>
            <w:rStyle w:val="Hyperlink"/>
            <w:noProof/>
          </w:rPr>
          <w:instrText xml:space="preserve"> </w:instrText>
        </w:r>
        <w:r w:rsidR="005D1812" w:rsidRPr="00861CB8">
          <w:rPr>
            <w:rStyle w:val="Hyperlink"/>
            <w:noProof/>
          </w:rPr>
        </w:r>
        <w:r w:rsidR="005D1812" w:rsidRPr="00861CB8">
          <w:rPr>
            <w:rStyle w:val="Hyperlink"/>
            <w:noProof/>
          </w:rPr>
          <w:fldChar w:fldCharType="separate"/>
        </w:r>
        <w:r w:rsidR="005D1812" w:rsidRPr="00861CB8">
          <w:rPr>
            <w:rStyle w:val="Hyperlink"/>
            <w:rFonts w:ascii="Times New Roman" w:hAnsi="Times New Roman" w:cs="Times New Roman"/>
            <w:noProof/>
          </w:rPr>
          <w:t>Figura 1: Escala cromática crescente, ilustrando as notas (DÓ, DÓ#, RÉ, RÉ#, MI, FÁ, FÁ#, SOL, SOL#, LÁ, LÁ#, SÍ), nesta ordem. Fonte: próprio autor.</w:t>
        </w:r>
        <w:r w:rsidR="005D1812">
          <w:rPr>
            <w:noProof/>
            <w:webHidden/>
          </w:rPr>
          <w:tab/>
        </w:r>
        <w:r w:rsidR="005D1812">
          <w:rPr>
            <w:noProof/>
            <w:webHidden/>
          </w:rPr>
          <w:fldChar w:fldCharType="begin"/>
        </w:r>
        <w:r w:rsidR="005D1812">
          <w:rPr>
            <w:noProof/>
            <w:webHidden/>
          </w:rPr>
          <w:instrText xml:space="preserve"> PAGEREF _Toc24294023 \h </w:instrText>
        </w:r>
        <w:r w:rsidR="005D1812">
          <w:rPr>
            <w:noProof/>
            <w:webHidden/>
          </w:rPr>
        </w:r>
      </w:ins>
      <w:r w:rsidR="005D1812">
        <w:rPr>
          <w:noProof/>
          <w:webHidden/>
        </w:rPr>
        <w:fldChar w:fldCharType="separate"/>
      </w:r>
      <w:ins w:id="162" w:author="Livisghton Kleber" w:date="2019-11-10T16:00:00Z">
        <w:r w:rsidR="005D1812">
          <w:rPr>
            <w:noProof/>
            <w:webHidden/>
          </w:rPr>
          <w:t>17</w:t>
        </w:r>
        <w:r w:rsidR="005D1812">
          <w:rPr>
            <w:noProof/>
            <w:webHidden/>
          </w:rPr>
          <w:fldChar w:fldCharType="end"/>
        </w:r>
        <w:r w:rsidR="005D1812" w:rsidRPr="00861CB8">
          <w:rPr>
            <w:rStyle w:val="Hyperlink"/>
            <w:noProof/>
          </w:rPr>
          <w:fldChar w:fldCharType="end"/>
        </w:r>
      </w:ins>
    </w:p>
    <w:p w14:paraId="1C7091D4" w14:textId="3FF60C5A" w:rsidR="005D1812" w:rsidRDefault="005D1812">
      <w:pPr>
        <w:pStyle w:val="ndicedeilustraes"/>
        <w:tabs>
          <w:tab w:val="right" w:leader="dot" w:pos="9061"/>
        </w:tabs>
        <w:rPr>
          <w:ins w:id="163" w:author="Livisghton Kleber" w:date="2019-11-10T16:00:00Z"/>
          <w:noProof/>
        </w:rPr>
      </w:pPr>
      <w:ins w:id="164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"_Toc24294024"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2: Escala cromática decrescente, ilustrando as notas (SÍ, SIb, LÁ, LAb, SOL, SOLb, FÁ, FÁb, MI, MIb, RÉ, RÉb, DÓ), nesta ordem. Fonte: próprio autor.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5" w:author="Livisghton Kleber" w:date="2019-11-10T16:00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2597415E" w14:textId="1DBB1C00" w:rsidR="005D1812" w:rsidRDefault="005D1812">
      <w:pPr>
        <w:pStyle w:val="ndicedeilustraes"/>
        <w:tabs>
          <w:tab w:val="right" w:leader="dot" w:pos="9061"/>
        </w:tabs>
        <w:rPr>
          <w:ins w:id="166" w:author="Livisghton Kleber" w:date="2019-11-10T16:00:00Z"/>
          <w:noProof/>
        </w:rPr>
      </w:pPr>
      <w:ins w:id="167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"_Toc24294025"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3: Representação de acordes em partituras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8" w:author="Livisghton Kleber" w:date="2019-11-10T16:0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36B37456" w14:textId="49FDAE6C" w:rsidR="005D1812" w:rsidRDefault="005D1812">
      <w:pPr>
        <w:pStyle w:val="ndicedeilustraes"/>
        <w:tabs>
          <w:tab w:val="right" w:leader="dot" w:pos="9061"/>
        </w:tabs>
        <w:rPr>
          <w:ins w:id="169" w:author="Livisghton Kleber" w:date="2019-11-10T16:00:00Z"/>
          <w:noProof/>
        </w:rPr>
      </w:pPr>
      <w:ins w:id="170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"_Toc24294026"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4: Representação de acordes na música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Let It Be</w:t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 dos Beatles. Imagem capturada do site cifra Club.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1" w:author="Livisghton Kleber" w:date="2019-11-10T16:00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1D82E222" w14:textId="27BD1D84" w:rsidR="005D1812" w:rsidRDefault="005D1812">
      <w:pPr>
        <w:pStyle w:val="ndicedeilustraes"/>
        <w:tabs>
          <w:tab w:val="right" w:leader="dot" w:pos="9061"/>
        </w:tabs>
        <w:rPr>
          <w:ins w:id="172" w:author="Livisghton Kleber" w:date="2019-11-10T16:00:00Z"/>
          <w:noProof/>
        </w:rPr>
      </w:pPr>
      <w:ins w:id="173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"_Toc24294027"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5: Variações de acordes de tétrades. A letra T na última coluna representa a tónica do acorde, ou seja, a nota de 1º grau.</w:t>
        </w:r>
        <w:r w:rsidRPr="00861CB8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 </w:t>
        </w:r>
        <w:r w:rsidRPr="00861CB8">
          <w:rPr>
            <w:rStyle w:val="Hyperlink"/>
            <w:rFonts w:ascii="Times New Roman" w:hAnsi="Times New Roman" w:cs="Times New Roman"/>
            <w:noProof/>
          </w:rPr>
          <w:t>Fonte: http://aguitarra.com.br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4" w:author="Livisghton Kleber" w:date="2019-11-10T16:00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4129F27E" w14:textId="29822687" w:rsidR="005D1812" w:rsidRDefault="005D1812">
      <w:pPr>
        <w:pStyle w:val="ndicedeilustraes"/>
        <w:tabs>
          <w:tab w:val="right" w:leader="dot" w:pos="9061"/>
        </w:tabs>
        <w:rPr>
          <w:ins w:id="175" w:author="Livisghton Kleber" w:date="2019-11-10T16:00:00Z"/>
          <w:noProof/>
        </w:rPr>
      </w:pPr>
      <w:ins w:id="176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"_Toc24294028"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6: Passos para construção de um </w:t>
        </w:r>
        <w:r w:rsidRPr="00861CB8">
          <w:rPr>
            <w:rStyle w:val="Hyperlink"/>
            <w:rFonts w:ascii="Times New Roman" w:hAnsi="Times New Roman" w:cs="Times New Roman"/>
            <w:i/>
            <w:noProof/>
          </w:rPr>
          <w:t>chromagram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7" w:author="Livisghton Kleber" w:date="2019-11-10T16:00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014891D6" w14:textId="6FEDF4AA" w:rsidR="005D1812" w:rsidRDefault="005D1812">
      <w:pPr>
        <w:pStyle w:val="ndicedeilustraes"/>
        <w:tabs>
          <w:tab w:val="right" w:leader="dot" w:pos="9061"/>
        </w:tabs>
        <w:rPr>
          <w:ins w:id="178" w:author="Livisghton Kleber" w:date="2019-11-10T16:00:00Z"/>
          <w:noProof/>
        </w:rPr>
      </w:pPr>
      <w:ins w:id="179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"_Toc24294029"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7: Representação gráfica de uma estrutura do perceptron.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0" w:author="Livisghton Kleber" w:date="2019-11-10T16:00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580F6BD9" w14:textId="5884CC71" w:rsidR="005D1812" w:rsidRDefault="005D1812">
      <w:pPr>
        <w:pStyle w:val="ndicedeilustraes"/>
        <w:tabs>
          <w:tab w:val="right" w:leader="dot" w:pos="9061"/>
        </w:tabs>
        <w:rPr>
          <w:ins w:id="181" w:author="Livisghton Kleber" w:date="2019-11-10T16:00:00Z"/>
          <w:noProof/>
        </w:rPr>
      </w:pPr>
      <w:ins w:id="182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"_Toc24294030"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8: Arquitetura de uma Rede Neural MLP. Fonte: encurtador.com.br/lmpY1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3" w:author="Livisghton Kleber" w:date="2019-11-10T16:00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62A94B02" w14:textId="5A0F889B" w:rsidR="005D1812" w:rsidRDefault="005D1812">
      <w:pPr>
        <w:pStyle w:val="ndicedeilustraes"/>
        <w:tabs>
          <w:tab w:val="right" w:leader="dot" w:pos="9061"/>
        </w:tabs>
        <w:rPr>
          <w:ins w:id="184" w:author="Livisghton Kleber" w:date="2019-11-10T16:00:00Z"/>
          <w:noProof/>
        </w:rPr>
      </w:pPr>
      <w:ins w:id="185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"_Toc24294031"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9: representação do CP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6" w:author="Livisghton Kleber" w:date="2019-11-10T16:00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13AF759A" w14:textId="6133CCA1" w:rsidR="005D1812" w:rsidRDefault="005D1812">
      <w:pPr>
        <w:pStyle w:val="ndicedeilustraes"/>
        <w:tabs>
          <w:tab w:val="right" w:leader="dot" w:pos="9061"/>
        </w:tabs>
        <w:rPr>
          <w:ins w:id="187" w:author="Livisghton Kleber" w:date="2019-11-10T16:00:00Z"/>
          <w:noProof/>
        </w:rPr>
      </w:pPr>
      <w:ins w:id="188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"_Toc24294032"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>Figura 10 representação do CLP Feature.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9" w:author="Livisghton Kleber" w:date="2019-11-10T16:00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4D3F61AC" w14:textId="57088F19" w:rsidR="005D1812" w:rsidRDefault="005D1812">
      <w:pPr>
        <w:pStyle w:val="ndicedeilustraes"/>
        <w:tabs>
          <w:tab w:val="right" w:leader="dot" w:pos="9061"/>
        </w:tabs>
        <w:rPr>
          <w:ins w:id="190" w:author="Livisghton Kleber" w:date="2019-11-10T16:00:00Z"/>
          <w:noProof/>
        </w:rPr>
      </w:pPr>
      <w:ins w:id="191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"_Toc24294033"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11 Representação do CENS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861CB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2" w:author="Livisghton Kleber" w:date="2019-11-10T16:00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1392DD54" w14:textId="05EB9EBC" w:rsidR="005D1812" w:rsidRDefault="005D1812">
      <w:pPr>
        <w:pStyle w:val="ndicedeilustraes"/>
        <w:tabs>
          <w:tab w:val="right" w:leader="dot" w:pos="9061"/>
        </w:tabs>
        <w:rPr>
          <w:ins w:id="193" w:author="Livisghton Kleber" w:date="2019-11-10T16:00:00Z"/>
          <w:noProof/>
        </w:rPr>
      </w:pPr>
      <w:ins w:id="194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"_Toc24294034"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12 Representação do CRP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861CB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5" w:author="Livisghton Kleber" w:date="2019-11-10T16:00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04418AD4" w14:textId="367860C5" w:rsidR="005D1812" w:rsidRDefault="005D1812">
      <w:pPr>
        <w:pStyle w:val="ndicedeilustraes"/>
        <w:tabs>
          <w:tab w:val="right" w:leader="dot" w:pos="9061"/>
        </w:tabs>
        <w:rPr>
          <w:ins w:id="196" w:author="Livisghton Kleber" w:date="2019-11-10T16:00:00Z"/>
          <w:noProof/>
        </w:rPr>
      </w:pPr>
      <w:ins w:id="197" w:author="Livisghton Kleber" w:date="2019-11-10T16:00:00Z">
        <w:r w:rsidRPr="00861CB8">
          <w:rPr>
            <w:rStyle w:val="Hyperlink"/>
            <w:noProof/>
          </w:rPr>
          <w:fldChar w:fldCharType="begin"/>
        </w:r>
        <w:r w:rsidRPr="00861CB8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"_Toc24294035"</w:instrText>
        </w:r>
        <w:r w:rsidRPr="00861CB8">
          <w:rPr>
            <w:rStyle w:val="Hyperlink"/>
            <w:noProof/>
          </w:rPr>
          <w:instrText xml:space="preserve"> </w:instrText>
        </w:r>
        <w:r w:rsidRPr="00861CB8">
          <w:rPr>
            <w:rStyle w:val="Hyperlink"/>
            <w:noProof/>
          </w:rPr>
        </w:r>
        <w:r w:rsidRPr="00861CB8">
          <w:rPr>
            <w:rStyle w:val="Hyperlink"/>
            <w:noProof/>
          </w:rPr>
          <w:fldChar w:fldCharType="separate"/>
        </w:r>
        <w:r w:rsidRPr="00861CB8">
          <w:rPr>
            <w:rStyle w:val="Hyperlink"/>
            <w:rFonts w:ascii="Times New Roman" w:hAnsi="Times New Roman" w:cs="Times New Roman"/>
            <w:noProof/>
          </w:rPr>
          <w:t xml:space="preserve">Figura 13 Representação do CISP </w:t>
        </w:r>
        <w:r w:rsidRPr="00861CB8">
          <w:rPr>
            <w:rStyle w:val="Hyperlink"/>
            <w:rFonts w:ascii="Times New Roman" w:hAnsi="Times New Roman" w:cs="Times New Roman"/>
            <w:i/>
            <w:iCs/>
            <w:noProof/>
          </w:rPr>
          <w:t>Feature</w:t>
        </w:r>
        <w:r w:rsidRPr="00861CB8">
          <w:rPr>
            <w:rStyle w:val="Hyperlink"/>
            <w:rFonts w:ascii="Times New Roman" w:hAnsi="Times New Roman" w:cs="Times New Roman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_Toc24294035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8" w:author="Livisghton Kleber" w:date="2019-11-10T16:00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61CB8">
          <w:rPr>
            <w:rStyle w:val="Hyperlink"/>
            <w:noProof/>
          </w:rPr>
          <w:fldChar w:fldCharType="end"/>
        </w:r>
      </w:ins>
    </w:p>
    <w:p w14:paraId="0ECAA704" w14:textId="61779A0A" w:rsidR="00687C92" w:rsidDel="005D1812" w:rsidRDefault="00687C92">
      <w:pPr>
        <w:pStyle w:val="ndicedeilustraes"/>
        <w:tabs>
          <w:tab w:val="right" w:leader="dot" w:pos="9061"/>
        </w:tabs>
        <w:rPr>
          <w:del w:id="199" w:author="Livisghton Kleber" w:date="2019-11-10T16:00:00Z"/>
          <w:noProof/>
        </w:rPr>
      </w:pPr>
      <w:del w:id="200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01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1: Escala cromática crescente, ilustrando as notas (DÓ, DÓ#, RÉ, RÉ#, MI, FÁ, FÁ#, SOL, SOL#, LÁ, LÁ#, SÍ), nesta ordem. Fonte: próprio autor.</w:delText>
        </w:r>
        <w:r w:rsidDel="005D1812">
          <w:rPr>
            <w:noProof/>
            <w:webHidden/>
          </w:rPr>
          <w:tab/>
          <w:delText>17</w:delText>
        </w:r>
      </w:del>
    </w:p>
    <w:p w14:paraId="0F75F5FC" w14:textId="641177F9" w:rsidR="00687C92" w:rsidDel="005D1812" w:rsidRDefault="00687C92">
      <w:pPr>
        <w:pStyle w:val="ndicedeilustraes"/>
        <w:tabs>
          <w:tab w:val="right" w:leader="dot" w:pos="9061"/>
        </w:tabs>
        <w:rPr>
          <w:del w:id="202" w:author="Livisghton Kleber" w:date="2019-11-10T16:00:00Z"/>
          <w:noProof/>
        </w:rPr>
      </w:pPr>
      <w:del w:id="203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04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2: Escala cromática decrescente, ilustrando as notas (SÍ, SIb, LÁ, LAb, SOL, SOLb, FÁ, FÁb, MI, MIb, RÉ, RÉb, DÓ), nesta ordem. Fonte: próprio autor.</w:delText>
        </w:r>
        <w:r w:rsidDel="005D1812">
          <w:rPr>
            <w:noProof/>
            <w:webHidden/>
          </w:rPr>
          <w:tab/>
          <w:delText>17</w:delText>
        </w:r>
      </w:del>
    </w:p>
    <w:p w14:paraId="3B6A7A7F" w14:textId="16708290" w:rsidR="00687C92" w:rsidDel="005D1812" w:rsidRDefault="00687C92">
      <w:pPr>
        <w:pStyle w:val="ndicedeilustraes"/>
        <w:tabs>
          <w:tab w:val="right" w:leader="dot" w:pos="9061"/>
        </w:tabs>
        <w:rPr>
          <w:del w:id="205" w:author="Livisghton Kleber" w:date="2019-11-10T16:00:00Z"/>
          <w:noProof/>
        </w:rPr>
      </w:pPr>
      <w:del w:id="206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07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3: Representação de acordes em partituras</w:delText>
        </w:r>
        <w:r w:rsidDel="005D1812">
          <w:rPr>
            <w:noProof/>
            <w:webHidden/>
          </w:rPr>
          <w:tab/>
          <w:delText>18</w:delText>
        </w:r>
      </w:del>
    </w:p>
    <w:p w14:paraId="7EEA2B95" w14:textId="0F34CF14" w:rsidR="00687C92" w:rsidDel="005D1812" w:rsidRDefault="00687C92">
      <w:pPr>
        <w:pStyle w:val="ndicedeilustraes"/>
        <w:tabs>
          <w:tab w:val="right" w:leader="dot" w:pos="9061"/>
        </w:tabs>
        <w:rPr>
          <w:del w:id="208" w:author="Livisghton Kleber" w:date="2019-11-10T16:00:00Z"/>
          <w:noProof/>
        </w:rPr>
      </w:pPr>
      <w:del w:id="209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10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Figura 4: Representação de acordes na música </w:delText>
        </w:r>
        <w:r w:rsidRPr="005D1812" w:rsidDel="005D1812">
          <w:rPr>
            <w:rFonts w:ascii="Times New Roman" w:hAnsi="Times New Roman" w:cs="Times New Roman"/>
            <w:i/>
            <w:iCs/>
            <w:noProof/>
            <w:rPrChange w:id="211" w:author="Livisghton Kleber" w:date="2019-11-10T16:00:00Z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</w:rPrChange>
          </w:rPr>
          <w:delText>Let It Be</w:delText>
        </w:r>
        <w:r w:rsidRPr="005D1812" w:rsidDel="005D1812">
          <w:rPr>
            <w:rFonts w:ascii="Times New Roman" w:hAnsi="Times New Roman" w:cs="Times New Roman"/>
            <w:noProof/>
            <w:rPrChange w:id="212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 xml:space="preserve"> dos Beatles. Imagem capturada do site cifra Club.</w:delText>
        </w:r>
        <w:r w:rsidDel="005D1812">
          <w:rPr>
            <w:noProof/>
            <w:webHidden/>
          </w:rPr>
          <w:tab/>
          <w:delText>18</w:delText>
        </w:r>
      </w:del>
    </w:p>
    <w:p w14:paraId="7896DDF9" w14:textId="7D548EEB" w:rsidR="00687C92" w:rsidDel="005D1812" w:rsidRDefault="00687C92">
      <w:pPr>
        <w:pStyle w:val="ndicedeilustraes"/>
        <w:tabs>
          <w:tab w:val="right" w:leader="dot" w:pos="9061"/>
        </w:tabs>
        <w:rPr>
          <w:del w:id="213" w:author="Livisghton Kleber" w:date="2019-11-10T16:00:00Z"/>
          <w:noProof/>
        </w:rPr>
      </w:pPr>
      <w:del w:id="214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15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5: Variações de acordes de tétrades. A letra T na última coluna representa a tónica do acorde, ou seja, a nota de 1º grau.</w:delText>
        </w:r>
        <w:r w:rsidRPr="005D1812" w:rsidDel="005D1812">
          <w:rPr>
            <w:rFonts w:ascii="Times New Roman" w:hAnsi="Times New Roman" w:cs="Times New Roman"/>
            <w:b/>
            <w:bCs/>
            <w:noProof/>
            <w:rPrChange w:id="216" w:author="Livisghton Kleber" w:date="2019-11-10T16:00:00Z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</w:rPrChange>
          </w:rPr>
          <w:delText xml:space="preserve"> </w:delText>
        </w:r>
        <w:r w:rsidRPr="005D1812" w:rsidDel="005D1812">
          <w:rPr>
            <w:rFonts w:ascii="Times New Roman" w:hAnsi="Times New Roman" w:cs="Times New Roman"/>
            <w:noProof/>
            <w:rPrChange w:id="217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Fonte: http://aguitarra.com.br</w:delText>
        </w:r>
        <w:r w:rsidDel="005D1812">
          <w:rPr>
            <w:noProof/>
            <w:webHidden/>
          </w:rPr>
          <w:tab/>
          <w:delText>19</w:delText>
        </w:r>
      </w:del>
    </w:p>
    <w:p w14:paraId="4ECE9A8F" w14:textId="0F05DDF6" w:rsidR="00687C92" w:rsidDel="005D1812" w:rsidRDefault="00687C92">
      <w:pPr>
        <w:pStyle w:val="ndicedeilustraes"/>
        <w:tabs>
          <w:tab w:val="right" w:leader="dot" w:pos="9061"/>
        </w:tabs>
        <w:rPr>
          <w:del w:id="218" w:author="Livisghton Kleber" w:date="2019-11-10T16:00:00Z"/>
          <w:noProof/>
        </w:rPr>
      </w:pPr>
      <w:del w:id="219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20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6: Passos para construção de um chromagram</w:delText>
        </w:r>
        <w:r w:rsidDel="005D1812">
          <w:rPr>
            <w:noProof/>
            <w:webHidden/>
          </w:rPr>
          <w:tab/>
          <w:delText>21</w:delText>
        </w:r>
      </w:del>
    </w:p>
    <w:p w14:paraId="670C3896" w14:textId="17056227" w:rsidR="00687C92" w:rsidDel="005D1812" w:rsidRDefault="00687C92">
      <w:pPr>
        <w:pStyle w:val="ndicedeilustraes"/>
        <w:tabs>
          <w:tab w:val="right" w:leader="dot" w:pos="9061"/>
        </w:tabs>
        <w:rPr>
          <w:del w:id="221" w:author="Livisghton Kleber" w:date="2019-11-10T16:00:00Z"/>
          <w:noProof/>
        </w:rPr>
      </w:pPr>
      <w:del w:id="222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23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8: Representação gráfica de uma estrutura do perceptron.</w:delText>
        </w:r>
        <w:r w:rsidDel="005D1812">
          <w:rPr>
            <w:noProof/>
            <w:webHidden/>
          </w:rPr>
          <w:tab/>
          <w:delText>23</w:delText>
        </w:r>
      </w:del>
    </w:p>
    <w:p w14:paraId="5AE3CE1F" w14:textId="4356C8CF" w:rsidR="00687C92" w:rsidDel="005D1812" w:rsidRDefault="00687C92">
      <w:pPr>
        <w:pStyle w:val="ndicedeilustraes"/>
        <w:tabs>
          <w:tab w:val="right" w:leader="dot" w:pos="9061"/>
        </w:tabs>
        <w:rPr>
          <w:del w:id="224" w:author="Livisghton Kleber" w:date="2019-11-10T16:00:00Z"/>
          <w:noProof/>
        </w:rPr>
      </w:pPr>
      <w:del w:id="225" w:author="Livisghton Kleber" w:date="2019-11-10T16:00:00Z">
        <w:r w:rsidRPr="005D1812" w:rsidDel="005D1812">
          <w:rPr>
            <w:rFonts w:ascii="Times New Roman" w:hAnsi="Times New Roman" w:cs="Times New Roman"/>
            <w:noProof/>
            <w:rPrChange w:id="226" w:author="Livisghton Kleber" w:date="2019-11-10T16:00:00Z">
              <w:rPr>
                <w:rStyle w:val="Hyperlink"/>
                <w:rFonts w:ascii="Times New Roman" w:hAnsi="Times New Roman" w:cs="Times New Roman"/>
                <w:noProof/>
              </w:rPr>
            </w:rPrChange>
          </w:rPr>
          <w:delText>Figura 9: Arquitetura de uma Rede Neural MLP. Fonte: encurtador.com.br/lmpY1</w:delText>
        </w:r>
        <w:r w:rsidDel="005D1812">
          <w:rPr>
            <w:noProof/>
            <w:webHidden/>
          </w:rPr>
          <w:tab/>
          <w:delText>24</w:delText>
        </w:r>
      </w:del>
    </w:p>
    <w:p w14:paraId="38496793" w14:textId="77777777" w:rsidR="003638D3" w:rsidRDefault="003638D3" w:rsidP="003638D3">
      <w:r>
        <w:fldChar w:fldCharType="end"/>
      </w:r>
    </w:p>
    <w:p w14:paraId="73174B57" w14:textId="77777777" w:rsidR="003638D3" w:rsidRDefault="003638D3">
      <w:r>
        <w:br w:type="page"/>
      </w:r>
    </w:p>
    <w:p w14:paraId="5FB239BF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60BE261E" w14:textId="1C71D75F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r w:rsidR="00687C92">
        <w:rPr>
          <w:rFonts w:eastAsia="Times New Roman"/>
          <w:b/>
          <w:bCs/>
          <w:noProof/>
        </w:rPr>
        <w:t>Nenhuma entrada de índice de ilustrações foi encontrada.</w:t>
      </w:r>
      <w:r>
        <w:rPr>
          <w:rFonts w:eastAsia="Times New Roman"/>
        </w:rPr>
        <w:fldChar w:fldCharType="end"/>
      </w:r>
    </w:p>
    <w:p w14:paraId="79C93AAA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7DC8FEF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238A8730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0FB3B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0C2E5B75" w14:textId="77777777" w:rsidTr="00577ED6">
        <w:tc>
          <w:tcPr>
            <w:tcW w:w="1951" w:type="dxa"/>
            <w:vAlign w:val="center"/>
          </w:tcPr>
          <w:p w14:paraId="4D62C22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60BF2317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1FB209CA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30A4A210" w14:textId="77777777" w:rsidTr="00577ED6">
        <w:tc>
          <w:tcPr>
            <w:tcW w:w="1951" w:type="dxa"/>
            <w:vAlign w:val="center"/>
          </w:tcPr>
          <w:p w14:paraId="69775F82" w14:textId="771D6474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397ED6C" w14:textId="521EE671" w:rsidR="001618C3" w:rsidRPr="009C2F12" w:rsidRDefault="006D1A77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Dó</w:t>
            </w:r>
          </w:p>
        </w:tc>
        <w:tc>
          <w:tcPr>
            <w:tcW w:w="923" w:type="dxa"/>
            <w:vAlign w:val="center"/>
          </w:tcPr>
          <w:p w14:paraId="167C10FE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5823DDED" w14:textId="77777777" w:rsidTr="00577ED6">
        <w:tc>
          <w:tcPr>
            <w:tcW w:w="1951" w:type="dxa"/>
            <w:vAlign w:val="center"/>
          </w:tcPr>
          <w:p w14:paraId="36EA05B9" w14:textId="4B1607F9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6379" w:type="dxa"/>
            <w:vAlign w:val="center"/>
          </w:tcPr>
          <w:p w14:paraId="4AEA4FBD" w14:textId="067B58C4" w:rsidR="001618C3" w:rsidRPr="009C2F12" w:rsidRDefault="006D1A77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Ré</w:t>
            </w:r>
          </w:p>
        </w:tc>
        <w:tc>
          <w:tcPr>
            <w:tcW w:w="923" w:type="dxa"/>
            <w:vAlign w:val="center"/>
          </w:tcPr>
          <w:p w14:paraId="1A01F515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2D452390" w14:textId="77777777" w:rsidTr="00577ED6">
        <w:tc>
          <w:tcPr>
            <w:tcW w:w="1951" w:type="dxa"/>
            <w:vAlign w:val="center"/>
          </w:tcPr>
          <w:p w14:paraId="7305A8E2" w14:textId="5FDB8C95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6379" w:type="dxa"/>
            <w:vAlign w:val="center"/>
          </w:tcPr>
          <w:p w14:paraId="3B2CD37F" w14:textId="45091744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Mi</w:t>
            </w:r>
          </w:p>
        </w:tc>
        <w:tc>
          <w:tcPr>
            <w:tcW w:w="923" w:type="dxa"/>
            <w:vAlign w:val="center"/>
          </w:tcPr>
          <w:p w14:paraId="41BA907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0F827F19" w14:textId="77777777" w:rsidTr="00577ED6">
        <w:tc>
          <w:tcPr>
            <w:tcW w:w="1951" w:type="dxa"/>
            <w:vAlign w:val="center"/>
          </w:tcPr>
          <w:p w14:paraId="5072083B" w14:textId="7CFFA54A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6379" w:type="dxa"/>
            <w:vAlign w:val="center"/>
          </w:tcPr>
          <w:p w14:paraId="41B28CC3" w14:textId="08CE7129" w:rsidR="001618C3" w:rsidRPr="009C2F12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Fá</w:t>
            </w:r>
          </w:p>
        </w:tc>
        <w:tc>
          <w:tcPr>
            <w:tcW w:w="923" w:type="dxa"/>
            <w:vAlign w:val="center"/>
          </w:tcPr>
          <w:p w14:paraId="79CED9B2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6D1A77" w:rsidRPr="009C2F12" w14:paraId="49932BE0" w14:textId="77777777" w:rsidTr="00577ED6">
        <w:tc>
          <w:tcPr>
            <w:tcW w:w="1951" w:type="dxa"/>
            <w:vAlign w:val="center"/>
          </w:tcPr>
          <w:p w14:paraId="5AA103EB" w14:textId="2E07017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6379" w:type="dxa"/>
            <w:vAlign w:val="center"/>
          </w:tcPr>
          <w:p w14:paraId="6E2044AE" w14:textId="72D7E31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Sol</w:t>
            </w:r>
          </w:p>
        </w:tc>
        <w:tc>
          <w:tcPr>
            <w:tcW w:w="923" w:type="dxa"/>
            <w:vAlign w:val="center"/>
          </w:tcPr>
          <w:p w14:paraId="66F7C02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1BB6C2BD" w14:textId="77777777" w:rsidTr="00577ED6">
        <w:tc>
          <w:tcPr>
            <w:tcW w:w="1951" w:type="dxa"/>
            <w:vAlign w:val="center"/>
          </w:tcPr>
          <w:p w14:paraId="017432B6" w14:textId="0C6712E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6379" w:type="dxa"/>
            <w:vAlign w:val="center"/>
          </w:tcPr>
          <w:p w14:paraId="61CA131B" w14:textId="5F310310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Lá</w:t>
            </w:r>
          </w:p>
        </w:tc>
        <w:tc>
          <w:tcPr>
            <w:tcW w:w="923" w:type="dxa"/>
            <w:vAlign w:val="center"/>
          </w:tcPr>
          <w:p w14:paraId="204BEC5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B366C69" w14:textId="77777777" w:rsidTr="00577ED6">
        <w:tc>
          <w:tcPr>
            <w:tcW w:w="1951" w:type="dxa"/>
            <w:vAlign w:val="center"/>
          </w:tcPr>
          <w:p w14:paraId="3827562A" w14:textId="3F9B9C2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582168A4" w14:textId="4548FA8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Sí</w:t>
            </w:r>
            <w:proofErr w:type="spellEnd"/>
          </w:p>
        </w:tc>
        <w:tc>
          <w:tcPr>
            <w:tcW w:w="923" w:type="dxa"/>
            <w:vAlign w:val="center"/>
          </w:tcPr>
          <w:p w14:paraId="14B83E30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40F9B298" w14:textId="77777777" w:rsidTr="00577ED6">
        <w:tc>
          <w:tcPr>
            <w:tcW w:w="1951" w:type="dxa"/>
            <w:vAlign w:val="center"/>
          </w:tcPr>
          <w:p w14:paraId="58194B9D" w14:textId="46BEF95F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 </w:t>
            </w:r>
            <w:proofErr w:type="spellStart"/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maj</w:t>
            </w:r>
            <w:proofErr w:type="spellEnd"/>
          </w:p>
        </w:tc>
        <w:tc>
          <w:tcPr>
            <w:tcW w:w="6379" w:type="dxa"/>
            <w:vAlign w:val="center"/>
          </w:tcPr>
          <w:p w14:paraId="5D769DED" w14:textId="3B5B264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maior</w:t>
            </w:r>
          </w:p>
        </w:tc>
        <w:tc>
          <w:tcPr>
            <w:tcW w:w="923" w:type="dxa"/>
            <w:vAlign w:val="center"/>
          </w:tcPr>
          <w:p w14:paraId="2A956969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28953664" w14:textId="77777777" w:rsidTr="00577ED6">
        <w:tc>
          <w:tcPr>
            <w:tcW w:w="1951" w:type="dxa"/>
            <w:vAlign w:val="center"/>
          </w:tcPr>
          <w:p w14:paraId="5BC11663" w14:textId="0B4F2BA9" w:rsidR="006D1A77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6379" w:type="dxa"/>
            <w:vAlign w:val="center"/>
          </w:tcPr>
          <w:p w14:paraId="1984B392" w14:textId="4915BDF3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menor</w:t>
            </w:r>
          </w:p>
        </w:tc>
        <w:tc>
          <w:tcPr>
            <w:tcW w:w="923" w:type="dxa"/>
            <w:vAlign w:val="center"/>
          </w:tcPr>
          <w:p w14:paraId="12E9A615" w14:textId="77777777" w:rsidR="006D1A77" w:rsidRPr="009C2F12" w:rsidRDefault="006D1A77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045CB" w:rsidRPr="009C2F12" w14:paraId="6A58D535" w14:textId="77777777" w:rsidTr="00577ED6">
        <w:tc>
          <w:tcPr>
            <w:tcW w:w="1951" w:type="dxa"/>
            <w:vAlign w:val="center"/>
          </w:tcPr>
          <w:p w14:paraId="7FFD4A67" w14:textId="47C5C846" w:rsidR="008045CB" w:rsidRDefault="00953168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8045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</w:t>
            </w:r>
            <w:proofErr w:type="spellEnd"/>
          </w:p>
        </w:tc>
        <w:tc>
          <w:tcPr>
            <w:tcW w:w="6379" w:type="dxa"/>
            <w:vAlign w:val="center"/>
          </w:tcPr>
          <w:p w14:paraId="331C3C68" w14:textId="27D0CF8A" w:rsidR="008045CB" w:rsidRDefault="008045CB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Acorde diminuto</w:t>
            </w:r>
          </w:p>
        </w:tc>
        <w:tc>
          <w:tcPr>
            <w:tcW w:w="923" w:type="dxa"/>
            <w:vAlign w:val="center"/>
          </w:tcPr>
          <w:p w14:paraId="5D463B2B" w14:textId="77777777" w:rsidR="008045CB" w:rsidRPr="009C2F12" w:rsidRDefault="008045CB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7E2E7740" w14:textId="77777777" w:rsidTr="00577ED6">
        <w:tc>
          <w:tcPr>
            <w:tcW w:w="1951" w:type="dxa"/>
            <w:vAlign w:val="center"/>
          </w:tcPr>
          <w:p w14:paraId="344A907D" w14:textId="57A1C869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6379" w:type="dxa"/>
            <w:vAlign w:val="center"/>
          </w:tcPr>
          <w:p w14:paraId="2B95CE8C" w14:textId="50C85521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Sustenido</w:t>
            </w:r>
          </w:p>
        </w:tc>
        <w:tc>
          <w:tcPr>
            <w:tcW w:w="923" w:type="dxa"/>
            <w:vAlign w:val="center"/>
          </w:tcPr>
          <w:p w14:paraId="2D21A11C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1A77" w:rsidRPr="009C2F12" w14:paraId="3D45F8FE" w14:textId="77777777" w:rsidTr="00577ED6">
        <w:tc>
          <w:tcPr>
            <w:tcW w:w="1951" w:type="dxa"/>
            <w:vAlign w:val="center"/>
          </w:tcPr>
          <w:p w14:paraId="10E19DD4" w14:textId="70432486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6379" w:type="dxa"/>
            <w:vAlign w:val="center"/>
          </w:tcPr>
          <w:p w14:paraId="3A707FFE" w14:textId="07CC5DAD" w:rsidR="006D1A77" w:rsidRDefault="006D1A77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Bemol</w:t>
            </w:r>
          </w:p>
        </w:tc>
        <w:tc>
          <w:tcPr>
            <w:tcW w:w="923" w:type="dxa"/>
            <w:vAlign w:val="center"/>
          </w:tcPr>
          <w:p w14:paraId="08EB1309" w14:textId="77777777" w:rsidR="006D1A77" w:rsidRPr="009C2F12" w:rsidRDefault="006D1A77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A055D" w:rsidRPr="009C2F12" w14:paraId="456E698B" w14:textId="77777777" w:rsidTr="00577ED6">
        <w:tc>
          <w:tcPr>
            <w:tcW w:w="1951" w:type="dxa"/>
            <w:vAlign w:val="center"/>
          </w:tcPr>
          <w:p w14:paraId="238B043E" w14:textId="569B622D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Hz</w:t>
            </w:r>
          </w:p>
        </w:tc>
        <w:tc>
          <w:tcPr>
            <w:tcW w:w="6379" w:type="dxa"/>
            <w:vAlign w:val="center"/>
          </w:tcPr>
          <w:p w14:paraId="272E8E53" w14:textId="3C07EA62" w:rsidR="001A055D" w:rsidRDefault="001A055D" w:rsidP="009C316F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Hertz</w:t>
            </w:r>
          </w:p>
        </w:tc>
        <w:tc>
          <w:tcPr>
            <w:tcW w:w="923" w:type="dxa"/>
            <w:vAlign w:val="center"/>
          </w:tcPr>
          <w:p w14:paraId="4016CAC9" w14:textId="77777777" w:rsidR="001A055D" w:rsidRPr="009C2F12" w:rsidRDefault="001A055D" w:rsidP="006D1A7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C52984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A7DBF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AE713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3A26B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EB3AB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38D70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9DD8C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591E45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F2CC1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8C04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99E3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C18D7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5BF71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236C2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F7CCA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7247D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3B70B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F828E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206145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406C30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8311EE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539C8B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A96C77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1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5DB3079E" w14:textId="77777777" w:rsidR="000D0A5A" w:rsidRPr="009C2F12" w:rsidRDefault="00D76AF2" w:rsidP="00645259">
      <w:pPr>
        <w:pStyle w:val="Ttulo1"/>
        <w:numPr>
          <w:ilvl w:val="0"/>
          <w:numId w:val="1"/>
        </w:numPr>
        <w:rPr>
          <w:color w:val="000000" w:themeColor="text1"/>
          <w:lang w:val="en-US"/>
        </w:rPr>
      </w:pPr>
      <w:bookmarkStart w:id="227" w:name="_Toc24293977"/>
      <w:r w:rsidRPr="00574852">
        <w:rPr>
          <w:color w:val="000000" w:themeColor="text1"/>
        </w:rPr>
        <w:lastRenderedPageBreak/>
        <w:t>I</w:t>
      </w:r>
      <w:r w:rsidR="00F83091" w:rsidRPr="00574852">
        <w:rPr>
          <w:color w:val="000000" w:themeColor="text1"/>
        </w:rPr>
        <w:t>ntrodução</w:t>
      </w:r>
      <w:bookmarkEnd w:id="227"/>
    </w:p>
    <w:p w14:paraId="383811F0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A150059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CAA22C7" w14:textId="104488A6" w:rsidR="00980375" w:rsidRDefault="00980375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 cifra é uma notação musical utilizada para indicar os acordes que serão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executados por um instrumento (como piano, violão ou ukulele, por exemplo).</w:t>
      </w:r>
      <w:r w:rsidR="005748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Ela é bastante utilizada acima das letras, tablaturas ou partituras, indicando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acorde a ser tocado em conjunto a melodia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594609037"/>
          <w:citation/>
        </w:sdtPr>
        <w:sdtContent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wik19 \l 1046 </w:instrText>
          </w:r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ins w:id="228" w:author="Livisghton Kleber" w:date="2019-11-10T16:00:00Z">
            <w:r w:rsidR="005D1812" w:rsidRPr="005D181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rPrChange w:id="229" w:author="Livisghton Kleber" w:date="2019-11-10T16:00:00Z">
                  <w:rPr/>
                </w:rPrChange>
              </w:rPr>
              <w:t>(1)</w:t>
            </w:r>
          </w:ins>
          <w:del w:id="230" w:author="Livisghton Kleber" w:date="2019-11-10T16:00:00Z">
            <w:r w:rsidR="00687C92" w:rsidRPr="009346D2" w:rsidDel="005D1812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delText>(1)</w:delText>
            </w:r>
          </w:del>
          <w:r w:rsidR="004A299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. É bastante comum que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amadores ou não profissionais não possuam a habilidade de distinguir os acordes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pelos seus próprios ouvidos, fazendo-os recorrerem a sites de cifras como: </w:t>
      </w:r>
      <w:r w:rsidR="000A6BAE"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cifra Club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837618134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 xml:space="preserve"> </w:t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(2)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, cifras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907409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cif191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(3)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ou pega cifra</w:t>
      </w:r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713432567"/>
          <w:citation/>
        </w:sdtPr>
        <w:sdtContent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peg19 \l 1046 </w:instrTex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(4)</w:t>
          </w:r>
          <w:r w:rsidR="000A6BA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0A6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por exemplo. No entanto, existem várias músicas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que não estão cadastradas na base de dados dessas ferramentas, dificultando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375">
        <w:rPr>
          <w:rFonts w:ascii="Times New Roman" w:hAnsi="Times New Roman" w:cs="Times New Roman"/>
          <w:color w:val="000000" w:themeColor="text1"/>
          <w:sz w:val="24"/>
          <w:szCs w:val="24"/>
        </w:rPr>
        <w:t>assim, o aprendizado dessas canções por parte dos músicos menos experientes.</w:t>
      </w:r>
    </w:p>
    <w:p w14:paraId="567A40CF" w14:textId="2A5797C8" w:rsidR="00F53B5A" w:rsidRDefault="00F53B5A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VELOSO e FEITOSA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243008374"/>
          <w:citation/>
        </w:sdtPr>
        <w:sdtContent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EC079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, “...a capacidade de identificar, nomear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ou produzir a frequência de um estímulo tonal sem o auxílio de um tom de referência”, caracterizam músicos que possuem “ouvido absoluto”. Similarmente,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SANTOS JUNIOR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54692197"/>
          <w:citation/>
        </w:sdtPr>
        <w:sdtContent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Jun14 \l 1046 </w:instrTex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(6)</w:t>
          </w:r>
          <w:r w:rsidR="005425F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="0054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fala sobre “ouvido relativo” em músicos que consiste em;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“...não se limita a identificar as notas, mas também as características intervalares que permitem entender a música e as relações entre as notas, acordes e</w:t>
      </w:r>
      <w:r w:rsidR="00EC07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melodias”.  Em virtude disto, esses tipos de músicos não apresentam problemas ou dificuldades em identificar notas musicais e reproduzi-las.  Por outro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lado, a ocorrência de ter um ouvido absoluto é rara, de acordo com VELOSO 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FEITOSA, 1 para cada 10.000 pessoas, considerando-se a população da Europa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e América do Norte, sendo mais comumente observada em músicos (cerca de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20%)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654979807"/>
          <w:citation/>
        </w:sdtPr>
        <w:sdtContent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D12C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CITATION Vel13 \l 1046 </w:instrTex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687C92" w:rsidRPr="009346D2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(5)</w:t>
          </w:r>
          <w:r w:rsidR="00B5291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. Já para possuir um ouvido relativo requer treino e isso leva tempo</w:t>
      </w:r>
      <w:r w:rsidR="00AC40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53B5A">
        <w:rPr>
          <w:rFonts w:ascii="Times New Roman" w:hAnsi="Times New Roman" w:cs="Times New Roman"/>
          <w:color w:val="000000" w:themeColor="text1"/>
          <w:sz w:val="24"/>
          <w:szCs w:val="24"/>
        </w:rPr>
        <w:t>para aperfeiçoar.</w:t>
      </w:r>
    </w:p>
    <w:p w14:paraId="71731D98" w14:textId="0D6B1248" w:rsidR="003638D3" w:rsidRPr="008E084D" w:rsidRDefault="00D8327B" w:rsidP="008E084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base nisto, este trabalho tem como objetivo construir um modelo computacional que seja capaz de estimar acordes musicais dado um arquivo 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música. Para isso, 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foram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estudado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 baseados em redes neurais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como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</w:t>
      </w:r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3DE9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estimar os acordes 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música</w:t>
      </w:r>
      <w:r w:rsidR="009216F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. Com isso, espera-se colaborar no auxílio do aprendizado de músicos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iniciantes e amadores que não apresentam nenhuma das características mencionadas anteriormente.</w:t>
      </w:r>
    </w:p>
    <w:p w14:paraId="09DED0B5" w14:textId="5FA916D7" w:rsidR="00EA2216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E2944" w14:textId="77777777" w:rsidR="008E084D" w:rsidRPr="009C2F12" w:rsidRDefault="008E084D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F978F5" w14:textId="0D3E1265" w:rsidR="00EA2216" w:rsidRPr="009C2F12" w:rsidRDefault="003F4E9D" w:rsidP="00645259">
      <w:pPr>
        <w:pStyle w:val="Ttulo2"/>
        <w:numPr>
          <w:ilvl w:val="1"/>
          <w:numId w:val="1"/>
        </w:numPr>
        <w:rPr>
          <w:color w:val="000000" w:themeColor="text1"/>
        </w:rPr>
      </w:pPr>
      <w:bookmarkStart w:id="231" w:name="_Toc24293978"/>
      <w:r>
        <w:rPr>
          <w:color w:val="000000" w:themeColor="text1"/>
        </w:rPr>
        <w:t>Objetivos</w:t>
      </w:r>
      <w:bookmarkEnd w:id="231"/>
    </w:p>
    <w:p w14:paraId="54A23A9A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AEF97D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F0807" w14:textId="178D5F35" w:rsidR="00D6691E" w:rsidRDefault="008E084D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objetivo deste trabalho, é criar um modelo computacional que seja capaz de estimar acordes musicais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 um arquivo de música. Para isso, foram estudados modelos baseados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em redes 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neurais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artificiais e técnicas de processamento de áudio</w:t>
      </w:r>
      <w:r w:rsidR="009C7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o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realçar as características dos acordes dentro de uma composição musical.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>Com isso, espera-se colaborar no auxílio do aprendizado de músicos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38B3" w:rsidRPr="00D832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iniciantes e amadores </w:t>
      </w:r>
      <w:r w:rsidR="00CD38B3">
        <w:rPr>
          <w:rFonts w:ascii="Times New Roman" w:hAnsi="Times New Roman" w:cs="Times New Roman"/>
          <w:color w:val="000000" w:themeColor="text1"/>
          <w:sz w:val="24"/>
          <w:szCs w:val="24"/>
        </w:rPr>
        <w:t>que não tem a habilidade de identificar os acordes musicais.</w:t>
      </w:r>
    </w:p>
    <w:p w14:paraId="258A36CB" w14:textId="77777777" w:rsidR="002F0539" w:rsidRPr="009C2F12" w:rsidRDefault="002F0539" w:rsidP="002F053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3B13C" w14:textId="2E168D76" w:rsidR="00F83091" w:rsidRPr="009C2F12" w:rsidRDefault="00F83091" w:rsidP="00645259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232" w:name="_Toc24293979"/>
      <w:r w:rsidRPr="009C2F12">
        <w:rPr>
          <w:color w:val="000000" w:themeColor="text1"/>
        </w:rPr>
        <w:t>Objetivos</w:t>
      </w:r>
      <w:r w:rsidR="002F0539">
        <w:rPr>
          <w:color w:val="000000" w:themeColor="text1"/>
        </w:rPr>
        <w:t xml:space="preserve"> Específicos</w:t>
      </w:r>
      <w:bookmarkEnd w:id="232"/>
    </w:p>
    <w:p w14:paraId="01DF0A5B" w14:textId="77777777" w:rsidR="00F83091" w:rsidRPr="009C2F12" w:rsidRDefault="00F83091" w:rsidP="002F05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CF4A3" w14:textId="7A8E8275" w:rsidR="002874CF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Aplicar a técnica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os arquivos de áudio</w:t>
      </w:r>
      <w:r w:rsidR="009914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E35391" w14:textId="2BB1BF1E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Realizar o Treinamento da máquina utilizando dois algoritmos de aprendizagem: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ultilayer </w:t>
      </w:r>
      <w:r w:rsidR="00D0242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</w:t>
      </w:r>
      <w:r w:rsidRPr="002F053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erceptrons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</w:t>
      </w:r>
      <w:r w:rsidR="007816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6F895D" w14:textId="3C8D84D4" w:rsidR="002F0539" w:rsidRPr="002F0539" w:rsidRDefault="002F0539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Analisar os resultados por meio de tabelas</w:t>
      </w:r>
      <w:r w:rsidR="00C822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61F82A" w14:textId="13B32D73" w:rsidR="001F7DB4" w:rsidRPr="002F0539" w:rsidRDefault="001F7DB4" w:rsidP="0064525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2F0539">
        <w:rPr>
          <w:color w:val="000000" w:themeColor="text1"/>
        </w:rPr>
        <w:br w:type="page"/>
      </w:r>
    </w:p>
    <w:p w14:paraId="6D7A6A20" w14:textId="0A03E28E" w:rsidR="007C4B9A" w:rsidRPr="009C2F12" w:rsidRDefault="00E85598" w:rsidP="00645259">
      <w:pPr>
        <w:pStyle w:val="Ttulo1"/>
        <w:numPr>
          <w:ilvl w:val="0"/>
          <w:numId w:val="3"/>
        </w:numPr>
        <w:rPr>
          <w:color w:val="000000" w:themeColor="text1"/>
        </w:rPr>
      </w:pPr>
      <w:bookmarkStart w:id="233" w:name="_Toc24293980"/>
      <w:r>
        <w:rPr>
          <w:color w:val="000000" w:themeColor="text1"/>
        </w:rPr>
        <w:lastRenderedPageBreak/>
        <w:t>Fundame</w:t>
      </w:r>
      <w:r w:rsidR="005962FA">
        <w:rPr>
          <w:color w:val="000000" w:themeColor="text1"/>
        </w:rPr>
        <w:t>ntação</w:t>
      </w:r>
      <w:r>
        <w:rPr>
          <w:color w:val="000000" w:themeColor="text1"/>
        </w:rPr>
        <w:t xml:space="preserve"> teóric</w:t>
      </w:r>
      <w:r w:rsidR="005962FA">
        <w:rPr>
          <w:color w:val="000000" w:themeColor="text1"/>
        </w:rPr>
        <w:t>a</w:t>
      </w:r>
      <w:bookmarkEnd w:id="233"/>
    </w:p>
    <w:p w14:paraId="0C464C08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DF92DD" w14:textId="77777777" w:rsidR="00B20A3B" w:rsidRPr="000C2F44" w:rsidRDefault="00B20A3B" w:rsidP="000C2F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21ED2" w14:textId="4044EB9D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>introduzido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alguns conceitos básicos necessário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78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entendimento deste trabalho.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Inicialmente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explicados</w:t>
      </w:r>
      <w:r w:rsidR="006E4E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conceitos básicos de notas e acordes musicais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Em seguida, 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>apresentad</w:t>
      </w:r>
      <w:r w:rsidR="00B14E4C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167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teorias computacionais de processamento de sinais e redes neurais.</w:t>
      </w:r>
    </w:p>
    <w:p w14:paraId="353545EA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803DD" w14:textId="1612F7BB" w:rsidR="007F2744" w:rsidRPr="009C2F12" w:rsidRDefault="009F3CD9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34" w:name="_Toc24293981"/>
      <w:r>
        <w:rPr>
          <w:color w:val="000000" w:themeColor="text1"/>
          <w:sz w:val="28"/>
        </w:rPr>
        <w:t xml:space="preserve">Conceitos </w:t>
      </w:r>
      <w:r w:rsidR="006524FF">
        <w:rPr>
          <w:color w:val="000000" w:themeColor="text1"/>
          <w:sz w:val="28"/>
        </w:rPr>
        <w:t>M</w:t>
      </w:r>
      <w:r>
        <w:rPr>
          <w:color w:val="000000" w:themeColor="text1"/>
          <w:sz w:val="28"/>
        </w:rPr>
        <w:t>usicais</w:t>
      </w:r>
      <w:bookmarkEnd w:id="234"/>
      <w:r>
        <w:rPr>
          <w:color w:val="000000" w:themeColor="text1"/>
          <w:sz w:val="28"/>
        </w:rPr>
        <w:t xml:space="preserve"> </w:t>
      </w:r>
    </w:p>
    <w:p w14:paraId="2F4917AB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DC18E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73488" w14:textId="703565F6" w:rsidR="00D812E7" w:rsidRDefault="003F722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elemento mínimo sonoro dentro de uma composição musical é chamado de nota musical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Este elemento apresenta um único modo de vibração do ar e </w:t>
      </w:r>
      <w:r w:rsidR="00F40725">
        <w:rPr>
          <w:rFonts w:ascii="Times New Roman" w:hAnsi="Times New Roman" w:cs="Times New Roman"/>
          <w:color w:val="000000" w:themeColor="text1"/>
          <w:sz w:val="24"/>
          <w:szCs w:val="24"/>
        </w:rPr>
        <w:t>está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relacionado a uma frequência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medida em </w:t>
      </w:r>
      <w:r w:rsidR="00B10E09">
        <w:rPr>
          <w:rFonts w:ascii="Times New Roman" w:hAnsi="Times New Roman" w:cs="Times New Roman"/>
          <w:color w:val="000000" w:themeColor="text1"/>
          <w:sz w:val="24"/>
          <w:szCs w:val="24"/>
        </w:rPr>
        <w:t>Hz)</w:t>
      </w:r>
      <w:r w:rsidR="008C1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onde descreve em termos f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sicos se </w:t>
      </w:r>
      <w:r w:rsidR="00C006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 </w:t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é mais grave ou mais aguda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_Ref23619972 \r \h </w:instrTex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E1CF9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BC4E4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859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7ADB45" w14:textId="6AA010F7" w:rsidR="00F95820" w:rsidRDefault="001F31A5" w:rsidP="00B0171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nosso sistema musical, ocidental, é composto por doze notas musicais diferentes, sendo sete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notas naturais (Dó, Ré, Mi, Fá, Sol, Lá e Si)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cinco as acidentadas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dependendo da escala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podem ser (Dó#, Ré#, Fá#, Sol# e Lá#)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</w:t>
      </w:r>
      <w:proofErr w:type="spellStart"/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sustenid</w:t>
      </w:r>
      <w:r w:rsidR="007A3E6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 (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Réb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Mi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Sol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Lá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  <w:r w:rsidR="00DB50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representando as notas bemóis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Estas doze notas podem ser </w:t>
      </w:r>
      <w:r w:rsidR="00914F8D">
        <w:rPr>
          <w:rFonts w:ascii="Times New Roman" w:hAnsi="Times New Roman" w:cs="Times New Roman"/>
          <w:color w:val="000000" w:themeColor="text1"/>
          <w:sz w:val="24"/>
          <w:szCs w:val="24"/>
        </w:rPr>
        <w:t>vistas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graficamente nas </w:t>
      </w:r>
      <w:r w:rsidR="0056645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3E1A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96086E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01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2</w:t>
      </w:r>
      <w:r w:rsidR="007559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A926FF" w14:textId="77777777" w:rsidR="00B0171C" w:rsidRDefault="00B0171C" w:rsidP="00F95820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F7F6D99" w14:textId="5FC9B81D" w:rsidR="00F95820" w:rsidRDefault="00F95820" w:rsidP="00F9582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733F1B" wp14:editId="539A4158">
            <wp:extent cx="5684807" cy="904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as naturais e sustenido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7"/>
                    <a:stretch/>
                  </pic:blipFill>
                  <pic:spPr bwMode="auto">
                    <a:xfrm>
                      <a:off x="0" y="0"/>
                      <a:ext cx="5684807" cy="90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75007" w14:textId="7F5FF401" w:rsidR="00B0171C" w:rsidRPr="00452D0D" w:rsidRDefault="00F95820" w:rsidP="00B0171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35" w:name="_Toc24294023"/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36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 xml:space="preserve">Figura </w: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37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begin"/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38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instrText xml:space="preserve"> SEQ Figura \* ARABIC </w:instrTex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39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separate"/>
      </w:r>
      <w:r w:rsidR="00ED2B50" w:rsidRPr="005D1812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240" w:author="Livisghton Kleber" w:date="2019-11-10T16:04:00Z"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0"/>
              <w:szCs w:val="20"/>
            </w:rPr>
          </w:rPrChange>
        </w:rPr>
        <w:t>1</w: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41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end"/>
      </w:r>
      <w:ins w:id="242" w:author="Livisghton Kleber" w:date="2019-11-10T16:04:00Z">
        <w:r w:rsidR="005D1812" w:rsidRPr="005D1812">
          <w:rPr>
            <w:rFonts w:ascii="Times New Roman" w:hAnsi="Times New Roman" w:cs="Times New Roman"/>
            <w:color w:val="000000" w:themeColor="text1"/>
            <w:sz w:val="20"/>
            <w:szCs w:val="20"/>
            <w:rPrChange w:id="243" w:author="Livisghton Kleber" w:date="2019-11-10T16:04:00Z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rPrChange>
          </w:rPr>
          <w:t>:</w:t>
        </w:r>
      </w:ins>
      <w:del w:id="244" w:author="Livisghton Kleber" w:date="2019-11-10T16:03:00Z">
        <w:r w:rsidR="00B0171C" w:rsidRPr="005D1812" w:rsidDel="005D1812">
          <w:rPr>
            <w:rFonts w:ascii="Times New Roman" w:hAnsi="Times New Roman" w:cs="Times New Roman"/>
            <w:color w:val="000000" w:themeColor="text1"/>
            <w:sz w:val="20"/>
            <w:szCs w:val="20"/>
            <w:rPrChange w:id="245" w:author="Livisghton Kleber" w:date="2019-11-10T16:04:00Z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rPrChange>
          </w:rPr>
          <w:delText>:</w:delText>
        </w:r>
      </w:del>
      <w:r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crescente, ilustrando as notas (DÓ, DÓ#, RÉ, RÉ#, MI, FÁ, FÁ#, SOL, SOL#, LÁ, LÁ#, SÍ), nesta ordem.</w:t>
      </w:r>
      <w:r w:rsidR="00452D0D" w:rsidRPr="00452D0D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35"/>
    </w:p>
    <w:p w14:paraId="2F80747A" w14:textId="77777777" w:rsidR="00B0171C" w:rsidRPr="00B0171C" w:rsidRDefault="00B0171C" w:rsidP="00B0171C"/>
    <w:p w14:paraId="42384865" w14:textId="6586A5E6" w:rsidR="00F95820" w:rsidRDefault="00F95820" w:rsidP="00F9582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677A56" wp14:editId="1A951D02">
            <wp:extent cx="5742832" cy="8947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as naturais e bemoi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"/>
                    <a:stretch/>
                  </pic:blipFill>
                  <pic:spPr bwMode="auto">
                    <a:xfrm>
                      <a:off x="0" y="0"/>
                      <a:ext cx="5742832" cy="89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CDB79" w14:textId="21211823" w:rsidR="00E93B41" w:rsidRPr="007046E9" w:rsidRDefault="00F95820" w:rsidP="00B15ABD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246" w:name="_Toc24294024"/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47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 xml:space="preserve">Figura </w: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48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begin"/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49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instrText xml:space="preserve"> SEQ Figura \* ARABIC </w:instrTex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50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separate"/>
      </w:r>
      <w:r w:rsidR="00ED2B50" w:rsidRPr="005D1812">
        <w:rPr>
          <w:rFonts w:ascii="Times New Roman" w:hAnsi="Times New Roman" w:cs="Times New Roman"/>
          <w:noProof/>
          <w:color w:val="000000" w:themeColor="text1"/>
          <w:sz w:val="20"/>
          <w:szCs w:val="20"/>
          <w:rPrChange w:id="251" w:author="Livisghton Kleber" w:date="2019-11-10T16:04:00Z"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0"/>
              <w:szCs w:val="20"/>
            </w:rPr>
          </w:rPrChange>
        </w:rPr>
        <w:t>2</w:t>
      </w:r>
      <w:r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52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fldChar w:fldCharType="end"/>
      </w:r>
      <w:r w:rsidR="00B0171C" w:rsidRPr="005D1812">
        <w:rPr>
          <w:rFonts w:ascii="Times New Roman" w:hAnsi="Times New Roman" w:cs="Times New Roman"/>
          <w:color w:val="000000" w:themeColor="text1"/>
          <w:sz w:val="20"/>
          <w:szCs w:val="20"/>
          <w:rPrChange w:id="253" w:author="Livisghton Kleber" w:date="2019-11-10T16:04:00Z">
            <w:rPr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t>:</w:t>
      </w:r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Escala cromática decrescente, ilustrando as notas (SÍ,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LÁ,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LAb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SOL,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SOLb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FÁ,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FÁb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MI,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MIb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, RÉ, </w:t>
      </w:r>
      <w:proofErr w:type="spellStart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RÉb</w:t>
      </w:r>
      <w:proofErr w:type="spellEnd"/>
      <w:r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, DÓ), nesta ordem.</w:t>
      </w:r>
      <w:r w:rsidR="007046E9" w:rsidRP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 Fonte: próprio autor</w:t>
      </w:r>
      <w:r w:rsidR="007046E9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.</w:t>
      </w:r>
      <w:bookmarkEnd w:id="246"/>
    </w:p>
    <w:p w14:paraId="388FE5DA" w14:textId="77777777" w:rsidR="005F10A3" w:rsidRPr="005F10A3" w:rsidRDefault="005F10A3" w:rsidP="005F10A3"/>
    <w:p w14:paraId="6CD3C958" w14:textId="77777777" w:rsidR="00B15ABD" w:rsidRPr="00B15ABD" w:rsidRDefault="00B15ABD" w:rsidP="00B15ABD"/>
    <w:p w14:paraId="3A9F6ED9" w14:textId="3EC87F9F" w:rsidR="008B5B92" w:rsidRDefault="00B0171C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Já u</w:t>
      </w:r>
      <w:r w:rsidR="009C3B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acorde 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ser </w:t>
      </w:r>
      <w:r w:rsidR="00C13FC8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meio de uma combinação 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menos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F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três ou mais notas tocadas simultaneamente.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representação gráfica de um acorde em uma partitura </w:t>
      </w:r>
      <w:r w:rsidR="0082473F">
        <w:rPr>
          <w:rFonts w:ascii="Times New Roman" w:hAnsi="Times New Roman" w:cs="Times New Roman"/>
          <w:color w:val="000000" w:themeColor="text1"/>
          <w:sz w:val="24"/>
          <w:szCs w:val="24"/>
        </w:rPr>
        <w:t>ou cifra</w:t>
      </w:r>
      <w:r w:rsidR="00E216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>pode ser vist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 </w:t>
      </w:r>
      <w:r w:rsidR="0028427C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iguras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8C027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5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252DB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F7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F857E8" w14:textId="77777777" w:rsidR="00A82711" w:rsidRDefault="00A82711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1828CC" w14:textId="77777777" w:rsidR="008C027C" w:rsidRDefault="00EB1AD3" w:rsidP="008C027C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02C6B" wp14:editId="76BB4395">
            <wp:extent cx="3306388" cy="905773"/>
            <wp:effectExtent l="0" t="0" r="889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or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8" cy="9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EEE3" w14:textId="44791EC3" w:rsidR="00AB0394" w:rsidRPr="00221C4E" w:rsidRDefault="008C027C" w:rsidP="008C027C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54" w:name="_Toc24294025"/>
      <w:r w:rsidRPr="00E80EF7">
        <w:rPr>
          <w:rFonts w:ascii="Times New Roman" w:hAnsi="Times New Roman" w:cs="Times New Roman"/>
          <w:color w:val="auto"/>
          <w:sz w:val="20"/>
          <w:szCs w:val="20"/>
          <w:rPrChange w:id="255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t xml:space="preserve">Figura </w:t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56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begin"/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57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instrText xml:space="preserve"> SEQ Figura \* ARABIC </w:instrText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58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separate"/>
      </w:r>
      <w:r w:rsidR="00ED2B50" w:rsidRPr="00E80EF7">
        <w:rPr>
          <w:rFonts w:ascii="Times New Roman" w:hAnsi="Times New Roman" w:cs="Times New Roman"/>
          <w:noProof/>
          <w:color w:val="auto"/>
          <w:sz w:val="20"/>
          <w:szCs w:val="20"/>
          <w:rPrChange w:id="259" w:author="Livisghton Kleber" w:date="2019-11-10T16:04:00Z">
            <w:rPr>
              <w:rFonts w:ascii="Times New Roman" w:hAnsi="Times New Roman" w:cs="Times New Roman"/>
              <w:b w:val="0"/>
              <w:bCs w:val="0"/>
              <w:noProof/>
              <w:color w:val="auto"/>
              <w:sz w:val="20"/>
              <w:szCs w:val="20"/>
            </w:rPr>
          </w:rPrChange>
        </w:rPr>
        <w:t>3</w:t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60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end"/>
      </w:r>
      <w:r w:rsidRPr="00E80EF7">
        <w:rPr>
          <w:rFonts w:ascii="Times New Roman" w:hAnsi="Times New Roman" w:cs="Times New Roman"/>
          <w:color w:val="auto"/>
          <w:sz w:val="20"/>
          <w:szCs w:val="20"/>
          <w:rPrChange w:id="261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t>:</w:t>
      </w:r>
      <w:r w:rsidRPr="00221C4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em partituras</w:t>
      </w:r>
      <w:bookmarkEnd w:id="254"/>
    </w:p>
    <w:p w14:paraId="614B360F" w14:textId="77777777" w:rsidR="008C027C" w:rsidRPr="008C027C" w:rsidRDefault="008C027C" w:rsidP="008C027C"/>
    <w:p w14:paraId="0515E037" w14:textId="77777777" w:rsidR="002B502B" w:rsidRDefault="00AB0394" w:rsidP="002B502B">
      <w:pPr>
        <w:keepNext/>
        <w:jc w:val="center"/>
      </w:pPr>
      <w:r>
        <w:rPr>
          <w:noProof/>
        </w:rPr>
        <w:drawing>
          <wp:inline distT="0" distB="0" distL="0" distR="0" wp14:anchorId="2F9B8AF9" wp14:editId="7D2F4EEA">
            <wp:extent cx="3705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133" w14:textId="335BF7D9" w:rsidR="00AB0394" w:rsidRPr="004860CF" w:rsidRDefault="002B502B" w:rsidP="002B502B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262" w:name="_Toc24294026"/>
      <w:r w:rsidRPr="00220DAF">
        <w:rPr>
          <w:rFonts w:ascii="Times New Roman" w:hAnsi="Times New Roman" w:cs="Times New Roman"/>
          <w:color w:val="auto"/>
          <w:sz w:val="20"/>
          <w:szCs w:val="20"/>
          <w:rPrChange w:id="263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t xml:space="preserve">Figura </w:t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4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begin"/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5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instrText xml:space="preserve"> SEQ Figura \* ARABIC </w:instrText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6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separate"/>
      </w:r>
      <w:r w:rsidR="00ED2B50" w:rsidRPr="00220DAF">
        <w:rPr>
          <w:rFonts w:ascii="Times New Roman" w:hAnsi="Times New Roman" w:cs="Times New Roman"/>
          <w:noProof/>
          <w:color w:val="auto"/>
          <w:sz w:val="20"/>
          <w:szCs w:val="20"/>
          <w:rPrChange w:id="267" w:author="Livisghton Kleber" w:date="2019-11-10T16:04:00Z">
            <w:rPr>
              <w:rFonts w:ascii="Times New Roman" w:hAnsi="Times New Roman" w:cs="Times New Roman"/>
              <w:b w:val="0"/>
              <w:bCs w:val="0"/>
              <w:noProof/>
              <w:color w:val="auto"/>
              <w:sz w:val="20"/>
              <w:szCs w:val="20"/>
            </w:rPr>
          </w:rPrChange>
        </w:rPr>
        <w:t>4</w:t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8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fldChar w:fldCharType="end"/>
      </w:r>
      <w:r w:rsidRPr="00220DAF">
        <w:rPr>
          <w:rFonts w:ascii="Times New Roman" w:hAnsi="Times New Roman" w:cs="Times New Roman"/>
          <w:color w:val="auto"/>
          <w:sz w:val="20"/>
          <w:szCs w:val="20"/>
          <w:rPrChange w:id="269" w:author="Livisghton Kleber" w:date="2019-11-10T16:04:00Z">
            <w:rPr>
              <w:rFonts w:ascii="Times New Roman" w:hAnsi="Times New Roman" w:cs="Times New Roman"/>
              <w:b w:val="0"/>
              <w:bCs w:val="0"/>
              <w:color w:val="auto"/>
              <w:sz w:val="20"/>
              <w:szCs w:val="20"/>
            </w:rPr>
          </w:rPrChange>
        </w:rPr>
        <w:t>: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Representação de acordes na música </w:t>
      </w:r>
      <w:proofErr w:type="spellStart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>Let</w:t>
      </w:r>
      <w:proofErr w:type="spellEnd"/>
      <w:r w:rsidRPr="004860CF">
        <w:rPr>
          <w:rFonts w:ascii="Times New Roman" w:hAnsi="Times New Roman" w:cs="Times New Roman"/>
          <w:b w:val="0"/>
          <w:bCs w:val="0"/>
          <w:i/>
          <w:iCs/>
          <w:color w:val="auto"/>
          <w:sz w:val="20"/>
          <w:szCs w:val="20"/>
        </w:rPr>
        <w:t xml:space="preserve"> It Be</w:t>
      </w:r>
      <w:r w:rsidRPr="004860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dos Beatles. Imagem capturada do site cifra Club.</w:t>
      </w:r>
      <w:bookmarkEnd w:id="262"/>
    </w:p>
    <w:p w14:paraId="10C0A2FA" w14:textId="05240A4E" w:rsidR="00EB1AD3" w:rsidDel="00183AE4" w:rsidRDefault="00EB1AD3" w:rsidP="00D812E7">
      <w:pPr>
        <w:spacing w:after="0" w:line="360" w:lineRule="auto"/>
        <w:ind w:firstLine="708"/>
        <w:jc w:val="both"/>
        <w:rPr>
          <w:del w:id="270" w:author="Livisghton Kleber" w:date="2019-11-10T16:04:00Z"/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093906D" w14:textId="77777777" w:rsidR="000954B2" w:rsidRDefault="000954B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7D1F105" w14:textId="0ECFBC98" w:rsidR="008E001B" w:rsidRDefault="009875A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57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acordes</w:t>
      </w:r>
      <w:r w:rsidR="00A813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4262">
        <w:rPr>
          <w:rFonts w:ascii="Times New Roman" w:hAnsi="Times New Roman" w:cs="Times New Roman"/>
          <w:color w:val="000000" w:themeColor="text1"/>
          <w:sz w:val="24"/>
          <w:szCs w:val="24"/>
        </w:rPr>
        <w:t>formados por três notas são chamados de tríades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, onde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maioria das vezes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constituídos pelas notas de 1º, 3º e 5º grau. </w:t>
      </w:r>
      <w:r w:rsidR="00A06CA0">
        <w:rPr>
          <w:rFonts w:ascii="Times New Roman" w:hAnsi="Times New Roman" w:cs="Times New Roman"/>
          <w:color w:val="000000" w:themeColor="text1"/>
          <w:sz w:val="24"/>
          <w:szCs w:val="24"/>
        </w:rPr>
        <w:t>Por e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xemplo: um acorde de Dó maior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954B2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que representa o 1º, 3º e 5º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001B">
        <w:rPr>
          <w:rFonts w:ascii="Times New Roman" w:hAnsi="Times New Roman" w:cs="Times New Roman"/>
          <w:color w:val="000000" w:themeColor="text1"/>
          <w:sz w:val="24"/>
          <w:szCs w:val="24"/>
        </w:rPr>
        <w:t>respectivamente.</w:t>
      </w:r>
      <w:r w:rsidR="00122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variação das notas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e 3º e 5º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geram novos acordes, onde os mais conhecidos são: acordes maiores, menores, com quartas (SUS4), quinta aumentada e diminuta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_Ref23855436 \r \h </w:instrTex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="000773A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2448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exemplo: C, Cm, 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>Csus4, C(#5), C(b5)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0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1675A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A2820C" w14:textId="2576A375" w:rsidR="00955BB8" w:rsidRDefault="00DF728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955BB8">
        <w:rPr>
          <w:rFonts w:ascii="Times New Roman" w:hAnsi="Times New Roman" w:cs="Times New Roman"/>
          <w:color w:val="000000" w:themeColor="text1"/>
          <w:sz w:val="24"/>
          <w:szCs w:val="24"/>
        </w:rPr>
        <w:t>os acordes formados por quatro notas são chamados de tétrade, onde aparecem as notas de 7º</w:t>
      </w:r>
      <w:r w:rsidR="00290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grau.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Exemplo: um acorde de Dó com sétima é formado pelas notas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ó,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 e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34729">
        <w:rPr>
          <w:rFonts w:ascii="Times New Roman" w:hAnsi="Times New Roman" w:cs="Times New Roman"/>
          <w:color w:val="000000" w:themeColor="text1"/>
          <w:sz w:val="24"/>
          <w:szCs w:val="24"/>
        </w:rPr>
        <w:t>ib</w:t>
      </w:r>
      <w:proofErr w:type="spellEnd"/>
      <w:r w:rsidR="009D442D">
        <w:rPr>
          <w:rFonts w:ascii="Times New Roman" w:hAnsi="Times New Roman" w:cs="Times New Roman"/>
          <w:color w:val="000000" w:themeColor="text1"/>
          <w:sz w:val="24"/>
          <w:szCs w:val="24"/>
        </w:rPr>
        <w:t>, na qual representa 1º, 3º, 5º e 7º grau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12D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respectivamente</w:t>
      </w:r>
      <w:r w:rsidR="005D63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3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Similarmente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acordes 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formado</w:t>
      </w:r>
      <w:r w:rsidR="00A8483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</w:t>
      </w:r>
      <w:r w:rsidR="006E19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tríades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variação da nota do 7º grau também gera novos acordes, como podemos ver na </w:t>
      </w:r>
      <w:r w:rsidR="00E5554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C548C1">
        <w:rPr>
          <w:rFonts w:ascii="Times New Roman" w:hAnsi="Times New Roman" w:cs="Times New Roman"/>
          <w:color w:val="000000" w:themeColor="text1"/>
          <w:sz w:val="24"/>
          <w:szCs w:val="24"/>
        </w:rPr>
        <w:t>igura 5.</w:t>
      </w:r>
    </w:p>
    <w:p w14:paraId="688355AC" w14:textId="77777777" w:rsidR="00BD0FFA" w:rsidRDefault="00BD0FFA" w:rsidP="00BD0FFA">
      <w:pPr>
        <w:keepNext/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4F91428" wp14:editId="44C63EAC">
            <wp:extent cx="4895850" cy="2371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os de tetrad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53DA" w14:textId="60AB2F59" w:rsidR="008B5B92" w:rsidRDefault="00BD0FFA" w:rsidP="009A5C56">
      <w:pPr>
        <w:rPr>
          <w:rFonts w:ascii="Times New Roman" w:hAnsi="Times New Roman" w:cs="Times New Roman"/>
          <w:sz w:val="20"/>
          <w:szCs w:val="20"/>
        </w:rPr>
      </w:pPr>
      <w:bookmarkStart w:id="271" w:name="_Toc24294027"/>
      <w:r w:rsidRPr="00183AE4">
        <w:rPr>
          <w:rFonts w:ascii="Times New Roman" w:hAnsi="Times New Roman" w:cs="Times New Roman"/>
          <w:b/>
          <w:bCs/>
          <w:sz w:val="20"/>
          <w:szCs w:val="20"/>
          <w:rPrChange w:id="272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t xml:space="preserve">Figura </w:t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3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fldChar w:fldCharType="begin"/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4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instrText xml:space="preserve"> SEQ Figura \* ARABIC </w:instrText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5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fldChar w:fldCharType="separate"/>
      </w:r>
      <w:r w:rsidR="00ED2B50" w:rsidRPr="00183AE4">
        <w:rPr>
          <w:rFonts w:ascii="Times New Roman" w:hAnsi="Times New Roman" w:cs="Times New Roman"/>
          <w:b/>
          <w:bCs/>
          <w:noProof/>
          <w:sz w:val="20"/>
          <w:szCs w:val="20"/>
          <w:rPrChange w:id="276" w:author="Livisghton Kleber" w:date="2019-11-10T16:05:00Z">
            <w:rPr>
              <w:rFonts w:ascii="Times New Roman" w:hAnsi="Times New Roman" w:cs="Times New Roman"/>
              <w:noProof/>
              <w:sz w:val="20"/>
              <w:szCs w:val="20"/>
            </w:rPr>
          </w:rPrChange>
        </w:rPr>
        <w:t>5</w:t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7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fldChar w:fldCharType="end"/>
      </w:r>
      <w:r w:rsidRPr="00183AE4">
        <w:rPr>
          <w:rFonts w:ascii="Times New Roman" w:hAnsi="Times New Roman" w:cs="Times New Roman"/>
          <w:b/>
          <w:bCs/>
          <w:sz w:val="20"/>
          <w:szCs w:val="20"/>
          <w:rPrChange w:id="278" w:author="Livisghton Kleber" w:date="2019-11-10T16:05:00Z">
            <w:rPr>
              <w:rFonts w:ascii="Times New Roman" w:hAnsi="Times New Roman" w:cs="Times New Roman"/>
              <w:sz w:val="20"/>
              <w:szCs w:val="20"/>
            </w:rPr>
          </w:rPrChange>
        </w:rPr>
        <w:t>:</w:t>
      </w:r>
      <w:r w:rsidRPr="00C3452D">
        <w:rPr>
          <w:rFonts w:ascii="Times New Roman" w:hAnsi="Times New Roman" w:cs="Times New Roman"/>
          <w:sz w:val="20"/>
          <w:szCs w:val="20"/>
        </w:rPr>
        <w:t xml:space="preserve"> Variações de acordes de tétrades. A letra T na última coluna representa a tónica do acorde, ou seja, a nota de 1º grau.</w:t>
      </w:r>
      <w:r w:rsidR="005C6853" w:rsidRPr="00C345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6853" w:rsidRPr="00C3452D">
        <w:rPr>
          <w:rFonts w:ascii="Times New Roman" w:hAnsi="Times New Roman" w:cs="Times New Roman"/>
          <w:sz w:val="20"/>
          <w:szCs w:val="20"/>
        </w:rPr>
        <w:t xml:space="preserve">Fonte: </w:t>
      </w:r>
      <w:hyperlink r:id="rId17" w:history="1">
        <w:r w:rsidR="009A5C56" w:rsidRPr="00AD2608">
          <w:rPr>
            <w:rStyle w:val="Hyperlink"/>
            <w:rFonts w:ascii="Times New Roman" w:hAnsi="Times New Roman" w:cs="Times New Roman"/>
            <w:sz w:val="20"/>
            <w:szCs w:val="20"/>
          </w:rPr>
          <w:t>http://aguitarra.com.br</w:t>
        </w:r>
        <w:bookmarkEnd w:id="271"/>
      </w:hyperlink>
    </w:p>
    <w:p w14:paraId="752EE1F4" w14:textId="77777777" w:rsidR="009A5C56" w:rsidRPr="009A5C56" w:rsidRDefault="009A5C56" w:rsidP="009A5C56">
      <w:pPr>
        <w:rPr>
          <w:rFonts w:ascii="Times New Roman" w:hAnsi="Times New Roman" w:cs="Times New Roman"/>
          <w:sz w:val="20"/>
          <w:szCs w:val="20"/>
        </w:rPr>
      </w:pPr>
    </w:p>
    <w:p w14:paraId="40C964A9" w14:textId="2D07DB38" w:rsidR="001266F2" w:rsidRDefault="00252935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79" w:name="_Toc24293982"/>
      <w:r>
        <w:rPr>
          <w:color w:val="000000" w:themeColor="text1"/>
          <w:sz w:val="28"/>
        </w:rPr>
        <w:t xml:space="preserve">Conceitos de </w:t>
      </w:r>
      <w:r w:rsidR="007C2BDE">
        <w:rPr>
          <w:color w:val="000000" w:themeColor="text1"/>
          <w:sz w:val="28"/>
        </w:rPr>
        <w:t>Processamento de Sinais</w:t>
      </w:r>
      <w:bookmarkEnd w:id="279"/>
    </w:p>
    <w:p w14:paraId="2171B0DD" w14:textId="77777777" w:rsidR="00946208" w:rsidRPr="00946208" w:rsidRDefault="00946208" w:rsidP="00946208"/>
    <w:p w14:paraId="63944C56" w14:textId="1C588CEC" w:rsidR="001F7DB4" w:rsidRDefault="0094620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processamento de sinais está ligado à natureza do sinal e a aplicação, onde normalmente consiste na análise e/ou modificação de sinais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utilizando teoria fundamental, aplicações e algoritmos de forma a obter informações ou apropriando o mesmo para uma aplicação espec</w:t>
      </w:r>
      <w:r w:rsidR="00F6633D">
        <w:rPr>
          <w:rFonts w:ascii="Times New Roman" w:hAnsi="Times New Roman" w:cs="Times New Roman"/>
          <w:color w:val="000000" w:themeColor="text1"/>
          <w:sz w:val="24"/>
          <w:szCs w:val="24"/>
        </w:rPr>
        <w:t>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fica. Existem </w:t>
      </w:r>
      <w:r w:rsidR="009C28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duas formas para fazer o processamento de sinais, uma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a analógica e a outra é </w:t>
      </w:r>
      <w:r w:rsidR="009424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_Ref23620281 \r \h </w:instrTex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Neste trabalho,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8F466D">
        <w:rPr>
          <w:rFonts w:ascii="Times New Roman" w:hAnsi="Times New Roman" w:cs="Times New Roman"/>
          <w:color w:val="000000" w:themeColor="text1"/>
          <w:sz w:val="24"/>
          <w:szCs w:val="24"/>
        </w:rPr>
        <w:t>utilizado o sinal no formato digital.</w:t>
      </w:r>
    </w:p>
    <w:p w14:paraId="454EF886" w14:textId="0C22EB1E" w:rsidR="000F6353" w:rsidRDefault="006829A8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poder trabalhar com um sinal digital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partindo de um sinal analógico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preciso 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discretizá-lo</w:t>
      </w:r>
      <w:r w:rsidR="008120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isso, o sinal analógico passa</w:t>
      </w:r>
      <w:r w:rsidR="001A3488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duas fases que são amostragem e quantização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(g</w:t>
      </w:r>
      <w:r w:rsidR="007D56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eralmente os 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CDs – </w:t>
      </w:r>
      <w:proofErr w:type="spellStart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Compact</w:t>
      </w:r>
      <w:proofErr w:type="spellEnd"/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Discs - </w:t>
      </w:r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utilizam 16 bit/</w:t>
      </w:r>
      <w:proofErr w:type="gramStart"/>
      <w:r w:rsidR="00EE56C9">
        <w:rPr>
          <w:rFonts w:ascii="Times New Roman" w:hAnsi="Times New Roman" w:cs="Times New Roman"/>
          <w:color w:val="000000" w:themeColor="text1"/>
          <w:sz w:val="24"/>
          <w:szCs w:val="24"/>
        </w:rPr>
        <w:t>amostra</w:t>
      </w:r>
      <w:r w:rsidR="007D5C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citar </w:t>
      </w:r>
      <w:proofErr w:type="spellStart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>tcc</w:t>
      </w:r>
      <w:proofErr w:type="spellEnd"/>
      <w:r w:rsidR="00AA77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solução computacional)</w:t>
      </w:r>
      <w:r w:rsidR="005B7E3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F63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D7ADBB" w14:textId="1FF81556" w:rsidR="005B7E35" w:rsidRDefault="000F6353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fase de amostragem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calculada a quantidade de amostras em um dado período de tempo, ou seja, haverá uma frequência (taxa de amostragem ou taxa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</w:t>
      </w:r>
      <w:r w:rsidR="00AB23C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período de tempo </w:t>
      </w:r>
      <m:oMath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, que resulta um conjunto finito de amostras para um intervalo de tempo. A expr</w:t>
      </w:r>
      <w:proofErr w:type="spellStart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>essão</w:t>
      </w:r>
      <w:proofErr w:type="spellEnd"/>
      <w:r w:rsidR="001627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matemática que representa esta fase é dada por:</w:t>
      </w:r>
    </w:p>
    <w:p w14:paraId="7ED6985B" w14:textId="77777777" w:rsidR="00A34981" w:rsidRDefault="00A34981" w:rsidP="005B7E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70125D" w14:textId="0B5747FB" w:rsidR="0016271B" w:rsidRDefault="00C42A7E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den>
        </m:f>
      </m:oMath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1</w:t>
      </w:r>
      <w:r w:rsidR="00A349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32B2BD" w14:textId="77777777" w:rsidR="00A34981" w:rsidRDefault="00A34981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E65EA" w14:textId="5FC4610B" w:rsidR="00A34981" w:rsidRDefault="00A34981" w:rsidP="005B2B9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Segundo o teorema de amostragem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quação 2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taxa de amostragem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pelo menos duas vezes a maior frequência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. O ouvido humano consegue diferenciar sons entre a faixa de frequência de 20 Hz e 22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F3B8C">
        <w:rPr>
          <w:rFonts w:ascii="Times New Roman" w:hAnsi="Times New Roman" w:cs="Times New Roman"/>
          <w:color w:val="000000" w:themeColor="text1"/>
          <w:sz w:val="24"/>
          <w:szCs w:val="24"/>
        </w:rPr>
        <w:t>050 Hz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Portanto, a 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máxima frequência do ouvido humano é de 22.050 Hz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então a frequência de </w:t>
      </w:r>
      <w:proofErr w:type="spellStart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>Nyquist</w:t>
      </w:r>
      <w:proofErr w:type="spellEnd"/>
      <w:r w:rsidR="00E70C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ser 44.100 Hz.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21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captadas 44.100 amostras de áudio a cada segundo</w:t>
      </w:r>
      <w:r w:rsidR="00F51BB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0398FE" w14:textId="77777777" w:rsidR="002A1E9D" w:rsidRDefault="002A1E9D" w:rsidP="00A34981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AAD977" w14:textId="0BCBDABC" w:rsidR="002A1E9D" w:rsidRDefault="00C42A7E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≥2 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C2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Eq. 2</w:t>
      </w:r>
      <w:r w:rsidR="002A1E9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263B94C" w14:textId="77777777" w:rsidR="00BF5F9D" w:rsidRDefault="00BF5F9D" w:rsidP="003C2955">
      <w:pPr>
        <w:spacing w:after="0" w:line="360" w:lineRule="auto"/>
        <w:ind w:firstLine="39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84A5B4" w14:textId="5054F795" w:rsidR="00FF3B8C" w:rsidRDefault="00103A95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transformada de Fourier 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é uma das ferramentas mais fundamenta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deste pro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cesso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>, pois ela consegue a representar um sinal que est</w:t>
      </w:r>
      <w:r w:rsidR="00C93540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domínio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</w:t>
      </w:r>
      <w:r w:rsidR="00184C4B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369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domínio da frequência. 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foi mostrado na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ç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>ão 2.1, cada nota est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="003D64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associada a uma frequência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>, fazendo com que a nota seja grave para frequência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BC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baixas e agudas para frequências altas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representação da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de Fourier (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Discrete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Fourier </w:t>
      </w:r>
      <w:proofErr w:type="spellStart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Transform</w:t>
      </w:r>
      <w:proofErr w:type="spellEnd"/>
      <w:r w:rsidR="003A15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- </w:t>
      </w:r>
      <w:r w:rsidR="00887294">
        <w:rPr>
          <w:rFonts w:ascii="Times New Roman" w:hAnsi="Times New Roman" w:cs="Times New Roman"/>
          <w:color w:val="000000" w:themeColor="text1"/>
          <w:sz w:val="24"/>
          <w:szCs w:val="24"/>
        </w:rPr>
        <w:t>DFT)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_Ref23620281 \r \h </w:instrTex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[9]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51B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N pontos</w:t>
      </w:r>
      <w:r w:rsidR="00A23B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dada por:</w:t>
      </w:r>
    </w:p>
    <w:p w14:paraId="01A6855B" w14:textId="2BCC03EA" w:rsidR="00451BCF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right" w:tblpY="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</w:tblGrid>
      <w:tr w:rsidR="00935892" w14:paraId="26B90C3B" w14:textId="77777777" w:rsidTr="00745808">
        <w:tc>
          <w:tcPr>
            <w:tcW w:w="851" w:type="dxa"/>
          </w:tcPr>
          <w:p w14:paraId="72AE6080" w14:textId="66AAF7A7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F3A1845" w14:textId="4E8D4B8A" w:rsidR="00935892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x[n]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kn</m:t>
                  </m:r>
                </m:sup>
              </m:sSubSup>
            </m:e>
          </m:nary>
        </m:oMath>
      </m:oMathPara>
    </w:p>
    <w:p w14:paraId="505547BF" w14:textId="2653FDBE" w:rsidR="00451BCF" w:rsidRPr="00BF5F9D" w:rsidRDefault="00451BCF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0CE91" w14:textId="19A56697" w:rsidR="00BF5F9D" w:rsidRDefault="006F2356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0≤k≤N-1</m:t>
        </m:r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-j(2π/N)</m:t>
            </m:r>
          </m:sup>
        </m:sSup>
      </m:oMath>
      <w:r w:rsidR="00BF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C52707" w14:textId="77777777" w:rsidR="00A23BE8" w:rsidRPr="00A34981" w:rsidRDefault="00A23BE8" w:rsidP="00E3692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AF5F02" w14:textId="47EBAA6B" w:rsidR="007B58F6" w:rsidRDefault="00EF0C48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a transformada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discreta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 de Fourier é dada por:</w:t>
      </w:r>
    </w:p>
    <w:tbl>
      <w:tblPr>
        <w:tblStyle w:val="Tabelacomgrade"/>
        <w:tblpPr w:leftFromText="141" w:rightFromText="141" w:vertAnchor="text" w:horzAnchor="margin" w:tblpXSpec="right" w:tblpY="2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"/>
      </w:tblGrid>
      <w:tr w:rsidR="00935892" w14:paraId="65AE499B" w14:textId="77777777" w:rsidTr="00745808">
        <w:tc>
          <w:tcPr>
            <w:tcW w:w="856" w:type="dxa"/>
          </w:tcPr>
          <w:p w14:paraId="2E2BE99F" w14:textId="36F5A22A" w:rsidR="00935892" w:rsidRDefault="00935892" w:rsidP="008A4A5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8A4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Eq.</w:t>
            </w:r>
            <w:r w:rsidR="002019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</w:tbl>
    <w:p w14:paraId="7BFCDEF0" w14:textId="77777777" w:rsidR="00935892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x[n]=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X[k]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-kn</m:t>
                  </m:r>
                </m:sup>
              </m:sSubSup>
            </m:e>
          </m:nary>
        </m:oMath>
      </m:oMathPara>
    </w:p>
    <w:p w14:paraId="77962C99" w14:textId="2D46461F" w:rsidR="00AB01BA" w:rsidRPr="00BF5F9D" w:rsidRDefault="00AB01BA" w:rsidP="00AB01B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7A315F" w14:textId="2464F367" w:rsidR="00EF0C48" w:rsidRDefault="00B9012E" w:rsidP="003A151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B7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nde: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0≤n≤N-1</m:t>
        </m:r>
      </m:oMath>
      <w:r w:rsidR="00A31E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1FC2E0" w14:textId="1083E7C4" w:rsidR="006524FF" w:rsidRDefault="006524FF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5EFC42" w14:textId="4ACC8C7D" w:rsidR="006524FF" w:rsidRDefault="006524F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280" w:name="_Toc24293983"/>
      <w:r w:rsidRPr="00EE42B1">
        <w:rPr>
          <w:color w:val="000000" w:themeColor="text1"/>
          <w:sz w:val="28"/>
        </w:rPr>
        <w:t xml:space="preserve">Conceitos de </w:t>
      </w:r>
      <w:r w:rsidR="0082752F" w:rsidRPr="009346D2">
        <w:rPr>
          <w:i/>
          <w:color w:val="000000" w:themeColor="text1"/>
          <w:sz w:val="28"/>
          <w:rPrChange w:id="281" w:author="Carlos Mello" w:date="2019-11-05T20:13:00Z">
            <w:rPr>
              <w:color w:val="000000" w:themeColor="text1"/>
              <w:sz w:val="28"/>
            </w:rPr>
          </w:rPrChange>
        </w:rPr>
        <w:t>Chromagram</w:t>
      </w:r>
      <w:bookmarkEnd w:id="280"/>
    </w:p>
    <w:p w14:paraId="4EEC4BED" w14:textId="7FB2B522" w:rsidR="00EE42B1" w:rsidRPr="0025230F" w:rsidRDefault="00EE42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BD73C" w14:textId="2487B558" w:rsidR="00FA199E" w:rsidRDefault="0025230F" w:rsidP="00674E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proofErr w:type="spellStart"/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EC4DB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</w:t>
      </w:r>
      <w:r w:rsidR="002730F7" w:rsidRPr="0028251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representado em </w:t>
      </w:r>
      <w:proofErr w:type="spellStart"/>
      <w:r w:rsidRPr="001E020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3A151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proofErr w:type="spellEnd"/>
      <w:r w:rsidR="002730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é uma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ferramenta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poderosa de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extração de características</w:t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contexto </w:t>
      </w:r>
      <w:r w:rsidR="00A53E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reconhecimento de acordes </w:t>
      </w:r>
      <w:r w:rsidR="00A259B6">
        <w:rPr>
          <w:rFonts w:ascii="Times New Roman" w:hAnsi="Times New Roman" w:cs="Times New Roman"/>
          <w:color w:val="000000" w:themeColor="text1"/>
          <w:sz w:val="24"/>
          <w:szCs w:val="24"/>
        </w:rPr>
        <w:t>musica</w:t>
      </w:r>
      <w:r w:rsidR="00B952A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_Ref23768491 \r \h </w:instrTex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="0039377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B0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foi introduzida por</w:t>
      </w:r>
      <w:r w:rsidR="00441730" w:rsidRPr="004417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Fujishima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_Ref23620848 \r \h </w:instrTex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[11]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03A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484">
        <w:rPr>
          <w:rFonts w:ascii="Times New Roman" w:hAnsi="Times New Roman" w:cs="Times New Roman"/>
          <w:color w:val="000000" w:themeColor="text1"/>
          <w:sz w:val="24"/>
          <w:szCs w:val="24"/>
        </w:rPr>
        <w:t>Ele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 ser utilizado para extrair características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harm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onia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_Ref23620866 \r \h </w:instrTex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[12]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ou</w:t>
      </w:r>
      <w:r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0DFE" w:rsidRPr="0025230F">
        <w:rPr>
          <w:rFonts w:ascii="Times New Roman" w:hAnsi="Times New Roman" w:cs="Times New Roman"/>
          <w:color w:val="000000" w:themeColor="text1"/>
          <w:sz w:val="24"/>
          <w:szCs w:val="24"/>
        </w:rPr>
        <w:t>melodi</w:t>
      </w:r>
      <w:r w:rsidR="00DD08A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_Ref23620880 \r \h </w:instrTex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[13]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uma 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composição 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061CA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sica</w:t>
      </w:r>
      <w:r w:rsidR="0099195F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C067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F12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>Geralmente</w:t>
      </w:r>
      <w:r w:rsidR="003A151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ins w:id="282" w:author="Livisghton Kleber" w:date="2019-11-09T22:30:00Z">
        <w:r w:rsidR="00012D7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</w:t>
        </w:r>
      </w:ins>
      <w:r w:rsidR="00AF0864" w:rsidRPr="00AF086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representado por um vetor de 12 posições, onde cada posição do vetor </w:t>
      </w:r>
      <w:r w:rsidR="00AE611C">
        <w:rPr>
          <w:rFonts w:ascii="Times New Roman" w:hAnsi="Times New Roman" w:cs="Times New Roman"/>
          <w:color w:val="000000" w:themeColor="text1"/>
          <w:sz w:val="24"/>
          <w:szCs w:val="24"/>
        </w:rPr>
        <w:t>pode ser interpretada como</w:t>
      </w:r>
      <w:r w:rsidR="009649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nota musical, por exemplo: </w:t>
      </w:r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{Dó, Do#, Ré, Re#, Mi, Fá, Fá#, Sol, Sol#, Lá, Lá#, </w:t>
      </w:r>
      <w:proofErr w:type="spellStart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Sí</w:t>
      </w:r>
      <w:proofErr w:type="spellEnd"/>
      <w:r w:rsidR="00F94864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Neste trabalho, o </w:t>
      </w:r>
      <w:proofErr w:type="spellStart"/>
      <w:r w:rsidR="00AF0864" w:rsidRPr="005D349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EC9">
        <w:rPr>
          <w:rFonts w:ascii="Times New Roman" w:hAnsi="Times New Roman" w:cs="Times New Roman"/>
          <w:color w:val="000000" w:themeColor="text1"/>
          <w:sz w:val="24"/>
          <w:szCs w:val="24"/>
        </w:rPr>
        <w:t>foi utilizado para obter informações apenas da harmonia da música.</w:t>
      </w:r>
    </w:p>
    <w:p w14:paraId="2B0A6378" w14:textId="588DE9F7" w:rsidR="00D130EF" w:rsidRDefault="00624CB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Existem várias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representa</w:t>
      </w:r>
      <w:r w:rsidR="00D564F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3C58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acorde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um vetor de </w:t>
      </w:r>
      <w:proofErr w:type="spellStart"/>
      <w:r w:rsidR="00AF0864" w:rsidRPr="00145A5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FC6F7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6F75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exemplo:  </w:t>
      </w:r>
    </w:p>
    <w:p w14:paraId="020AA43E" w14:textId="21EDE40B" w:rsid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30EF">
        <w:rPr>
          <w:rFonts w:ascii="Times New Roman" w:hAnsi="Times New Roman" w:cs="Times New Roman"/>
          <w:color w:val="000000" w:themeColor="text1"/>
          <w:sz w:val="24"/>
          <w:szCs w:val="24"/>
        </w:rPr>
        <w:t>Atribuir valor 1 quando a nota pertence ao acorde e 0 caso contrário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Exemplo, o acorde de dó é formado pelas notas dó, mi e sol, então o vetor de </w:t>
      </w:r>
      <w:proofErr w:type="spellStart"/>
      <w:r w:rsidR="00AF0864" w:rsidRPr="00DF01B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</w:t>
      </w:r>
      <w:proofErr w:type="spellEnd"/>
      <w:r w:rsidR="008A4A5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AF08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usando esta abordagem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seria {1, 0, 0, 0, 1, 0, 0, 1, 0, 0, 0, 0}.</w:t>
      </w:r>
    </w:p>
    <w:p w14:paraId="72FB34FF" w14:textId="45DB287A" w:rsidR="003C58C8" w:rsidRPr="00D130EF" w:rsidRDefault="00D130EF" w:rsidP="00645259">
      <w:pPr>
        <w:pStyle w:val="PargrafodaLista"/>
        <w:numPr>
          <w:ilvl w:val="0"/>
          <w:numId w:val="7"/>
        </w:num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Atribuir 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probabilidade para cada nota, onde 1 seria a probabilidade máxima da nota pertencer ao acorde e 0 caso contrário.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Exemplo, usando como base o acorde de dó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3F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novamente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70C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possível vetor gerado seria {1, 0.01, 0.01, 0.01, 0.9, 0, 0, 0.9, 0.01, 0.01, 0.01, 0.01}.</w:t>
      </w:r>
    </w:p>
    <w:p w14:paraId="160E55CA" w14:textId="77777777" w:rsidR="00145C84" w:rsidRDefault="00145C84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270D6" w14:textId="4AA54F54" w:rsidR="002004AF" w:rsidRDefault="002004AF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principais etapas de construção de um </w:t>
      </w:r>
      <w:r w:rsidRPr="00FB54E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283" w:author="Livisghton Kleber" w:date="2019-11-05T21:06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t>chromagram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pode</w:t>
      </w:r>
      <w:ins w:id="284" w:author="Carlos Mello" w:date="2019-11-05T20:15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 vista</w:t>
      </w:r>
      <w:ins w:id="285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Figura</w:t>
      </w:r>
      <w:r w:rsidR="00720E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86E12E" w14:textId="1F79563D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70724" w14:textId="0DAAFFCC" w:rsidR="001926FB" w:rsidRDefault="001926FB" w:rsidP="009346D2">
      <w:pPr>
        <w:keepNext/>
        <w:spacing w:after="0" w:line="360" w:lineRule="auto"/>
        <w:ind w:firstLine="708"/>
        <w:jc w:val="center"/>
      </w:pPr>
      <w:r>
        <w:rPr>
          <w:noProof/>
        </w:rPr>
        <w:drawing>
          <wp:inline distT="0" distB="0" distL="0" distR="0" wp14:anchorId="7423F000" wp14:editId="1F6DB513">
            <wp:extent cx="3588888" cy="49209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c-Page-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159" cy="4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24D" w14:textId="39A5C16F" w:rsidR="00720E8B" w:rsidRDefault="001926FB" w:rsidP="001926FB">
      <w:pPr>
        <w:pStyle w:val="Legenda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286" w:name="_Toc24294028"/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Figura 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Figura \* ARABIC </w:instrTex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ED2B50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6</w:t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9346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Passos para construção de um </w:t>
      </w:r>
      <w:r w:rsidRPr="009346D2">
        <w:rPr>
          <w:rFonts w:ascii="Times New Roman" w:hAnsi="Times New Roman" w:cs="Times New Roman"/>
          <w:i/>
          <w:color w:val="000000" w:themeColor="text1"/>
          <w:sz w:val="20"/>
          <w:szCs w:val="20"/>
          <w:rPrChange w:id="287" w:author="Carlos Mello" w:date="2019-11-05T20:16:00Z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rPrChange>
        </w:rPr>
        <w:t>chromagram</w:t>
      </w:r>
      <w:bookmarkEnd w:id="286"/>
    </w:p>
    <w:p w14:paraId="50219388" w14:textId="77777777" w:rsidR="001926FB" w:rsidRPr="009346D2" w:rsidRDefault="001926FB" w:rsidP="009346D2"/>
    <w:p w14:paraId="62D5C860" w14:textId="323FEFB9" w:rsidR="00720E8B" w:rsidRDefault="00720E8B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Partindo de um sinal bruto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discretizado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domínio do tempo, o primeiro passo para construir um </w:t>
      </w:r>
      <w:r w:rsidR="00984B8F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converter o sinal para domínio da frequência</w:t>
      </w:r>
      <w:r w:rsidR="00B218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calcular sua magnitude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Existem algumas técnicas para representar o sinal no domínio da frequência </w:t>
      </w:r>
      <w:r w:rsidR="00FD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forma simples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DFT. No entanto, a DFT 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>traz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descrição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d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>as frequência</w:t>
      </w:r>
      <w:ins w:id="288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presente</w:t>
      </w:r>
      <w:ins w:id="289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áudio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ins w:id="290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acordo com 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_Ref23768491 \r \h </w:instrTex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[10]</w:t>
      </w:r>
      <w:r w:rsidR="00984B8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ins w:id="291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pesquisadores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que estudam a estimação automática de acordes (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Automatic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Chord</w:t>
      </w:r>
      <w:proofErr w:type="spellEnd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D0FEA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Estimation</w:t>
      </w:r>
      <w:proofErr w:type="spellEnd"/>
      <w:r w:rsidR="00DD0FE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D0FEA">
        <w:rPr>
          <w:rFonts w:ascii="Times New Roman" w:hAnsi="Times New Roman" w:cs="Times New Roman"/>
          <w:color w:val="000000" w:themeColor="text1"/>
          <w:sz w:val="24"/>
          <w:szCs w:val="24"/>
        </w:rPr>
        <w:t>- ACE)</w:t>
      </w:r>
      <w:r w:rsidR="001543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estão interessados nas variações harmônicas locais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ins w:id="292" w:author="Carlos Mello" w:date="2019-11-05T20:16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isso, geralmente é utilizada a Transformada de Fourier de </w:t>
      </w:r>
      <w:ins w:id="293" w:author="Carlos Mello" w:date="2019-11-05T20:17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tempo </w:t>
        </w:r>
      </w:ins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curto</w:t>
      </w:r>
      <w:del w:id="294" w:author="Carlos Mello" w:date="2019-11-05T20:17:00Z">
        <w:r w:rsidR="004D2E44"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prazo</w:delText>
        </w:r>
      </w:del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del w:id="295" w:author="Carlos Mello" w:date="2019-11-05T20:17:00Z">
        <w:r w:rsidR="00EC7592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s</w:delText>
        </w:r>
      </w:del>
      <w:ins w:id="296" w:author="Carlos Mello" w:date="2019-11-05T20:17:00Z">
        <w:r w:rsidR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S</w:t>
        </w:r>
      </w:ins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hort-</w:t>
      </w:r>
      <w:del w:id="297" w:author="Carlos Mello" w:date="2019-11-05T20:17:00Z">
        <w:r w:rsidR="00EC7592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</w:delText>
        </w:r>
      </w:del>
      <w:ins w:id="298" w:author="Carlos Mello" w:date="2019-11-05T20:17:00Z">
        <w:r w:rsidR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T</w:t>
        </w:r>
      </w:ins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ime Fourier </w:t>
      </w:r>
      <w:del w:id="299" w:author="Carlos Mello" w:date="2019-11-05T20:17:00Z">
        <w:r w:rsidR="00EC7592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</w:delText>
        </w:r>
      </w:del>
      <w:proofErr w:type="spellStart"/>
      <w:ins w:id="300" w:author="Carlos Mello" w:date="2019-11-05T20:17:00Z">
        <w:r w:rsidR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T</w:t>
        </w:r>
      </w:ins>
      <w:r w:rsidR="00EC7592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ransform</w:t>
      </w:r>
      <w:proofErr w:type="spellEnd"/>
      <w:r w:rsidR="004D2E44"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413F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7592">
        <w:rPr>
          <w:rFonts w:ascii="Times New Roman" w:hAnsi="Times New Roman" w:cs="Times New Roman"/>
          <w:color w:val="000000" w:themeColor="text1"/>
          <w:sz w:val="24"/>
          <w:szCs w:val="24"/>
        </w:rPr>
        <w:t>STFT</w:t>
      </w:r>
      <w:r w:rsidR="004D2E4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653D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3D5E" w:rsidRPr="00653D5E">
        <w:rPr>
          <w:rFonts w:ascii="Times New Roman" w:hAnsi="Times New Roman" w:cs="Times New Roman"/>
          <w:color w:val="000000" w:themeColor="text1"/>
          <w:sz w:val="24"/>
          <w:szCs w:val="24"/>
        </w:rPr>
        <w:t>que calcula as magnitudes de frequência em uma janela deslizante através do sinal</w:t>
      </w:r>
      <w:r w:rsidR="00C475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F2E591" w14:textId="59DC5569" w:rsidR="002004AF" w:rsidRDefault="00660EA1" w:rsidP="00252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segundo passo, pré-processamento, </w:t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tenta eliminar parte inútil do espectro como o espectro de fundo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_Ref23774713 \r \h </w:instrTex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[17]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_Ref23774714 \r \h </w:instrTex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[18]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alguns harmônicos que podem facilmente confundir técnicas de extração de características</w:t>
      </w:r>
      <w:ins w:id="301" w:author="Carlos Mello" w:date="2019-11-05T20:17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_Ref23773985 \r \h </w:instrTex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[19]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_Ref23774935 \r \h </w:instrTex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[20]</w:t>
      </w:r>
      <w:r w:rsidR="00372B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346F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E6DF1B4" w14:textId="1D8B22D5" w:rsidR="00247335" w:rsidRDefault="0002746E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del w:id="302" w:author="Carlos Mello" w:date="2019-11-05T20:18:00Z">
        <w:r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O terceiro passo,</w:delText>
        </w:r>
        <w:r w:rsidR="00FA3A5C"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FA3A5C" w:rsidRPr="009346D2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tuning</w:delText>
        </w:r>
        <w:r w:rsidR="00247335" w:rsidDel="009346D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delText>,</w:delText>
        </w:r>
        <w:r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DD45AD"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d</w:delText>
        </w:r>
      </w:del>
      <w:ins w:id="303" w:author="Carlos Mello" w:date="2019-11-05T20:18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D</w:t>
        </w:r>
      </w:ins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acordo com </w:t>
      </w:r>
      <w:proofErr w:type="spellStart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Ellis, </w:t>
      </w:r>
      <w:r w:rsidR="00203C4C">
        <w:rPr>
          <w:rFonts w:ascii="Times New Roman" w:hAnsi="Times New Roman" w:cs="Times New Roman"/>
          <w:color w:val="000000" w:themeColor="text1"/>
          <w:sz w:val="24"/>
          <w:szCs w:val="24"/>
        </w:rPr>
        <w:t>existem</w:t>
      </w:r>
      <w:r w:rsidR="00DD45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algumas faixas de músicas que não estão afinadas no tom padrão A4 = 440 Hz</w:t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_Ref23776535 \r \h </w:instrText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[21]</w:t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5468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A3A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Então, </w:t>
      </w:r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terceiro passo, </w:t>
      </w:r>
      <w:proofErr w:type="spellStart"/>
      <w:r w:rsidR="0071583D"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tuning</w:t>
      </w:r>
      <w:proofErr w:type="spellEnd"/>
      <w:r w:rsidR="00715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 algoritmos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_Ref23777947 \r \h </w:instrTex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[22]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_Ref23777949 \r \h </w:instrTex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[23]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7335">
        <w:rPr>
          <w:rFonts w:ascii="Times New Roman" w:hAnsi="Times New Roman" w:cs="Times New Roman"/>
          <w:color w:val="000000" w:themeColor="text1"/>
          <w:sz w:val="24"/>
          <w:szCs w:val="24"/>
        </w:rPr>
        <w:t>para ajustar a afinação dessas músicas</w:t>
      </w:r>
      <w:r w:rsidR="007509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D0AFB5" w14:textId="7DC40DC2" w:rsidR="00C52A79" w:rsidRDefault="00D9382F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ins w:id="304" w:author="Carlos Mello" w:date="2019-11-05T20:18:00Z">
        <w:r w:rsidR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t>q</w:t>
        </w:r>
      </w:ins>
      <w:del w:id="305" w:author="Carlos Mello" w:date="2019-11-05T20:18:00Z">
        <w:r w:rsidDel="009346D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Q</w:delText>
        </w:r>
      </w:del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uarto passo, cálculo de saliência de afinação, </w:t>
      </w:r>
      <w:r w:rsidR="00B71FD8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E4175A" w:rsidRPr="00E4175A">
        <w:rPr>
          <w:rFonts w:ascii="Times New Roman" w:hAnsi="Times New Roman" w:cs="Times New Roman"/>
          <w:color w:val="000000" w:themeColor="text1"/>
          <w:sz w:val="24"/>
          <w:szCs w:val="24"/>
        </w:rPr>
        <w:t>aptura a saliência da classe de afinação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>faz</w:t>
      </w:r>
      <w:r w:rsidR="00E4175A">
        <w:rPr>
          <w:rFonts w:ascii="Times New Roman" w:hAnsi="Times New Roman" w:cs="Times New Roman"/>
          <w:color w:val="000000" w:themeColor="text1"/>
          <w:sz w:val="24"/>
          <w:szCs w:val="24"/>
        </w:rPr>
        <w:t>endo</w:t>
      </w:r>
      <w:r w:rsidR="00047E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mapeamento 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espectro obtido nos passos anteriores </w:t>
      </w:r>
      <w:r w:rsidR="000200E0">
        <w:rPr>
          <w:rFonts w:ascii="Times New Roman" w:hAnsi="Times New Roman" w:cs="Times New Roman"/>
          <w:color w:val="000000" w:themeColor="text1"/>
          <w:sz w:val="24"/>
          <w:szCs w:val="24"/>
        </w:rPr>
        <w:t>com 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>saliência</w:t>
      </w:r>
      <w:del w:id="306" w:author="Carlos Mello" w:date="2019-11-05T20:20:00Z">
        <w:r w:rsidR="00162F8F" w:rsidDel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s</w:delText>
        </w:r>
      </w:del>
      <w:r w:rsidR="00162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1D70D8">
        <w:rPr>
          <w:rFonts w:ascii="Times New Roman" w:hAnsi="Times New Roman" w:cs="Times New Roman"/>
          <w:color w:val="000000" w:themeColor="text1"/>
          <w:sz w:val="24"/>
          <w:szCs w:val="24"/>
        </w:rPr>
        <w:t>e uma nota</w:t>
      </w:r>
      <w:r w:rsidR="000B77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E08F58" w14:textId="55F4E2E2" w:rsidR="00A76023" w:rsidRDefault="00D3029C" w:rsidP="0024733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 estágio final do cálculo do </w:t>
      </w:r>
      <w:r w:rsidRPr="009346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30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soma e normalização de oitavas,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4C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feita a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soma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todas as </w:t>
      </w:r>
      <w:r w:rsidR="006E2B22">
        <w:rPr>
          <w:rFonts w:ascii="Times New Roman" w:hAnsi="Times New Roman" w:cs="Times New Roman"/>
          <w:color w:val="000000" w:themeColor="text1"/>
          <w:sz w:val="24"/>
          <w:szCs w:val="24"/>
        </w:rPr>
        <w:t>saliências pertencentes</w:t>
      </w:r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ins w:id="307" w:author="Carlos Mello" w:date="2019-11-05T20:20:00Z">
        <w:r w:rsidR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uma</w:t>
        </w:r>
      </w:ins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mesma classe</w:t>
      </w:r>
      <w:ins w:id="308" w:author="Carlos Mello" w:date="2019-11-05T20:20:00Z">
        <w:r w:rsidR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del w:id="309" w:author="Carlos Mello" w:date="2019-11-05T20:20:00Z">
        <w:r w:rsidR="00FE5B88" w:rsidDel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 xml:space="preserve"> e</w:delText>
        </w:r>
      </w:del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ins w:id="310" w:author="Carlos Mello" w:date="2019-11-05T20:20:00Z">
        <w:r w:rsidR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Essa soma é </w:t>
        </w:r>
      </w:ins>
      <w:r w:rsidR="00FE5B88">
        <w:rPr>
          <w:rFonts w:ascii="Times New Roman" w:hAnsi="Times New Roman" w:cs="Times New Roman"/>
          <w:color w:val="000000" w:themeColor="text1"/>
          <w:sz w:val="24"/>
          <w:szCs w:val="24"/>
        </w:rPr>
        <w:t>normaliza</w:t>
      </w:r>
      <w:r w:rsid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produzir uma matriz de recurso do </w:t>
      </w:r>
      <w:r w:rsidR="008F120A" w:rsidRPr="00F253D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chromagram</w:t>
      </w:r>
      <w:r w:rsidR="008F120A" w:rsidRPr="008F1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captura a evolução da afinação do áudio ao longo do tempo.</w:t>
      </w:r>
      <w:r w:rsidR="00FA2D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023">
        <w:rPr>
          <w:rFonts w:ascii="Times New Roman" w:hAnsi="Times New Roman" w:cs="Times New Roman"/>
          <w:color w:val="000000" w:themeColor="text1"/>
          <w:sz w:val="24"/>
          <w:szCs w:val="24"/>
        </w:rPr>
        <w:t>Por fim, suavização /sincronização de batida</w:t>
      </w:r>
      <w:r w:rsidR="00650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A2F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</w:t>
      </w:r>
      <w:r w:rsidR="004C6489">
        <w:rPr>
          <w:rFonts w:ascii="Times New Roman" w:hAnsi="Times New Roman" w:cs="Times New Roman"/>
          <w:color w:val="000000" w:themeColor="text1"/>
          <w:sz w:val="24"/>
          <w:szCs w:val="24"/>
        </w:rPr>
        <w:t>uma etapa de pós processamento</w:t>
      </w:r>
      <w:del w:id="311" w:author="Carlos Mello" w:date="2019-11-05T20:23:00Z">
        <w:r w:rsidR="00E91F59" w:rsidDel="00154CE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,</w:delText>
        </w:r>
      </w:del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minimizar as </w:t>
      </w:r>
      <w:r w:rsidR="003E6239">
        <w:rPr>
          <w:rFonts w:ascii="Times New Roman" w:hAnsi="Times New Roman" w:cs="Times New Roman"/>
          <w:color w:val="000000" w:themeColor="text1"/>
          <w:sz w:val="24"/>
          <w:szCs w:val="24"/>
        </w:rPr>
        <w:t>frequentes mudanças</w:t>
      </w:r>
      <w:r w:rsidR="00E91F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acordes e ruído.</w:t>
      </w:r>
    </w:p>
    <w:p w14:paraId="5F1769B2" w14:textId="77777777" w:rsidR="00F36519" w:rsidRDefault="00F36519" w:rsidP="009346D2">
      <w:pPr>
        <w:jc w:val="center"/>
      </w:pPr>
    </w:p>
    <w:p w14:paraId="6D495612" w14:textId="77777777" w:rsidR="00675415" w:rsidRPr="00EE42B1" w:rsidRDefault="00675415" w:rsidP="00EE42B1"/>
    <w:p w14:paraId="72B6D402" w14:textId="0E01271D" w:rsidR="0082752F" w:rsidRPr="00EE42B1" w:rsidRDefault="0082752F" w:rsidP="00645259">
      <w:pPr>
        <w:pStyle w:val="Ttulo2"/>
        <w:numPr>
          <w:ilvl w:val="1"/>
          <w:numId w:val="3"/>
        </w:numPr>
        <w:rPr>
          <w:color w:val="000000" w:themeColor="text1"/>
          <w:sz w:val="28"/>
        </w:rPr>
      </w:pPr>
      <w:bookmarkStart w:id="312" w:name="_Toc24293984"/>
      <w:r w:rsidRPr="00EE42B1">
        <w:rPr>
          <w:color w:val="000000" w:themeColor="text1"/>
          <w:sz w:val="28"/>
        </w:rPr>
        <w:t>Conceitos de Redes Neurais</w:t>
      </w:r>
      <w:bookmarkEnd w:id="312"/>
    </w:p>
    <w:p w14:paraId="4B417C5F" w14:textId="5787198C" w:rsidR="001F7DB4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C01D3" w14:textId="56DA910D" w:rsidR="00084AAF" w:rsidRDefault="00D0242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compreender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funciona o modelo </w:t>
      </w:r>
      <w:r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Multilayer Per</w:t>
      </w:r>
      <w:r w:rsidR="005A54DD" w:rsidRPr="005A54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ceptrons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(MLP), primeiramente é necessário </w:t>
      </w:r>
      <w:r w:rsidR="00FE6B1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70830">
        <w:rPr>
          <w:rFonts w:ascii="Times New Roman" w:hAnsi="Times New Roman" w:cs="Times New Roman"/>
          <w:color w:val="000000" w:themeColor="text1"/>
          <w:sz w:val="24"/>
          <w:szCs w:val="24"/>
        </w:rPr>
        <w:t>ntender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funcionamento de um </w:t>
      </w:r>
      <w:r w:rsidR="005A54DD" w:rsidRPr="009E4D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</w:t>
      </w:r>
      <w:r w:rsidR="005A54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E3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2D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Semelhante ao cérebro humano que consiste em uma rede de neurônios, uma rede neural consiste em uma rede de neurônios artificiais, chamados de </w:t>
      </w:r>
      <w:r w:rsidR="00602961" w:rsidRPr="003E520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perceptrons</w:t>
      </w:r>
      <w:r w:rsidR="006029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A56E01" w14:textId="5229FBA5" w:rsidR="005712CE" w:rsidRDefault="00121269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perceptro</w:t>
      </w:r>
      <w:r w:rsidR="001F46CA" w:rsidRPr="001F059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criado por Frank </w:t>
      </w:r>
      <w:proofErr w:type="spellStart"/>
      <w:r w:rsidRPr="005A54B3">
        <w:rPr>
          <w:rFonts w:ascii="Times New Roman" w:hAnsi="Times New Roman" w:cs="Times New Roman"/>
          <w:color w:val="000000" w:themeColor="text1"/>
          <w:sz w:val="24"/>
          <w:szCs w:val="24"/>
        </w:rPr>
        <w:t>Rosenblatt</w:t>
      </w:r>
      <w:proofErr w:type="spellEnd"/>
      <w:r w:rsidRP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por volta dos anos 1957.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estrutura do perceptro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pode ser vista na </w:t>
      </w:r>
      <w:r w:rsidR="00CB29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igura </w:t>
      </w:r>
      <w:r w:rsidR="00116E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onde um conjunto de entrada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x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combinadas ao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seus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respectivos pesos 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w</m:t>
        </m:r>
      </m:oMath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são classificad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F46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 0 ou 1, ou -1 e 1</w:t>
      </w:r>
      <w:r w:rsidR="00DE32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dependendo da função de ativação </w:t>
      </w:r>
      <w:r w:rsidR="001374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que for usada</w:t>
      </w:r>
      <w:r w:rsidR="005A54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representação matemática de um perceptron levando em consideração o </w:t>
      </w:r>
      <w:proofErr w:type="gramStart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seu </w:t>
      </w:r>
      <w:r w:rsidR="005155B0" w:rsidRPr="00D57D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bias</w:t>
      </w:r>
      <w:proofErr w:type="gramEnd"/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já a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quação </w:t>
      </w:r>
      <w:r w:rsidR="008A4A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</w:t>
      </w:r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mostra a função de ativação de um neurônio</w:t>
      </w:r>
      <w:sdt>
        <w:sdtPr>
          <w:rPr>
            <w:rFonts w:ascii="Times New Roman" w:hAnsi="Times New Roman" w:cs="Times New Roman"/>
            <w:color w:val="222222"/>
            <w:sz w:val="24"/>
            <w:szCs w:val="24"/>
            <w:shd w:val="clear" w:color="auto" w:fill="FFFFFF"/>
          </w:rPr>
          <w:id w:val="-1534641168"/>
          <w:citation/>
        </w:sdtPr>
        <w:sdtContent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begin"/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instrText xml:space="preserve"> CITATION Aks18 \l 1046 </w:instrTex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separate"/>
          </w:r>
          <w:r w:rsidR="00687C92">
            <w:rPr>
              <w:rFonts w:ascii="Times New Roman" w:hAnsi="Times New Roman" w:cs="Times New Roman"/>
              <w:noProof/>
              <w:color w:val="222222"/>
              <w:sz w:val="24"/>
              <w:szCs w:val="24"/>
              <w:shd w:val="clear" w:color="auto" w:fill="FFFFFF"/>
            </w:rPr>
            <w:t xml:space="preserve"> </w:t>
          </w:r>
          <w:r w:rsidR="00687C92" w:rsidRPr="009346D2">
            <w:rPr>
              <w:rFonts w:ascii="Times New Roman" w:hAnsi="Times New Roman" w:cs="Times New Roman"/>
              <w:noProof/>
              <w:color w:val="222222"/>
              <w:sz w:val="24"/>
              <w:szCs w:val="24"/>
              <w:shd w:val="clear" w:color="auto" w:fill="FFFFFF"/>
            </w:rPr>
            <w:t>(14)</w:t>
          </w:r>
          <w:r w:rsidR="00BE2C16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5155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65A4454E" w14:textId="6A03B985" w:rsidR="00AA6AFA" w:rsidRDefault="00AA6AFA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C24C58" w14:textId="77777777" w:rsidR="00AA6AFA" w:rsidRDefault="00AA6AFA" w:rsidP="00AA6AFA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165D76C9" wp14:editId="0C5D0DC3">
            <wp:extent cx="5382883" cy="242114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0112" cy="2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AA5" w14:textId="2E3AAB7D" w:rsidR="00AA6AFA" w:rsidRPr="00C40EE7" w:rsidRDefault="00AA6AFA" w:rsidP="00AA6AFA">
      <w:pPr>
        <w:pStyle w:val="Legenda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313" w:name="_Toc24294029"/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ED2B50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7</w:t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C40EE7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Representação gráfica de uma estrutura do perceptron.</w:t>
      </w:r>
      <w:bookmarkEnd w:id="313"/>
    </w:p>
    <w:p w14:paraId="1DF79DB5" w14:textId="77777777" w:rsidR="00C838F2" w:rsidRPr="009C2F12" w:rsidRDefault="00C838F2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D2F64" w14:textId="7D490E07" w:rsidR="001F7DB4" w:rsidRPr="00AA6AFA" w:rsidRDefault="00AA6AFA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z 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 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+b</m:t>
        </m:r>
      </m:oMath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44A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4864E6" w:rsidRPr="00AB5B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Eq.5</w:t>
      </w:r>
      <w:r w:rsidR="004864E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FD1DD" w14:textId="20DCB29D" w:rsidR="00D812E7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E3FC" w14:textId="45DB63FA" w:rsidR="004864E6" w:rsidRDefault="004864E6" w:rsidP="00544A34">
      <w:pPr>
        <w:spacing w:after="0" w:line="360" w:lineRule="auto"/>
        <w:ind w:firstLine="340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 = f(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1,              z≥θ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  0,   caso contrário</m:t>
                </m:r>
              </m:e>
            </m:eqArr>
          </m:e>
        </m:d>
      </m:oMath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44A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B5B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A4A50">
        <w:rPr>
          <w:rFonts w:ascii="Times New Roman" w:hAnsi="Times New Roman" w:cs="Times New Roman"/>
          <w:color w:val="000000" w:themeColor="text1"/>
          <w:sz w:val="24"/>
          <w:szCs w:val="24"/>
        </w:rPr>
        <w:t>Eq.6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28F5A6F" w14:textId="408D33DC" w:rsidR="001D01DF" w:rsidRDefault="001D01DF" w:rsidP="004864E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71C77" w14:textId="21A51B94" w:rsidR="003876AD" w:rsidRDefault="005B5CEB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grande problema desse modelo, é que ele se limita em resolver problemas onde o conjunto de dados </w:t>
      </w:r>
      <w:r w:rsidR="00002F19">
        <w:rPr>
          <w:rFonts w:ascii="Times New Roman" w:hAnsi="Times New Roman" w:cs="Times New Roman"/>
          <w:color w:val="000000" w:themeColor="text1"/>
          <w:sz w:val="24"/>
          <w:szCs w:val="24"/>
        </w:rPr>
        <w:t>seja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linearmente separável. 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>Para resolver problemas mais complexo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87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semelhante ao cérebro humano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é composto por vários neurônios, ex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tem modelos que são compostos por vários perceptrons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>, sendo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deles chamado de chamado de Perceptron multicamadas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Multi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Layer</w:t>
      </w:r>
      <w:proofErr w:type="spellEnd"/>
      <w:r w:rsidR="00D6384E" w:rsidRPr="0042434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Perceptron</w:t>
      </w:r>
      <w:r w:rsidR="00D638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MLP)</w:t>
      </w:r>
      <w:r w:rsidR="000B7A7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F2517B" w14:textId="105A25CB" w:rsidR="004306C6" w:rsidRDefault="000367DE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MLP consiste em uma estrutura em camadas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(uma camada de entrada, uma ou mais camadas escondidas/intermediárias e uma camada de saída)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cada uma 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pode </w:t>
      </w:r>
      <w:r w:rsidR="00491CD1">
        <w:rPr>
          <w:rFonts w:ascii="Times New Roman" w:hAnsi="Times New Roman" w:cs="Times New Roman"/>
          <w:color w:val="000000" w:themeColor="text1"/>
          <w:sz w:val="24"/>
          <w:szCs w:val="24"/>
        </w:rPr>
        <w:t>conter</w:t>
      </w:r>
      <w:r w:rsidR="00887E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ou mais </w:t>
      </w:r>
      <w:r w:rsidR="00EB73FE">
        <w:rPr>
          <w:rFonts w:ascii="Times New Roman" w:hAnsi="Times New Roman" w:cs="Times New Roman"/>
          <w:color w:val="000000" w:themeColor="text1"/>
          <w:sz w:val="24"/>
          <w:szCs w:val="24"/>
        </w:rPr>
        <w:t>perceptron</w:t>
      </w:r>
      <w:r w:rsidR="006425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F5A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Além disso, o sinal de entrada é propagado para frente conforme </w:t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neurônios de cada camada. Por isso, </w:t>
      </w:r>
      <w:r w:rsidR="007F1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</w:t>
      </w:r>
      <w:proofErr w:type="spellStart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MLPs</w:t>
      </w:r>
      <w:proofErr w:type="spellEnd"/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consideradas redes neurais do tipo </w:t>
      </w:r>
      <w:r w:rsidR="00E51EC6" w:rsidRPr="0081021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feedforward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_Ref23621418 \r \h </w:instrTex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[15]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51E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D222A" w14:textId="661A89C7" w:rsidR="00BA76FE" w:rsidRDefault="008D3787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treinamento de uma MLP é feito de forma supervisionada utilizando o algoritmo gradiente descendente (</w:t>
      </w:r>
      <w:proofErr w:type="spellStart"/>
      <w:r w:rsidR="0004154C" w:rsidRPr="000415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backpropagation</w:t>
      </w:r>
      <w:proofErr w:type="spellEnd"/>
      <w:r w:rsidR="000415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. Este algoritmo é dividido em duas etapas, a primeira é a fase de ida</w:t>
      </w:r>
      <w:r w:rsidR="00066A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onde </w:t>
      </w:r>
      <w:r w:rsidR="00172850">
        <w:rPr>
          <w:rFonts w:ascii="Times New Roman" w:hAnsi="Times New Roman" w:cs="Times New Roman"/>
          <w:color w:val="000000" w:themeColor="text1"/>
          <w:sz w:val="24"/>
          <w:szCs w:val="24"/>
        </w:rPr>
        <w:t>um padrão é apresentado a camada de entrada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e, a partir desta </w:t>
      </w:r>
      <w:r w:rsidR="00C729B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camada as unidades calculam sua resposta </w:t>
      </w:r>
      <w:r w:rsidR="00AB3A63">
        <w:rPr>
          <w:rFonts w:ascii="Times New Roman" w:hAnsi="Times New Roman" w:cs="Times New Roman"/>
          <w:color w:val="000000" w:themeColor="text1"/>
          <w:sz w:val="24"/>
          <w:szCs w:val="24"/>
        </w:rPr>
        <w:t>e produz um conjunto de saída</w:t>
      </w:r>
      <w:r w:rsidR="005158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segunda fase é a de volta, </w:t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onde partir da saída gerada na fase anterior é calculado um erro, este erro é propagado a partir da camada de saída até a camada de entrada, e os pesos das conexões das camadas internas vão sendo </w:t>
      </w:r>
      <w:r w:rsidR="00C36F84">
        <w:rPr>
          <w:rFonts w:ascii="Times New Roman" w:hAnsi="Times New Roman" w:cs="Times New Roman"/>
          <w:color w:val="000000" w:themeColor="text1"/>
          <w:sz w:val="24"/>
          <w:szCs w:val="24"/>
        </w:rPr>
        <w:t>justados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_Ref23621418 \r \h </w:instrTex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687C92">
        <w:rPr>
          <w:rFonts w:ascii="Times New Roman" w:hAnsi="Times New Roman" w:cs="Times New Roman"/>
          <w:color w:val="000000" w:themeColor="text1"/>
          <w:sz w:val="24"/>
          <w:szCs w:val="24"/>
        </w:rPr>
        <w:t>[15]</w:t>
      </w:r>
      <w:r w:rsidR="006C710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621C1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EBF79" w14:textId="4D47398F" w:rsidR="003E492A" w:rsidRDefault="003E492A" w:rsidP="00857E7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fim, 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igura </w:t>
      </w:r>
      <w:r w:rsidR="007A415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433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um exemplo de arquitetura de uma MLP, </w:t>
      </w:r>
      <w:r w:rsidR="002D58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neste exemplo na camada de entrada apresenta dois neurônios, </w:t>
      </w:r>
      <w:r w:rsidR="0067551E">
        <w:rPr>
          <w:rFonts w:ascii="Times New Roman" w:hAnsi="Times New Roman" w:cs="Times New Roman"/>
          <w:color w:val="000000" w:themeColor="text1"/>
          <w:sz w:val="24"/>
          <w:szCs w:val="24"/>
        </w:rPr>
        <w:t>existem duas camadas intermediárias com quatro neurônios e na camada de dois neurônios.</w:t>
      </w:r>
    </w:p>
    <w:p w14:paraId="3FB9457A" w14:textId="77777777" w:rsidR="004B2581" w:rsidRDefault="004B2581" w:rsidP="004B258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CEDD13D" wp14:editId="5A80EFCB">
            <wp:extent cx="5400675" cy="2924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6FAC" w14:textId="5253929A" w:rsidR="004B2581" w:rsidRPr="007A036A" w:rsidRDefault="004B2581" w:rsidP="007A036A">
      <w:pPr>
        <w:pStyle w:val="Legenda"/>
        <w:jc w:val="center"/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</w:pPr>
      <w:bookmarkStart w:id="314" w:name="_Toc24294030"/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 xml:space="preserve">Figura 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begin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instrText xml:space="preserve"> SEQ Figura \* ARABIC </w:instrTex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separate"/>
      </w:r>
      <w:r w:rsidR="00ED2B50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8</w:t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fldChar w:fldCharType="end"/>
      </w:r>
      <w:r w:rsidRPr="007A036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>: Arquitetura de uma Rede Neural MLP</w:t>
      </w:r>
      <w:r w:rsidRPr="007A036A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>.</w:t>
      </w:r>
      <w:r w:rsidR="00F620A8">
        <w:rPr>
          <w:rFonts w:ascii="Times New Roman" w:hAnsi="Times New Roman" w:cs="Times New Roman"/>
          <w:b w:val="0"/>
          <w:bCs w:val="0"/>
          <w:noProof/>
          <w:color w:val="000000" w:themeColor="text1"/>
          <w:sz w:val="20"/>
          <w:szCs w:val="20"/>
        </w:rPr>
        <w:t xml:space="preserve"> Fonte: </w:t>
      </w:r>
      <w:hyperlink r:id="rId21" w:history="1">
        <w:r w:rsidR="00F620A8" w:rsidRPr="00F620A8">
          <w:rPr>
            <w:rStyle w:val="Hyperlink"/>
            <w:rFonts w:ascii="Times New Roman" w:hAnsi="Times New Roman" w:cs="Times New Roman"/>
            <w:b w:val="0"/>
            <w:bCs w:val="0"/>
            <w:noProof/>
            <w:sz w:val="20"/>
            <w:szCs w:val="20"/>
          </w:rPr>
          <w:t>encurtador.com.br/lmpY1</w:t>
        </w:r>
        <w:bookmarkEnd w:id="314"/>
      </w:hyperlink>
    </w:p>
    <w:p w14:paraId="55C2F083" w14:textId="2895623F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1BAB7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BB4D241" w14:textId="4E412A6A" w:rsidR="00E54DE0" w:rsidRPr="009C2F12" w:rsidRDefault="001F7DB4" w:rsidP="00645259">
      <w:pPr>
        <w:pStyle w:val="Ttulo1"/>
        <w:numPr>
          <w:ilvl w:val="0"/>
          <w:numId w:val="4"/>
        </w:numPr>
        <w:rPr>
          <w:color w:val="000000" w:themeColor="text1"/>
        </w:rPr>
      </w:pPr>
      <w:del w:id="315" w:author="Livisghton Kleber" w:date="2019-11-05T21:12:00Z">
        <w:r w:rsidRPr="009C2F12" w:rsidDel="002A60C2">
          <w:rPr>
            <w:color w:val="000000" w:themeColor="text1"/>
          </w:rPr>
          <w:lastRenderedPageBreak/>
          <w:delText>Trabalhos Relacionados (Estado da Arte)</w:delText>
        </w:r>
      </w:del>
      <w:bookmarkStart w:id="316" w:name="_Toc24293985"/>
      <w:ins w:id="317" w:author="Livisghton Kleber" w:date="2019-11-05T21:12:00Z">
        <w:r w:rsidR="002A60C2">
          <w:rPr>
            <w:color w:val="000000" w:themeColor="text1"/>
          </w:rPr>
          <w:t>Metodologia do Estudo</w:t>
        </w:r>
      </w:ins>
      <w:bookmarkEnd w:id="316"/>
    </w:p>
    <w:p w14:paraId="02F2BDF1" w14:textId="77777777" w:rsidR="00E54DE0" w:rsidRPr="009C2F12" w:rsidDel="001A080C" w:rsidRDefault="00E54DE0" w:rsidP="00E54DE0">
      <w:pPr>
        <w:spacing w:after="0" w:line="240" w:lineRule="auto"/>
        <w:jc w:val="both"/>
        <w:rPr>
          <w:del w:id="318" w:author="Livisghton Kleber" w:date="2019-11-05T21:14:00Z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6D6E1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6C08A4" w14:textId="7CB57AD7" w:rsidR="00DE4F0B" w:rsidRDefault="001F7DB4" w:rsidP="00DE4F0B">
      <w:pPr>
        <w:spacing w:after="0" w:line="360" w:lineRule="auto"/>
        <w:ind w:firstLine="708"/>
        <w:jc w:val="both"/>
        <w:rPr>
          <w:ins w:id="319" w:author="Livisghton Kleber" w:date="2019-11-05T22:14:00Z"/>
          <w:rFonts w:ascii="Times New Roman" w:hAnsi="Times New Roman" w:cs="Times New Roman"/>
          <w:color w:val="000000" w:themeColor="text1"/>
          <w:sz w:val="24"/>
          <w:szCs w:val="24"/>
        </w:rPr>
      </w:pPr>
      <w:del w:id="320" w:author="Livisghton Kleber" w:date="2019-11-05T21:13:00Z">
        <w:r w:rsidRPr="009C2F12" w:rsidDel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Resumir os principais trabalhos relacionados ao seu objeto de estudo. Lembre de citar fragilidades deles (se não têm falha, são perfeitos, para que estudar um novo?).</w:delText>
        </w:r>
      </w:del>
      <w:ins w:id="321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Nesta secção, </w:t>
        </w:r>
      </w:ins>
      <w:ins w:id="322" w:author="Livisghton Kleber" w:date="2019-11-08T20:25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ser</w:t>
        </w:r>
      </w:ins>
      <w:ins w:id="323" w:author="Livisghton Kleber" w:date="2019-11-08T20:26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ão</w:t>
        </w:r>
      </w:ins>
      <w:ins w:id="324" w:author="Livisghton Kleber" w:date="2019-11-08T20:25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apresentado</w:t>
        </w:r>
      </w:ins>
      <w:ins w:id="325" w:author="Livisghton Kleber" w:date="2019-11-08T20:26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326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 configuraç</w:t>
        </w:r>
      </w:ins>
      <w:ins w:id="327" w:author="Livisghton Kleber" w:date="2019-11-08T20:25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ão</w:t>
        </w:r>
      </w:ins>
      <w:ins w:id="328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utilizada no classificador MLP e os diferentes tipos de </w:t>
        </w:r>
        <w:proofErr w:type="spellStart"/>
        <w:r w:rsidR="00DE4F0B" w:rsidRPr="0014294D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329" w:author="Livisghton Kleber" w:date="2019-11-10T11:21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chromagram</w:t>
        </w:r>
      </w:ins>
      <w:ins w:id="330" w:author="Livisghton Kleber" w:date="2019-11-10T11:21:00Z">
        <w:r w:rsidR="00515CCD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proofErr w:type="spellEnd"/>
      <w:ins w:id="331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utilizad</w:t>
        </w:r>
      </w:ins>
      <w:ins w:id="332" w:author="Livisghton Kleber" w:date="2019-11-08T20:26:00Z">
        <w:r w:rsidR="008D1EDE">
          <w:rPr>
            <w:rFonts w:ascii="Times New Roman" w:hAnsi="Times New Roman" w:cs="Times New Roman"/>
            <w:color w:val="000000" w:themeColor="text1"/>
            <w:sz w:val="24"/>
            <w:szCs w:val="24"/>
          </w:rPr>
          <w:t>os</w:t>
        </w:r>
      </w:ins>
      <w:ins w:id="333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no experimento</w:t>
        </w:r>
      </w:ins>
      <w:ins w:id="334" w:author="Livisghton Kleber" w:date="2019-11-08T20:23:00Z">
        <w:r w:rsidR="00616FD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deste projeto</w:t>
        </w:r>
      </w:ins>
      <w:ins w:id="335" w:author="Livisghton Kleber" w:date="2019-11-05T21:13:00Z">
        <w:r w:rsidR="00DE4F0B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5E7864C" w14:textId="77777777" w:rsidR="00B91FB4" w:rsidRPr="00A35E41" w:rsidRDefault="00B91FB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ins w:id="336" w:author="Livisghton Kleber" w:date="2019-11-05T21:13:00Z"/>
          <w:rFonts w:ascii="Times New Roman" w:hAnsi="Times New Roman" w:cs="Times New Roman"/>
          <w:i/>
          <w:iCs/>
          <w:color w:val="000000" w:themeColor="text1"/>
          <w:sz w:val="24"/>
          <w:szCs w:val="24"/>
          <w:rPrChange w:id="337" w:author="Livisghton Kleber" w:date="2019-11-07T09:37:00Z">
            <w:rPr>
              <w:ins w:id="338" w:author="Livisghton Kleber" w:date="2019-11-05T21:13:00Z"/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339" w:author="Livisghton Kleber" w:date="2019-11-07T09:37:00Z">
          <w:pPr>
            <w:spacing w:after="0" w:line="360" w:lineRule="auto"/>
            <w:ind w:firstLine="708"/>
            <w:jc w:val="both"/>
          </w:pPr>
        </w:pPrChange>
      </w:pPr>
    </w:p>
    <w:p w14:paraId="77BB53DA" w14:textId="77777777" w:rsidR="0044722C" w:rsidRPr="006968B0" w:rsidRDefault="0044722C" w:rsidP="0044722C">
      <w:pPr>
        <w:spacing w:after="0" w:line="360" w:lineRule="auto"/>
        <w:ind w:firstLine="708"/>
        <w:jc w:val="both"/>
        <w:rPr>
          <w:ins w:id="340" w:author="Livisghton Kleber" w:date="2019-11-08T20:28:00Z"/>
          <w:rFonts w:ascii="Times New Roman" w:hAnsi="Times New Roman" w:cs="Times New Roman"/>
          <w:sz w:val="24"/>
          <w:szCs w:val="24"/>
        </w:rPr>
      </w:pPr>
      <w:ins w:id="341" w:author="Livisghton Kleber" w:date="2019-11-08T20:28:00Z">
        <w:r w:rsidRPr="006968B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68B0">
          <w:rPr>
            <w:rFonts w:ascii="Times New Roman" w:hAnsi="Times New Roman" w:cs="Times New Roman"/>
            <w:sz w:val="24"/>
            <w:szCs w:val="24"/>
          </w:rPr>
          <w:instrText xml:space="preserve"> HYPERLINK "http://resources.mpi-inf.mpg.de/MIR/chromatoolbox/" </w:instrText>
        </w:r>
        <w:r w:rsidRPr="006968B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968B0">
          <w:rPr>
            <w:rStyle w:val="Hyperlink"/>
            <w:rFonts w:ascii="Times New Roman" w:hAnsi="Times New Roman" w:cs="Times New Roman"/>
            <w:sz w:val="24"/>
            <w:szCs w:val="24"/>
          </w:rPr>
          <w:t>http://resources.mpi-inf.mpg.de/MIR/chromatoolbox/</w:t>
        </w:r>
        <w:r w:rsidRPr="006968B0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</w:p>
    <w:p w14:paraId="76AE4E6E" w14:textId="77777777" w:rsidR="00DE4F0B" w:rsidRPr="009C2F12" w:rsidRDefault="00DE4F0B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8BFF0A" w14:textId="74A90AEE" w:rsidR="00AD26CB" w:rsidRPr="00AD26CB" w:rsidRDefault="00907718">
      <w:pPr>
        <w:pStyle w:val="Ttulo1"/>
        <w:numPr>
          <w:ilvl w:val="1"/>
          <w:numId w:val="4"/>
        </w:numPr>
        <w:rPr>
          <w:i/>
          <w:iCs/>
          <w:color w:val="000000" w:themeColor="text1"/>
          <w:rPrChange w:id="342" w:author="Livisghton Kleber" w:date="2019-11-08T20:36:00Z">
            <w:rPr>
              <w:color w:val="000000" w:themeColor="text1"/>
            </w:rPr>
          </w:rPrChange>
        </w:rPr>
      </w:pPr>
      <w:del w:id="343" w:author="Livisghton Kleber" w:date="2019-11-07T09:54:00Z">
        <w:r w:rsidRPr="009C2F12" w:rsidDel="00B91FB4">
          <w:rPr>
            <w:color w:val="000000" w:themeColor="text1"/>
          </w:rPr>
          <w:delText>Algoritmo de Mello</w:delText>
        </w:r>
      </w:del>
      <w:bookmarkStart w:id="344" w:name="_Toc24293986"/>
      <w:ins w:id="345" w:author="Livisghton Kleber" w:date="2019-11-08T20:35:00Z">
        <w:r w:rsidR="00AD26CB">
          <w:rPr>
            <w:color w:val="000000" w:themeColor="text1"/>
          </w:rPr>
          <w:t xml:space="preserve">Tipos de </w:t>
        </w:r>
      </w:ins>
      <w:proofErr w:type="spellStart"/>
      <w:ins w:id="346" w:author="Livisghton Kleber" w:date="2019-11-08T20:36:00Z">
        <w:r w:rsidR="00AD26CB" w:rsidRPr="00AD26CB">
          <w:rPr>
            <w:i/>
            <w:iCs/>
            <w:color w:val="000000" w:themeColor="text1"/>
            <w:rPrChange w:id="347" w:author="Livisghton Kleber" w:date="2019-11-08T20:36:00Z">
              <w:rPr>
                <w:color w:val="000000" w:themeColor="text1"/>
              </w:rPr>
            </w:rPrChange>
          </w:rPr>
          <w:t>Chromagram</w:t>
        </w:r>
        <w:r w:rsidR="00AD26CB">
          <w:rPr>
            <w:i/>
            <w:iCs/>
            <w:color w:val="000000" w:themeColor="text1"/>
          </w:rPr>
          <w:t>s</w:t>
        </w:r>
      </w:ins>
      <w:bookmarkEnd w:id="344"/>
      <w:proofErr w:type="spellEnd"/>
    </w:p>
    <w:p w14:paraId="4777BDCB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B253E7F" w14:textId="211F8305" w:rsidR="00AD26CB" w:rsidRPr="00D75162" w:rsidRDefault="00907718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ins w:id="348" w:author="Livisghton Kleber" w:date="2019-11-08T20:38:00Z"/>
          <w:rFonts w:ascii="Times New Roman" w:hAnsi="Times New Roman" w:cs="Times New Roman"/>
          <w:sz w:val="24"/>
          <w:szCs w:val="24"/>
          <w:rPrChange w:id="349" w:author="Livisghton Kleber" w:date="2019-11-10T10:15:00Z">
            <w:rPr>
              <w:ins w:id="350" w:author="Livisghton Kleber" w:date="2019-11-08T20:38:00Z"/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</w:pPr>
      <w:del w:id="351" w:author="Livisghton Kleber" w:date="2019-11-08T20:37:00Z">
        <w:r w:rsidRPr="009C2F12" w:rsidDel="00AD26C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>scnbdnbndbbdkb</w:delText>
        </w:r>
        <w:r w:rsidR="00E54DE0" w:rsidRPr="009C2F12" w:rsidDel="00AD26C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 xml:space="preserve"> </w:delText>
        </w:r>
      </w:del>
      <w:ins w:id="352" w:author="Livisghton Kleber" w:date="2019-11-08T20:36:00Z">
        <w:r w:rsidR="00AD26CB" w:rsidRPr="006968B0">
          <w:rPr>
            <w:rFonts w:ascii="Times New Roman" w:hAnsi="Times New Roman" w:cs="Times New Roman"/>
            <w:sz w:val="24"/>
            <w:szCs w:val="24"/>
          </w:rPr>
          <w:t>Es</w:t>
        </w:r>
        <w:r w:rsidR="00AD26CB">
          <w:rPr>
            <w:rFonts w:ascii="Times New Roman" w:hAnsi="Times New Roman" w:cs="Times New Roman"/>
            <w:sz w:val="24"/>
            <w:szCs w:val="24"/>
          </w:rPr>
          <w:t>s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>e projeto f</w:t>
        </w:r>
        <w:r w:rsidR="00AD26CB">
          <w:rPr>
            <w:rFonts w:ascii="Times New Roman" w:hAnsi="Times New Roman" w:cs="Times New Roman"/>
            <w:sz w:val="24"/>
            <w:szCs w:val="24"/>
          </w:rPr>
          <w:t>a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z uma comparação entre o desempenho de cinco tipos de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chromagrams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 utilizando um classificador MLP. Os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chromagrams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 utilizado</w:t>
        </w:r>
        <w:r w:rsidR="00AD26CB">
          <w:rPr>
            <w:rFonts w:ascii="Times New Roman" w:hAnsi="Times New Roman" w:cs="Times New Roman"/>
            <w:sz w:val="24"/>
            <w:szCs w:val="24"/>
          </w:rPr>
          <w:t>s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 nes</w:t>
        </w:r>
        <w:r w:rsidR="00AD26CB">
          <w:rPr>
            <w:rFonts w:ascii="Times New Roman" w:hAnsi="Times New Roman" w:cs="Times New Roman"/>
            <w:sz w:val="24"/>
            <w:szCs w:val="24"/>
          </w:rPr>
          <w:t>s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e estudo foram: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Chroma-Pitch</w:t>
        </w:r>
        <w:proofErr w:type="spellEnd"/>
        <w:r w:rsidR="00AD26CB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  <w:proofErr w:type="spellEnd"/>
        <w:r w:rsidR="00AD26CB" w:rsidRPr="006968B0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>(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ou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CP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>)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D26CB" w:rsidRPr="000E6FBC">
          <w:rPr>
            <w:rFonts w:ascii="Times New Roman" w:hAnsi="Times New Roman" w:cs="Times New Roman"/>
            <w:i/>
            <w:iCs/>
            <w:sz w:val="24"/>
            <w:szCs w:val="24"/>
          </w:rPr>
          <w:t>Chroma</w:t>
        </w:r>
        <w:proofErr w:type="spellEnd"/>
        <w:r w:rsidR="00AD26CB" w:rsidRPr="000E6FBC">
          <w:rPr>
            <w:rFonts w:ascii="Times New Roman" w:hAnsi="Times New Roman" w:cs="Times New Roman"/>
            <w:i/>
            <w:iCs/>
            <w:sz w:val="24"/>
            <w:szCs w:val="24"/>
          </w:rPr>
          <w:t>-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Log-</w:t>
        </w:r>
        <w:proofErr w:type="spellStart"/>
        <w:r w:rsidR="00AD26CB" w:rsidRPr="000E6FBC">
          <w:rPr>
            <w:rFonts w:ascii="Times New Roman" w:hAnsi="Times New Roman" w:cs="Times New Roman"/>
            <w:i/>
            <w:iCs/>
            <w:sz w:val="24"/>
            <w:szCs w:val="24"/>
          </w:rPr>
          <w:t>Pitch</w:t>
        </w:r>
        <w:proofErr w:type="spellEnd"/>
        <w:r w:rsidR="00AD26CB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F</w:t>
        </w:r>
        <w:r w:rsidR="00AD26CB" w:rsidRPr="000E6FBC">
          <w:rPr>
            <w:rFonts w:ascii="Times New Roman" w:hAnsi="Times New Roman" w:cs="Times New Roman"/>
            <w:i/>
            <w:iCs/>
            <w:sz w:val="24"/>
            <w:szCs w:val="24"/>
          </w:rPr>
          <w:t>eature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>(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ou CLP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>)</w:t>
        </w:r>
        <w:r w:rsidR="00AD26CB" w:rsidRPr="00A35E41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</w:t>
        </w:r>
        <w:proofErr w:type="spellEnd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Energy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Normalized</w:t>
        </w:r>
        <w:proofErr w:type="spellEnd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Statistics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>(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CENS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>)</w:t>
        </w:r>
        <w:r w:rsidR="00AD26CB" w:rsidRPr="00A35E41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Chroma</w:t>
        </w:r>
        <w:proofErr w:type="spellEnd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DCT</w:t>
        </w:r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-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Reduced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 xml:space="preserve">log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Pitch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 (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CRP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</w:t>
        </w:r>
        <w:proofErr w:type="spellEnd"/>
        <w:r w:rsidR="00AD26CB" w:rsidRPr="006968B0">
          <w:rPr>
            <w:rFonts w:ascii="Times New Roman" w:hAnsi="Times New Roman" w:cs="Times New Roman"/>
            <w:sz w:val="24"/>
            <w:szCs w:val="24"/>
          </w:rPr>
          <w:t>)</w:t>
        </w:r>
        <w:r w:rsidR="00AD26CB">
          <w:rPr>
            <w:rFonts w:ascii="Times New Roman" w:hAnsi="Times New Roman" w:cs="Times New Roman"/>
            <w:sz w:val="24"/>
            <w:szCs w:val="24"/>
          </w:rPr>
          <w:t xml:space="preserve"> e </w:t>
        </w:r>
        <w:r w:rsidR="00AD26CB" w:rsidRPr="006968B0">
          <w:rPr>
            <w:rFonts w:ascii="Times New Roman" w:hAnsi="Times New Roman" w:cs="Times New Roman"/>
            <w:sz w:val="24"/>
            <w:szCs w:val="24"/>
          </w:rPr>
          <w:t xml:space="preserve">CISP </w:t>
        </w:r>
        <w:proofErr w:type="spellStart"/>
        <w:r w:rsidR="00AD26CB"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="00AD26CB">
          <w:rPr>
            <w:rFonts w:ascii="Times New Roman" w:hAnsi="Times New Roman" w:cs="Times New Roman"/>
            <w:i/>
            <w:iCs/>
            <w:sz w:val="24"/>
            <w:szCs w:val="24"/>
          </w:rPr>
          <w:t>.</w:t>
        </w:r>
      </w:ins>
      <w:ins w:id="353" w:author="Livisghton Kleber" w:date="2019-11-10T10:15:00Z">
        <w:r w:rsidR="00D75162">
          <w:rPr>
            <w:rFonts w:ascii="Times New Roman" w:hAnsi="Times New Roman" w:cs="Times New Roman"/>
            <w:sz w:val="24"/>
            <w:szCs w:val="24"/>
          </w:rPr>
          <w:t xml:space="preserve"> Além disso, é tomado como </w:t>
        </w:r>
      </w:ins>
      <w:ins w:id="354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>referência</w:t>
        </w:r>
      </w:ins>
      <w:ins w:id="355" w:author="Livisghton Kleber" w:date="2019-11-10T10:15:00Z">
        <w:r w:rsidR="00D7516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56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>para mostrar a variação d</w:t>
        </w:r>
      </w:ins>
      <w:ins w:id="357" w:author="Livisghton Kleber" w:date="2019-11-10T11:22:00Z">
        <w:r w:rsidR="00125C17">
          <w:rPr>
            <w:rFonts w:ascii="Times New Roman" w:hAnsi="Times New Roman" w:cs="Times New Roman"/>
            <w:sz w:val="24"/>
            <w:szCs w:val="24"/>
          </w:rPr>
          <w:t>os</w:t>
        </w:r>
      </w:ins>
      <w:ins w:id="358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D75162" w:rsidRPr="00D75162">
          <w:rPr>
            <w:rFonts w:ascii="Times New Roman" w:hAnsi="Times New Roman" w:cs="Times New Roman"/>
            <w:i/>
            <w:iCs/>
            <w:sz w:val="24"/>
            <w:szCs w:val="24"/>
            <w:rPrChange w:id="359" w:author="Livisghton Kleber" w:date="2019-11-10T10:1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chromagram</w:t>
        </w:r>
      </w:ins>
      <w:ins w:id="360" w:author="Livisghton Kleber" w:date="2019-11-10T11:22:00Z">
        <w:r w:rsidR="00125C17">
          <w:rPr>
            <w:rFonts w:ascii="Times New Roman" w:hAnsi="Times New Roman" w:cs="Times New Roman"/>
            <w:i/>
            <w:iCs/>
            <w:sz w:val="24"/>
            <w:szCs w:val="24"/>
          </w:rPr>
          <w:t>s</w:t>
        </w:r>
      </w:ins>
      <w:proofErr w:type="spellEnd"/>
      <w:ins w:id="361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362" w:author="Livisghton Kleber" w:date="2019-11-10T10:15:00Z">
        <w:r w:rsidR="00D75162">
          <w:rPr>
            <w:rFonts w:ascii="Times New Roman" w:hAnsi="Times New Roman" w:cs="Times New Roman"/>
            <w:sz w:val="24"/>
            <w:szCs w:val="24"/>
          </w:rPr>
          <w:t xml:space="preserve">os 10 primeiros segundos da música </w:t>
        </w:r>
        <w:proofErr w:type="spellStart"/>
        <w:r w:rsidR="00D75162" w:rsidRPr="00D75162">
          <w:rPr>
            <w:rFonts w:ascii="Times New Roman" w:hAnsi="Times New Roman" w:cs="Times New Roman"/>
            <w:i/>
            <w:iCs/>
            <w:sz w:val="24"/>
            <w:szCs w:val="24"/>
            <w:rPrChange w:id="363" w:author="Livisghton Kleber" w:date="2019-11-10T10:1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Let</w:t>
        </w:r>
        <w:proofErr w:type="spellEnd"/>
        <w:r w:rsidR="00D75162" w:rsidRPr="00D75162">
          <w:rPr>
            <w:rFonts w:ascii="Times New Roman" w:hAnsi="Times New Roman" w:cs="Times New Roman"/>
            <w:i/>
            <w:iCs/>
            <w:sz w:val="24"/>
            <w:szCs w:val="24"/>
            <w:rPrChange w:id="364" w:author="Livisghton Kleber" w:date="2019-11-10T10:1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it Be</w:t>
        </w:r>
      </w:ins>
      <w:ins w:id="365" w:author="Livisghton Kleber" w:date="2019-11-10T10:16:00Z">
        <w:r w:rsidR="00D75162">
          <w:rPr>
            <w:rFonts w:ascii="Times New Roman" w:hAnsi="Times New Roman" w:cs="Times New Roman"/>
            <w:sz w:val="24"/>
            <w:szCs w:val="24"/>
          </w:rPr>
          <w:t xml:space="preserve"> da banda </w:t>
        </w:r>
        <w:r w:rsidR="00D75162" w:rsidRPr="00D75162">
          <w:rPr>
            <w:rFonts w:ascii="Times New Roman" w:hAnsi="Times New Roman" w:cs="Times New Roman"/>
            <w:i/>
            <w:iCs/>
            <w:sz w:val="24"/>
            <w:szCs w:val="24"/>
            <w:rPrChange w:id="366" w:author="Livisghton Kleber" w:date="2019-11-10T10:1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The Beatles</w:t>
        </w:r>
        <w:r w:rsidR="00D75162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367" w:author="Livisghton Kleber" w:date="2019-11-10T10:17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>Neste trecho da música, contém apenas</w:t>
        </w:r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o piano, o</w:t>
        </w:r>
      </w:ins>
      <w:ins w:id="368" w:author="Livisghton Kleber" w:date="2019-11-10T10:18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>u seja</w:t>
        </w:r>
      </w:ins>
      <w:ins w:id="369" w:author="Livisghton Kleber" w:date="2019-11-10T10:19:00Z">
        <w:r w:rsidR="009E5590">
          <w:rPr>
            <w:rFonts w:ascii="Times New Roman" w:hAnsi="Times New Roman" w:cs="Times New Roman"/>
            <w:color w:val="000000" w:themeColor="text1"/>
            <w:sz w:val="24"/>
            <w:szCs w:val="24"/>
          </w:rPr>
          <w:t>,</w:t>
        </w:r>
      </w:ins>
      <w:ins w:id="370" w:author="Livisghton Kleber" w:date="2019-11-10T10:18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não há outro instrumento </w:t>
        </w:r>
      </w:ins>
      <w:ins w:id="371" w:author="Livisghton Kleber" w:date="2019-11-10T10:20:00Z">
        <w:r w:rsidR="009E5590">
          <w:rPr>
            <w:rFonts w:ascii="Times New Roman" w:hAnsi="Times New Roman" w:cs="Times New Roman"/>
            <w:color w:val="000000" w:themeColor="text1"/>
            <w:sz w:val="24"/>
            <w:szCs w:val="24"/>
          </w:rPr>
          <w:t>e nem há</w:t>
        </w:r>
      </w:ins>
      <w:ins w:id="372" w:author="Livisghton Kleber" w:date="2019-11-10T10:18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presença do cantor</w:t>
        </w:r>
      </w:ins>
      <w:ins w:id="373" w:author="Livisghton Kleber" w:date="2019-11-10T10:17:00Z">
        <w:r w:rsidR="00FA02E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374" w:author="Livisghton Kleber" w:date="2019-11-10T10:21:00Z">
        <w:r w:rsidR="00501F8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Foi </w:t>
        </w:r>
      </w:ins>
      <w:ins w:id="375" w:author="Livisghton Kleber" w:date="2019-11-10T11:23:00Z">
        <w:r w:rsidR="00B63314">
          <w:rPr>
            <w:rFonts w:ascii="Times New Roman" w:hAnsi="Times New Roman" w:cs="Times New Roman"/>
            <w:color w:val="000000" w:themeColor="text1"/>
            <w:sz w:val="24"/>
            <w:szCs w:val="24"/>
          </w:rPr>
          <w:t>t</w:t>
        </w:r>
      </w:ins>
      <w:ins w:id="376" w:author="Livisghton Kleber" w:date="2019-11-10T10:21:00Z">
        <w:r w:rsidR="00501F87">
          <w:rPr>
            <w:rFonts w:ascii="Times New Roman" w:hAnsi="Times New Roman" w:cs="Times New Roman"/>
            <w:color w:val="000000" w:themeColor="text1"/>
            <w:sz w:val="24"/>
            <w:szCs w:val="24"/>
          </w:rPr>
          <w:t>omado como base para explicar os passos seguintes</w:t>
        </w:r>
      </w:ins>
      <w:ins w:id="377" w:author="Livisghton Kleber" w:date="2019-11-10T10:39:00Z"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_Ref24274807 \r \h </w:instrText>
        </w:r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C3589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78" w:author="Livisghton Kleber" w:date="2019-11-10T10:39:00Z"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  <w:t>[24]</w:t>
        </w:r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REF _Ref24274810 \r \h </w:instrText>
        </w:r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</w:r>
      </w:ins>
      <w:r w:rsidR="00C3589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ins w:id="379" w:author="Livisghton Kleber" w:date="2019-11-10T10:39:00Z"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  <w:t>[25]</w:t>
        </w:r>
        <w:r w:rsidR="00C35896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ins>
      <w:ins w:id="380" w:author="Livisghton Kleber" w:date="2019-11-10T12:07:00Z">
        <w:r w:rsidR="0043550F">
          <w:rPr>
            <w:rFonts w:ascii="Times New Roman" w:hAnsi="Times New Roman" w:cs="Times New Roman"/>
            <w:color w:val="000000" w:themeColor="text1"/>
            <w:sz w:val="24"/>
            <w:szCs w:val="24"/>
          </w:rPr>
          <w:t>, onde é possível encontrar mais detalhes sobre os mesmos</w:t>
        </w:r>
      </w:ins>
      <w:ins w:id="381" w:author="Livisghton Kleber" w:date="2019-11-10T11:22:00Z">
        <w:r w:rsidR="00484A44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0CAB2EBD" w14:textId="1E2CB745" w:rsidR="00AD26CB" w:rsidRDefault="00AD26CB" w:rsidP="00AD26CB">
      <w:pPr>
        <w:autoSpaceDE w:val="0"/>
        <w:autoSpaceDN w:val="0"/>
        <w:adjustRightInd w:val="0"/>
        <w:spacing w:after="0" w:line="240" w:lineRule="auto"/>
        <w:ind w:left="360" w:firstLine="708"/>
        <w:jc w:val="both"/>
        <w:rPr>
          <w:ins w:id="382" w:author="Livisghton Kleber" w:date="2019-11-08T20:38:00Z"/>
          <w:rFonts w:ascii="Times New Roman" w:hAnsi="Times New Roman" w:cs="Times New Roman"/>
          <w:i/>
          <w:iCs/>
          <w:sz w:val="24"/>
          <w:szCs w:val="24"/>
        </w:rPr>
      </w:pPr>
    </w:p>
    <w:p w14:paraId="228C1365" w14:textId="77777777" w:rsidR="00825DD1" w:rsidRPr="00825DD1" w:rsidRDefault="00AD26CB" w:rsidP="00C42A7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ins w:id="383" w:author="Livisghton Kleber" w:date="2019-11-10T09:36:00Z"/>
          <w:rFonts w:ascii="Times New Roman" w:hAnsi="Times New Roman" w:cs="Times New Roman"/>
          <w:i/>
          <w:iCs/>
          <w:sz w:val="24"/>
          <w:szCs w:val="24"/>
          <w:rPrChange w:id="384" w:author="Livisghton Kleber" w:date="2019-11-10T09:36:00Z">
            <w:rPr>
              <w:ins w:id="385" w:author="Livisghton Kleber" w:date="2019-11-10T09:36:00Z"/>
              <w:rFonts w:ascii="Times New Roman" w:hAnsi="Times New Roman" w:cs="Times New Roman"/>
              <w:sz w:val="24"/>
              <w:szCs w:val="24"/>
            </w:rPr>
          </w:rPrChange>
        </w:rPr>
      </w:pPr>
      <w:ins w:id="386" w:author="Livisghton Kleber" w:date="2019-11-08T20:38:00Z">
        <w:r w:rsidRPr="00966AA3">
          <w:rPr>
            <w:rFonts w:ascii="Times New Roman" w:hAnsi="Times New Roman" w:cs="Times New Roman"/>
            <w:sz w:val="24"/>
            <w:szCs w:val="24"/>
          </w:rPr>
          <w:t xml:space="preserve">CP </w:t>
        </w:r>
        <w:proofErr w:type="spellStart"/>
        <w:r w:rsidRPr="00966AA3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 w:rsidRPr="00966AA3">
          <w:rPr>
            <w:rFonts w:ascii="Times New Roman" w:hAnsi="Times New Roman" w:cs="Times New Roman"/>
            <w:i/>
            <w:iCs/>
            <w:sz w:val="24"/>
            <w:szCs w:val="24"/>
          </w:rPr>
          <w:t>:</w:t>
        </w:r>
        <w:r w:rsidRPr="00966AA3">
          <w:rPr>
            <w:rFonts w:ascii="Times New Roman" w:hAnsi="Times New Roman" w:cs="Times New Roman"/>
            <w:sz w:val="24"/>
            <w:szCs w:val="24"/>
            <w:rPrChange w:id="387" w:author="Livisghton Kleber" w:date="2019-11-08T20:58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</w:t>
        </w:r>
      </w:ins>
    </w:p>
    <w:p w14:paraId="4CC7EE5D" w14:textId="34B02A18" w:rsidR="00825DD1" w:rsidRDefault="002F0164" w:rsidP="00825DD1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388" w:author="Livisghton Kleber" w:date="2019-11-10T10:41:00Z"/>
          <w:rFonts w:ascii="Times New Roman" w:hAnsi="Times New Roman" w:cs="Times New Roman"/>
          <w:color w:val="000000" w:themeColor="text1"/>
          <w:sz w:val="24"/>
          <w:szCs w:val="24"/>
        </w:rPr>
      </w:pPr>
      <w:ins w:id="389" w:author="Livisghton Kleber" w:date="2019-11-10T09:41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390" w:author="Livisghton Kleber" w:date="2019-11-10T09:43:00Z">
        <w:r>
          <w:rPr>
            <w:rFonts w:ascii="Times New Roman" w:hAnsi="Times New Roman" w:cs="Times New Roman"/>
            <w:sz w:val="24"/>
            <w:szCs w:val="24"/>
          </w:rPr>
          <w:t>A extra</w:t>
        </w:r>
      </w:ins>
      <w:ins w:id="391" w:author="Livisghton Kleber" w:date="2019-11-10T09:47:00Z">
        <w:r w:rsidR="00CC586C">
          <w:rPr>
            <w:rFonts w:ascii="Times New Roman" w:hAnsi="Times New Roman" w:cs="Times New Roman"/>
            <w:sz w:val="24"/>
            <w:szCs w:val="24"/>
          </w:rPr>
          <w:t>ç</w:t>
        </w:r>
      </w:ins>
      <w:ins w:id="392" w:author="Livisghton Kleber" w:date="2019-11-10T09:48:00Z">
        <w:r w:rsidR="00CE27FA">
          <w:rPr>
            <w:rFonts w:ascii="Times New Roman" w:hAnsi="Times New Roman" w:cs="Times New Roman"/>
            <w:sz w:val="24"/>
            <w:szCs w:val="24"/>
          </w:rPr>
          <w:t>ão</w:t>
        </w:r>
      </w:ins>
      <w:ins w:id="393" w:author="Livisghton Kleber" w:date="2019-11-10T09:43:00Z">
        <w:r>
          <w:rPr>
            <w:rFonts w:ascii="Times New Roman" w:hAnsi="Times New Roman" w:cs="Times New Roman"/>
            <w:sz w:val="24"/>
            <w:szCs w:val="24"/>
          </w:rPr>
          <w:t xml:space="preserve"> de características</w:t>
        </w:r>
      </w:ins>
      <w:ins w:id="394" w:author="Livisghton Kleber" w:date="2019-11-10T09:36:00Z">
        <w:r w:rsidR="00825DD1">
          <w:rPr>
            <w:rFonts w:ascii="Times New Roman" w:hAnsi="Times New Roman" w:cs="Times New Roman"/>
            <w:sz w:val="24"/>
            <w:szCs w:val="24"/>
          </w:rPr>
          <w:t xml:space="preserve"> baseado em </w:t>
        </w:r>
        <w:proofErr w:type="spellStart"/>
        <w:r w:rsidR="00825DD1" w:rsidRPr="00825DD1">
          <w:rPr>
            <w:rFonts w:ascii="Times New Roman" w:hAnsi="Times New Roman" w:cs="Times New Roman"/>
            <w:i/>
            <w:iCs/>
            <w:sz w:val="24"/>
            <w:szCs w:val="24"/>
            <w:rPrChange w:id="395" w:author="Livisghton Kleber" w:date="2019-11-10T09:3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</w:ins>
      <w:proofErr w:type="spellEnd"/>
      <w:ins w:id="396" w:author="Livisghton Kleber" w:date="2019-11-10T09:44:00Z">
        <w:r>
          <w:rPr>
            <w:rFonts w:ascii="Times New Roman" w:hAnsi="Times New Roman" w:cs="Times New Roman"/>
            <w:i/>
            <w:iCs/>
            <w:sz w:val="24"/>
            <w:szCs w:val="24"/>
          </w:rPr>
          <w:t>,</w:t>
        </w:r>
      </w:ins>
      <w:ins w:id="397" w:author="Livisghton Kleber" w:date="2019-11-10T09:36:00Z">
        <w:r w:rsidR="00825DD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98" w:author="Livisghton Kleber" w:date="2019-11-10T09:48:00Z">
        <w:r w:rsidR="00C001F0">
          <w:rPr>
            <w:rFonts w:ascii="Times New Roman" w:hAnsi="Times New Roman" w:cs="Times New Roman"/>
            <w:sz w:val="24"/>
            <w:szCs w:val="24"/>
          </w:rPr>
          <w:t xml:space="preserve">tem como objetivo </w:t>
        </w:r>
      </w:ins>
      <w:ins w:id="399" w:author="Livisghton Kleber" w:date="2019-11-10T09:36:00Z">
        <w:r w:rsidR="00825DD1">
          <w:rPr>
            <w:rFonts w:ascii="Times New Roman" w:hAnsi="Times New Roman" w:cs="Times New Roman"/>
            <w:sz w:val="24"/>
            <w:szCs w:val="24"/>
          </w:rPr>
          <w:t>representa</w:t>
        </w:r>
      </w:ins>
      <w:ins w:id="400" w:author="Livisghton Kleber" w:date="2019-11-10T09:48:00Z">
        <w:r w:rsidR="00C001F0">
          <w:rPr>
            <w:rFonts w:ascii="Times New Roman" w:hAnsi="Times New Roman" w:cs="Times New Roman"/>
            <w:sz w:val="24"/>
            <w:szCs w:val="24"/>
          </w:rPr>
          <w:t>r</w:t>
        </w:r>
      </w:ins>
      <w:ins w:id="401" w:author="Livisghton Kleber" w:date="2019-11-10T09:37:00Z">
        <w:r w:rsidR="00825DD1">
          <w:rPr>
            <w:rFonts w:ascii="Times New Roman" w:hAnsi="Times New Roman" w:cs="Times New Roman"/>
            <w:sz w:val="24"/>
            <w:szCs w:val="24"/>
          </w:rPr>
          <w:t xml:space="preserve"> a energia em um curto tempo do sinal em cada uma das 12 classes de afinação</w:t>
        </w:r>
      </w:ins>
      <w:ins w:id="402" w:author="Livisghton Kleber" w:date="2019-11-10T09:38:00Z">
        <w:r w:rsidR="00825DD1">
          <w:rPr>
            <w:rFonts w:ascii="Times New Roman" w:hAnsi="Times New Roman" w:cs="Times New Roman"/>
            <w:sz w:val="24"/>
            <w:szCs w:val="24"/>
          </w:rPr>
          <w:t>.</w:t>
        </w:r>
      </w:ins>
      <w:ins w:id="403" w:author="Livisghton Kleber" w:date="2019-11-10T09:42:00Z">
        <w:r>
          <w:rPr>
            <w:rFonts w:ascii="Times New Roman" w:hAnsi="Times New Roman" w:cs="Times New Roman"/>
            <w:sz w:val="24"/>
            <w:szCs w:val="24"/>
          </w:rPr>
          <w:t xml:space="preserve"> Normalmente</w:t>
        </w:r>
      </w:ins>
      <w:ins w:id="404" w:author="Livisghton Kleber" w:date="2019-11-10T09:45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ins w:id="405" w:author="Livisghton Kleber" w:date="2019-11-10T09:42:00Z">
        <w:r>
          <w:rPr>
            <w:rFonts w:ascii="Times New Roman" w:hAnsi="Times New Roman" w:cs="Times New Roman"/>
            <w:sz w:val="24"/>
            <w:szCs w:val="24"/>
          </w:rPr>
          <w:t xml:space="preserve"> estas </w:t>
        </w:r>
      </w:ins>
      <w:ins w:id="406" w:author="Livisghton Kleber" w:date="2019-11-10T09:44:00Z">
        <w:r>
          <w:rPr>
            <w:rFonts w:ascii="Times New Roman" w:hAnsi="Times New Roman" w:cs="Times New Roman"/>
            <w:sz w:val="24"/>
            <w:szCs w:val="24"/>
          </w:rPr>
          <w:t>características</w:t>
        </w:r>
      </w:ins>
      <w:ins w:id="407" w:author="Livisghton Kleber" w:date="2019-11-10T09:45:00Z">
        <w:r>
          <w:rPr>
            <w:rFonts w:ascii="Times New Roman" w:hAnsi="Times New Roman" w:cs="Times New Roman"/>
            <w:sz w:val="24"/>
            <w:szCs w:val="24"/>
          </w:rPr>
          <w:t xml:space="preserve"> são</w:t>
        </w:r>
      </w:ins>
      <w:ins w:id="408" w:author="Livisghton Kleber" w:date="2019-11-10T09:44:00Z">
        <w:r>
          <w:rPr>
            <w:rFonts w:ascii="Times New Roman" w:hAnsi="Times New Roman" w:cs="Times New Roman"/>
            <w:sz w:val="24"/>
            <w:szCs w:val="24"/>
          </w:rPr>
          <w:t xml:space="preserve"> obtidas por meio de uma </w:t>
        </w:r>
      </w:ins>
      <w:ins w:id="409" w:author="Livisghton Kleber" w:date="2019-11-10T0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STFT</w:t>
        </w:r>
      </w:ins>
      <w:ins w:id="410" w:author="Livisghton Kleber" w:date="2019-11-10T09:52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>. Em seguida, é feito um mapeamento de</w:t>
        </w:r>
      </w:ins>
      <w:ins w:id="411" w:author="Livisghton Kleber" w:date="2019-11-10T09:53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ssas características </w:t>
        </w:r>
      </w:ins>
      <w:ins w:id="412" w:author="Livisghton Kleber" w:date="2019-11-10T09:54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 o vetor que </w:t>
        </w:r>
      </w:ins>
      <w:ins w:id="413" w:author="Livisghton Kleber" w:date="2019-11-10T09:55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>contém</w:t>
        </w:r>
      </w:ins>
      <w:ins w:id="414" w:author="Livisghton Kleber" w:date="2019-11-10T09:54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as classes de </w:t>
        </w:r>
      </w:ins>
      <w:ins w:id="415" w:author="Livisghton Kleber" w:date="2019-11-10T09:56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>afinação, o</w:t>
        </w:r>
      </w:ins>
      <w:ins w:id="416" w:author="Livisghton Kleber" w:date="2019-11-10T09:55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017FF8" w:rsidRPr="00DA3329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417" w:author="Livisghton Kleber" w:date="2019-11-10T11:2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</w:t>
        </w:r>
      </w:ins>
      <w:proofErr w:type="spellEnd"/>
      <w:ins w:id="418" w:author="Livisghton Kleber" w:date="2019-11-10T09:56:00Z">
        <w:r w:rsidR="00017FF8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Por </w:t>
        </w:r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>fim, ger</w:t>
        </w:r>
      </w:ins>
      <w:ins w:id="419" w:author="Livisghton Kleber" w:date="2019-11-10T09:57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almente é aplicado uma normalização </w:t>
        </w:r>
        <m:oMath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p>
          </m:sSup>
        </m:oMath>
      </w:ins>
      <w:ins w:id="420" w:author="Livisghton Kleber" w:date="2019-11-10T09:58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21" w:author="Livisghton Kleber" w:date="2019-11-10T09:59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nos vetores resultantes. Com o objetivo de </w:t>
        </w:r>
      </w:ins>
      <w:ins w:id="422" w:author="Livisghton Kleber" w:date="2019-11-10T10:00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minimizar o quase silêncio ou </w:t>
        </w:r>
      </w:ins>
      <w:ins w:id="423" w:author="Livisghton Kleber" w:date="2019-11-10T11:26:00Z">
        <w:r w:rsidR="008A4AA5">
          <w:rPr>
            <w:rFonts w:ascii="Times New Roman" w:hAnsi="Times New Roman" w:cs="Times New Roman"/>
            <w:color w:val="000000" w:themeColor="text1"/>
            <w:sz w:val="24"/>
            <w:szCs w:val="24"/>
          </w:rPr>
          <w:t>algum</w:t>
        </w:r>
      </w:ins>
      <w:ins w:id="424" w:author="Livisghton Kleber" w:date="2019-11-10T10:00:00Z">
        <w:r w:rsidR="00DD0CE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ruído muito pequeno</w:t>
        </w:r>
      </w:ins>
      <w:ins w:id="425" w:author="Livisghton Kleber" w:date="2019-11-10T10:04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Estes passos podem ser </w:t>
        </w:r>
      </w:ins>
      <w:ins w:id="426" w:author="Livisghton Kleber" w:date="2019-11-10T10:06:00Z">
        <w:r w:rsidR="008F1F6F">
          <w:rPr>
            <w:rFonts w:ascii="Times New Roman" w:hAnsi="Times New Roman" w:cs="Times New Roman"/>
            <w:color w:val="000000" w:themeColor="text1"/>
            <w:sz w:val="24"/>
            <w:szCs w:val="24"/>
          </w:rPr>
          <w:t>vistos</w:t>
        </w:r>
      </w:ins>
      <w:ins w:id="427" w:author="Livisghton Kleber" w:date="2019-11-10T10:04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428" w:author="Livisghton Kleber" w:date="2019-11-10T10:05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forma mais abstrata na Figura 6 </w:t>
        </w:r>
      </w:ins>
      <w:ins w:id="429" w:author="Livisghton Kleber" w:date="2019-11-10T10:06:00Z">
        <w:r w:rsidR="00732377">
          <w:rPr>
            <w:rFonts w:ascii="Times New Roman" w:hAnsi="Times New Roman" w:cs="Times New Roman"/>
            <w:color w:val="000000" w:themeColor="text1"/>
            <w:sz w:val="24"/>
            <w:szCs w:val="24"/>
          </w:rPr>
          <w:t>n</w:t>
        </w:r>
      </w:ins>
      <w:ins w:id="430" w:author="Livisghton Kleber" w:date="2019-11-10T10:05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secção </w:t>
        </w:r>
      </w:ins>
      <w:ins w:id="431" w:author="Livisghton Kleber" w:date="2019-11-10T10:06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>2.3</w:t>
        </w:r>
      </w:ins>
      <w:ins w:id="432" w:author="Livisghton Kleber" w:date="2019-11-10T10:05:00Z">
        <w:r w:rsidR="00385E1F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65D1A991" w14:textId="77777777" w:rsidR="00BE42A0" w:rsidRPr="00553F37" w:rsidRDefault="00BE42A0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33" w:author="Livisghton Kleber" w:date="2019-11-08T21:12:00Z"/>
          <w:rFonts w:ascii="Times New Roman" w:hAnsi="Times New Roman" w:cs="Times New Roman"/>
          <w:i/>
          <w:iCs/>
          <w:sz w:val="24"/>
          <w:szCs w:val="24"/>
          <w:rPrChange w:id="434" w:author="Livisghton Kleber" w:date="2019-11-08T21:12:00Z">
            <w:rPr>
              <w:ins w:id="435" w:author="Livisghton Kleber" w:date="2019-11-08T21:12:00Z"/>
              <w:rFonts w:ascii="Times New Roman" w:hAnsi="Times New Roman" w:cs="Times New Roman"/>
              <w:sz w:val="24"/>
              <w:szCs w:val="24"/>
            </w:rPr>
          </w:rPrChange>
        </w:rPr>
        <w:pPrChange w:id="436" w:author="Livisghton Kleber" w:date="2019-11-08T21:14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</w:p>
    <w:p w14:paraId="79FCDA96" w14:textId="77777777" w:rsidR="00553F37" w:rsidRDefault="00553F37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  <w:rPr>
          <w:ins w:id="437" w:author="Livisghton Kleber" w:date="2019-11-08T21:13:00Z"/>
        </w:rPr>
        <w:pPrChange w:id="438" w:author="Livisghton Kleber" w:date="2019-11-08T21:13:00Z">
          <w:pPr>
            <w:pStyle w:val="PargrafodaLista"/>
            <w:autoSpaceDE w:val="0"/>
            <w:autoSpaceDN w:val="0"/>
            <w:adjustRightInd w:val="0"/>
            <w:spacing w:after="0" w:line="240" w:lineRule="auto"/>
            <w:ind w:left="1788"/>
            <w:jc w:val="center"/>
          </w:pPr>
        </w:pPrChange>
      </w:pPr>
      <w:ins w:id="439" w:author="Livisghton Kleber" w:date="2019-11-08T21:12:00Z">
        <w:r>
          <w:rPr>
            <w:noProof/>
          </w:rPr>
          <w:drawing>
            <wp:inline distT="0" distB="0" distL="0" distR="0" wp14:anchorId="31DA519E" wp14:editId="1F79F30A">
              <wp:extent cx="4295775" cy="1390650"/>
              <wp:effectExtent l="0" t="0" r="9525" b="0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5775" cy="139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077ABA4" w14:textId="3843A777" w:rsidR="00553F37" w:rsidRPr="006364BA" w:rsidRDefault="00553F37">
      <w:pPr>
        <w:pStyle w:val="Legenda"/>
        <w:jc w:val="center"/>
        <w:rPr>
          <w:ins w:id="440" w:author="Livisghton Kleber" w:date="2019-11-08T21:05:00Z"/>
          <w:rFonts w:ascii="Times New Roman" w:hAnsi="Times New Roman" w:cs="Times New Roman"/>
          <w:i/>
          <w:iCs/>
          <w:color w:val="000000" w:themeColor="text1"/>
          <w:sz w:val="20"/>
          <w:szCs w:val="20"/>
          <w:rPrChange w:id="441" w:author="Livisghton Kleber" w:date="2019-11-08T21:14:00Z">
            <w:rPr>
              <w:ins w:id="442" w:author="Livisghton Kleber" w:date="2019-11-08T21:05:00Z"/>
              <w:rFonts w:ascii="Times New Roman" w:hAnsi="Times New Roman" w:cs="Times New Roman"/>
              <w:sz w:val="24"/>
              <w:szCs w:val="24"/>
            </w:rPr>
          </w:rPrChange>
        </w:rPr>
        <w:pPrChange w:id="443" w:author="Livisghton Kleber" w:date="2019-11-08T21:13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  <w:bookmarkStart w:id="444" w:name="_Toc24294031"/>
      <w:ins w:id="445" w:author="Livisghton Kleber" w:date="2019-11-08T21:13:00Z">
        <w:r w:rsidRPr="006364BA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446" w:author="Livisghton Kleber" w:date="2019-11-08T21:14:00Z">
              <w:rPr>
                <w:b/>
                <w:bCs/>
              </w:rPr>
            </w:rPrChange>
          </w:rPr>
          <w:t xml:space="preserve">Figura </w:t>
        </w:r>
        <w:r w:rsidRPr="006364BA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447" w:author="Livisghton Kleber" w:date="2019-11-08T21:14:00Z">
              <w:rPr>
                <w:b/>
                <w:bCs/>
              </w:rPr>
            </w:rPrChange>
          </w:rPr>
          <w:fldChar w:fldCharType="begin"/>
        </w:r>
        <w:r w:rsidRPr="006364BA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448" w:author="Livisghton Kleber" w:date="2019-11-08T21:14:00Z">
              <w:rPr>
                <w:b/>
                <w:bCs/>
              </w:rPr>
            </w:rPrChange>
          </w:rPr>
          <w:instrText xml:space="preserve"> SEQ Figura \* ARABIC </w:instrText>
        </w:r>
      </w:ins>
      <w:r w:rsidRPr="006364BA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rPrChange w:id="449" w:author="Livisghton Kleber" w:date="2019-11-08T21:14:00Z">
            <w:rPr>
              <w:b/>
              <w:bCs/>
            </w:rPr>
          </w:rPrChange>
        </w:rPr>
        <w:fldChar w:fldCharType="separate"/>
      </w:r>
      <w:ins w:id="450" w:author="Livisghton Kleber" w:date="2019-11-09T20:19:00Z">
        <w:r w:rsidR="00ED2B50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>9</w:t>
        </w:r>
      </w:ins>
      <w:ins w:id="451" w:author="Livisghton Kleber" w:date="2019-11-08T21:13:00Z">
        <w:r w:rsidRPr="006364BA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452" w:author="Livisghton Kleber" w:date="2019-11-08T21:14:00Z">
              <w:rPr>
                <w:b/>
                <w:bCs/>
              </w:rPr>
            </w:rPrChange>
          </w:rPr>
          <w:fldChar w:fldCharType="end"/>
        </w:r>
        <w:r w:rsidRPr="006364BA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453" w:author="Livisghton Kleber" w:date="2019-11-08T21:14:00Z">
              <w:rPr>
                <w:b/>
                <w:bCs/>
              </w:rPr>
            </w:rPrChange>
          </w:rPr>
          <w:t xml:space="preserve">: representação do CP </w:t>
        </w:r>
        <w:proofErr w:type="spellStart"/>
        <w:r w:rsidRPr="006364BA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  <w:rPrChange w:id="454" w:author="Livisghton Kleber" w:date="2019-11-08T21:14:00Z">
              <w:rPr>
                <w:b/>
                <w:bCs/>
              </w:rPr>
            </w:rPrChange>
          </w:rPr>
          <w:t>Feature</w:t>
        </w:r>
      </w:ins>
      <w:proofErr w:type="spellEnd"/>
      <w:ins w:id="455" w:author="Livisghton Kleber" w:date="2019-11-08T21:14:00Z">
        <w:r w:rsidR="006364BA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</w:rPr>
          <w:t>.</w:t>
        </w:r>
      </w:ins>
      <w:bookmarkEnd w:id="444"/>
    </w:p>
    <w:p w14:paraId="1458FFF5" w14:textId="58143FCA" w:rsidR="00553F37" w:rsidRDefault="00553F37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56" w:author="Livisghton Kleber" w:date="2019-11-10T10:41:00Z"/>
          <w:rFonts w:ascii="Times New Roman" w:hAnsi="Times New Roman" w:cs="Times New Roman"/>
          <w:i/>
          <w:iCs/>
          <w:sz w:val="24"/>
          <w:szCs w:val="24"/>
        </w:rPr>
      </w:pPr>
    </w:p>
    <w:p w14:paraId="1BE01E19" w14:textId="7FEF6644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57" w:author="Livisghton Kleber" w:date="2019-11-10T10:41:00Z"/>
          <w:rFonts w:ascii="Times New Roman" w:hAnsi="Times New Roman" w:cs="Times New Roman"/>
          <w:i/>
          <w:iCs/>
          <w:sz w:val="24"/>
          <w:szCs w:val="24"/>
        </w:rPr>
      </w:pPr>
    </w:p>
    <w:p w14:paraId="1E333FF5" w14:textId="6431CD3E" w:rsidR="00F77A23" w:rsidRDefault="00F77A23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58" w:author="Livisghton Kleber" w:date="2019-11-10T10:42:00Z"/>
          <w:rFonts w:ascii="Times New Roman" w:hAnsi="Times New Roman" w:cs="Times New Roman"/>
          <w:i/>
          <w:iCs/>
          <w:sz w:val="24"/>
          <w:szCs w:val="24"/>
        </w:rPr>
      </w:pPr>
    </w:p>
    <w:p w14:paraId="659BB7A9" w14:textId="21E1BD11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59" w:author="Livisghton Kleber" w:date="2019-11-10T10:42:00Z"/>
          <w:rFonts w:ascii="Times New Roman" w:hAnsi="Times New Roman" w:cs="Times New Roman"/>
          <w:i/>
          <w:iCs/>
          <w:sz w:val="24"/>
          <w:szCs w:val="24"/>
        </w:rPr>
      </w:pPr>
    </w:p>
    <w:p w14:paraId="6C1EF384" w14:textId="23E2503A" w:rsidR="0090685F" w:rsidRDefault="0090685F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60" w:author="Livisghton Kleber" w:date="2019-11-10T11:31:00Z"/>
          <w:rFonts w:ascii="Times New Roman" w:hAnsi="Times New Roman" w:cs="Times New Roman"/>
          <w:i/>
          <w:iCs/>
          <w:sz w:val="24"/>
          <w:szCs w:val="24"/>
        </w:rPr>
      </w:pPr>
    </w:p>
    <w:p w14:paraId="3C2C7E4A" w14:textId="77777777" w:rsidR="0013367A" w:rsidRPr="00364ACD" w:rsidRDefault="0013367A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61" w:author="Livisghton Kleber" w:date="2019-11-08T21:01:00Z"/>
          <w:rFonts w:ascii="Times New Roman" w:hAnsi="Times New Roman" w:cs="Times New Roman"/>
          <w:i/>
          <w:iCs/>
          <w:sz w:val="24"/>
          <w:szCs w:val="24"/>
          <w:rPrChange w:id="462" w:author="Livisghton Kleber" w:date="2019-11-08T21:01:00Z">
            <w:rPr>
              <w:ins w:id="463" w:author="Livisghton Kleber" w:date="2019-11-08T21:01:00Z"/>
              <w:rFonts w:ascii="Times New Roman" w:hAnsi="Times New Roman" w:cs="Times New Roman"/>
              <w:sz w:val="24"/>
              <w:szCs w:val="24"/>
            </w:rPr>
          </w:rPrChange>
        </w:rPr>
        <w:pPrChange w:id="464" w:author="Livisghton Kleber" w:date="2019-11-08T21:05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</w:p>
    <w:p w14:paraId="1CB5ACB3" w14:textId="77777777" w:rsidR="000E3620" w:rsidRPr="000E3620" w:rsidRDefault="00364ACD" w:rsidP="000E362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ins w:id="465" w:author="Livisghton Kleber" w:date="2019-11-09T23:40:00Z"/>
          <w:rFonts w:ascii="Times New Roman" w:hAnsi="Times New Roman" w:cs="Times New Roman"/>
          <w:bCs/>
          <w:color w:val="000000" w:themeColor="text1"/>
          <w:sz w:val="24"/>
          <w:szCs w:val="24"/>
          <w:rPrChange w:id="466" w:author="Livisghton Kleber" w:date="2019-11-09T23:40:00Z">
            <w:rPr>
              <w:ins w:id="467" w:author="Livisghton Kleber" w:date="2019-11-09T23:40:00Z"/>
              <w:rFonts w:ascii="Times New Roman" w:hAnsi="Times New Roman" w:cs="Times New Roman"/>
              <w:sz w:val="24"/>
              <w:szCs w:val="24"/>
            </w:rPr>
          </w:rPrChange>
        </w:rPr>
      </w:pPr>
      <w:ins w:id="468" w:author="Livisghton Kleber" w:date="2019-11-08T21:05:00Z">
        <w:r>
          <w:rPr>
            <w:rFonts w:ascii="Times New Roman" w:hAnsi="Times New Roman" w:cs="Times New Roman"/>
            <w:sz w:val="24"/>
            <w:szCs w:val="24"/>
          </w:rPr>
          <w:t xml:space="preserve">CLP </w:t>
        </w:r>
        <w:proofErr w:type="spellStart"/>
        <w:r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>: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4E49C64" w14:textId="49AEA1C9" w:rsidR="00C977E8" w:rsidRDefault="00995E16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69" w:author="Livisghton Kleber" w:date="2019-11-09T23:44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470" w:author="Livisghton Kleber" w:date="2019-11-09T23:4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ab/>
        </w:r>
      </w:ins>
      <w:ins w:id="471" w:author="Livisghton Kleber" w:date="2019-11-09T23:24:00Z">
        <w:r w:rsidR="00567566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72" w:author="Livisghton Kleber" w:date="2019-11-09T23:40:00Z">
              <w:rPr/>
            </w:rPrChange>
          </w:rPr>
          <w:t xml:space="preserve">O CLP </w:t>
        </w:r>
      </w:ins>
      <w:ins w:id="473" w:author="Livisghton Kleber" w:date="2019-11-09T23:25:00Z"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74" w:author="Livisghton Kleber" w:date="2019-11-09T23:40:00Z">
              <w:rPr/>
            </w:rPrChange>
          </w:rPr>
          <w:t xml:space="preserve">tem como objetivo </w:t>
        </w:r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75" w:author="Livisghton Kleber" w:date="2019-11-09T23:40:00Z">
              <w:rPr/>
            </w:rPrChange>
          </w:rPr>
          <w:t>ajust</w:t>
        </w:r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76" w:author="Livisghton Kleber" w:date="2019-11-09T23:40:00Z">
              <w:rPr/>
            </w:rPrChange>
          </w:rPr>
          <w:t>ar</w:t>
        </w:r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77" w:author="Livisghton Kleber" w:date="2019-11-09T23:40:00Z">
              <w:rPr/>
            </w:rPrChange>
          </w:rPr>
          <w:t xml:space="preserve"> a faixa </w:t>
        </w:r>
      </w:ins>
      <w:ins w:id="478" w:author="Livisghton Kleber" w:date="2019-11-09T23:27:00Z"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79" w:author="Livisghton Kleber" w:date="2019-11-09T23:40:00Z">
              <w:rPr/>
            </w:rPrChange>
          </w:rPr>
          <w:t xml:space="preserve">do </w:t>
        </w:r>
      </w:ins>
      <w:ins w:id="480" w:author="Livisghton Kleber" w:date="2019-11-09T23:25:00Z"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81" w:author="Livisghton Kleber" w:date="2019-11-09T23:40:00Z">
              <w:rPr/>
            </w:rPrChange>
          </w:rPr>
          <w:t>sinal original para melhorar a clareza de transitórios fracos, especialmente nas regiões de alta frequência</w:t>
        </w:r>
      </w:ins>
      <w:ins w:id="482" w:author="Livisghton Kleber" w:date="2019-11-09T23:26:00Z">
        <w:r w:rsidR="00F752B2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83" w:author="Livisghton Kleber" w:date="2019-11-09T23:40:00Z">
              <w:rPr/>
            </w:rPrChange>
          </w:rPr>
          <w:t>.</w:t>
        </w:r>
      </w:ins>
      <w:ins w:id="484" w:author="Livisghton Kleber" w:date="2019-11-09T23:27:00Z">
        <w:r w:rsidR="00AC48FA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85" w:author="Livisghton Kleber" w:date="2019-11-09T23:40:00Z">
              <w:rPr/>
            </w:rPrChange>
          </w:rPr>
          <w:t xml:space="preserve"> Para isso, </w:t>
        </w:r>
      </w:ins>
      <w:ins w:id="486" w:author="Livisghton Kleber" w:date="2019-11-09T23:28:00Z">
        <w:r w:rsidR="00AC48FA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87" w:author="Livisghton Kleber" w:date="2019-11-09T23:40:00Z">
              <w:rPr/>
            </w:rPrChange>
          </w:rPr>
          <w:t>aplica-se frequentemente uma compressão logarítmica</w:t>
        </w:r>
        <w:r w:rsidR="00AC48FA" w:rsidRPr="000E3620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488" w:author="Livisghton Kleber" w:date="2019-11-09T23:40:00Z">
              <w:rPr/>
            </w:rPrChange>
          </w:rPr>
          <w:t xml:space="preserve"> ao calcular as características do áudio.</w:t>
        </w:r>
      </w:ins>
    </w:p>
    <w:p w14:paraId="40E1DEA1" w14:textId="5089A8FC" w:rsidR="003E0E36" w:rsidRDefault="00C977E8" w:rsidP="00C977E8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489" w:author="Livisghton Kleber" w:date="2019-11-09T23:58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490" w:author="Livisghton Kleber" w:date="2019-11-09T23:44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ab/>
        </w:r>
      </w:ins>
      <w:ins w:id="491" w:author="Livisghton Kleber" w:date="2019-11-09T23:45:00Z">
        <w:r w:rsidR="00D36BF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Para construir um CLP, primeiramente é calculado as características de afinação do arquivo de áud</w:t>
        </w:r>
      </w:ins>
      <w:ins w:id="492" w:author="Livisghton Kleber" w:date="2019-11-09T23:46:00Z">
        <w:r w:rsidR="00D36BF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io.</w:t>
        </w:r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Em </w:t>
        </w:r>
      </w:ins>
      <w:ins w:id="493" w:author="Livisghton Kleber" w:date="2019-11-10T11:33:00Z">
        <w:r w:rsidR="00794A81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seguida</w:t>
        </w:r>
      </w:ins>
      <w:ins w:id="494" w:author="Livisghton Kleber" w:date="2019-11-09T23:46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, a</w:t>
        </w:r>
      </w:ins>
      <w:ins w:id="495" w:author="Livisghton Kleber" w:date="2019-11-09T23:50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representação da </w:t>
        </w:r>
      </w:ins>
      <w:ins w:id="496" w:author="Livisghton Kleber" w:date="2019-11-09T23:47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afinação é </w:t>
        </w:r>
        <w:proofErr w:type="spellStart"/>
        <w:r w:rsidR="00566125" w:rsidRP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logaritmizada</w:t>
        </w:r>
      </w:ins>
      <w:proofErr w:type="spellEnd"/>
      <w:ins w:id="497" w:author="Livisghton Kleber" w:date="2019-11-09T23:48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substituindo cada entra</w:t>
        </w:r>
      </w:ins>
      <w:ins w:id="498" w:author="Livisghton Kleber" w:date="2019-11-10T11:32:00Z">
        <w:r w:rsidR="00674238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da</w:t>
        </w:r>
      </w:ins>
      <w:ins w:id="499" w:author="Livisghton Kleber" w:date="2019-11-09T23:48:00Z">
        <w:r w:rsidR="0056612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pelo </w:t>
        </w:r>
      </w:ins>
      <m:oMath>
        <m:r>
          <w:ins w:id="500" w:author="Livisghton Kleber" w:date="2019-11-09T23:50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log(</m:t>
          </w:ins>
        </m:r>
        <m:r>
          <w:ins w:id="501" w:author="Livisghton Kleber" w:date="2019-11-09T23:51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η</m:t>
          </w:ins>
        </m:r>
        <m:r>
          <w:ins w:id="502" w:author="Livisghton Kleber" w:date="2019-11-09T23:51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*</m:t>
          </w:ins>
        </m:r>
        <m:r>
          <w:ins w:id="503" w:author="Livisghton Kleber" w:date="2019-11-09T23:51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ⅇ</m:t>
          </w:ins>
        </m:r>
        <m:r>
          <w:ins w:id="504" w:author="Livisghton Kleber" w:date="2019-11-09T23:51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+1</m:t>
          </w:ins>
        </m:r>
        <m:r>
          <w:ins w:id="505" w:author="Livisghton Kleber" w:date="2019-11-09T23:50:00Z"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)</m:t>
          </w:ins>
        </m:r>
      </m:oMath>
      <w:ins w:id="506" w:author="Livisghton Kleber" w:date="2019-11-09T23:52:00Z"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, onde </w:t>
        </w: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η</m:t>
          </m:r>
        </m:oMath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é</w:t>
        </w:r>
        <w:proofErr w:type="spellEnd"/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uma constante positiva</w:t>
        </w:r>
      </w:ins>
      <w:ins w:id="507" w:author="Livisghton Kleber" w:date="2019-11-10T00:02:00Z">
        <w:r w:rsidR="007C28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que </w:t>
        </w:r>
        <w:r w:rsidR="007C285C" w:rsidRPr="007C28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especifica a extensão da compactação logarítmica</w:t>
        </w:r>
      </w:ins>
      <w:ins w:id="508" w:author="Livisghton Kleber" w:date="2019-11-09T23:52:00Z">
        <w:r w:rsidR="009C2F5C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.</w:t>
        </w:r>
      </w:ins>
      <w:ins w:id="509" w:author="Livisghton Kleber" w:date="2019-11-09T23:54:00Z">
        <w:r w:rsidR="003E0E3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ins>
      <w:ins w:id="510" w:author="Livisghton Kleber" w:date="2019-11-10T11:33:00Z">
        <w:r w:rsidR="00794A81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Depois</w:t>
        </w:r>
      </w:ins>
      <w:ins w:id="511" w:author="Livisghton Kleber" w:date="2019-11-09T23:54:00Z">
        <w:r w:rsidR="003E0E3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, </w:t>
        </w:r>
      </w:ins>
      <w:ins w:id="512" w:author="Livisghton Kleber" w:date="2019-11-09T23:55:00Z">
        <w:r w:rsidR="003E0E3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com a representação</w:t>
        </w:r>
      </w:ins>
      <w:ins w:id="513" w:author="Livisghton Kleber" w:date="2019-11-09T23:56:00Z">
        <w:r w:rsidR="003E0E3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logarítmica </w:t>
        </w:r>
      </w:ins>
      <w:ins w:id="514" w:author="Livisghton Kleber" w:date="2019-11-09T23:59:00Z">
        <w:r w:rsidR="004F2F9E" w:rsidRPr="00807FC9">
          <w:rPr>
            <w:rFonts w:ascii="Times New Roman" w:hAnsi="Times New Roman" w:cs="Times New Roman"/>
            <w:sz w:val="24"/>
            <w:szCs w:val="24"/>
          </w:rPr>
          <w:t>projeta</w:t>
        </w:r>
      </w:ins>
      <w:ins w:id="515" w:author="Livisghton Kleber" w:date="2019-11-10T11:33:00Z">
        <w:r w:rsidR="00BF4150">
          <w:rPr>
            <w:rFonts w:ascii="Times New Roman" w:hAnsi="Times New Roman" w:cs="Times New Roman"/>
            <w:sz w:val="24"/>
            <w:szCs w:val="24"/>
          </w:rPr>
          <w:t>r</w:t>
        </w:r>
      </w:ins>
      <w:ins w:id="516" w:author="Livisghton Kleber" w:date="2019-11-09T23:59:00Z">
        <w:r w:rsidR="004F2F9E" w:rsidRPr="00807FC9">
          <w:rPr>
            <w:rFonts w:ascii="Times New Roman" w:hAnsi="Times New Roman" w:cs="Times New Roman"/>
            <w:sz w:val="24"/>
            <w:szCs w:val="24"/>
          </w:rPr>
          <w:t xml:space="preserve"> os vetores de afinação resultantes em um vetor cromatográfico</w:t>
        </w:r>
      </w:ins>
      <w:ins w:id="517" w:author="Livisghton Kleber" w:date="2019-11-10T00:03:00Z">
        <w:r w:rsidR="00AC2410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CF2827B" w14:textId="77777777" w:rsidR="003C2D1B" w:rsidRPr="003C2D1B" w:rsidRDefault="003C2D1B">
      <w:pPr>
        <w:pStyle w:val="PargrafodaLista"/>
        <w:autoSpaceDE w:val="0"/>
        <w:autoSpaceDN w:val="0"/>
        <w:adjustRightInd w:val="0"/>
        <w:spacing w:after="0" w:line="240" w:lineRule="auto"/>
        <w:ind w:left="1788"/>
        <w:jc w:val="both"/>
        <w:rPr>
          <w:ins w:id="518" w:author="Livisghton Kleber" w:date="2019-11-08T21:53:00Z"/>
          <w:rFonts w:ascii="Times New Roman" w:hAnsi="Times New Roman" w:cs="Times New Roman"/>
          <w:bCs/>
          <w:color w:val="000000" w:themeColor="text1"/>
          <w:sz w:val="24"/>
          <w:szCs w:val="24"/>
          <w:rPrChange w:id="519" w:author="Livisghton Kleber" w:date="2019-11-08T21:53:00Z">
            <w:rPr>
              <w:ins w:id="520" w:author="Livisghton Kleber" w:date="2019-11-08T21:53:00Z"/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  <w:pPrChange w:id="521" w:author="Livisghton Kleber" w:date="2019-11-08T21:53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</w:p>
    <w:p w14:paraId="018CE41A" w14:textId="77777777" w:rsidR="003C2D1B" w:rsidRDefault="003C2D1B" w:rsidP="00794A81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  <w:rPr>
          <w:ins w:id="522" w:author="Livisghton Kleber" w:date="2019-11-08T21:53:00Z"/>
        </w:rPr>
        <w:pPrChange w:id="523" w:author="Livisghton Kleber" w:date="2019-11-10T11:32:00Z">
          <w:pPr>
            <w:pStyle w:val="PargrafodaLista"/>
            <w:autoSpaceDE w:val="0"/>
            <w:autoSpaceDN w:val="0"/>
            <w:adjustRightInd w:val="0"/>
            <w:spacing w:after="0" w:line="240" w:lineRule="auto"/>
            <w:ind w:left="1788"/>
            <w:jc w:val="both"/>
          </w:pPr>
        </w:pPrChange>
      </w:pPr>
      <w:ins w:id="524" w:author="Livisghton Kleber" w:date="2019-11-08T21:53:00Z">
        <w:r>
          <w:rPr>
            <w:noProof/>
          </w:rPr>
          <w:drawing>
            <wp:inline distT="0" distB="0" distL="0" distR="0" wp14:anchorId="4AFF21E9" wp14:editId="38C4B5DF">
              <wp:extent cx="4305300" cy="1381125"/>
              <wp:effectExtent l="0" t="0" r="0" b="9525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5300" cy="138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006E75" w14:textId="0BC75B5B" w:rsidR="003C2D1B" w:rsidRDefault="003C2D1B">
      <w:pPr>
        <w:pStyle w:val="Legenda"/>
        <w:ind w:left="708"/>
        <w:jc w:val="center"/>
        <w:rPr>
          <w:ins w:id="525" w:author="Livisghton Kleber" w:date="2019-11-10T10:42:00Z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526" w:name="_Toc24294032"/>
      <w:ins w:id="527" w:author="Livisghton Kleber" w:date="2019-11-08T21:53:00Z"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528" w:author="Livisghton Kleber" w:date="2019-11-08T23:12:00Z">
              <w:rPr/>
            </w:rPrChange>
          </w:rPr>
          <w:t xml:space="preserve">Figura </w:t>
        </w:r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529" w:author="Livisghton Kleber" w:date="2019-11-08T23:12:00Z">
              <w:rPr/>
            </w:rPrChange>
          </w:rPr>
          <w:fldChar w:fldCharType="begin"/>
        </w:r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530" w:author="Livisghton Kleber" w:date="2019-11-08T23:12:00Z">
              <w:rPr/>
            </w:rPrChange>
          </w:rPr>
          <w:instrText xml:space="preserve"> SEQ Figura \* ARABIC </w:instrText>
        </w:r>
      </w:ins>
      <w:r w:rsidRPr="00F57D26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rPrChange w:id="531" w:author="Livisghton Kleber" w:date="2019-11-08T23:12:00Z">
            <w:rPr/>
          </w:rPrChange>
        </w:rPr>
        <w:fldChar w:fldCharType="separate"/>
      </w:r>
      <w:ins w:id="532" w:author="Livisghton Kleber" w:date="2019-11-09T20:19:00Z">
        <w:r w:rsidR="00ED2B50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>10</w:t>
        </w:r>
      </w:ins>
      <w:ins w:id="533" w:author="Livisghton Kleber" w:date="2019-11-08T21:53:00Z"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534" w:author="Livisghton Kleber" w:date="2019-11-08T23:12:00Z">
              <w:rPr/>
            </w:rPrChange>
          </w:rPr>
          <w:fldChar w:fldCharType="end"/>
        </w:r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535" w:author="Livisghton Kleber" w:date="2019-11-08T23:12:00Z">
              <w:rPr/>
            </w:rPrChange>
          </w:rPr>
          <w:t xml:space="preserve"> representação do CLP </w:t>
        </w:r>
        <w:proofErr w:type="spellStart"/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536" w:author="Livisghton Kleber" w:date="2019-11-08T23:12:00Z">
              <w:rPr/>
            </w:rPrChange>
          </w:rPr>
          <w:t>Feature</w:t>
        </w:r>
        <w:proofErr w:type="spellEnd"/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537" w:author="Livisghton Kleber" w:date="2019-11-08T23:12:00Z">
              <w:rPr/>
            </w:rPrChange>
          </w:rPr>
          <w:t>.</w:t>
        </w:r>
      </w:ins>
      <w:bookmarkEnd w:id="526"/>
    </w:p>
    <w:p w14:paraId="7A087737" w14:textId="77777777" w:rsidR="008C14F4" w:rsidRPr="008C14F4" w:rsidRDefault="008C14F4" w:rsidP="008C14F4">
      <w:pPr>
        <w:rPr>
          <w:ins w:id="538" w:author="Livisghton Kleber" w:date="2019-11-08T21:54:00Z"/>
          <w:rPrChange w:id="539" w:author="Livisghton Kleber" w:date="2019-11-10T10:42:00Z">
            <w:rPr>
              <w:ins w:id="540" w:author="Livisghton Kleber" w:date="2019-11-08T21:54:00Z"/>
              <w:rFonts w:ascii="Times New Roman" w:hAnsi="Times New Roman" w:cs="Times New Roman"/>
              <w:color w:val="000000" w:themeColor="text1"/>
              <w:sz w:val="20"/>
              <w:szCs w:val="20"/>
            </w:rPr>
          </w:rPrChange>
        </w:rPr>
        <w:pPrChange w:id="541" w:author="Livisghton Kleber" w:date="2019-11-10T10:42:00Z">
          <w:pPr>
            <w:pStyle w:val="Legenda"/>
            <w:jc w:val="center"/>
          </w:pPr>
        </w:pPrChange>
      </w:pPr>
    </w:p>
    <w:p w14:paraId="59225804" w14:textId="263A5CB3" w:rsidR="003B0693" w:rsidRPr="003B0693" w:rsidRDefault="00F07617" w:rsidP="003B0693">
      <w:pPr>
        <w:pStyle w:val="PargrafodaLista"/>
        <w:numPr>
          <w:ilvl w:val="0"/>
          <w:numId w:val="9"/>
        </w:numPr>
        <w:jc w:val="both"/>
        <w:rPr>
          <w:ins w:id="542" w:author="Livisghton Kleber" w:date="2019-11-09T22:08:00Z"/>
          <w:rPrChange w:id="543" w:author="Livisghton Kleber" w:date="2019-11-09T22:08:00Z">
            <w:rPr>
              <w:ins w:id="544" w:author="Livisghton Kleber" w:date="2019-11-09T22:08:00Z"/>
              <w:rFonts w:ascii="Times New Roman" w:hAnsi="Times New Roman" w:cs="Times New Roman"/>
              <w:sz w:val="24"/>
              <w:szCs w:val="24"/>
            </w:rPr>
          </w:rPrChange>
        </w:rPr>
      </w:pPr>
      <w:ins w:id="545" w:author="Livisghton Kleber" w:date="2019-11-08T21:54:00Z">
        <w:r>
          <w:rPr>
            <w:rFonts w:ascii="Times New Roman" w:hAnsi="Times New Roman" w:cs="Times New Roman"/>
            <w:sz w:val="24"/>
            <w:szCs w:val="24"/>
          </w:rPr>
          <w:t xml:space="preserve">CENS </w:t>
        </w:r>
        <w:proofErr w:type="spellStart"/>
        <w:r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>:</w:t>
        </w:r>
      </w:ins>
      <w:ins w:id="546" w:author="Livisghton Kleber" w:date="2019-11-08T22:55:00Z">
        <w:r w:rsidR="005049F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280304B6" w14:textId="04384C1A" w:rsidR="003B0693" w:rsidRDefault="003B0693" w:rsidP="003B0693">
      <w:pPr>
        <w:pStyle w:val="PargrafodaLista"/>
        <w:ind w:left="1788" w:firstLine="336"/>
        <w:jc w:val="both"/>
        <w:rPr>
          <w:ins w:id="547" w:author="Livisghton Kleber" w:date="2019-11-09T22:16:00Z"/>
          <w:rFonts w:ascii="Times New Roman" w:hAnsi="Times New Roman" w:cs="Times New Roman"/>
          <w:sz w:val="24"/>
          <w:szCs w:val="24"/>
        </w:rPr>
      </w:pPr>
      <w:ins w:id="548" w:author="Livisghton Kleber" w:date="2019-11-09T22:08:00Z">
        <w:r>
          <w:rPr>
            <w:rFonts w:ascii="Times New Roman" w:hAnsi="Times New Roman" w:cs="Times New Roman"/>
            <w:sz w:val="24"/>
            <w:szCs w:val="24"/>
          </w:rPr>
          <w:t xml:space="preserve">O CENS </w:t>
        </w:r>
        <w:proofErr w:type="spellStart"/>
        <w:r w:rsidRPr="003B0693">
          <w:rPr>
            <w:rFonts w:ascii="Times New Roman" w:hAnsi="Times New Roman" w:cs="Times New Roman"/>
            <w:i/>
            <w:iCs/>
            <w:sz w:val="24"/>
            <w:szCs w:val="24"/>
            <w:rPrChange w:id="549" w:author="Livisghton Kleber" w:date="2019-11-09T22:0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Features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é </w:t>
        </w:r>
      </w:ins>
      <w:ins w:id="550" w:author="Livisghton Kleber" w:date="2019-11-09T22:09:00Z">
        <w:r>
          <w:rPr>
            <w:rFonts w:ascii="Times New Roman" w:hAnsi="Times New Roman" w:cs="Times New Roman"/>
            <w:sz w:val="24"/>
            <w:szCs w:val="24"/>
          </w:rPr>
          <w:t>um</w:t>
        </w:r>
        <w:r w:rsidR="001D5AF5">
          <w:rPr>
            <w:rFonts w:ascii="Times New Roman" w:hAnsi="Times New Roman" w:cs="Times New Roman"/>
            <w:sz w:val="24"/>
            <w:szCs w:val="24"/>
          </w:rPr>
          <w:t xml:space="preserve"> aperfeiçoamento </w:t>
        </w:r>
      </w:ins>
      <w:ins w:id="551" w:author="Livisghton Kleber" w:date="2019-11-09T22:10:00Z">
        <w:r w:rsidR="001D5AF5">
          <w:rPr>
            <w:rFonts w:ascii="Times New Roman" w:hAnsi="Times New Roman" w:cs="Times New Roman"/>
            <w:sz w:val="24"/>
            <w:szCs w:val="24"/>
          </w:rPr>
          <w:t xml:space="preserve">do CP </w:t>
        </w:r>
        <w:proofErr w:type="spellStart"/>
        <w:r w:rsidR="001D5AF5" w:rsidRPr="001D5AF5">
          <w:rPr>
            <w:rFonts w:ascii="Times New Roman" w:hAnsi="Times New Roman" w:cs="Times New Roman"/>
            <w:i/>
            <w:iCs/>
            <w:sz w:val="24"/>
            <w:szCs w:val="24"/>
            <w:rPrChange w:id="552" w:author="Livisghton Kleber" w:date="2019-11-09T22:1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Features</w:t>
        </w:r>
        <w:proofErr w:type="spellEnd"/>
        <w:r w:rsidR="001D5AF5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C866DD">
          <w:rPr>
            <w:rFonts w:ascii="Times New Roman" w:hAnsi="Times New Roman" w:cs="Times New Roman"/>
            <w:sz w:val="24"/>
            <w:szCs w:val="24"/>
          </w:rPr>
          <w:t>onde trata algumas propriedades musicais</w:t>
        </w:r>
      </w:ins>
      <w:ins w:id="553" w:author="Livisghton Kleber" w:date="2019-11-09T22:11:00Z">
        <w:r w:rsidR="00C866DD">
          <w:rPr>
            <w:rFonts w:ascii="Times New Roman" w:hAnsi="Times New Roman" w:cs="Times New Roman"/>
            <w:sz w:val="24"/>
            <w:szCs w:val="24"/>
          </w:rPr>
          <w:t>, como dinâmica, timbre, articulação, execução de um grupo de notas</w:t>
        </w:r>
      </w:ins>
      <w:ins w:id="554" w:author="Livisghton Kleber" w:date="2019-11-09T22:12:00Z">
        <w:r w:rsidR="00C866DD">
          <w:rPr>
            <w:rFonts w:ascii="Times New Roman" w:hAnsi="Times New Roman" w:cs="Times New Roman"/>
            <w:sz w:val="24"/>
            <w:szCs w:val="24"/>
          </w:rPr>
          <w:t xml:space="preserve"> e </w:t>
        </w:r>
      </w:ins>
      <w:proofErr w:type="gramStart"/>
      <w:ins w:id="555" w:author="Livisghton Kleber" w:date="2019-11-10T11:36:00Z">
        <w:r w:rsidR="00B24B40">
          <w:rPr>
            <w:rFonts w:ascii="Times New Roman" w:hAnsi="Times New Roman" w:cs="Times New Roman"/>
            <w:sz w:val="24"/>
            <w:szCs w:val="24"/>
          </w:rPr>
          <w:t>micro desvios</w:t>
        </w:r>
      </w:ins>
      <w:proofErr w:type="gramEnd"/>
      <w:ins w:id="556" w:author="Livisghton Kleber" w:date="2019-11-09T22:12:00Z">
        <w:r w:rsidR="00C866DD">
          <w:rPr>
            <w:rFonts w:ascii="Times New Roman" w:hAnsi="Times New Roman" w:cs="Times New Roman"/>
            <w:sz w:val="24"/>
            <w:szCs w:val="24"/>
          </w:rPr>
          <w:t xml:space="preserve"> temporais.</w:t>
        </w:r>
      </w:ins>
      <w:ins w:id="557" w:author="Livisghton Kleber" w:date="2019-11-09T22:13:00Z">
        <w:r w:rsidR="00C34CB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C34CBC" w:rsidRPr="00C34CBC">
          <w:rPr>
            <w:rFonts w:ascii="Times New Roman" w:hAnsi="Times New Roman" w:cs="Times New Roman"/>
            <w:sz w:val="24"/>
            <w:szCs w:val="24"/>
          </w:rPr>
          <w:t xml:space="preserve">Para ser robusto contra essas variações, </w:t>
        </w:r>
        <w:r w:rsidR="00CD337C">
          <w:rPr>
            <w:rFonts w:ascii="Times New Roman" w:hAnsi="Times New Roman" w:cs="Times New Roman"/>
            <w:sz w:val="24"/>
            <w:szCs w:val="24"/>
          </w:rPr>
          <w:t>foi ad</w:t>
        </w:r>
      </w:ins>
      <w:ins w:id="558" w:author="Livisghton Kleber" w:date="2019-11-09T22:14:00Z">
        <w:r w:rsidR="00CD337C">
          <w:rPr>
            <w:rFonts w:ascii="Times New Roman" w:hAnsi="Times New Roman" w:cs="Times New Roman"/>
            <w:sz w:val="24"/>
            <w:szCs w:val="24"/>
          </w:rPr>
          <w:t>i</w:t>
        </w:r>
      </w:ins>
      <w:ins w:id="559" w:author="Livisghton Kleber" w:date="2019-11-09T22:13:00Z">
        <w:r w:rsidR="00CD337C">
          <w:rPr>
            <w:rFonts w:ascii="Times New Roman" w:hAnsi="Times New Roman" w:cs="Times New Roman"/>
            <w:sz w:val="24"/>
            <w:szCs w:val="24"/>
          </w:rPr>
          <w:t>cionado</w:t>
        </w:r>
        <w:r w:rsidR="00C34CBC" w:rsidRPr="00C34CBC">
          <w:rPr>
            <w:rFonts w:ascii="Times New Roman" w:hAnsi="Times New Roman" w:cs="Times New Roman"/>
            <w:sz w:val="24"/>
            <w:szCs w:val="24"/>
          </w:rPr>
          <w:t xml:space="preserve"> um grau de abstração aos recursos do </w:t>
        </w:r>
        <w:proofErr w:type="spellStart"/>
        <w:r w:rsidR="00C34CBC" w:rsidRPr="00EF5145">
          <w:rPr>
            <w:rFonts w:ascii="Times New Roman" w:hAnsi="Times New Roman" w:cs="Times New Roman"/>
            <w:i/>
            <w:iCs/>
            <w:sz w:val="24"/>
            <w:szCs w:val="24"/>
            <w:rPrChange w:id="560" w:author="Livisghton Kleber" w:date="2019-11-10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Chroma-Pitch</w:t>
        </w:r>
        <w:proofErr w:type="spellEnd"/>
        <w:r w:rsidR="00C34CBC" w:rsidRPr="00C34CBC">
          <w:rPr>
            <w:rFonts w:ascii="Times New Roman" w:hAnsi="Times New Roman" w:cs="Times New Roman"/>
            <w:sz w:val="24"/>
            <w:szCs w:val="24"/>
          </w:rPr>
          <w:t xml:space="preserve">, considerando estatísticas de curto prazo sobre a distribuição de energia nas faixas de </w:t>
        </w:r>
        <w:proofErr w:type="spellStart"/>
        <w:r w:rsidR="00C34CBC" w:rsidRPr="00EF5145">
          <w:rPr>
            <w:rFonts w:ascii="Times New Roman" w:hAnsi="Times New Roman" w:cs="Times New Roman"/>
            <w:i/>
            <w:iCs/>
            <w:sz w:val="24"/>
            <w:szCs w:val="24"/>
            <w:rPrChange w:id="561" w:author="Livisghton Kleber" w:date="2019-11-10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</w:t>
        </w:r>
      </w:ins>
      <w:ins w:id="562" w:author="Livisghton Kleber" w:date="2019-11-10T11:37:00Z">
        <w:r w:rsidR="00EF5145" w:rsidRPr="00EF5145">
          <w:rPr>
            <w:rFonts w:ascii="Times New Roman" w:hAnsi="Times New Roman" w:cs="Times New Roman"/>
            <w:i/>
            <w:iCs/>
            <w:sz w:val="24"/>
            <w:szCs w:val="24"/>
            <w:rPrChange w:id="563" w:author="Livisghton Kleber" w:date="2019-11-10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</w:t>
        </w:r>
      </w:ins>
      <w:ins w:id="564" w:author="Livisghton Kleber" w:date="2019-11-09T22:13:00Z">
        <w:r w:rsidR="00C34CBC" w:rsidRPr="00EF5145">
          <w:rPr>
            <w:rFonts w:ascii="Times New Roman" w:hAnsi="Times New Roman" w:cs="Times New Roman"/>
            <w:i/>
            <w:iCs/>
            <w:sz w:val="24"/>
            <w:szCs w:val="24"/>
            <w:rPrChange w:id="565" w:author="Livisghton Kleber" w:date="2019-11-10T11:3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roma</w:t>
        </w:r>
        <w:proofErr w:type="spellEnd"/>
        <w:r w:rsidR="00C34CBC" w:rsidRPr="00C34CBC">
          <w:rPr>
            <w:rFonts w:ascii="Times New Roman" w:hAnsi="Times New Roman" w:cs="Times New Roman"/>
            <w:sz w:val="24"/>
            <w:szCs w:val="24"/>
          </w:rPr>
          <w:t>.</w:t>
        </w:r>
      </w:ins>
      <w:ins w:id="566" w:author="Livisghton Kleber" w:date="2019-11-09T22:17:00Z">
        <w:r w:rsidR="00321E8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2204E865" w14:textId="77F77D22" w:rsidR="00321E8E" w:rsidRDefault="00321E8E" w:rsidP="00321E8E">
      <w:pPr>
        <w:pStyle w:val="PargrafodaLista"/>
        <w:ind w:left="1788" w:firstLine="336"/>
        <w:jc w:val="both"/>
        <w:rPr>
          <w:ins w:id="567" w:author="Livisghton Kleber" w:date="2019-11-09T22:28:00Z"/>
          <w:rFonts w:ascii="Times New Roman" w:hAnsi="Times New Roman" w:cs="Times New Roman"/>
          <w:sz w:val="24"/>
          <w:szCs w:val="24"/>
        </w:rPr>
      </w:pPr>
      <w:ins w:id="568" w:author="Livisghton Kleber" w:date="2019-11-09T22:18:00Z">
        <w:r>
          <w:rPr>
            <w:rFonts w:ascii="Times New Roman" w:hAnsi="Times New Roman" w:cs="Times New Roman"/>
            <w:sz w:val="24"/>
            <w:szCs w:val="24"/>
          </w:rPr>
          <w:t>Segue os passos para construção do CENS:</w:t>
        </w:r>
      </w:ins>
    </w:p>
    <w:p w14:paraId="6C886F45" w14:textId="77777777" w:rsidR="00321A34" w:rsidRDefault="00321A34" w:rsidP="00321E8E">
      <w:pPr>
        <w:pStyle w:val="PargrafodaLista"/>
        <w:ind w:left="1788" w:firstLine="336"/>
        <w:jc w:val="both"/>
        <w:rPr>
          <w:ins w:id="569" w:author="Livisghton Kleber" w:date="2019-11-09T22:19:00Z"/>
          <w:rFonts w:ascii="Times New Roman" w:hAnsi="Times New Roman" w:cs="Times New Roman"/>
          <w:sz w:val="24"/>
          <w:szCs w:val="24"/>
        </w:rPr>
      </w:pPr>
    </w:p>
    <w:p w14:paraId="6B78DBCC" w14:textId="208D0216" w:rsidR="00321E8E" w:rsidRDefault="00436469" w:rsidP="00321E8E">
      <w:pPr>
        <w:pStyle w:val="PargrafodaLista"/>
        <w:numPr>
          <w:ilvl w:val="3"/>
          <w:numId w:val="1"/>
        </w:numPr>
        <w:jc w:val="both"/>
        <w:rPr>
          <w:ins w:id="570" w:author="Livisghton Kleber" w:date="2019-11-09T22:28:00Z"/>
          <w:rFonts w:ascii="Times New Roman" w:hAnsi="Times New Roman" w:cs="Times New Roman"/>
          <w:sz w:val="24"/>
          <w:szCs w:val="24"/>
        </w:rPr>
      </w:pPr>
      <w:ins w:id="571" w:author="Livisghton Kleber" w:date="2019-11-09T22:21:00Z">
        <w:r>
          <w:rPr>
            <w:rFonts w:ascii="Times New Roman" w:hAnsi="Times New Roman" w:cs="Times New Roman"/>
            <w:sz w:val="24"/>
            <w:szCs w:val="24"/>
          </w:rPr>
          <w:t>No</w:t>
        </w:r>
      </w:ins>
      <w:ins w:id="572" w:author="Livisghton Kleber" w:date="2019-11-09T22:23:00Z">
        <w:r>
          <w:rPr>
            <w:rFonts w:ascii="Times New Roman" w:hAnsi="Times New Roman" w:cs="Times New Roman"/>
            <w:sz w:val="24"/>
            <w:szCs w:val="24"/>
          </w:rPr>
          <w:t xml:space="preserve">rmalização: Primeiramente </w:t>
        </w:r>
      </w:ins>
      <w:ins w:id="573" w:author="Livisghton Kleber" w:date="2019-11-10T11:38:00Z">
        <w:r w:rsidR="006A13F6">
          <w:rPr>
            <w:rFonts w:ascii="Times New Roman" w:hAnsi="Times New Roman" w:cs="Times New Roman"/>
            <w:sz w:val="24"/>
            <w:szCs w:val="24"/>
          </w:rPr>
          <w:t>são</w:t>
        </w:r>
      </w:ins>
      <w:ins w:id="574" w:author="Livisghton Kleber" w:date="2019-11-09T22:23:00Z">
        <w:r>
          <w:rPr>
            <w:rFonts w:ascii="Times New Roman" w:hAnsi="Times New Roman" w:cs="Times New Roman"/>
            <w:sz w:val="24"/>
            <w:szCs w:val="24"/>
          </w:rPr>
          <w:t xml:space="preserve"> normalizad</w:t>
        </w:r>
      </w:ins>
      <w:ins w:id="575" w:author="Livisghton Kleber" w:date="2019-11-10T11:38:00Z">
        <w:r w:rsidR="00916F2C">
          <w:rPr>
            <w:rFonts w:ascii="Times New Roman" w:hAnsi="Times New Roman" w:cs="Times New Roman"/>
            <w:sz w:val="24"/>
            <w:szCs w:val="24"/>
          </w:rPr>
          <w:t>a</w:t>
        </w:r>
        <w:r w:rsidR="006A13F6">
          <w:rPr>
            <w:rFonts w:ascii="Times New Roman" w:hAnsi="Times New Roman" w:cs="Times New Roman"/>
            <w:sz w:val="24"/>
            <w:szCs w:val="24"/>
          </w:rPr>
          <w:t>s</w:t>
        </w:r>
      </w:ins>
      <w:ins w:id="576" w:author="Livisghton Kleber" w:date="2019-11-09T22:23:00Z">
        <w:r>
          <w:rPr>
            <w:rFonts w:ascii="Times New Roman" w:hAnsi="Times New Roman" w:cs="Times New Roman"/>
            <w:sz w:val="24"/>
            <w:szCs w:val="24"/>
          </w:rPr>
          <w:t xml:space="preserve"> as </w:t>
        </w:r>
      </w:ins>
      <w:ins w:id="577" w:author="Livisghton Kleber" w:date="2019-11-09T22:24:00Z">
        <w:r>
          <w:rPr>
            <w:rFonts w:ascii="Times New Roman" w:hAnsi="Times New Roman" w:cs="Times New Roman"/>
            <w:sz w:val="24"/>
            <w:szCs w:val="24"/>
          </w:rPr>
          <w:t xml:space="preserve">características do </w:t>
        </w:r>
        <w:proofErr w:type="spellStart"/>
        <w:r w:rsidRPr="00436469">
          <w:rPr>
            <w:rFonts w:ascii="Times New Roman" w:hAnsi="Times New Roman" w:cs="Times New Roman"/>
            <w:i/>
            <w:iCs/>
            <w:sz w:val="24"/>
            <w:szCs w:val="24"/>
            <w:rPrChange w:id="578" w:author="Livisghton Kleber" w:date="2019-11-09T22:2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para</w:t>
        </w:r>
        <w:r w:rsidR="00FD071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79" w:author="Livisghton Kleber" w:date="2019-11-09T22:25:00Z">
        <w:r w:rsidR="00BB58D2">
          <w:rPr>
            <w:rFonts w:ascii="Times New Roman" w:hAnsi="Times New Roman" w:cs="Times New Roman"/>
            <w:sz w:val="24"/>
            <w:szCs w:val="24"/>
          </w:rPr>
          <w:t>capturar</w:t>
        </w:r>
      </w:ins>
      <w:ins w:id="580" w:author="Livisghton Kleber" w:date="2019-11-09T22:24:00Z">
        <w:r w:rsidR="00FD0712">
          <w:rPr>
            <w:rFonts w:ascii="Times New Roman" w:hAnsi="Times New Roman" w:cs="Times New Roman"/>
            <w:sz w:val="24"/>
            <w:szCs w:val="24"/>
          </w:rPr>
          <w:t xml:space="preserve"> diferentes tipos de intensidade ou dinâ</w:t>
        </w:r>
      </w:ins>
      <w:ins w:id="581" w:author="Livisghton Kleber" w:date="2019-11-09T22:25:00Z">
        <w:r w:rsidR="00FD0712">
          <w:rPr>
            <w:rFonts w:ascii="Times New Roman" w:hAnsi="Times New Roman" w:cs="Times New Roman"/>
            <w:sz w:val="24"/>
            <w:szCs w:val="24"/>
          </w:rPr>
          <w:t>mica do som.</w:t>
        </w:r>
        <w:r w:rsidR="00914199">
          <w:rPr>
            <w:rFonts w:ascii="Times New Roman" w:hAnsi="Times New Roman" w:cs="Times New Roman"/>
            <w:sz w:val="24"/>
            <w:szCs w:val="24"/>
          </w:rPr>
          <w:t xml:space="preserve"> Quando a </w:t>
        </w:r>
        <w:r w:rsidR="00914199" w:rsidRPr="00914199">
          <w:rPr>
            <w:rFonts w:ascii="Times New Roman" w:hAnsi="Times New Roman" w:cs="Times New Roman"/>
            <w:sz w:val="24"/>
            <w:szCs w:val="24"/>
          </w:rPr>
          <w:t>distribuição de energia</w:t>
        </w:r>
      </w:ins>
      <w:ins w:id="582" w:author="Livisghton Kleber" w:date="2019-11-09T22:26:00Z">
        <w:r w:rsidR="001C0CB0">
          <w:rPr>
            <w:rFonts w:ascii="Times New Roman" w:hAnsi="Times New Roman" w:cs="Times New Roman"/>
            <w:sz w:val="24"/>
            <w:szCs w:val="24"/>
          </w:rPr>
          <w:t xml:space="preserve"> é</w:t>
        </w:r>
      </w:ins>
      <w:ins w:id="583" w:author="Livisghton Kleber" w:date="2019-11-09T22:25:00Z">
        <w:r w:rsidR="00914199" w:rsidRPr="00914199">
          <w:rPr>
            <w:rFonts w:ascii="Times New Roman" w:hAnsi="Times New Roman" w:cs="Times New Roman"/>
            <w:sz w:val="24"/>
            <w:szCs w:val="24"/>
          </w:rPr>
          <w:t xml:space="preserve"> muito baixa ou </w:t>
        </w:r>
      </w:ins>
      <w:ins w:id="584" w:author="Livisghton Kleber" w:date="2019-11-09T22:26:00Z">
        <w:r w:rsidR="00CD362D" w:rsidRPr="00914199">
          <w:rPr>
            <w:rFonts w:ascii="Times New Roman" w:hAnsi="Times New Roman" w:cs="Times New Roman"/>
            <w:sz w:val="24"/>
            <w:szCs w:val="24"/>
          </w:rPr>
          <w:t>silencio</w:t>
        </w:r>
        <w:r w:rsidR="00CD362D">
          <w:rPr>
            <w:rFonts w:ascii="Times New Roman" w:hAnsi="Times New Roman" w:cs="Times New Roman"/>
            <w:sz w:val="24"/>
            <w:szCs w:val="24"/>
          </w:rPr>
          <w:t>s</w:t>
        </w:r>
      </w:ins>
      <w:ins w:id="585" w:author="Livisghton Kleber" w:date="2019-11-09T22:27:00Z">
        <w:r w:rsidR="00E16092">
          <w:rPr>
            <w:rFonts w:ascii="Times New Roman" w:hAnsi="Times New Roman" w:cs="Times New Roman"/>
            <w:sz w:val="24"/>
            <w:szCs w:val="24"/>
          </w:rPr>
          <w:t>a</w:t>
        </w:r>
      </w:ins>
      <w:ins w:id="586" w:author="Livisghton Kleber" w:date="2019-11-09T22:25:00Z">
        <w:r w:rsidR="00914199" w:rsidRPr="00914199">
          <w:rPr>
            <w:rFonts w:ascii="Times New Roman" w:hAnsi="Times New Roman" w:cs="Times New Roman"/>
            <w:sz w:val="24"/>
            <w:szCs w:val="24"/>
          </w:rPr>
          <w:t>, o vetor</w:t>
        </w:r>
      </w:ins>
      <w:ins w:id="587" w:author="Livisghton Kleber" w:date="2019-11-09T22:26:00Z">
        <w:r w:rsidR="0076581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88" w:author="Livisghton Kleber" w:date="2019-11-09T22:27:00Z">
        <w:r w:rsidR="00765816">
          <w:rPr>
            <w:rFonts w:ascii="Times New Roman" w:hAnsi="Times New Roman" w:cs="Times New Roman"/>
            <w:sz w:val="24"/>
            <w:szCs w:val="24"/>
          </w:rPr>
          <w:t>do</w:t>
        </w:r>
      </w:ins>
      <w:ins w:id="589" w:author="Livisghton Kleber" w:date="2019-11-09T22:25:00Z">
        <w:r w:rsidR="00914199" w:rsidRPr="00914199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914199" w:rsidRPr="00CD362D">
          <w:rPr>
            <w:rFonts w:ascii="Times New Roman" w:hAnsi="Times New Roman" w:cs="Times New Roman"/>
            <w:i/>
            <w:iCs/>
            <w:sz w:val="24"/>
            <w:szCs w:val="24"/>
            <w:rPrChange w:id="590" w:author="Livisghton Kleber" w:date="2019-11-09T22:2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</w:ins>
      <w:proofErr w:type="spellEnd"/>
      <w:ins w:id="591" w:author="Livisghton Kleber" w:date="2019-11-09T22:26:00Z">
        <w:r w:rsidR="00CD362D" w:rsidRPr="00A454BC">
          <w:rPr>
            <w:rFonts w:ascii="Times New Roman" w:hAnsi="Times New Roman" w:cs="Times New Roman"/>
            <w:sz w:val="24"/>
            <w:szCs w:val="24"/>
            <w:rPrChange w:id="592" w:author="Livisghton Kleber" w:date="2019-11-09T22:26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 xml:space="preserve"> é </w:t>
        </w:r>
      </w:ins>
      <w:ins w:id="593" w:author="Livisghton Kleber" w:date="2019-11-09T22:29:00Z">
        <w:r w:rsidR="00B53BC7" w:rsidRPr="00CD362D">
          <w:rPr>
            <w:rFonts w:ascii="Times New Roman" w:hAnsi="Times New Roman" w:cs="Times New Roman"/>
            <w:sz w:val="24"/>
            <w:szCs w:val="24"/>
            <w:rPrChange w:id="594" w:author="Livisghton Kleber" w:date="2019-11-09T22:2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substituído</w:t>
        </w:r>
      </w:ins>
      <w:ins w:id="595" w:author="Livisghton Kleber" w:date="2019-11-09T22:25:00Z">
        <w:r w:rsidR="00914199" w:rsidRPr="00914199">
          <w:rPr>
            <w:rFonts w:ascii="Times New Roman" w:hAnsi="Times New Roman" w:cs="Times New Roman"/>
            <w:sz w:val="24"/>
            <w:szCs w:val="24"/>
          </w:rPr>
          <w:t xml:space="preserve"> por um vetor uniformemente distribuído se a norma não exceder determinado limite.</w:t>
        </w:r>
      </w:ins>
    </w:p>
    <w:p w14:paraId="27746A6F" w14:textId="77777777" w:rsidR="00B53BC7" w:rsidRDefault="00B53BC7" w:rsidP="00B53BC7">
      <w:pPr>
        <w:pStyle w:val="PargrafodaLista"/>
        <w:ind w:left="2520"/>
        <w:jc w:val="both"/>
        <w:rPr>
          <w:ins w:id="596" w:author="Livisghton Kleber" w:date="2019-11-09T22:27:00Z"/>
          <w:rFonts w:ascii="Times New Roman" w:hAnsi="Times New Roman" w:cs="Times New Roman"/>
          <w:sz w:val="24"/>
          <w:szCs w:val="24"/>
        </w:rPr>
        <w:pPrChange w:id="597" w:author="Livisghton Kleber" w:date="2019-11-09T22:28:00Z">
          <w:pPr>
            <w:pStyle w:val="PargrafodaLista"/>
            <w:numPr>
              <w:ilvl w:val="3"/>
              <w:numId w:val="1"/>
            </w:numPr>
            <w:ind w:left="2520" w:hanging="360"/>
            <w:jc w:val="both"/>
          </w:pPr>
        </w:pPrChange>
      </w:pPr>
    </w:p>
    <w:p w14:paraId="0D9A200F" w14:textId="5D496152" w:rsidR="00D35B66" w:rsidRDefault="00D35B66" w:rsidP="00321E8E">
      <w:pPr>
        <w:pStyle w:val="PargrafodaLista"/>
        <w:numPr>
          <w:ilvl w:val="3"/>
          <w:numId w:val="1"/>
        </w:numPr>
        <w:jc w:val="both"/>
        <w:rPr>
          <w:ins w:id="598" w:author="Livisghton Kleber" w:date="2019-11-09T22:39:00Z"/>
          <w:rFonts w:ascii="Times New Roman" w:hAnsi="Times New Roman" w:cs="Times New Roman"/>
          <w:sz w:val="24"/>
          <w:szCs w:val="24"/>
        </w:rPr>
      </w:pPr>
      <w:ins w:id="599" w:author="Livisghton Kleber" w:date="2019-11-09T22:28:00Z">
        <w:r>
          <w:rPr>
            <w:rFonts w:ascii="Times New Roman" w:hAnsi="Times New Roman" w:cs="Times New Roman"/>
            <w:sz w:val="24"/>
            <w:szCs w:val="24"/>
          </w:rPr>
          <w:t xml:space="preserve">Quantização: </w:t>
        </w:r>
      </w:ins>
      <w:ins w:id="600" w:author="Livisghton Kleber" w:date="2019-11-09T22:31:00Z">
        <w:r w:rsidR="00D90D76">
          <w:rPr>
            <w:rFonts w:ascii="Times New Roman" w:hAnsi="Times New Roman" w:cs="Times New Roman"/>
            <w:sz w:val="24"/>
            <w:szCs w:val="24"/>
          </w:rPr>
          <w:t>O</w:t>
        </w:r>
      </w:ins>
      <w:ins w:id="601" w:author="Livisghton Kleber" w:date="2019-11-09T22:30:00Z">
        <w:r w:rsidR="00947ED3">
          <w:rPr>
            <w:rFonts w:ascii="Times New Roman" w:hAnsi="Times New Roman" w:cs="Times New Roman"/>
            <w:sz w:val="24"/>
            <w:szCs w:val="24"/>
          </w:rPr>
          <w:t xml:space="preserve">s componentes do vetor </w:t>
        </w:r>
        <w:proofErr w:type="spellStart"/>
        <w:r w:rsidR="00947ED3" w:rsidRPr="00C74B5E">
          <w:rPr>
            <w:rFonts w:ascii="Times New Roman" w:hAnsi="Times New Roman" w:cs="Times New Roman"/>
            <w:i/>
            <w:iCs/>
            <w:sz w:val="24"/>
            <w:szCs w:val="24"/>
            <w:rPrChange w:id="602" w:author="Livisghton Kleber" w:date="2019-11-09T22:3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  <w:proofErr w:type="spellEnd"/>
        <w:r w:rsidR="00947ED3" w:rsidRPr="00D90D76">
          <w:rPr>
            <w:rFonts w:ascii="Times New Roman" w:hAnsi="Times New Roman" w:cs="Times New Roman"/>
            <w:sz w:val="24"/>
            <w:szCs w:val="24"/>
            <w:rPrChange w:id="603" w:author="Livisghton Kleber" w:date="2019-11-09T22:3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947ED3">
          <w:rPr>
            <w:rFonts w:ascii="Times New Roman" w:hAnsi="Times New Roman" w:cs="Times New Roman"/>
            <w:sz w:val="24"/>
            <w:szCs w:val="24"/>
          </w:rPr>
          <w:t>normalizado</w:t>
        </w:r>
      </w:ins>
      <w:ins w:id="604" w:author="Livisghton Kleber" w:date="2019-11-09T22:31:00Z">
        <w:r w:rsidR="004A617A">
          <w:rPr>
            <w:rFonts w:ascii="Times New Roman" w:hAnsi="Times New Roman" w:cs="Times New Roman"/>
            <w:sz w:val="24"/>
            <w:szCs w:val="24"/>
          </w:rPr>
          <w:t xml:space="preserve"> é quantizado com base </w:t>
        </w:r>
      </w:ins>
      <w:ins w:id="605" w:author="Livisghton Kleber" w:date="2019-11-09T22:32:00Z">
        <w:r w:rsidR="004A617A">
          <w:rPr>
            <w:rFonts w:ascii="Times New Roman" w:hAnsi="Times New Roman" w:cs="Times New Roman"/>
            <w:sz w:val="24"/>
            <w:szCs w:val="24"/>
          </w:rPr>
          <w:t xml:space="preserve">em limiares </w:t>
        </w:r>
      </w:ins>
      <w:ins w:id="606" w:author="Livisghton Kleber" w:date="2019-11-09T22:33:00Z">
        <w:r w:rsidR="004A617A">
          <w:rPr>
            <w:rFonts w:ascii="Times New Roman" w:hAnsi="Times New Roman" w:cs="Times New Roman"/>
            <w:sz w:val="24"/>
            <w:szCs w:val="24"/>
          </w:rPr>
          <w:t>algoritmicamente</w:t>
        </w:r>
      </w:ins>
      <w:ins w:id="607" w:author="Livisghton Kleber" w:date="2019-11-09T22:32:00Z">
        <w:r w:rsidR="004A617A">
          <w:rPr>
            <w:rFonts w:ascii="Times New Roman" w:hAnsi="Times New Roman" w:cs="Times New Roman"/>
            <w:sz w:val="24"/>
            <w:szCs w:val="24"/>
          </w:rPr>
          <w:t xml:space="preserve"> esco</w:t>
        </w:r>
      </w:ins>
      <w:ins w:id="608" w:author="Livisghton Kleber" w:date="2019-11-09T22:33:00Z">
        <w:r w:rsidR="004A617A">
          <w:rPr>
            <w:rFonts w:ascii="Times New Roman" w:hAnsi="Times New Roman" w:cs="Times New Roman"/>
            <w:sz w:val="24"/>
            <w:szCs w:val="24"/>
          </w:rPr>
          <w:t xml:space="preserve">lhidos para simular a intensidade de volume </w:t>
        </w:r>
      </w:ins>
      <w:ins w:id="609" w:author="Livisghton Kleber" w:date="2019-11-09T22:34:00Z">
        <w:r w:rsidR="004A617A">
          <w:rPr>
            <w:rFonts w:ascii="Times New Roman" w:hAnsi="Times New Roman" w:cs="Times New Roman"/>
            <w:sz w:val="24"/>
            <w:szCs w:val="24"/>
          </w:rPr>
          <w:t>d</w:t>
        </w:r>
      </w:ins>
      <w:ins w:id="610" w:author="Livisghton Kleber" w:date="2019-11-09T22:35:00Z">
        <w:r w:rsidR="009663EF">
          <w:rPr>
            <w:rFonts w:ascii="Times New Roman" w:hAnsi="Times New Roman" w:cs="Times New Roman"/>
            <w:sz w:val="24"/>
            <w:szCs w:val="24"/>
          </w:rPr>
          <w:t>o</w:t>
        </w:r>
      </w:ins>
      <w:ins w:id="611" w:author="Livisghton Kleber" w:date="2019-11-09T22:34:00Z">
        <w:r w:rsidR="004A617A">
          <w:rPr>
            <w:rFonts w:ascii="Times New Roman" w:hAnsi="Times New Roman" w:cs="Times New Roman"/>
            <w:sz w:val="24"/>
            <w:szCs w:val="24"/>
          </w:rPr>
          <w:t xml:space="preserve"> som no ouvido humano.</w:t>
        </w:r>
      </w:ins>
      <w:ins w:id="612" w:author="Livisghton Kleber" w:date="2019-11-09T22:36:00Z">
        <w:r w:rsidR="00A53E2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2265A">
          <w:rPr>
            <w:rFonts w:ascii="Times New Roman" w:hAnsi="Times New Roman" w:cs="Times New Roman"/>
            <w:sz w:val="24"/>
            <w:szCs w:val="24"/>
          </w:rPr>
          <w:t xml:space="preserve">Devido </w:t>
        </w:r>
      </w:ins>
      <w:proofErr w:type="gramStart"/>
      <w:ins w:id="613" w:author="Livisghton Kleber" w:date="2019-11-10T11:40:00Z">
        <w:r w:rsidR="00A1548C">
          <w:rPr>
            <w:rFonts w:ascii="Times New Roman" w:hAnsi="Times New Roman" w:cs="Times New Roman"/>
            <w:sz w:val="24"/>
            <w:szCs w:val="24"/>
          </w:rPr>
          <w:t>à</w:t>
        </w:r>
      </w:ins>
      <w:proofErr w:type="gramEnd"/>
      <w:ins w:id="614" w:author="Livisghton Kleber" w:date="2019-11-10T11:39:00Z">
        <w:r w:rsidR="00A16B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15" w:author="Livisghton Kleber" w:date="2019-11-09T22:36:00Z">
        <w:r w:rsidR="0002265A">
          <w:rPr>
            <w:rFonts w:ascii="Times New Roman" w:hAnsi="Times New Roman" w:cs="Times New Roman"/>
            <w:sz w:val="24"/>
            <w:szCs w:val="24"/>
          </w:rPr>
          <w:t>isso</w:t>
        </w:r>
      </w:ins>
      <w:ins w:id="616" w:author="Livisghton Kleber" w:date="2019-11-10T11:40:00Z">
        <w:r w:rsidR="0058716C">
          <w:rPr>
            <w:rFonts w:ascii="Times New Roman" w:hAnsi="Times New Roman" w:cs="Times New Roman"/>
            <w:sz w:val="24"/>
            <w:szCs w:val="24"/>
          </w:rPr>
          <w:t>,</w:t>
        </w:r>
      </w:ins>
      <w:ins w:id="617" w:author="Livisghton Kleber" w:date="2019-11-09T22:36:00Z">
        <w:r w:rsidR="0002265A">
          <w:rPr>
            <w:rFonts w:ascii="Times New Roman" w:hAnsi="Times New Roman" w:cs="Times New Roman"/>
            <w:sz w:val="24"/>
            <w:szCs w:val="24"/>
          </w:rPr>
          <w:t xml:space="preserve"> é necessário </w:t>
        </w:r>
      </w:ins>
      <w:ins w:id="618" w:author="Livisghton Kleber" w:date="2019-11-09T22:37:00Z">
        <w:r w:rsidR="0002265A">
          <w:rPr>
            <w:rFonts w:ascii="Times New Roman" w:hAnsi="Times New Roman" w:cs="Times New Roman"/>
            <w:sz w:val="24"/>
            <w:szCs w:val="24"/>
          </w:rPr>
          <w:t xml:space="preserve">introduzir algum tipo de compactação logarítmica </w:t>
        </w:r>
      </w:ins>
      <w:ins w:id="619" w:author="Livisghton Kleber" w:date="2019-11-09T22:38:00Z">
        <w:r w:rsidR="0002265A">
          <w:rPr>
            <w:rFonts w:ascii="Times New Roman" w:hAnsi="Times New Roman" w:cs="Times New Roman"/>
            <w:sz w:val="24"/>
            <w:szCs w:val="24"/>
          </w:rPr>
          <w:t>semelhante ao CLP.</w:t>
        </w:r>
      </w:ins>
    </w:p>
    <w:p w14:paraId="6F0BD78C" w14:textId="77777777" w:rsidR="00A717BC" w:rsidRPr="00A717BC" w:rsidRDefault="00A717BC" w:rsidP="00A717BC">
      <w:pPr>
        <w:pStyle w:val="PargrafodaLista"/>
        <w:rPr>
          <w:ins w:id="620" w:author="Livisghton Kleber" w:date="2019-11-09T22:39:00Z"/>
          <w:rFonts w:ascii="Times New Roman" w:hAnsi="Times New Roman" w:cs="Times New Roman"/>
          <w:sz w:val="24"/>
          <w:szCs w:val="24"/>
          <w:rPrChange w:id="621" w:author="Livisghton Kleber" w:date="2019-11-09T22:39:00Z">
            <w:rPr>
              <w:ins w:id="622" w:author="Livisghton Kleber" w:date="2019-11-09T22:39:00Z"/>
            </w:rPr>
          </w:rPrChange>
        </w:rPr>
        <w:pPrChange w:id="623" w:author="Livisghton Kleber" w:date="2019-11-09T22:39:00Z">
          <w:pPr>
            <w:pStyle w:val="PargrafodaLista"/>
            <w:numPr>
              <w:ilvl w:val="3"/>
              <w:numId w:val="1"/>
            </w:numPr>
            <w:ind w:left="2520" w:hanging="360"/>
            <w:jc w:val="both"/>
          </w:pPr>
        </w:pPrChange>
      </w:pPr>
    </w:p>
    <w:p w14:paraId="455F2B45" w14:textId="37340017" w:rsidR="00A717BC" w:rsidRDefault="00A717BC" w:rsidP="00321E8E">
      <w:pPr>
        <w:pStyle w:val="PargrafodaLista"/>
        <w:numPr>
          <w:ilvl w:val="3"/>
          <w:numId w:val="1"/>
        </w:numPr>
        <w:jc w:val="both"/>
        <w:rPr>
          <w:ins w:id="624" w:author="Livisghton Kleber" w:date="2019-11-09T22:46:00Z"/>
          <w:rFonts w:ascii="Times New Roman" w:hAnsi="Times New Roman" w:cs="Times New Roman"/>
          <w:sz w:val="24"/>
          <w:szCs w:val="24"/>
        </w:rPr>
      </w:pPr>
      <w:ins w:id="625" w:author="Livisghton Kleber" w:date="2019-11-09T22:39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Suavização: </w:t>
        </w:r>
      </w:ins>
      <w:ins w:id="626" w:author="Livisghton Kleber" w:date="2019-11-09T22:40:00Z">
        <w:r>
          <w:rPr>
            <w:rFonts w:ascii="Times New Roman" w:hAnsi="Times New Roman" w:cs="Times New Roman"/>
            <w:sz w:val="24"/>
            <w:szCs w:val="24"/>
          </w:rPr>
          <w:t>Os vetores quantizado</w:t>
        </w:r>
      </w:ins>
      <w:ins w:id="627" w:author="Livisghton Kleber" w:date="2019-11-09T22:41:00Z">
        <w:r w:rsidR="00FE769F">
          <w:rPr>
            <w:rFonts w:ascii="Times New Roman" w:hAnsi="Times New Roman" w:cs="Times New Roman"/>
            <w:sz w:val="24"/>
            <w:szCs w:val="24"/>
          </w:rPr>
          <w:t>s</w:t>
        </w:r>
      </w:ins>
      <w:ins w:id="628" w:author="Livisghton Kleber" w:date="2019-11-09T22:40:00Z">
        <w:r>
          <w:rPr>
            <w:rFonts w:ascii="Times New Roman" w:hAnsi="Times New Roman" w:cs="Times New Roman"/>
            <w:sz w:val="24"/>
            <w:szCs w:val="24"/>
          </w:rPr>
          <w:t xml:space="preserve"> agora são </w:t>
        </w:r>
      </w:ins>
      <w:ins w:id="629" w:author="Livisghton Kleber" w:date="2019-11-09T22:41:00Z">
        <w:r>
          <w:rPr>
            <w:rFonts w:ascii="Times New Roman" w:hAnsi="Times New Roman" w:cs="Times New Roman"/>
            <w:sz w:val="24"/>
            <w:szCs w:val="24"/>
          </w:rPr>
          <w:t xml:space="preserve">convolvidos com uma janela </w:t>
        </w:r>
        <w:proofErr w:type="spellStart"/>
        <w:r w:rsidRPr="00A717BC">
          <w:rPr>
            <w:rFonts w:ascii="Times New Roman" w:hAnsi="Times New Roman" w:cs="Times New Roman"/>
            <w:i/>
            <w:iCs/>
            <w:sz w:val="24"/>
            <w:szCs w:val="24"/>
            <w:rPrChange w:id="630" w:author="Livisghton Kleber" w:date="2019-11-09T22:4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Hann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754A7">
          <w:rPr>
            <w:rFonts w:ascii="Times New Roman" w:hAnsi="Times New Roman" w:cs="Times New Roman"/>
            <w:sz w:val="24"/>
            <w:szCs w:val="24"/>
          </w:rPr>
          <w:t>de tamanho fixo</w:t>
        </w:r>
      </w:ins>
      <m:oMath>
        <m:r>
          <w:ins w:id="631" w:author="Livisghton Kleber" w:date="2019-11-10T11:43:00Z">
            <w:rPr>
              <w:rFonts w:ascii="Cambria Math" w:hAnsi="Cambria Math" w:cs="Times New Roman"/>
              <w:sz w:val="24"/>
              <w:szCs w:val="24"/>
            </w:rPr>
            <m:t xml:space="preserve"> </m:t>
          </w:ins>
        </m:r>
        <m:r>
          <w:ins w:id="632" w:author="Livisghton Kleber" w:date="2019-11-10T11:43:00Z">
            <w:rPr>
              <w:rFonts w:ascii="Cambria Math" w:hAnsi="Cambria Math" w:cs="Times New Roman"/>
              <w:sz w:val="24"/>
              <w:szCs w:val="24"/>
            </w:rPr>
            <m:t>ω</m:t>
          </w:ins>
        </m:r>
      </m:oMath>
      <w:ins w:id="633" w:author="Livisghton Kleber" w:date="2019-11-10T11:43:00Z">
        <w:r w:rsidR="002D715F">
          <w:rPr>
            <w:rFonts w:ascii="Times New Roman" w:hAnsi="Times New Roman" w:cs="Times New Roman"/>
            <w:sz w:val="24"/>
            <w:szCs w:val="24"/>
          </w:rPr>
          <w:t>, onde</w:t>
        </w:r>
      </w:ins>
      <m:oMath>
        <m:r>
          <w:ins w:id="634" w:author="Livisghton Kleber" w:date="2019-11-09T22:42:00Z">
            <w:rPr>
              <w:rFonts w:ascii="Cambria Math" w:hAnsi="Cambria Math" w:cs="Times New Roman"/>
              <w:sz w:val="24"/>
              <w:szCs w:val="24"/>
            </w:rPr>
            <m:t xml:space="preserve"> </m:t>
          </w:ins>
        </m:r>
        <m:r>
          <w:ins w:id="635" w:author="Livisghton Kleber" w:date="2019-11-09T22:42:00Z">
            <w:rPr>
              <w:rFonts w:ascii="Cambria Math" w:hAnsi="Cambria Math" w:cs="Times New Roman"/>
              <w:sz w:val="24"/>
              <w:szCs w:val="24"/>
            </w:rPr>
            <m:t>ω</m:t>
          </w:ins>
        </m:r>
        <m:r>
          <w:ins w:id="636" w:author="Livisghton Kleber" w:date="2019-11-09T22:42:00Z">
            <w:rPr>
              <w:rFonts w:ascii="Cambria Math" w:hAnsi="Cambria Math" w:cs="Times New Roman"/>
              <w:sz w:val="24"/>
              <w:szCs w:val="24"/>
            </w:rPr>
            <m:t>∈N</m:t>
          </w:ins>
        </m:r>
      </m:oMath>
      <w:ins w:id="637" w:author="Livisghton Kleber" w:date="2019-11-09T22:43:00Z">
        <w:r w:rsidR="000754A7">
          <w:rPr>
            <w:rFonts w:ascii="Times New Roman" w:hAnsi="Times New Roman" w:cs="Times New Roman"/>
            <w:sz w:val="24"/>
            <w:szCs w:val="24"/>
          </w:rPr>
          <w:t>.</w:t>
        </w:r>
        <w:r w:rsidR="00CE7462">
          <w:rPr>
            <w:rFonts w:ascii="Times New Roman" w:hAnsi="Times New Roman" w:cs="Times New Roman"/>
            <w:sz w:val="24"/>
            <w:szCs w:val="24"/>
          </w:rPr>
          <w:t xml:space="preserve"> Es</w:t>
        </w:r>
      </w:ins>
      <w:ins w:id="638" w:author="Livisghton Kleber" w:date="2019-11-10T11:43:00Z">
        <w:r w:rsidR="00E838D5">
          <w:rPr>
            <w:rFonts w:ascii="Times New Roman" w:hAnsi="Times New Roman" w:cs="Times New Roman"/>
            <w:sz w:val="24"/>
            <w:szCs w:val="24"/>
          </w:rPr>
          <w:t>s</w:t>
        </w:r>
      </w:ins>
      <w:ins w:id="639" w:author="Livisghton Kleber" w:date="2019-11-09T22:43:00Z">
        <w:r w:rsidR="00CE7462">
          <w:rPr>
            <w:rFonts w:ascii="Times New Roman" w:hAnsi="Times New Roman" w:cs="Times New Roman"/>
            <w:sz w:val="24"/>
            <w:szCs w:val="24"/>
          </w:rPr>
          <w:t>a etapa tem como objetivo reduzir o erro local</w:t>
        </w:r>
      </w:ins>
      <w:ins w:id="640" w:author="Livisghton Kleber" w:date="2019-11-09T22:44:00Z">
        <w:r w:rsidR="00CE7462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3308767" w14:textId="77777777" w:rsidR="00C715B9" w:rsidRPr="00C715B9" w:rsidRDefault="00C715B9" w:rsidP="00C715B9">
      <w:pPr>
        <w:pStyle w:val="PargrafodaLista"/>
        <w:rPr>
          <w:ins w:id="641" w:author="Livisghton Kleber" w:date="2019-11-09T22:46:00Z"/>
          <w:rFonts w:ascii="Times New Roman" w:hAnsi="Times New Roman" w:cs="Times New Roman"/>
          <w:sz w:val="24"/>
          <w:szCs w:val="24"/>
          <w:rPrChange w:id="642" w:author="Livisghton Kleber" w:date="2019-11-09T22:46:00Z">
            <w:rPr>
              <w:ins w:id="643" w:author="Livisghton Kleber" w:date="2019-11-09T22:46:00Z"/>
            </w:rPr>
          </w:rPrChange>
        </w:rPr>
        <w:pPrChange w:id="644" w:author="Livisghton Kleber" w:date="2019-11-09T22:46:00Z">
          <w:pPr>
            <w:pStyle w:val="PargrafodaLista"/>
            <w:numPr>
              <w:ilvl w:val="3"/>
              <w:numId w:val="1"/>
            </w:numPr>
            <w:ind w:left="2520" w:hanging="360"/>
            <w:jc w:val="both"/>
          </w:pPr>
        </w:pPrChange>
      </w:pPr>
    </w:p>
    <w:p w14:paraId="308D98ED" w14:textId="0D93BD42" w:rsidR="00C715B9" w:rsidRPr="00313B7B" w:rsidRDefault="00CA7017" w:rsidP="00321E8E">
      <w:pPr>
        <w:pStyle w:val="PargrafodaLista"/>
        <w:numPr>
          <w:ilvl w:val="3"/>
          <w:numId w:val="1"/>
        </w:numPr>
        <w:jc w:val="both"/>
        <w:rPr>
          <w:ins w:id="645" w:author="Livisghton Kleber" w:date="2019-11-09T22:53:00Z"/>
          <w:rFonts w:ascii="Times New Roman" w:hAnsi="Times New Roman" w:cs="Times New Roman"/>
          <w:i/>
          <w:iCs/>
          <w:sz w:val="24"/>
          <w:szCs w:val="24"/>
          <w:rPrChange w:id="646" w:author="Livisghton Kleber" w:date="2019-11-09T22:53:00Z">
            <w:rPr>
              <w:ins w:id="647" w:author="Livisghton Kleber" w:date="2019-11-09T22:53:00Z"/>
              <w:rFonts w:ascii="Times New Roman" w:hAnsi="Times New Roman" w:cs="Times New Roman"/>
              <w:sz w:val="24"/>
              <w:szCs w:val="24"/>
            </w:rPr>
          </w:rPrChange>
        </w:rPr>
      </w:pPr>
      <w:proofErr w:type="spellStart"/>
      <w:ins w:id="648" w:author="Livisghton Kleber" w:date="2019-11-09T22:48:00Z">
        <w:r w:rsidRPr="00CA7017">
          <w:rPr>
            <w:rFonts w:ascii="Times New Roman" w:hAnsi="Times New Roman" w:cs="Times New Roman"/>
            <w:i/>
            <w:iCs/>
            <w:sz w:val="24"/>
            <w:szCs w:val="24"/>
            <w:rPrChange w:id="649" w:author="Livisghton Kleber" w:date="2019-11-09T22:4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Downsampling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>: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64465">
          <w:rPr>
            <w:rFonts w:ascii="Times New Roman" w:hAnsi="Times New Roman" w:cs="Times New Roman"/>
            <w:sz w:val="24"/>
            <w:szCs w:val="24"/>
          </w:rPr>
          <w:t>Reduz a</w:t>
        </w:r>
      </w:ins>
      <w:ins w:id="650" w:author="Livisghton Kleber" w:date="2019-11-10T11:45:00Z">
        <w:r w:rsidR="00122F83">
          <w:rPr>
            <w:rFonts w:ascii="Times New Roman" w:hAnsi="Times New Roman" w:cs="Times New Roman"/>
            <w:sz w:val="24"/>
            <w:szCs w:val="24"/>
          </w:rPr>
          <w:t>s</w:t>
        </w:r>
      </w:ins>
      <w:ins w:id="651" w:author="Livisghton Kleber" w:date="2019-11-09T22:48:00Z">
        <w:r w:rsidR="00D6446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652" w:author="Livisghton Kleber" w:date="2019-11-09T22:49:00Z">
        <w:r w:rsidR="00D64465">
          <w:rPr>
            <w:rFonts w:ascii="Times New Roman" w:hAnsi="Times New Roman" w:cs="Times New Roman"/>
            <w:sz w:val="24"/>
            <w:szCs w:val="24"/>
          </w:rPr>
          <w:t xml:space="preserve">amostras dos vetores de </w:t>
        </w:r>
      </w:ins>
      <w:ins w:id="653" w:author="Livisghton Kleber" w:date="2019-11-09T22:57:00Z">
        <w:r w:rsidR="003A1025">
          <w:rPr>
            <w:rFonts w:ascii="Times New Roman" w:hAnsi="Times New Roman" w:cs="Times New Roman"/>
            <w:sz w:val="24"/>
            <w:szCs w:val="24"/>
          </w:rPr>
          <w:t xml:space="preserve">características </w:t>
        </w:r>
      </w:ins>
      <w:ins w:id="654" w:author="Livisghton Kleber" w:date="2019-11-09T22:49:00Z">
        <w:r w:rsidR="00D64465">
          <w:rPr>
            <w:rFonts w:ascii="Times New Roman" w:hAnsi="Times New Roman" w:cs="Times New Roman"/>
            <w:sz w:val="24"/>
            <w:szCs w:val="24"/>
          </w:rPr>
          <w:t xml:space="preserve">resultantes por um valor </w:t>
        </w:r>
      </w:ins>
      <w:ins w:id="655" w:author="Livisghton Kleber" w:date="2019-11-09T22:50:00Z">
        <w:r w:rsidR="00D64465">
          <w:rPr>
            <w:rFonts w:ascii="Times New Roman" w:hAnsi="Times New Roman" w:cs="Times New Roman"/>
            <w:sz w:val="24"/>
            <w:szCs w:val="24"/>
          </w:rPr>
          <w:t xml:space="preserve">especifico </w:t>
        </w:r>
      </w:ins>
      <m:oMath>
        <m:r>
          <w:ins w:id="656" w:author="Livisghton Kleber" w:date="2019-11-09T22:52:00Z">
            <w:rPr>
              <w:rFonts w:ascii="Cambria Math" w:hAnsi="Cambria Math" w:cs="Times New Roman"/>
              <w:sz w:val="24"/>
              <w:szCs w:val="24"/>
            </w:rPr>
            <m:t>d</m:t>
          </w:ins>
        </m:r>
      </m:oMath>
      <w:ins w:id="657" w:author="Livisghton Kleber" w:date="2019-11-09T22:52:00Z">
        <w:r w:rsidR="00D64465">
          <w:rPr>
            <w:rFonts w:ascii="Times New Roman" w:hAnsi="Times New Roman" w:cs="Times New Roman"/>
            <w:sz w:val="24"/>
            <w:szCs w:val="24"/>
          </w:rPr>
          <w:t xml:space="preserve">, com o objetivo de </w:t>
        </w:r>
      </w:ins>
      <w:ins w:id="658" w:author="Livisghton Kleber" w:date="2019-11-09T22:53:00Z">
        <w:r w:rsidR="00D64465">
          <w:rPr>
            <w:rFonts w:ascii="Times New Roman" w:hAnsi="Times New Roman" w:cs="Times New Roman"/>
            <w:sz w:val="24"/>
            <w:szCs w:val="24"/>
          </w:rPr>
          <w:t>aumentar a eficiência computacional</w:t>
        </w:r>
        <w:r w:rsidR="00712F8E">
          <w:rPr>
            <w:rFonts w:ascii="Times New Roman" w:hAnsi="Times New Roman" w:cs="Times New Roman"/>
            <w:sz w:val="24"/>
            <w:szCs w:val="24"/>
          </w:rPr>
          <w:t xml:space="preserve"> para o pr</w:t>
        </w:r>
      </w:ins>
      <w:ins w:id="659" w:author="Livisghton Kleber" w:date="2019-11-09T22:54:00Z">
        <w:r w:rsidR="00712F8E">
          <w:rPr>
            <w:rFonts w:ascii="Times New Roman" w:hAnsi="Times New Roman" w:cs="Times New Roman"/>
            <w:sz w:val="24"/>
            <w:szCs w:val="24"/>
          </w:rPr>
          <w:t>óximo módulo</w:t>
        </w:r>
      </w:ins>
      <w:ins w:id="660" w:author="Livisghton Kleber" w:date="2019-11-09T22:53:00Z">
        <w:r w:rsidR="00D64465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334BEAB" w14:textId="77777777" w:rsidR="00313B7B" w:rsidRPr="00313B7B" w:rsidRDefault="00313B7B" w:rsidP="00313B7B">
      <w:pPr>
        <w:pStyle w:val="PargrafodaLista"/>
        <w:rPr>
          <w:ins w:id="661" w:author="Livisghton Kleber" w:date="2019-11-09T22:53:00Z"/>
          <w:rFonts w:ascii="Times New Roman" w:hAnsi="Times New Roman" w:cs="Times New Roman"/>
          <w:i/>
          <w:iCs/>
          <w:sz w:val="24"/>
          <w:szCs w:val="24"/>
          <w:rPrChange w:id="662" w:author="Livisghton Kleber" w:date="2019-11-09T22:53:00Z">
            <w:rPr>
              <w:ins w:id="663" w:author="Livisghton Kleber" w:date="2019-11-09T22:53:00Z"/>
            </w:rPr>
          </w:rPrChange>
        </w:rPr>
        <w:pPrChange w:id="664" w:author="Livisghton Kleber" w:date="2019-11-09T22:53:00Z">
          <w:pPr>
            <w:pStyle w:val="PargrafodaLista"/>
            <w:numPr>
              <w:ilvl w:val="3"/>
              <w:numId w:val="1"/>
            </w:numPr>
            <w:ind w:left="2520" w:hanging="360"/>
            <w:jc w:val="both"/>
          </w:pPr>
        </w:pPrChange>
      </w:pPr>
    </w:p>
    <w:p w14:paraId="504932F5" w14:textId="26D7866D" w:rsidR="00313B7B" w:rsidRPr="00CA7017" w:rsidRDefault="00150DE9" w:rsidP="00321E8E">
      <w:pPr>
        <w:pStyle w:val="PargrafodaLista"/>
        <w:numPr>
          <w:ilvl w:val="3"/>
          <w:numId w:val="1"/>
        </w:numPr>
        <w:jc w:val="both"/>
        <w:rPr>
          <w:ins w:id="665" w:author="Livisghton Kleber" w:date="2019-11-09T22:18:00Z"/>
          <w:rFonts w:ascii="Times New Roman" w:hAnsi="Times New Roman" w:cs="Times New Roman"/>
          <w:i/>
          <w:iCs/>
          <w:sz w:val="24"/>
          <w:szCs w:val="24"/>
          <w:rPrChange w:id="666" w:author="Livisghton Kleber" w:date="2019-11-09T22:48:00Z">
            <w:rPr>
              <w:ins w:id="667" w:author="Livisghton Kleber" w:date="2019-11-09T22:18:00Z"/>
            </w:rPr>
          </w:rPrChange>
        </w:rPr>
        <w:pPrChange w:id="668" w:author="Livisghton Kleber" w:date="2019-11-09T22:19:00Z">
          <w:pPr>
            <w:pStyle w:val="PargrafodaLista"/>
            <w:ind w:left="1788" w:firstLine="336"/>
            <w:jc w:val="both"/>
          </w:pPr>
        </w:pPrChange>
      </w:pPr>
      <w:ins w:id="669" w:author="Livisghton Kleber" w:date="2019-11-09T22:55:00Z">
        <w:r>
          <w:rPr>
            <w:rFonts w:ascii="Times New Roman" w:hAnsi="Times New Roman" w:cs="Times New Roman"/>
            <w:sz w:val="24"/>
            <w:szCs w:val="24"/>
          </w:rPr>
          <w:t>Normalização</w:t>
        </w:r>
        <w:r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3A1025">
          <w:rPr>
            <w:rFonts w:ascii="Times New Roman" w:hAnsi="Times New Roman" w:cs="Times New Roman"/>
            <w:sz w:val="24"/>
            <w:szCs w:val="24"/>
          </w:rPr>
          <w:t xml:space="preserve">Por fim, </w:t>
        </w:r>
      </w:ins>
      <w:ins w:id="670" w:author="Livisghton Kleber" w:date="2019-11-09T22:56:00Z">
        <w:r w:rsidR="003A1025">
          <w:rPr>
            <w:rFonts w:ascii="Times New Roman" w:hAnsi="Times New Roman" w:cs="Times New Roman"/>
            <w:sz w:val="24"/>
            <w:szCs w:val="24"/>
          </w:rPr>
          <w:t>os vetores de características</w:t>
        </w:r>
      </w:ins>
      <w:ins w:id="671" w:author="Livisghton Kleber" w:date="2019-11-09T22:57:00Z">
        <w:r w:rsidR="004B7FDA">
          <w:rPr>
            <w:rFonts w:ascii="Times New Roman" w:hAnsi="Times New Roman" w:cs="Times New Roman"/>
            <w:sz w:val="24"/>
            <w:szCs w:val="24"/>
          </w:rPr>
          <w:t xml:space="preserve"> são normalizados por </w:t>
        </w: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  <w:r w:rsidR="004B7FDA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53392E6" w14:textId="77777777" w:rsidR="00237479" w:rsidRPr="00237479" w:rsidRDefault="00237479">
      <w:pPr>
        <w:pStyle w:val="PargrafodaLista"/>
        <w:ind w:left="1788"/>
        <w:jc w:val="both"/>
        <w:rPr>
          <w:ins w:id="672" w:author="Livisghton Kleber" w:date="2019-11-08T23:12:00Z"/>
          <w:rPrChange w:id="673" w:author="Livisghton Kleber" w:date="2019-11-08T23:12:00Z">
            <w:rPr>
              <w:ins w:id="674" w:author="Livisghton Kleber" w:date="2019-11-08T23:12:00Z"/>
              <w:rFonts w:ascii="Times New Roman" w:hAnsi="Times New Roman" w:cs="Times New Roman"/>
              <w:sz w:val="24"/>
              <w:szCs w:val="24"/>
            </w:rPr>
          </w:rPrChange>
        </w:rPr>
        <w:pPrChange w:id="675" w:author="Livisghton Kleber" w:date="2019-11-08T23:12:00Z">
          <w:pPr>
            <w:pStyle w:val="PargrafodaLista"/>
            <w:numPr>
              <w:numId w:val="9"/>
            </w:numPr>
            <w:ind w:left="1788" w:hanging="360"/>
            <w:jc w:val="both"/>
          </w:pPr>
        </w:pPrChange>
      </w:pPr>
    </w:p>
    <w:p w14:paraId="3E878921" w14:textId="77777777" w:rsidR="00F57D26" w:rsidRPr="00F57D26" w:rsidRDefault="00237479">
      <w:pPr>
        <w:pStyle w:val="PargrafodaLista"/>
        <w:keepNext/>
        <w:ind w:left="1788"/>
        <w:jc w:val="both"/>
        <w:rPr>
          <w:ins w:id="676" w:author="Livisghton Kleber" w:date="2019-11-08T23:13:00Z"/>
          <w:sz w:val="20"/>
          <w:szCs w:val="20"/>
          <w:rPrChange w:id="677" w:author="Livisghton Kleber" w:date="2019-11-08T23:13:00Z">
            <w:rPr>
              <w:ins w:id="678" w:author="Livisghton Kleber" w:date="2019-11-08T23:13:00Z"/>
            </w:rPr>
          </w:rPrChange>
        </w:rPr>
        <w:pPrChange w:id="679" w:author="Livisghton Kleber" w:date="2019-11-08T23:13:00Z">
          <w:pPr>
            <w:pStyle w:val="PargrafodaLista"/>
            <w:numPr>
              <w:numId w:val="9"/>
            </w:numPr>
            <w:ind w:left="1788" w:hanging="360"/>
            <w:jc w:val="both"/>
          </w:pPr>
        </w:pPrChange>
      </w:pPr>
      <w:ins w:id="680" w:author="Livisghton Kleber" w:date="2019-11-08T23:12:00Z">
        <w:r w:rsidRPr="00F57D26">
          <w:rPr>
            <w:noProof/>
            <w:sz w:val="20"/>
            <w:szCs w:val="20"/>
            <w:rPrChange w:id="681" w:author="Livisghton Kleber" w:date="2019-11-08T23:13:00Z">
              <w:rPr>
                <w:noProof/>
              </w:rPr>
            </w:rPrChange>
          </w:rPr>
          <w:drawing>
            <wp:inline distT="0" distB="0" distL="0" distR="0" wp14:anchorId="6D61993C" wp14:editId="544071A8">
              <wp:extent cx="4324350" cy="1419225"/>
              <wp:effectExtent l="0" t="0" r="0" b="9525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4350" cy="1419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6DA345D" w14:textId="336401AA" w:rsidR="00237479" w:rsidRDefault="00F57D26" w:rsidP="00F57D26">
      <w:pPr>
        <w:pStyle w:val="Legenda"/>
        <w:jc w:val="center"/>
        <w:rPr>
          <w:ins w:id="682" w:author="Livisghton Kleber" w:date="2019-11-10T10:42:00Z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bookmarkStart w:id="683" w:name="_Toc24294033"/>
      <w:ins w:id="684" w:author="Livisghton Kleber" w:date="2019-11-08T23:13:00Z"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685" w:author="Livisghton Kleber" w:date="2019-11-08T23:13:00Z">
              <w:rPr/>
            </w:rPrChange>
          </w:rPr>
          <w:t xml:space="preserve">Figura </w:t>
        </w:r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686" w:author="Livisghton Kleber" w:date="2019-11-08T23:13:00Z">
              <w:rPr/>
            </w:rPrChange>
          </w:rPr>
          <w:fldChar w:fldCharType="begin"/>
        </w:r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687" w:author="Livisghton Kleber" w:date="2019-11-08T23:13:00Z">
              <w:rPr/>
            </w:rPrChange>
          </w:rPr>
          <w:instrText xml:space="preserve"> SEQ Figura \* ARABIC </w:instrText>
        </w:r>
      </w:ins>
      <w:r w:rsidRPr="00F57D26"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rPrChange w:id="688" w:author="Livisghton Kleber" w:date="2019-11-08T23:13:00Z">
            <w:rPr/>
          </w:rPrChange>
        </w:rPr>
        <w:fldChar w:fldCharType="separate"/>
      </w:r>
      <w:ins w:id="689" w:author="Livisghton Kleber" w:date="2019-11-09T20:19:00Z">
        <w:r w:rsidR="00ED2B50">
          <w:rPr>
            <w:rFonts w:ascii="Times New Roman" w:hAnsi="Times New Roman" w:cs="Times New Roman"/>
            <w:b w:val="0"/>
            <w:bCs w:val="0"/>
            <w:noProof/>
            <w:color w:val="000000" w:themeColor="text1"/>
            <w:sz w:val="20"/>
            <w:szCs w:val="20"/>
          </w:rPr>
          <w:t>11</w:t>
        </w:r>
      </w:ins>
      <w:ins w:id="690" w:author="Livisghton Kleber" w:date="2019-11-08T23:13:00Z"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691" w:author="Livisghton Kleber" w:date="2019-11-08T23:13:00Z">
              <w:rPr/>
            </w:rPrChange>
          </w:rPr>
          <w:fldChar w:fldCharType="end"/>
        </w:r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692" w:author="Livisghton Kleber" w:date="2019-11-08T23:13:00Z">
              <w:rPr/>
            </w:rPrChange>
          </w:rPr>
          <w:t xml:space="preserve"> Representação do CENS </w:t>
        </w:r>
        <w:proofErr w:type="spellStart"/>
        <w:r w:rsidRPr="002B465B">
          <w:rPr>
            <w:rFonts w:ascii="Times New Roman" w:hAnsi="Times New Roman" w:cs="Times New Roman"/>
            <w:b w:val="0"/>
            <w:bCs w:val="0"/>
            <w:i/>
            <w:iCs/>
            <w:color w:val="000000" w:themeColor="text1"/>
            <w:sz w:val="20"/>
            <w:szCs w:val="20"/>
            <w:rPrChange w:id="693" w:author="Livisghton Kleber" w:date="2019-11-09T09:31:00Z">
              <w:rPr/>
            </w:rPrChange>
          </w:rPr>
          <w:t>Feature</w:t>
        </w:r>
        <w:proofErr w:type="spellEnd"/>
        <w:r w:rsidRPr="00F57D26">
          <w:rPr>
            <w:rFonts w:ascii="Times New Roman" w:hAnsi="Times New Roman" w:cs="Times New Roman"/>
            <w:b w:val="0"/>
            <w:bCs w:val="0"/>
            <w:color w:val="000000" w:themeColor="text1"/>
            <w:sz w:val="20"/>
            <w:szCs w:val="20"/>
            <w:rPrChange w:id="694" w:author="Livisghton Kleber" w:date="2019-11-08T23:13:00Z">
              <w:rPr/>
            </w:rPrChange>
          </w:rPr>
          <w:t>.</w:t>
        </w:r>
      </w:ins>
      <w:bookmarkEnd w:id="683"/>
    </w:p>
    <w:p w14:paraId="1EA09699" w14:textId="77777777" w:rsidR="0027413E" w:rsidRPr="0027413E" w:rsidRDefault="0027413E" w:rsidP="0027413E">
      <w:pPr>
        <w:rPr>
          <w:ins w:id="695" w:author="Livisghton Kleber" w:date="2019-11-08T23:13:00Z"/>
          <w:rPrChange w:id="696" w:author="Livisghton Kleber" w:date="2019-11-10T10:42:00Z">
            <w:rPr>
              <w:ins w:id="697" w:author="Livisghton Kleber" w:date="2019-11-08T23:13:00Z"/>
              <w:rFonts w:ascii="Times New Roman" w:hAnsi="Times New Roman" w:cs="Times New Roman"/>
              <w:b w:val="0"/>
              <w:bCs w:val="0"/>
              <w:color w:val="000000" w:themeColor="text1"/>
              <w:sz w:val="20"/>
              <w:szCs w:val="20"/>
            </w:rPr>
          </w:rPrChange>
        </w:rPr>
        <w:pPrChange w:id="698" w:author="Livisghton Kleber" w:date="2019-11-10T10:42:00Z">
          <w:pPr>
            <w:pStyle w:val="Legenda"/>
            <w:jc w:val="center"/>
          </w:pPr>
        </w:pPrChange>
      </w:pPr>
    </w:p>
    <w:p w14:paraId="203A5301" w14:textId="77777777" w:rsidR="00C977E8" w:rsidRDefault="00F57D26" w:rsidP="00C977E8">
      <w:pPr>
        <w:pStyle w:val="PargrafodaLista"/>
        <w:numPr>
          <w:ilvl w:val="0"/>
          <w:numId w:val="9"/>
        </w:numPr>
        <w:jc w:val="both"/>
        <w:rPr>
          <w:ins w:id="699" w:author="Livisghton Kleber" w:date="2019-11-09T23:44:00Z"/>
          <w:rFonts w:ascii="Times New Roman" w:hAnsi="Times New Roman" w:cs="Times New Roman"/>
          <w:sz w:val="24"/>
          <w:szCs w:val="24"/>
        </w:rPr>
      </w:pPr>
      <w:ins w:id="700" w:author="Livisghton Kleber" w:date="2019-11-08T23:14:00Z">
        <w:r w:rsidRPr="00743E17">
          <w:rPr>
            <w:rFonts w:ascii="Times New Roman" w:hAnsi="Times New Roman" w:cs="Times New Roman"/>
            <w:sz w:val="24"/>
            <w:szCs w:val="24"/>
            <w:rPrChange w:id="701" w:author="Livisghton Kleber" w:date="2019-11-09T08:57:00Z">
              <w:rPr/>
            </w:rPrChange>
          </w:rPr>
          <w:t xml:space="preserve">CRP </w:t>
        </w:r>
        <w:proofErr w:type="spellStart"/>
        <w:r w:rsidRPr="00743E17">
          <w:rPr>
            <w:rFonts w:ascii="Times New Roman" w:hAnsi="Times New Roman" w:cs="Times New Roman"/>
            <w:i/>
            <w:iCs/>
            <w:sz w:val="24"/>
            <w:szCs w:val="24"/>
            <w:rPrChange w:id="702" w:author="Livisghton Kleber" w:date="2019-11-09T08:57:00Z">
              <w:rPr/>
            </w:rPrChange>
          </w:rPr>
          <w:t>Feature</w:t>
        </w:r>
        <w:r w:rsidRPr="00743E17">
          <w:rPr>
            <w:rFonts w:ascii="Times New Roman" w:hAnsi="Times New Roman" w:cs="Times New Roman"/>
            <w:i/>
            <w:iCs/>
            <w:sz w:val="24"/>
            <w:szCs w:val="24"/>
            <w:rPrChange w:id="703" w:author="Livisghton Kleber" w:date="2019-11-09T08:57:00Z">
              <w:rPr>
                <w:i/>
                <w:iCs/>
              </w:rPr>
            </w:rPrChange>
          </w:rPr>
          <w:t>s</w:t>
        </w:r>
        <w:r w:rsidR="00E02467" w:rsidRPr="00743E17">
          <w:rPr>
            <w:rFonts w:ascii="Times New Roman" w:hAnsi="Times New Roman" w:cs="Times New Roman"/>
            <w:i/>
            <w:iCs/>
            <w:sz w:val="24"/>
            <w:szCs w:val="24"/>
            <w:rPrChange w:id="704" w:author="Livisghton Kleber" w:date="2019-11-09T08:57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:</w:t>
        </w:r>
      </w:ins>
      <w:proofErr w:type="spellEnd"/>
    </w:p>
    <w:p w14:paraId="3F2A7005" w14:textId="717C46A9" w:rsidR="00C977E8" w:rsidRDefault="00C977E8" w:rsidP="00C977E8">
      <w:pPr>
        <w:pStyle w:val="PargrafodaLista"/>
        <w:ind w:left="1788"/>
        <w:jc w:val="both"/>
        <w:rPr>
          <w:ins w:id="705" w:author="Livisghton Kleber" w:date="2019-11-09T23:44:00Z"/>
          <w:rFonts w:ascii="Times New Roman" w:hAnsi="Times New Roman" w:cs="Times New Roman"/>
          <w:sz w:val="24"/>
          <w:szCs w:val="24"/>
        </w:rPr>
      </w:pPr>
      <w:ins w:id="706" w:author="Livisghton Kleber" w:date="2019-11-09T23:44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707" w:author="Livisghton Kleber" w:date="2019-11-09T20:29:00Z">
        <w:r w:rsidR="007A54B8" w:rsidRPr="00C977E8">
          <w:rPr>
            <w:rFonts w:ascii="Times New Roman" w:hAnsi="Times New Roman" w:cs="Times New Roman"/>
            <w:sz w:val="24"/>
            <w:szCs w:val="24"/>
            <w:rPrChange w:id="70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A ideia geral deste </w:t>
        </w:r>
        <w:r w:rsidR="007A54B8" w:rsidRPr="00C977E8">
          <w:rPr>
            <w:rFonts w:ascii="Times New Roman" w:hAnsi="Times New Roman" w:cs="Times New Roman"/>
            <w:i/>
            <w:iCs/>
            <w:sz w:val="24"/>
            <w:szCs w:val="24"/>
            <w:rPrChange w:id="70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chromagram</w:t>
        </w:r>
        <w:r w:rsidR="007A54B8" w:rsidRPr="00C977E8">
          <w:rPr>
            <w:rFonts w:ascii="Times New Roman" w:hAnsi="Times New Roman" w:cs="Times New Roman"/>
            <w:sz w:val="24"/>
            <w:szCs w:val="24"/>
            <w:rPrChange w:id="71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711" w:author="Livisghton Kleber" w:date="2019-11-09T20:30:00Z">
        <w:r w:rsidR="007A54B8" w:rsidRPr="00C977E8">
          <w:rPr>
            <w:rFonts w:ascii="Times New Roman" w:hAnsi="Times New Roman" w:cs="Times New Roman"/>
            <w:sz w:val="24"/>
            <w:szCs w:val="24"/>
            <w:rPrChange w:id="71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é descartar as informações relacionada</w:t>
        </w:r>
      </w:ins>
      <w:ins w:id="713" w:author="Livisghton Kleber" w:date="2019-11-10T11:47:00Z">
        <w:r w:rsidR="001E7B40">
          <w:rPr>
            <w:rFonts w:ascii="Times New Roman" w:hAnsi="Times New Roman" w:cs="Times New Roman"/>
            <w:sz w:val="24"/>
            <w:szCs w:val="24"/>
          </w:rPr>
          <w:t>s</w:t>
        </w:r>
      </w:ins>
      <w:ins w:id="714" w:author="Livisghton Kleber" w:date="2019-11-09T20:30:00Z">
        <w:r w:rsidR="007A54B8" w:rsidRPr="00C977E8">
          <w:rPr>
            <w:rFonts w:ascii="Times New Roman" w:hAnsi="Times New Roman" w:cs="Times New Roman"/>
            <w:sz w:val="24"/>
            <w:szCs w:val="24"/>
            <w:rPrChange w:id="71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ao timbre. </w:t>
        </w:r>
      </w:ins>
      <w:ins w:id="716" w:author="Livisghton Kleber" w:date="2019-11-09T20:37:00Z">
        <w:r w:rsidR="003C185F" w:rsidRPr="00C977E8">
          <w:rPr>
            <w:rFonts w:ascii="Times New Roman" w:hAnsi="Times New Roman" w:cs="Times New Roman"/>
            <w:sz w:val="24"/>
            <w:szCs w:val="24"/>
            <w:rPrChange w:id="71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Para </w:t>
        </w:r>
      </w:ins>
      <w:ins w:id="718" w:author="Livisghton Kleber" w:date="2019-11-09T20:38:00Z">
        <w:r w:rsidR="003C185F" w:rsidRPr="00C977E8">
          <w:rPr>
            <w:rFonts w:ascii="Times New Roman" w:hAnsi="Times New Roman" w:cs="Times New Roman"/>
            <w:sz w:val="24"/>
            <w:szCs w:val="24"/>
            <w:rPrChange w:id="71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construir</w:t>
        </w:r>
      </w:ins>
      <w:ins w:id="720" w:author="Livisghton Kleber" w:date="2019-11-09T20:39:00Z">
        <w:r w:rsidR="003C185F" w:rsidRPr="00C977E8">
          <w:rPr>
            <w:rFonts w:ascii="Times New Roman" w:hAnsi="Times New Roman" w:cs="Times New Roman"/>
            <w:sz w:val="24"/>
            <w:szCs w:val="24"/>
            <w:rPrChange w:id="72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um</w:t>
        </w:r>
      </w:ins>
      <w:ins w:id="722" w:author="Livisghton Kleber" w:date="2019-11-09T20:38:00Z">
        <w:r w:rsidR="003C185F" w:rsidRPr="00C977E8">
          <w:rPr>
            <w:rFonts w:ascii="Times New Roman" w:hAnsi="Times New Roman" w:cs="Times New Roman"/>
            <w:sz w:val="24"/>
            <w:szCs w:val="24"/>
            <w:rPrChange w:id="72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CRP</w:t>
        </w:r>
      </w:ins>
      <w:ins w:id="724" w:author="Livisghton Kleber" w:date="2019-11-09T20:39:00Z">
        <w:r w:rsidR="00A52E74" w:rsidRPr="00C977E8">
          <w:rPr>
            <w:rFonts w:ascii="Times New Roman" w:hAnsi="Times New Roman" w:cs="Times New Roman"/>
            <w:i/>
            <w:iCs/>
            <w:sz w:val="24"/>
            <w:szCs w:val="24"/>
            <w:rPrChange w:id="725" w:author="Livisghton Kleber" w:date="2019-11-09T23:44:00Z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rPrChange>
          </w:rPr>
          <w:t>,</w:t>
        </w:r>
      </w:ins>
      <w:ins w:id="726" w:author="Livisghton Kleber" w:date="2019-11-09T20:38:00Z">
        <w:r w:rsidR="003C185F" w:rsidRPr="00C977E8">
          <w:rPr>
            <w:rFonts w:ascii="Times New Roman" w:hAnsi="Times New Roman" w:cs="Times New Roman"/>
            <w:sz w:val="24"/>
            <w:szCs w:val="24"/>
            <w:rPrChange w:id="72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728" w:author="Livisghton Kleber" w:date="2019-11-09T20:39:00Z">
        <w:r w:rsidR="003C185F" w:rsidRPr="00C977E8">
          <w:rPr>
            <w:rFonts w:ascii="Times New Roman" w:hAnsi="Times New Roman" w:cs="Times New Roman"/>
            <w:sz w:val="24"/>
            <w:szCs w:val="24"/>
            <w:rPrChange w:id="72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é </w:t>
        </w:r>
      </w:ins>
      <w:ins w:id="730" w:author="Livisghton Kleber" w:date="2019-11-09T20:38:00Z">
        <w:r w:rsidR="003C185F" w:rsidRPr="00C977E8">
          <w:rPr>
            <w:rFonts w:ascii="Times New Roman" w:hAnsi="Times New Roman" w:cs="Times New Roman"/>
            <w:sz w:val="24"/>
            <w:szCs w:val="24"/>
            <w:rPrChange w:id="73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</w:t>
        </w:r>
      </w:ins>
      <w:ins w:id="732" w:author="Livisghton Kleber" w:date="2019-11-08T23:20:00Z">
        <w:r w:rsidR="00314ADF" w:rsidRPr="00C977E8">
          <w:rPr>
            <w:rFonts w:ascii="Times New Roman" w:hAnsi="Times New Roman" w:cs="Times New Roman"/>
            <w:sz w:val="24"/>
            <w:szCs w:val="24"/>
            <w:rPrChange w:id="73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plica</w:t>
        </w:r>
      </w:ins>
      <w:ins w:id="734" w:author="Livisghton Kleber" w:date="2019-11-09T20:39:00Z">
        <w:r w:rsidR="00A52E74" w:rsidRPr="00C977E8">
          <w:rPr>
            <w:rFonts w:ascii="Times New Roman" w:hAnsi="Times New Roman" w:cs="Times New Roman"/>
            <w:sz w:val="24"/>
            <w:szCs w:val="24"/>
            <w:rPrChange w:id="73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do</w:t>
        </w:r>
      </w:ins>
      <w:ins w:id="736" w:author="Livisghton Kleber" w:date="2019-11-08T23:20:00Z">
        <w:r w:rsidR="00314ADF" w:rsidRPr="00C977E8">
          <w:rPr>
            <w:rFonts w:ascii="Times New Roman" w:hAnsi="Times New Roman" w:cs="Times New Roman"/>
            <w:sz w:val="24"/>
            <w:szCs w:val="24"/>
            <w:rPrChange w:id="73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uma compressão logarítmica </w:t>
        </w:r>
      </w:ins>
      <w:ins w:id="738" w:author="Livisghton Kleber" w:date="2019-11-08T23:21:00Z">
        <w:r w:rsidR="00314ADF" w:rsidRPr="00C977E8">
          <w:rPr>
            <w:rFonts w:ascii="Times New Roman" w:hAnsi="Times New Roman" w:cs="Times New Roman"/>
            <w:sz w:val="24"/>
            <w:szCs w:val="24"/>
            <w:rPrChange w:id="73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 em segui</w:t>
        </w:r>
      </w:ins>
      <w:ins w:id="740" w:author="Livisghton Kleber" w:date="2019-11-08T23:22:00Z">
        <w:r w:rsidR="00314ADF" w:rsidRPr="00C977E8">
          <w:rPr>
            <w:rFonts w:ascii="Times New Roman" w:hAnsi="Times New Roman" w:cs="Times New Roman"/>
            <w:sz w:val="24"/>
            <w:szCs w:val="24"/>
            <w:rPrChange w:id="74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da utiliza</w:t>
        </w:r>
      </w:ins>
      <w:ins w:id="742" w:author="Livisghton Kleber" w:date="2019-11-10T11:47:00Z">
        <w:r w:rsidR="00FE43E3">
          <w:rPr>
            <w:rFonts w:ascii="Times New Roman" w:hAnsi="Times New Roman" w:cs="Times New Roman"/>
            <w:sz w:val="24"/>
            <w:szCs w:val="24"/>
          </w:rPr>
          <w:t>da</w:t>
        </w:r>
      </w:ins>
      <w:ins w:id="743" w:author="Livisghton Kleber" w:date="2019-11-08T23:22:00Z">
        <w:r w:rsidR="00314ADF" w:rsidRPr="00C977E8">
          <w:rPr>
            <w:rFonts w:ascii="Times New Roman" w:hAnsi="Times New Roman" w:cs="Times New Roman"/>
            <w:sz w:val="24"/>
            <w:szCs w:val="24"/>
            <w:rPrChange w:id="74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a </w:t>
        </w:r>
        <w:proofErr w:type="spellStart"/>
        <w:r w:rsidR="00314ADF" w:rsidRPr="00C977E8">
          <w:rPr>
            <w:rFonts w:ascii="Times New Roman" w:hAnsi="Times New Roman" w:cs="Times New Roman"/>
            <w:sz w:val="24"/>
            <w:szCs w:val="24"/>
            <w:rPrChange w:id="74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Transfomada</w:t>
        </w:r>
        <w:proofErr w:type="spellEnd"/>
        <w:r w:rsidR="00314ADF" w:rsidRPr="00C977E8">
          <w:rPr>
            <w:rFonts w:ascii="Times New Roman" w:hAnsi="Times New Roman" w:cs="Times New Roman"/>
            <w:sz w:val="24"/>
            <w:szCs w:val="24"/>
            <w:rPrChange w:id="746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D</w:t>
        </w:r>
      </w:ins>
      <w:ins w:id="747" w:author="Livisghton Kleber" w:date="2019-11-08T23:26:00Z">
        <w:r w:rsidR="00277C26" w:rsidRPr="00C977E8">
          <w:rPr>
            <w:rFonts w:ascii="Times New Roman" w:hAnsi="Times New Roman" w:cs="Times New Roman"/>
            <w:sz w:val="24"/>
            <w:szCs w:val="24"/>
            <w:rPrChange w:id="74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is</w:t>
        </w:r>
      </w:ins>
      <w:ins w:id="749" w:author="Livisghton Kleber" w:date="2019-11-08T23:22:00Z">
        <w:r w:rsidR="00314ADF" w:rsidRPr="00C977E8">
          <w:rPr>
            <w:rFonts w:ascii="Times New Roman" w:hAnsi="Times New Roman" w:cs="Times New Roman"/>
            <w:sz w:val="24"/>
            <w:szCs w:val="24"/>
            <w:rPrChange w:id="75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creta d</w:t>
        </w:r>
      </w:ins>
      <w:ins w:id="751" w:author="Livisghton Kleber" w:date="2019-11-10T11:49:00Z">
        <w:r w:rsidR="00D90723">
          <w:rPr>
            <w:rFonts w:ascii="Times New Roman" w:hAnsi="Times New Roman" w:cs="Times New Roman"/>
            <w:sz w:val="24"/>
            <w:szCs w:val="24"/>
          </w:rPr>
          <w:t>o</w:t>
        </w:r>
      </w:ins>
      <w:ins w:id="752" w:author="Livisghton Kleber" w:date="2019-11-08T23:22:00Z">
        <w:r w:rsidR="00314ADF" w:rsidRPr="00C977E8">
          <w:rPr>
            <w:rFonts w:ascii="Times New Roman" w:hAnsi="Times New Roman" w:cs="Times New Roman"/>
            <w:sz w:val="24"/>
            <w:szCs w:val="24"/>
            <w:rPrChange w:id="75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Cosseno (</w:t>
        </w:r>
        <w:proofErr w:type="spellStart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75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Discrete</w:t>
        </w:r>
        <w:proofErr w:type="spellEnd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75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756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Cosine</w:t>
        </w:r>
        <w:proofErr w:type="spellEnd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75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proofErr w:type="spellStart"/>
        <w:r w:rsidR="00314ADF" w:rsidRPr="00C977E8">
          <w:rPr>
            <w:rFonts w:ascii="Times New Roman" w:hAnsi="Times New Roman" w:cs="Times New Roman"/>
            <w:i/>
            <w:iCs/>
            <w:sz w:val="24"/>
            <w:szCs w:val="24"/>
            <w:rPrChange w:id="75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Transform</w:t>
        </w:r>
        <w:proofErr w:type="spellEnd"/>
        <w:r w:rsidR="00314ADF" w:rsidRPr="00C977E8">
          <w:rPr>
            <w:rFonts w:ascii="Times New Roman" w:hAnsi="Times New Roman" w:cs="Times New Roman"/>
            <w:sz w:val="24"/>
            <w:szCs w:val="24"/>
            <w:rPrChange w:id="75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- DCT)</w:t>
        </w:r>
      </w:ins>
      <w:ins w:id="760" w:author="Livisghton Kleber" w:date="2019-11-09T08:52:00Z">
        <w:r w:rsidR="00743E17" w:rsidRPr="00C977E8">
          <w:rPr>
            <w:rFonts w:ascii="Times New Roman" w:hAnsi="Times New Roman" w:cs="Times New Roman"/>
            <w:sz w:val="24"/>
            <w:szCs w:val="24"/>
            <w:rPrChange w:id="76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para 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76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representa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76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76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76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</w:t>
        </w:r>
        <w:r w:rsidR="00743E17" w:rsidRPr="00C977E8">
          <w:rPr>
            <w:rFonts w:ascii="Times New Roman" w:hAnsi="Times New Roman" w:cs="Times New Roman"/>
            <w:sz w:val="24"/>
            <w:szCs w:val="24"/>
            <w:rPrChange w:id="766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afinação </w:t>
        </w:r>
      </w:ins>
      <w:ins w:id="767" w:author="Livisghton Kleber" w:date="2019-11-09T08:53:00Z">
        <w:r w:rsidR="00743E17" w:rsidRPr="00C977E8">
          <w:rPr>
            <w:rFonts w:ascii="Times New Roman" w:hAnsi="Times New Roman" w:cs="Times New Roman"/>
            <w:sz w:val="24"/>
            <w:szCs w:val="24"/>
            <w:rPrChange w:id="76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em uma escala </w:t>
        </w:r>
      </w:ins>
      <w:ins w:id="769" w:author="Livisghton Kleber" w:date="2019-11-09T08:52:00Z">
        <w:r w:rsidR="00743E17" w:rsidRPr="00C977E8">
          <w:rPr>
            <w:rFonts w:ascii="Times New Roman" w:hAnsi="Times New Roman" w:cs="Times New Roman"/>
            <w:sz w:val="24"/>
            <w:szCs w:val="24"/>
            <w:rPrChange w:id="77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logarítmica</w:t>
        </w:r>
      </w:ins>
      <w:ins w:id="771" w:author="Livisghton Kleber" w:date="2019-11-09T08:53:00Z">
        <w:r w:rsidR="00743E17" w:rsidRPr="00C977E8">
          <w:rPr>
            <w:rFonts w:ascii="Times New Roman" w:hAnsi="Times New Roman" w:cs="Times New Roman"/>
            <w:sz w:val="24"/>
            <w:szCs w:val="24"/>
            <w:rPrChange w:id="77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</w:t>
        </w:r>
      </w:ins>
      <w:ins w:id="773" w:author="Livisghton Kleber" w:date="2019-11-09T20:41:00Z">
        <w:r w:rsidR="00B3071A" w:rsidRPr="00C977E8">
          <w:rPr>
            <w:rFonts w:ascii="Times New Roman" w:hAnsi="Times New Roman" w:cs="Times New Roman"/>
            <w:sz w:val="24"/>
            <w:szCs w:val="24"/>
            <w:rPrChange w:id="77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O parâmetro de compactação logarítmica </w:t>
        </w:r>
      </w:ins>
      <m:oMath>
        <m:r>
          <w:ins w:id="775" w:author="Livisghton Kleber" w:date="2019-11-09T20:43:00Z">
            <w:rPr>
              <w:rFonts w:ascii="Cambria Math" w:hAnsi="Cambria Math" w:cs="Times New Roman"/>
              <w:sz w:val="24"/>
              <w:szCs w:val="24"/>
              <w:rPrChange w:id="776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η</m:t>
          </w:ins>
        </m:r>
      </m:oMath>
      <w:ins w:id="777" w:author="Livisghton Kleber" w:date="2019-11-09T20:42:00Z">
        <w:r w:rsidR="00B3071A" w:rsidRPr="00C977E8">
          <w:rPr>
            <w:rFonts w:ascii="Times New Roman" w:hAnsi="Times New Roman" w:cs="Times New Roman"/>
            <w:sz w:val="24"/>
            <w:szCs w:val="24"/>
            <w:rPrChange w:id="77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779" w:author="Livisghton Kleber" w:date="2019-11-09T20:41:00Z">
        <w:r w:rsidR="00B3071A" w:rsidRPr="00C977E8">
          <w:rPr>
            <w:rFonts w:ascii="Times New Roman" w:hAnsi="Times New Roman" w:cs="Times New Roman"/>
            <w:sz w:val="24"/>
            <w:szCs w:val="24"/>
            <w:rPrChange w:id="78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está definido como </w:t>
        </w:r>
      </w:ins>
      <m:oMath>
        <m:r>
          <w:ins w:id="781" w:author="Livisghton Kleber" w:date="2019-11-09T20:44:00Z">
            <w:rPr>
              <w:rFonts w:ascii="Cambria Math" w:hAnsi="Cambria Math" w:cs="Times New Roman"/>
              <w:sz w:val="24"/>
              <w:szCs w:val="24"/>
              <w:rPrChange w:id="782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η</m:t>
          </w:ins>
        </m:r>
        <m:r>
          <w:ins w:id="783" w:author="Livisghton Kleber" w:date="2019-11-09T20:44:00Z">
            <w:rPr>
              <w:rFonts w:ascii="Cambria Math" w:hAnsi="Cambria Math" w:cs="Times New Roman"/>
              <w:sz w:val="24"/>
              <w:szCs w:val="24"/>
              <w:rPrChange w:id="784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=1000</m:t>
          </w:ins>
        </m:r>
      </m:oMath>
      <w:ins w:id="785" w:author="Livisghton Kleber" w:date="2019-11-09T20:44:00Z">
        <w:r w:rsidR="007B008A" w:rsidRPr="00C977E8">
          <w:rPr>
            <w:rFonts w:ascii="Times New Roman" w:hAnsi="Times New Roman" w:cs="Times New Roman"/>
            <w:sz w:val="24"/>
            <w:szCs w:val="24"/>
            <w:rPrChange w:id="786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neste experimento.</w:t>
        </w:r>
      </w:ins>
      <w:ins w:id="787" w:author="Livisghton Kleber" w:date="2019-11-08T23:27:00Z">
        <w:r w:rsidR="00277C26" w:rsidRPr="00C977E8">
          <w:rPr>
            <w:rFonts w:ascii="Times New Roman" w:hAnsi="Times New Roman" w:cs="Times New Roman"/>
            <w:sz w:val="24"/>
            <w:szCs w:val="24"/>
            <w:rPrChange w:id="78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ins w:id="789" w:author="Livisghton Kleber" w:date="2019-11-09T08:57:00Z">
        <w:r w:rsidR="00743E17" w:rsidRPr="00C977E8">
          <w:rPr>
            <w:rFonts w:ascii="Times New Roman" w:hAnsi="Times New Roman" w:cs="Times New Roman"/>
            <w:sz w:val="24"/>
            <w:szCs w:val="24"/>
            <w:rPrChange w:id="79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Em seguida</w:t>
        </w:r>
      </w:ins>
      <w:ins w:id="791" w:author="Livisghton Kleber" w:date="2019-11-09T09:00:00Z">
        <w:r w:rsidR="00743E17" w:rsidRPr="00C977E8">
          <w:rPr>
            <w:rFonts w:ascii="Times New Roman" w:hAnsi="Times New Roman" w:cs="Times New Roman"/>
            <w:sz w:val="24"/>
            <w:szCs w:val="24"/>
            <w:rPrChange w:id="79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,</w:t>
        </w:r>
      </w:ins>
      <w:ins w:id="793" w:author="Livisghton Kleber" w:date="2019-11-09T08:57:00Z">
        <w:r w:rsidR="00743E17" w:rsidRPr="00C977E8">
          <w:rPr>
            <w:rFonts w:ascii="Times New Roman" w:hAnsi="Times New Roman" w:cs="Times New Roman"/>
            <w:sz w:val="24"/>
            <w:szCs w:val="24"/>
            <w:rPrChange w:id="79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apenas </w:t>
        </w:r>
      </w:ins>
      <w:ins w:id="795" w:author="Livisghton Kleber" w:date="2019-11-09T09:01:00Z">
        <w:r w:rsidR="00743E17" w:rsidRPr="00C977E8">
          <w:rPr>
            <w:rFonts w:ascii="Times New Roman" w:hAnsi="Times New Roman" w:cs="Times New Roman"/>
            <w:sz w:val="24"/>
            <w:szCs w:val="24"/>
            <w:rPrChange w:id="796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os coeficientes superiores </w:t>
        </w:r>
      </w:ins>
      <w:ins w:id="797" w:author="Livisghton Kleber" w:date="2019-11-09T09:02:00Z">
        <w:r w:rsidR="00743E17" w:rsidRPr="00C977E8">
          <w:rPr>
            <w:rFonts w:ascii="Times New Roman" w:hAnsi="Times New Roman" w:cs="Times New Roman"/>
            <w:sz w:val="24"/>
            <w:szCs w:val="24"/>
            <w:rPrChange w:id="79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são mantidos </w:t>
        </w:r>
      </w:ins>
      <w:ins w:id="799" w:author="Livisghton Kleber" w:date="2019-11-09T09:08:00Z">
        <w:r w:rsidR="00577BE8" w:rsidRPr="00C977E8">
          <w:rPr>
            <w:rFonts w:ascii="Times New Roman" w:hAnsi="Times New Roman" w:cs="Times New Roman"/>
            <w:sz w:val="24"/>
            <w:szCs w:val="24"/>
            <w:rPrChange w:id="800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 é aplicada uma</w:t>
        </w:r>
      </w:ins>
      <w:ins w:id="801" w:author="Livisghton Kleber" w:date="2019-11-09T09:02:00Z">
        <w:r w:rsidR="00743E17" w:rsidRPr="00C977E8">
          <w:rPr>
            <w:rFonts w:ascii="Times New Roman" w:hAnsi="Times New Roman" w:cs="Times New Roman"/>
            <w:sz w:val="24"/>
            <w:szCs w:val="24"/>
            <w:rPrChange w:id="80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7E6BC7" w:rsidRPr="00C977E8">
          <w:rPr>
            <w:rFonts w:ascii="Times New Roman" w:hAnsi="Times New Roman" w:cs="Times New Roman"/>
            <w:sz w:val="24"/>
            <w:szCs w:val="24"/>
            <w:rPrChange w:id="80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</w:t>
        </w:r>
      </w:ins>
      <w:ins w:id="804" w:author="Livisghton Kleber" w:date="2019-11-09T09:03:00Z">
        <w:r w:rsidR="007E6BC7" w:rsidRPr="00C977E8">
          <w:rPr>
            <w:rFonts w:ascii="Times New Roman" w:hAnsi="Times New Roman" w:cs="Times New Roman"/>
            <w:sz w:val="24"/>
            <w:szCs w:val="24"/>
            <w:rPrChange w:id="80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CT inversa</w:t>
        </w:r>
      </w:ins>
      <w:ins w:id="806" w:author="Livisghton Kleber" w:date="2019-11-09T09:08:00Z">
        <w:r w:rsidR="00577BE8" w:rsidRPr="00C977E8">
          <w:rPr>
            <w:rFonts w:ascii="Times New Roman" w:hAnsi="Times New Roman" w:cs="Times New Roman"/>
            <w:sz w:val="24"/>
            <w:szCs w:val="24"/>
            <w:rPrChange w:id="80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sobre esses coeficientes resultantes. Por fim, </w:t>
        </w:r>
      </w:ins>
      <w:ins w:id="808" w:author="Livisghton Kleber" w:date="2019-11-09T09:09:00Z">
        <w:r w:rsidR="00577BE8" w:rsidRPr="00C977E8">
          <w:rPr>
            <w:rFonts w:ascii="Times New Roman" w:hAnsi="Times New Roman" w:cs="Times New Roman"/>
            <w:sz w:val="24"/>
            <w:szCs w:val="24"/>
            <w:rPrChange w:id="809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projeta</w:t>
        </w:r>
      </w:ins>
      <w:ins w:id="810" w:author="Livisghton Kleber" w:date="2019-11-10T11:54:00Z">
        <w:r w:rsidR="00853D80">
          <w:rPr>
            <w:rFonts w:ascii="Times New Roman" w:hAnsi="Times New Roman" w:cs="Times New Roman"/>
            <w:sz w:val="24"/>
            <w:szCs w:val="24"/>
          </w:rPr>
          <w:t>-se</w:t>
        </w:r>
      </w:ins>
      <w:ins w:id="811" w:author="Livisghton Kleber" w:date="2019-11-09T09:09:00Z">
        <w:r w:rsidR="00577BE8" w:rsidRPr="00C977E8">
          <w:rPr>
            <w:rFonts w:ascii="Times New Roman" w:hAnsi="Times New Roman" w:cs="Times New Roman"/>
            <w:sz w:val="24"/>
            <w:szCs w:val="24"/>
            <w:rPrChange w:id="812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os vetores de afinação resultante</w:t>
        </w:r>
      </w:ins>
      <w:ins w:id="813" w:author="Livisghton Kleber" w:date="2019-11-09T09:10:00Z">
        <w:r w:rsidR="00577BE8" w:rsidRPr="00C977E8">
          <w:rPr>
            <w:rFonts w:ascii="Times New Roman" w:hAnsi="Times New Roman" w:cs="Times New Roman"/>
            <w:sz w:val="24"/>
            <w:szCs w:val="24"/>
            <w:rPrChange w:id="814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 em um vetor cromatográfico de 12 dimensões.</w:t>
        </w:r>
      </w:ins>
      <w:ins w:id="815" w:author="Livisghton Kleber" w:date="2019-11-09T09:20:00Z">
        <w:r w:rsidR="00AC07D8" w:rsidRPr="00C977E8">
          <w:rPr>
            <w:rFonts w:ascii="Times New Roman" w:hAnsi="Times New Roman" w:cs="Times New Roman"/>
            <w:sz w:val="24"/>
            <w:szCs w:val="24"/>
            <w:rPrChange w:id="816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AC07D8" w:rsidRPr="00C977E8">
          <w:rPr>
            <w:rFonts w:ascii="Times New Roman" w:hAnsi="Times New Roman" w:cs="Times New Roman"/>
            <w:sz w:val="24"/>
            <w:szCs w:val="24"/>
            <w:rPrChange w:id="817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Os coeficientes superiores a serem mantidos são especificados por um parâmetro </w:t>
        </w:r>
      </w:ins>
      <m:oMath>
        <m:r>
          <w:ins w:id="818" w:author="Livisghton Kleber" w:date="2019-11-09T09:21:00Z">
            <w:rPr>
              <w:rFonts w:ascii="Cambria Math" w:hAnsi="Cambria Math" w:cs="Times New Roman"/>
              <w:sz w:val="24"/>
              <w:szCs w:val="24"/>
              <w:rPrChange w:id="819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 xml:space="preserve">p∈ </m:t>
          </w:ins>
        </m:r>
        <m:r>
          <w:ins w:id="820" w:author="Livisghton Kleber" w:date="2019-11-09T09:22:00Z">
            <w:rPr>
              <w:rFonts w:ascii="Cambria Math" w:hAnsi="Cambria Math" w:cs="Times New Roman"/>
              <w:sz w:val="24"/>
              <w:szCs w:val="24"/>
              <w:rPrChange w:id="821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[1:120]</m:t>
          </w:ins>
        </m:r>
      </m:oMath>
      <w:ins w:id="822" w:author="Livisghton Kleber" w:date="2019-11-09T09:22:00Z">
        <w:r w:rsidR="00AC07D8" w:rsidRPr="00C977E8">
          <w:rPr>
            <w:rFonts w:ascii="Times New Roman" w:hAnsi="Times New Roman" w:cs="Times New Roman"/>
            <w:sz w:val="24"/>
            <w:szCs w:val="24"/>
            <w:rPrChange w:id="823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onde n</w:t>
        </w:r>
      </w:ins>
      <w:ins w:id="824" w:author="Livisghton Kleber" w:date="2019-11-10T11:54:00Z">
        <w:r w:rsidR="00853D80">
          <w:rPr>
            <w:rFonts w:ascii="Times New Roman" w:hAnsi="Times New Roman" w:cs="Times New Roman"/>
            <w:sz w:val="24"/>
            <w:szCs w:val="24"/>
          </w:rPr>
          <w:t>es</w:t>
        </w:r>
      </w:ins>
      <w:ins w:id="825" w:author="Livisghton Kleber" w:date="2019-11-10T11:55:00Z">
        <w:r w:rsidR="00F73CC9">
          <w:rPr>
            <w:rFonts w:ascii="Times New Roman" w:hAnsi="Times New Roman" w:cs="Times New Roman"/>
            <w:sz w:val="24"/>
            <w:szCs w:val="24"/>
          </w:rPr>
          <w:t>s</w:t>
        </w:r>
      </w:ins>
      <w:ins w:id="826" w:author="Livisghton Kleber" w:date="2019-11-10T11:54:00Z">
        <w:r w:rsidR="00853D80">
          <w:rPr>
            <w:rFonts w:ascii="Times New Roman" w:hAnsi="Times New Roman" w:cs="Times New Roman"/>
            <w:sz w:val="24"/>
            <w:szCs w:val="24"/>
          </w:rPr>
          <w:t>e</w:t>
        </w:r>
      </w:ins>
      <w:ins w:id="827" w:author="Livisghton Kleber" w:date="2019-11-09T09:22:00Z">
        <w:r w:rsidR="00AC07D8" w:rsidRPr="00C977E8">
          <w:rPr>
            <w:rFonts w:ascii="Times New Roman" w:hAnsi="Times New Roman" w:cs="Times New Roman"/>
            <w:sz w:val="24"/>
            <w:szCs w:val="24"/>
            <w:rPrChange w:id="828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experimento o valor de </w:t>
        </w:r>
        <m:oMath>
          <m:r>
            <w:rPr>
              <w:rFonts w:ascii="Cambria Math" w:hAnsi="Cambria Math" w:cs="Times New Roman"/>
              <w:sz w:val="24"/>
              <w:szCs w:val="24"/>
              <w:rPrChange w:id="829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p</m:t>
          </m:r>
          <m:r>
            <w:rPr>
              <w:rFonts w:ascii="Cambria Math" w:hAnsi="Cambria Math" w:cs="Times New Roman"/>
              <w:sz w:val="24"/>
              <w:szCs w:val="24"/>
              <w:rPrChange w:id="830" w:author="Livisghton Kleber" w:date="2019-11-09T23:44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=55</m:t>
          </m:r>
        </m:oMath>
        <w:r w:rsidR="00AC07D8" w:rsidRPr="00C977E8" w:rsidDel="00AC07D8">
          <w:rPr>
            <w:rFonts w:ascii="Times New Roman" w:hAnsi="Times New Roman" w:cs="Times New Roman"/>
            <w:sz w:val="24"/>
            <w:szCs w:val="24"/>
            <w:rPrChange w:id="831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</w:ins>
      <w:del w:id="832" w:author="Livisghton Kleber" w:date="2019-11-09T09:21:00Z">
        <w:r w:rsidR="00AC07D8" w:rsidRPr="00C977E8" w:rsidDel="00AC07D8">
          <w:rPr>
            <w:rFonts w:ascii="Times New Roman" w:hAnsi="Times New Roman" w:cs="Times New Roman"/>
            <w:sz w:val="24"/>
            <w:szCs w:val="24"/>
            <w:rPrChange w:id="833" w:author="Livisghton Kleber" w:date="2019-11-09T23:44:00Z">
              <w:rPr>
                <w:rFonts w:ascii="Cambria Math" w:hAnsi="Cambria Math" w:cs="Times New Roman"/>
                <w:sz w:val="24"/>
                <w:szCs w:val="24"/>
              </w:rPr>
            </w:rPrChange>
          </w:rPr>
          <w:delText>p</w:delText>
        </w:r>
      </w:del>
      <w:ins w:id="834" w:author="Livisghton Kleber" w:date="2019-11-09T09:23:00Z">
        <w:r w:rsidR="00245F27" w:rsidRPr="00C977E8">
          <w:rPr>
            <w:rFonts w:ascii="Times New Roman" w:hAnsi="Times New Roman" w:cs="Times New Roman"/>
            <w:sz w:val="24"/>
            <w:szCs w:val="24"/>
            <w:rPrChange w:id="835" w:author="Livisghton Kleber" w:date="2019-11-09T23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</w:t>
        </w:r>
      </w:ins>
    </w:p>
    <w:p w14:paraId="4EC59AF7" w14:textId="0EBB0A23" w:rsidR="006A261F" w:rsidRDefault="00C977E8" w:rsidP="00C977E8">
      <w:pPr>
        <w:pStyle w:val="PargrafodaLista"/>
        <w:ind w:left="1788"/>
        <w:jc w:val="both"/>
        <w:rPr>
          <w:ins w:id="836" w:author="Livisghton Kleber" w:date="2019-11-09T20:50:00Z"/>
          <w:rFonts w:ascii="Times New Roman" w:hAnsi="Times New Roman" w:cs="Times New Roman"/>
          <w:sz w:val="24"/>
          <w:szCs w:val="24"/>
        </w:rPr>
        <w:pPrChange w:id="837" w:author="Livisghton Kleber" w:date="2019-11-09T23:44:00Z">
          <w:pPr>
            <w:pStyle w:val="PargrafodaLista"/>
            <w:ind w:left="2124" w:firstLine="708"/>
            <w:jc w:val="both"/>
          </w:pPr>
        </w:pPrChange>
      </w:pPr>
      <w:ins w:id="838" w:author="Livisghton Kleber" w:date="2019-11-09T23:44:00Z"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839" w:author="Livisghton Kleber" w:date="2019-11-09T20:54:00Z">
        <w:r w:rsidR="006A261F">
          <w:rPr>
            <w:rFonts w:ascii="Times New Roman" w:hAnsi="Times New Roman" w:cs="Times New Roman"/>
            <w:sz w:val="24"/>
            <w:szCs w:val="24"/>
          </w:rPr>
          <w:t>S</w:t>
        </w:r>
      </w:ins>
      <w:ins w:id="840" w:author="Livisghton Kleber" w:date="2019-11-09T09:24:00Z">
        <w:r w:rsidR="00245F27">
          <w:rPr>
            <w:rFonts w:ascii="Times New Roman" w:hAnsi="Times New Roman" w:cs="Times New Roman"/>
            <w:sz w:val="24"/>
            <w:szCs w:val="24"/>
          </w:rPr>
          <w:t>emelhante ao CENS</w:t>
        </w:r>
      </w:ins>
      <w:ins w:id="841" w:author="Livisghton Kleber" w:date="2019-11-09T20:51:00Z">
        <w:r w:rsidR="006A261F">
          <w:rPr>
            <w:rFonts w:ascii="Times New Roman" w:hAnsi="Times New Roman" w:cs="Times New Roman"/>
            <w:sz w:val="24"/>
            <w:szCs w:val="24"/>
          </w:rPr>
          <w:t>, o CRP tem uma etapa de suavização</w:t>
        </w:r>
      </w:ins>
      <w:ins w:id="842" w:author="Livisghton Kleber" w:date="2019-11-09T20:54:00Z">
        <w:r w:rsidR="006A261F">
          <w:rPr>
            <w:rFonts w:ascii="Times New Roman" w:hAnsi="Times New Roman" w:cs="Times New Roman"/>
            <w:sz w:val="24"/>
            <w:szCs w:val="24"/>
          </w:rPr>
          <w:t>,</w:t>
        </w:r>
      </w:ins>
      <w:ins w:id="843" w:author="Livisghton Kleber" w:date="2019-11-09T20:51:00Z">
        <w:r w:rsidR="006A261F">
          <w:rPr>
            <w:rFonts w:ascii="Times New Roman" w:hAnsi="Times New Roman" w:cs="Times New Roman"/>
            <w:sz w:val="24"/>
            <w:szCs w:val="24"/>
          </w:rPr>
          <w:t xml:space="preserve"> onde </w:t>
        </w:r>
      </w:ins>
      <w:ins w:id="844" w:author="Livisghton Kleber" w:date="2019-11-10T11:58:00Z">
        <w:r w:rsidR="00FA6B59">
          <w:rPr>
            <w:rFonts w:ascii="Times New Roman" w:hAnsi="Times New Roman" w:cs="Times New Roman"/>
            <w:sz w:val="24"/>
            <w:szCs w:val="24"/>
          </w:rPr>
          <w:t>convolve</w:t>
        </w:r>
      </w:ins>
      <w:ins w:id="845" w:author="Livisghton Kleber" w:date="2019-11-09T20:51:00Z">
        <w:r w:rsidR="006A261F">
          <w:rPr>
            <w:rFonts w:ascii="Times New Roman" w:hAnsi="Times New Roman" w:cs="Times New Roman"/>
            <w:sz w:val="24"/>
            <w:szCs w:val="24"/>
          </w:rPr>
          <w:t xml:space="preserve"> um vetor de recursos</w:t>
        </w:r>
      </w:ins>
      <w:ins w:id="846" w:author="Livisghton Kleber" w:date="2019-11-09T20:52:00Z">
        <w:r w:rsidR="006A261F">
          <w:rPr>
            <w:rFonts w:ascii="Times New Roman" w:hAnsi="Times New Roman" w:cs="Times New Roman"/>
            <w:sz w:val="24"/>
            <w:szCs w:val="24"/>
          </w:rPr>
          <w:t xml:space="preserve"> com vetores de recursos vizinhos</w:t>
        </w:r>
      </w:ins>
      <w:ins w:id="847" w:author="Livisghton Kleber" w:date="2019-11-09T20:53:00Z">
        <w:r w:rsidR="006A261F">
          <w:rPr>
            <w:rFonts w:ascii="Times New Roman" w:hAnsi="Times New Roman" w:cs="Times New Roman"/>
            <w:sz w:val="24"/>
            <w:szCs w:val="24"/>
          </w:rPr>
          <w:t xml:space="preserve">. O comprimento da janela da convolução é definido por </w:t>
        </w:r>
        <m:oMath>
          <m:r>
            <w:rPr>
              <w:rFonts w:ascii="Cambria Math" w:hAnsi="Cambria Math" w:cs="Times New Roman"/>
              <w:sz w:val="24"/>
              <w:szCs w:val="24"/>
              <w:rPrChange w:id="848" w:author="Livisghton Kleber" w:date="2019-11-09T20:59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ω</m:t>
          </m:r>
        </m:oMath>
      </w:ins>
      <w:ins w:id="849" w:author="Livisghton Kleber" w:date="2019-11-09T20:55:00Z">
        <w:r w:rsidR="006A261F">
          <w:rPr>
            <w:rFonts w:ascii="Times New Roman" w:hAnsi="Times New Roman" w:cs="Times New Roman"/>
            <w:sz w:val="24"/>
            <w:szCs w:val="24"/>
          </w:rPr>
          <w:t>. Além disso, também apresenta uma etapa de redução de amostragem</w:t>
        </w:r>
      </w:ins>
      <w:ins w:id="850" w:author="Livisghton Kleber" w:date="2019-11-09T20:56:00Z">
        <w:r w:rsidR="006A261F">
          <w:rPr>
            <w:rFonts w:ascii="Times New Roman" w:hAnsi="Times New Roman" w:cs="Times New Roman"/>
            <w:sz w:val="24"/>
            <w:szCs w:val="24"/>
          </w:rPr>
          <w:t xml:space="preserve"> onde </w:t>
        </w:r>
      </w:ins>
      <w:ins w:id="851" w:author="Livisghton Kleber" w:date="2019-11-09T20:57:00Z">
        <w:r w:rsidR="006A261F">
          <w:rPr>
            <w:rFonts w:ascii="Times New Roman" w:hAnsi="Times New Roman" w:cs="Times New Roman"/>
            <w:sz w:val="24"/>
            <w:szCs w:val="24"/>
          </w:rPr>
          <w:t xml:space="preserve">a variável </w:t>
        </w:r>
        <m:oMath>
          <m:r>
            <w:rPr>
              <w:rFonts w:ascii="Cambria Math" w:hAnsi="Cambria Math" w:cs="Times New Roman"/>
              <w:sz w:val="24"/>
              <w:szCs w:val="24"/>
              <w:rPrChange w:id="852" w:author="Livisghton Kleber" w:date="2019-11-09T20:59:00Z">
                <w:rPr>
                  <w:rFonts w:ascii="Cambria Math" w:hAnsi="Cambria Math" w:cs="Times New Roman"/>
                  <w:sz w:val="24"/>
                  <w:szCs w:val="24"/>
                </w:rPr>
              </w:rPrChange>
            </w:rPr>
            <m:t>d</m:t>
          </m:r>
        </m:oMath>
      </w:ins>
      <w:ins w:id="853" w:author="Livisghton Kleber" w:date="2019-11-09T20:59:00Z">
        <w:r w:rsidR="00C156C8">
          <w:rPr>
            <w:rFonts w:ascii="Times New Roman" w:hAnsi="Times New Roman" w:cs="Times New Roman"/>
            <w:sz w:val="24"/>
            <w:szCs w:val="24"/>
          </w:rPr>
          <w:t xml:space="preserve"> é responsável por isso.</w:t>
        </w:r>
      </w:ins>
    </w:p>
    <w:p w14:paraId="14942A0A" w14:textId="77777777" w:rsidR="00743E17" w:rsidRPr="00743E17" w:rsidRDefault="00743E17" w:rsidP="00743E17">
      <w:pPr>
        <w:pStyle w:val="PargrafodaLista"/>
        <w:ind w:left="1788"/>
        <w:rPr>
          <w:ins w:id="854" w:author="Livisghton Kleber" w:date="2019-11-08T23:47:00Z"/>
          <w:rFonts w:ascii="Times New Roman" w:hAnsi="Times New Roman" w:cs="Times New Roman"/>
          <w:sz w:val="24"/>
          <w:szCs w:val="24"/>
          <w:rPrChange w:id="855" w:author="Livisghton Kleber" w:date="2019-11-09T08:57:00Z">
            <w:rPr>
              <w:ins w:id="856" w:author="Livisghton Kleber" w:date="2019-11-08T23:47:00Z"/>
              <w:rFonts w:ascii="Times New Roman" w:hAnsi="Times New Roman" w:cs="Times New Roman"/>
              <w:sz w:val="24"/>
              <w:szCs w:val="24"/>
            </w:rPr>
          </w:rPrChange>
        </w:rPr>
        <w:pPrChange w:id="857" w:author="Livisghton Kleber" w:date="2019-11-09T08:57:00Z">
          <w:pPr>
            <w:pStyle w:val="PargrafodaLista"/>
            <w:numPr>
              <w:numId w:val="9"/>
            </w:numPr>
            <w:ind w:left="1788" w:hanging="360"/>
          </w:pPr>
        </w:pPrChange>
      </w:pPr>
    </w:p>
    <w:p w14:paraId="02D01381" w14:textId="77777777" w:rsidR="005C33EB" w:rsidRDefault="00B73D96" w:rsidP="005C33EB">
      <w:pPr>
        <w:pStyle w:val="PargrafodaLista"/>
        <w:keepNext/>
        <w:ind w:left="1788"/>
        <w:rPr>
          <w:ins w:id="858" w:author="Livisghton Kleber" w:date="2019-11-09T20:18:00Z"/>
        </w:rPr>
        <w:pPrChange w:id="859" w:author="Livisghton Kleber" w:date="2019-11-09T20:18:00Z">
          <w:pPr>
            <w:pStyle w:val="PargrafodaLista"/>
            <w:ind w:left="1788"/>
          </w:pPr>
        </w:pPrChange>
      </w:pPr>
      <w:ins w:id="860" w:author="Livisghton Kleber" w:date="2019-11-08T23:47:00Z">
        <w:r>
          <w:rPr>
            <w:noProof/>
          </w:rPr>
          <w:lastRenderedPageBreak/>
          <w:drawing>
            <wp:inline distT="0" distB="0" distL="0" distR="0" wp14:anchorId="62C678F0" wp14:editId="731A76A9">
              <wp:extent cx="4362450" cy="1381125"/>
              <wp:effectExtent l="0" t="0" r="0" b="9525"/>
              <wp:docPr id="13" name="Imagem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2450" cy="138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48500F" w14:textId="2398BEE0" w:rsidR="00B73D96" w:rsidRPr="005C33EB" w:rsidRDefault="005C33EB" w:rsidP="005C33EB">
      <w:pPr>
        <w:pStyle w:val="Legenda"/>
        <w:jc w:val="center"/>
        <w:rPr>
          <w:ins w:id="861" w:author="Livisghton Kleber" w:date="2019-11-08T23:47:00Z"/>
          <w:rFonts w:ascii="Times New Roman" w:hAnsi="Times New Roman" w:cs="Times New Roman"/>
          <w:b w:val="0"/>
          <w:bCs w:val="0"/>
          <w:color w:val="auto"/>
          <w:sz w:val="20"/>
          <w:szCs w:val="20"/>
          <w:rPrChange w:id="862" w:author="Livisghton Kleber" w:date="2019-11-09T20:18:00Z">
            <w:rPr>
              <w:ins w:id="863" w:author="Livisghton Kleber" w:date="2019-11-08T23:47:00Z"/>
              <w:rFonts w:ascii="Times New Roman" w:hAnsi="Times New Roman" w:cs="Times New Roman"/>
              <w:sz w:val="24"/>
              <w:szCs w:val="24"/>
            </w:rPr>
          </w:rPrChange>
        </w:rPr>
        <w:pPrChange w:id="864" w:author="Livisghton Kleber" w:date="2019-11-09T20:18:00Z">
          <w:pPr>
            <w:pStyle w:val="PargrafodaLista"/>
            <w:ind w:left="1788"/>
          </w:pPr>
        </w:pPrChange>
      </w:pPr>
      <w:bookmarkStart w:id="865" w:name="_Toc24294034"/>
      <w:ins w:id="866" w:author="Livisghton Kleber" w:date="2019-11-09T20:18:00Z"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867" w:author="Livisghton Kleber" w:date="2019-11-09T20:18:00Z">
              <w:rPr/>
            </w:rPrChange>
          </w:rPr>
          <w:t xml:space="preserve">Figura </w:t>
        </w:r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868" w:author="Livisghton Kleber" w:date="2019-11-09T20:18:00Z">
              <w:rPr/>
            </w:rPrChange>
          </w:rPr>
          <w:fldChar w:fldCharType="begin"/>
        </w:r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869" w:author="Livisghton Kleber" w:date="2019-11-09T20:18:00Z">
              <w:rPr/>
            </w:rPrChange>
          </w:rPr>
          <w:instrText xml:space="preserve"> SEQ Figura \* ARABIC </w:instrText>
        </w:r>
      </w:ins>
      <w:r w:rsidRPr="005C33EB">
        <w:rPr>
          <w:rFonts w:ascii="Times New Roman" w:hAnsi="Times New Roman" w:cs="Times New Roman"/>
          <w:b w:val="0"/>
          <w:bCs w:val="0"/>
          <w:color w:val="auto"/>
          <w:sz w:val="20"/>
          <w:szCs w:val="20"/>
          <w:rPrChange w:id="870" w:author="Livisghton Kleber" w:date="2019-11-09T20:18:00Z">
            <w:rPr/>
          </w:rPrChange>
        </w:rPr>
        <w:fldChar w:fldCharType="separate"/>
      </w:r>
      <w:ins w:id="871" w:author="Livisghton Kleber" w:date="2019-11-09T20:19:00Z">
        <w:r w:rsidR="00ED2B50">
          <w:rPr>
            <w:rFonts w:ascii="Times New Roman" w:hAnsi="Times New Roman" w:cs="Times New Roman"/>
            <w:b w:val="0"/>
            <w:bCs w:val="0"/>
            <w:noProof/>
            <w:color w:val="auto"/>
            <w:sz w:val="20"/>
            <w:szCs w:val="20"/>
          </w:rPr>
          <w:t>12</w:t>
        </w:r>
      </w:ins>
      <w:ins w:id="872" w:author="Livisghton Kleber" w:date="2019-11-09T20:18:00Z"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873" w:author="Livisghton Kleber" w:date="2019-11-09T20:18:00Z">
              <w:rPr/>
            </w:rPrChange>
          </w:rPr>
          <w:fldChar w:fldCharType="end"/>
        </w:r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874" w:author="Livisghton Kleber" w:date="2019-11-09T20:18:00Z">
              <w:rPr/>
            </w:rPrChange>
          </w:rPr>
          <w:t xml:space="preserve"> Representação do </w:t>
        </w:r>
      </w:ins>
      <w:ins w:id="875" w:author="Livisghton Kleber" w:date="2019-11-09T20:19:00Z">
        <w:r w:rsidR="004A268D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CRP</w:t>
        </w:r>
      </w:ins>
      <w:ins w:id="876" w:author="Livisghton Kleber" w:date="2019-11-09T20:18:00Z"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877" w:author="Livisghton Kleber" w:date="2019-11-09T20:18:00Z">
              <w:rPr/>
            </w:rPrChange>
          </w:rPr>
          <w:t xml:space="preserve"> </w:t>
        </w:r>
        <w:proofErr w:type="spellStart"/>
        <w:r w:rsidRPr="005C33EB">
          <w:rPr>
            <w:rFonts w:ascii="Times New Roman" w:hAnsi="Times New Roman" w:cs="Times New Roman"/>
            <w:b w:val="0"/>
            <w:bCs w:val="0"/>
            <w:i/>
            <w:iCs/>
            <w:color w:val="auto"/>
            <w:sz w:val="20"/>
            <w:szCs w:val="20"/>
            <w:rPrChange w:id="878" w:author="Livisghton Kleber" w:date="2019-11-09T20:18:00Z">
              <w:rPr/>
            </w:rPrChange>
          </w:rPr>
          <w:t>Feature</w:t>
        </w:r>
        <w:proofErr w:type="spellEnd"/>
        <w:r w:rsidRPr="005C33EB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879" w:author="Livisghton Kleber" w:date="2019-11-09T20:18:00Z">
              <w:rPr/>
            </w:rPrChange>
          </w:rPr>
          <w:t>.</w:t>
        </w:r>
      </w:ins>
      <w:bookmarkEnd w:id="865"/>
    </w:p>
    <w:p w14:paraId="2468AE54" w14:textId="77777777" w:rsidR="00D45390" w:rsidRPr="00E02467" w:rsidRDefault="00D45390">
      <w:pPr>
        <w:pStyle w:val="PargrafodaLista"/>
        <w:ind w:left="1788"/>
        <w:rPr>
          <w:ins w:id="880" w:author="Livisghton Kleber" w:date="2019-11-08T23:11:00Z"/>
          <w:rFonts w:ascii="Times New Roman" w:hAnsi="Times New Roman" w:cs="Times New Roman"/>
          <w:sz w:val="24"/>
          <w:szCs w:val="24"/>
        </w:rPr>
        <w:pPrChange w:id="881" w:author="Livisghton Kleber" w:date="2019-11-08T23:47:00Z">
          <w:pPr>
            <w:pStyle w:val="PargrafodaLista"/>
            <w:numPr>
              <w:numId w:val="9"/>
            </w:numPr>
            <w:ind w:left="1788" w:hanging="360"/>
            <w:jc w:val="both"/>
          </w:pPr>
        </w:pPrChange>
      </w:pPr>
    </w:p>
    <w:p w14:paraId="0DE8BF7F" w14:textId="77777777" w:rsidR="00962431" w:rsidRPr="00962431" w:rsidRDefault="00756A12">
      <w:pPr>
        <w:pStyle w:val="PargrafodaLista"/>
        <w:numPr>
          <w:ilvl w:val="0"/>
          <w:numId w:val="9"/>
        </w:numPr>
        <w:jc w:val="both"/>
        <w:rPr>
          <w:ins w:id="882" w:author="Livisghton Kleber" w:date="2019-11-09T20:23:00Z"/>
          <w:rPrChange w:id="883" w:author="Livisghton Kleber" w:date="2019-11-09T20:23:00Z">
            <w:rPr>
              <w:ins w:id="884" w:author="Livisghton Kleber" w:date="2019-11-09T20:23:00Z"/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</w:pPr>
      <w:ins w:id="885" w:author="Livisghton Kleber" w:date="2019-11-09T18:44:00Z">
        <w:r w:rsidRPr="006968B0">
          <w:rPr>
            <w:rFonts w:ascii="Times New Roman" w:hAnsi="Times New Roman" w:cs="Times New Roman"/>
            <w:sz w:val="24"/>
            <w:szCs w:val="24"/>
          </w:rPr>
          <w:t xml:space="preserve">CISP </w:t>
        </w:r>
        <w:proofErr w:type="spellStart"/>
        <w:r w:rsidRPr="006968B0">
          <w:rPr>
            <w:rFonts w:ascii="Times New Roman" w:hAnsi="Times New Roman" w:cs="Times New Roman"/>
            <w:i/>
            <w:iCs/>
            <w:sz w:val="24"/>
            <w:szCs w:val="24"/>
          </w:rPr>
          <w:t>Features</w:t>
        </w:r>
        <w:proofErr w:type="spellEnd"/>
        <w:r>
          <w:rPr>
            <w:rFonts w:ascii="Times New Roman" w:hAnsi="Times New Roman" w:cs="Times New Roman"/>
            <w:i/>
            <w:iCs/>
            <w:sz w:val="24"/>
            <w:szCs w:val="24"/>
          </w:rPr>
          <w:t xml:space="preserve">: </w:t>
        </w:r>
      </w:ins>
    </w:p>
    <w:p w14:paraId="3790CAA5" w14:textId="0D5A1B21" w:rsidR="00237479" w:rsidRPr="003835F1" w:rsidRDefault="00962431" w:rsidP="00962431">
      <w:pPr>
        <w:pStyle w:val="PargrafodaLista"/>
        <w:ind w:left="1788" w:firstLine="336"/>
        <w:jc w:val="both"/>
        <w:rPr>
          <w:ins w:id="886" w:author="Livisghton Kleber" w:date="2019-11-09T19:38:00Z"/>
          <w:rPrChange w:id="887" w:author="Livisghton Kleber" w:date="2019-11-09T19:38:00Z">
            <w:rPr>
              <w:ins w:id="888" w:author="Livisghton Kleber" w:date="2019-11-09T19:38:00Z"/>
              <w:rFonts w:ascii="Times New Roman" w:hAnsi="Times New Roman" w:cs="Times New Roman"/>
              <w:sz w:val="24"/>
              <w:szCs w:val="24"/>
            </w:rPr>
          </w:rPrChange>
        </w:rPr>
        <w:pPrChange w:id="889" w:author="Livisghton Kleber" w:date="2019-11-09T20:23:00Z">
          <w:pPr>
            <w:pStyle w:val="PargrafodaLista"/>
            <w:numPr>
              <w:numId w:val="9"/>
            </w:numPr>
            <w:ind w:left="1788" w:hanging="360"/>
            <w:jc w:val="both"/>
          </w:pPr>
        </w:pPrChange>
      </w:pPr>
      <w:ins w:id="890" w:author="Livisghton Kleber" w:date="2019-11-09T20:23:00Z">
        <w:r>
          <w:rPr>
            <w:rFonts w:ascii="Times New Roman" w:hAnsi="Times New Roman" w:cs="Times New Roman"/>
            <w:sz w:val="24"/>
            <w:szCs w:val="24"/>
          </w:rPr>
          <w:t>E</w:t>
        </w:r>
      </w:ins>
      <w:ins w:id="891" w:author="Livisghton Kleber" w:date="2019-11-09T18:48:00Z">
        <w:r w:rsidR="002576D3">
          <w:rPr>
            <w:rFonts w:ascii="Times New Roman" w:hAnsi="Times New Roman" w:cs="Times New Roman"/>
            <w:sz w:val="24"/>
            <w:szCs w:val="24"/>
          </w:rPr>
          <w:t>s</w:t>
        </w:r>
      </w:ins>
      <w:ins w:id="892" w:author="Livisghton Kleber" w:date="2019-11-10T12:09:00Z">
        <w:r w:rsidR="00401867">
          <w:rPr>
            <w:rFonts w:ascii="Times New Roman" w:hAnsi="Times New Roman" w:cs="Times New Roman"/>
            <w:sz w:val="24"/>
            <w:szCs w:val="24"/>
          </w:rPr>
          <w:t>s</w:t>
        </w:r>
      </w:ins>
      <w:ins w:id="893" w:author="Livisghton Kleber" w:date="2019-11-09T18:48:00Z">
        <w:r w:rsidR="002576D3">
          <w:rPr>
            <w:rFonts w:ascii="Times New Roman" w:hAnsi="Times New Roman" w:cs="Times New Roman"/>
            <w:sz w:val="24"/>
            <w:szCs w:val="24"/>
          </w:rPr>
          <w:t>e</w:t>
        </w:r>
      </w:ins>
      <w:ins w:id="894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76D3" w:rsidRPr="00B949D0">
          <w:rPr>
            <w:rFonts w:ascii="Times New Roman" w:hAnsi="Times New Roman" w:cs="Times New Roman"/>
            <w:i/>
            <w:iCs/>
            <w:sz w:val="24"/>
            <w:szCs w:val="24"/>
            <w:rPrChange w:id="895" w:author="Livisghton Kleber" w:date="2019-11-09T18:5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chroma</w:t>
        </w:r>
        <w:proofErr w:type="spellEnd"/>
        <w:r w:rsidR="002576D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96" w:author="Livisghton Kleber" w:date="2019-11-09T20:20:00Z">
        <w:r w:rsidR="00FF094A">
          <w:rPr>
            <w:rFonts w:ascii="Times New Roman" w:hAnsi="Times New Roman" w:cs="Times New Roman"/>
            <w:sz w:val="24"/>
            <w:szCs w:val="24"/>
          </w:rPr>
          <w:t xml:space="preserve">tem como objetivo </w:t>
        </w:r>
      </w:ins>
      <w:ins w:id="897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>aprimora</w:t>
        </w:r>
      </w:ins>
      <w:ins w:id="898" w:author="Livisghton Kleber" w:date="2019-11-09T20:20:00Z">
        <w:r w:rsidR="00FF094A">
          <w:rPr>
            <w:rFonts w:ascii="Times New Roman" w:hAnsi="Times New Roman" w:cs="Times New Roman"/>
            <w:sz w:val="24"/>
            <w:szCs w:val="24"/>
          </w:rPr>
          <w:t>r</w:t>
        </w:r>
      </w:ins>
      <w:ins w:id="899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 xml:space="preserve"> os componentes tonais</w:t>
        </w:r>
      </w:ins>
      <w:ins w:id="900" w:author="Livisghton Kleber" w:date="2019-11-10T12:09:00Z">
        <w:r w:rsidR="00187880">
          <w:rPr>
            <w:rFonts w:ascii="Times New Roman" w:hAnsi="Times New Roman" w:cs="Times New Roman"/>
            <w:sz w:val="24"/>
            <w:szCs w:val="24"/>
          </w:rPr>
          <w:t>,</w:t>
        </w:r>
      </w:ins>
      <w:ins w:id="901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 xml:space="preserve"> a</w:t>
        </w:r>
      </w:ins>
      <w:ins w:id="902" w:author="Livisghton Kleber" w:date="2019-11-09T18:53:00Z">
        <w:r w:rsidR="00C92E09">
          <w:rPr>
            <w:rFonts w:ascii="Times New Roman" w:hAnsi="Times New Roman" w:cs="Times New Roman"/>
            <w:sz w:val="24"/>
            <w:szCs w:val="24"/>
          </w:rPr>
          <w:t>lém de</w:t>
        </w:r>
      </w:ins>
      <w:ins w:id="903" w:author="Livisghton Kleber" w:date="2019-11-10T12:09:00Z">
        <w:r w:rsidR="00187880">
          <w:rPr>
            <w:rFonts w:ascii="Times New Roman" w:hAnsi="Times New Roman" w:cs="Times New Roman"/>
            <w:sz w:val="24"/>
            <w:szCs w:val="24"/>
          </w:rPr>
          <w:t>,</w:t>
        </w:r>
      </w:ins>
      <w:ins w:id="904" w:author="Livisghton Kleber" w:date="2019-11-09T18:53:00Z">
        <w:r w:rsidR="00C92E09">
          <w:rPr>
            <w:rFonts w:ascii="Times New Roman" w:hAnsi="Times New Roman" w:cs="Times New Roman"/>
            <w:sz w:val="24"/>
            <w:szCs w:val="24"/>
          </w:rPr>
          <w:t xml:space="preserve"> aumentar a </w:t>
        </w:r>
      </w:ins>
      <w:ins w:id="905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>resolução espectral considerando frequência</w:t>
        </w:r>
      </w:ins>
      <w:ins w:id="906" w:author="Livisghton Kleber" w:date="2019-11-10T12:14:00Z">
        <w:r w:rsidR="00E57678">
          <w:rPr>
            <w:rFonts w:ascii="Times New Roman" w:hAnsi="Times New Roman" w:cs="Times New Roman"/>
            <w:sz w:val="24"/>
            <w:szCs w:val="24"/>
          </w:rPr>
          <w:t>s</w:t>
        </w:r>
      </w:ins>
      <w:ins w:id="907" w:author="Livisghton Kleber" w:date="2019-11-09T18:49:00Z">
        <w:r w:rsidR="002576D3">
          <w:rPr>
            <w:rFonts w:ascii="Times New Roman" w:hAnsi="Times New Roman" w:cs="Times New Roman"/>
            <w:sz w:val="24"/>
            <w:szCs w:val="24"/>
          </w:rPr>
          <w:t xml:space="preserve"> instantâneas. </w:t>
        </w:r>
      </w:ins>
      <w:ins w:id="908" w:author="Livisghton Kleber" w:date="2019-11-09T18:57:00Z">
        <w:r w:rsidR="00B949D0" w:rsidRPr="00B949D0">
          <w:rPr>
            <w:rFonts w:ascii="Times New Roman" w:hAnsi="Times New Roman" w:cs="Times New Roman"/>
            <w:sz w:val="24"/>
            <w:szCs w:val="24"/>
          </w:rPr>
          <w:t xml:space="preserve">Para aumentar a resolução espectral, a frequência instantânea de cada coeficiente é estimada </w:t>
        </w:r>
      </w:ins>
      <w:ins w:id="909" w:author="Livisghton Kleber" w:date="2019-11-09T18:58:00Z">
        <w:r w:rsidR="00B949D0">
          <w:rPr>
            <w:rFonts w:ascii="Times New Roman" w:hAnsi="Times New Roman" w:cs="Times New Roman"/>
            <w:sz w:val="24"/>
            <w:szCs w:val="24"/>
          </w:rPr>
          <w:t>com base</w:t>
        </w:r>
      </w:ins>
      <w:ins w:id="910" w:author="Livisghton Kleber" w:date="2019-11-09T18:57:00Z">
        <w:r w:rsidR="00B949D0" w:rsidRPr="00B949D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911" w:author="Livisghton Kleber" w:date="2019-11-09T18:58:00Z">
        <w:r w:rsidR="00B949D0">
          <w:rPr>
            <w:rFonts w:ascii="Times New Roman" w:hAnsi="Times New Roman" w:cs="Times New Roman"/>
            <w:sz w:val="24"/>
            <w:szCs w:val="24"/>
          </w:rPr>
          <w:t>n</w:t>
        </w:r>
      </w:ins>
      <w:ins w:id="912" w:author="Livisghton Kleber" w:date="2019-11-09T18:57:00Z">
        <w:r w:rsidR="00B949D0" w:rsidRPr="00B949D0">
          <w:rPr>
            <w:rFonts w:ascii="Times New Roman" w:hAnsi="Times New Roman" w:cs="Times New Roman"/>
            <w:sz w:val="24"/>
            <w:szCs w:val="24"/>
          </w:rPr>
          <w:t>as informações da fase</w:t>
        </w:r>
        <w:r w:rsidR="00B949D0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14:paraId="7EBBC805" w14:textId="76A2EDDE" w:rsidR="000820BC" w:rsidRDefault="003835F1" w:rsidP="00962431">
      <w:pPr>
        <w:pStyle w:val="PargrafodaLista"/>
        <w:ind w:left="1788" w:firstLine="336"/>
        <w:jc w:val="both"/>
        <w:rPr>
          <w:ins w:id="913" w:author="Livisghton Kleber" w:date="2019-11-09T20:08:00Z"/>
          <w:rFonts w:ascii="Times New Roman" w:hAnsi="Times New Roman" w:cs="Times New Roman"/>
          <w:color w:val="000000" w:themeColor="text1"/>
          <w:sz w:val="24"/>
          <w:szCs w:val="24"/>
        </w:rPr>
        <w:pPrChange w:id="914" w:author="Livisghton Kleber" w:date="2019-11-09T20:23:00Z">
          <w:pPr>
            <w:pStyle w:val="PargrafodaLista"/>
            <w:ind w:left="1788"/>
            <w:jc w:val="both"/>
          </w:pPr>
        </w:pPrChange>
      </w:pPr>
      <w:ins w:id="915" w:author="Livisghton Kleber" w:date="2019-11-09T19:38:00Z">
        <w:r>
          <w:rPr>
            <w:rFonts w:ascii="Times New Roman" w:hAnsi="Times New Roman" w:cs="Times New Roman"/>
            <w:sz w:val="24"/>
            <w:szCs w:val="24"/>
          </w:rPr>
          <w:t xml:space="preserve">A construção do CISP é feita </w:t>
        </w:r>
      </w:ins>
      <w:ins w:id="916" w:author="Livisghton Kleber" w:date="2019-11-09T19:39:00Z">
        <w:r>
          <w:rPr>
            <w:rFonts w:ascii="Times New Roman" w:hAnsi="Times New Roman" w:cs="Times New Roman"/>
            <w:sz w:val="24"/>
            <w:szCs w:val="24"/>
          </w:rPr>
          <w:t xml:space="preserve">primeiramente </w:t>
        </w:r>
      </w:ins>
      <w:ins w:id="917" w:author="Livisghton Kleber" w:date="2019-11-09T19:40:00Z">
        <w:r>
          <w:rPr>
            <w:rFonts w:ascii="Times New Roman" w:hAnsi="Times New Roman" w:cs="Times New Roman"/>
            <w:sz w:val="24"/>
            <w:szCs w:val="24"/>
          </w:rPr>
          <w:t>construindo um espectrogram</w:t>
        </w:r>
      </w:ins>
      <w:ins w:id="918" w:author="Livisghton Kleber" w:date="2019-11-09T19:41:00Z">
        <w:r>
          <w:rPr>
            <w:rFonts w:ascii="Times New Roman" w:hAnsi="Times New Roman" w:cs="Times New Roman"/>
            <w:sz w:val="24"/>
            <w:szCs w:val="24"/>
          </w:rPr>
          <w:t xml:space="preserve">a por meio de uma 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STFT</w:t>
        </w:r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. Em seguida, para cada </w:t>
        </w:r>
      </w:ins>
      <w:ins w:id="919" w:author="Livisghton Kleber" w:date="2019-11-09T19:56:00Z">
        <w:r w:rsidR="000C305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um dos compartimentos </w:t>
        </w:r>
      </w:ins>
      <w:ins w:id="920" w:author="Livisghton Kleber" w:date="2019-11-09T19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do espectrograma</w:t>
        </w:r>
      </w:ins>
      <w:ins w:id="921" w:author="Livisghton Kleber" w:date="2019-11-09T19:56:00Z">
        <w:r w:rsidR="000C3057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(cada compartimento repres</w:t>
        </w:r>
      </w:ins>
      <w:ins w:id="922" w:author="Livisghton Kleber" w:date="2019-11-09T19:57:00Z">
        <w:r w:rsidR="000C3057">
          <w:rPr>
            <w:rFonts w:ascii="Times New Roman" w:hAnsi="Times New Roman" w:cs="Times New Roman"/>
            <w:color w:val="000000" w:themeColor="text1"/>
            <w:sz w:val="24"/>
            <w:szCs w:val="24"/>
          </w:rPr>
          <w:t>enta uma faixa de frequência</w:t>
        </w:r>
      </w:ins>
      <w:ins w:id="923" w:author="Livisghton Kleber" w:date="2019-11-09T19:56:00Z">
        <w:r w:rsidR="000C3057">
          <w:rPr>
            <w:rFonts w:ascii="Times New Roman" w:hAnsi="Times New Roman" w:cs="Times New Roman"/>
            <w:color w:val="000000" w:themeColor="text1"/>
            <w:sz w:val="24"/>
            <w:szCs w:val="24"/>
          </w:rPr>
          <w:t>)</w:t>
        </w:r>
      </w:ins>
      <w:ins w:id="924" w:author="Livisghton Kleber" w:date="2019-11-09T19:43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25" w:author="Livisghton Kleber" w:date="2019-11-09T19:45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é deter</w:t>
        </w:r>
      </w:ins>
      <w:ins w:id="926" w:author="Livisghton Kleber" w:date="2019-11-09T19:46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minada uma frequência instantânea. </w:t>
        </w:r>
      </w:ins>
      <w:ins w:id="927" w:author="Livisghton Kleber" w:date="2019-11-10T12:16:00Z">
        <w:r w:rsidR="00145DCE">
          <w:rPr>
            <w:rFonts w:ascii="Times New Roman" w:hAnsi="Times New Roman" w:cs="Times New Roman"/>
            <w:color w:val="000000" w:themeColor="text1"/>
            <w:sz w:val="24"/>
            <w:szCs w:val="24"/>
          </w:rPr>
          <w:t>No</w:t>
        </w:r>
      </w:ins>
      <w:ins w:id="928" w:author="Livisghton Kleber" w:date="2019-11-09T19:47:00Z">
        <w:r w:rsidR="00AC7A52" w:rsidRPr="00AC7A5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terceiro </w:t>
        </w:r>
        <w:r w:rsidR="00AC7A52">
          <w:rPr>
            <w:rFonts w:ascii="Times New Roman" w:hAnsi="Times New Roman" w:cs="Times New Roman"/>
            <w:color w:val="000000" w:themeColor="text1"/>
            <w:sz w:val="24"/>
            <w:szCs w:val="24"/>
          </w:rPr>
          <w:t>passo</w:t>
        </w:r>
        <w:r w:rsidR="00AC7A52" w:rsidRPr="00AC7A52">
          <w:rPr>
            <w:rFonts w:ascii="Times New Roman" w:hAnsi="Times New Roman" w:cs="Times New Roman"/>
            <w:color w:val="000000" w:themeColor="text1"/>
            <w:sz w:val="24"/>
            <w:szCs w:val="24"/>
          </w:rPr>
          <w:t>, com base na frequência instantânea, é realizada uma separação dos componentes harmônicos de ruído.</w:t>
        </w:r>
      </w:ins>
      <w:ins w:id="929" w:author="Livisghton Kleber" w:date="2019-11-09T19:50:00Z">
        <w:r w:rsidR="00A52BC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30" w:author="Livisghton Kleber" w:date="2019-11-09T19:58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frequência </w:t>
        </w:r>
      </w:ins>
      <w:ins w:id="931" w:author="Livisghton Kleber" w:date="2019-11-09T20:00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instantânea </w:t>
        </w:r>
      </w:ins>
      <w:ins w:id="932" w:author="Livisghton Kleber" w:date="2019-11-09T19:58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de um compartimento é calculada </w:t>
        </w:r>
      </w:ins>
      <w:ins w:id="933" w:author="Livisghton Kleber" w:date="2019-11-09T19:59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>pela soma ponderada das frequência</w:t>
        </w:r>
      </w:ins>
      <w:ins w:id="934" w:author="Livisghton Kleber" w:date="2019-11-09T20:01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>s</w:t>
        </w:r>
      </w:ins>
      <w:ins w:id="935" w:author="Livisghton Kleber" w:date="2019-11-09T19:59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dentro do </w:t>
        </w:r>
      </w:ins>
      <w:ins w:id="936" w:author="Livisghton Kleber" w:date="2019-11-09T20:00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compartimento, com os pesos sendo a magnitude correspondente </w:t>
        </w:r>
      </w:ins>
      <w:ins w:id="937" w:author="Livisghton Kleber" w:date="2019-11-09T20:01:00Z">
        <w:r w:rsidR="00FB6311">
          <w:rPr>
            <w:rFonts w:ascii="Times New Roman" w:hAnsi="Times New Roman" w:cs="Times New Roman"/>
            <w:color w:val="000000" w:themeColor="text1"/>
            <w:sz w:val="24"/>
            <w:szCs w:val="24"/>
          </w:rPr>
          <w:t>dessas frequências.</w:t>
        </w:r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Por fim, </w:t>
        </w:r>
      </w:ins>
      <w:ins w:id="938" w:author="Livisghton Kleber" w:date="2019-11-09T20:02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as frequências calculadas são mapeadas na representação do </w:t>
        </w:r>
        <w:proofErr w:type="spellStart"/>
        <w:r w:rsidR="00F97480" w:rsidRPr="00F9748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939" w:author="Livisghton Kleber" w:date="2019-11-09T20:0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</w:t>
        </w:r>
      </w:ins>
      <w:ins w:id="940" w:author="Livisghton Kleber" w:date="2019-11-10T12:16:00Z">
        <w:r w:rsidR="000E6524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h</w:t>
        </w:r>
      </w:ins>
      <w:ins w:id="941" w:author="Livisghton Kleber" w:date="2019-11-09T20:02:00Z">
        <w:r w:rsidR="00F97480" w:rsidRPr="00F97480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942" w:author="Livisghton Kleber" w:date="2019-11-09T20:0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roma</w:t>
        </w:r>
        <w:proofErr w:type="spellEnd"/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somando-se a</w:t>
        </w:r>
      </w:ins>
      <w:ins w:id="943" w:author="Livisghton Kleber" w:date="2019-11-09T20:03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magnitude das </w:t>
        </w:r>
      </w:ins>
      <w:ins w:id="944" w:author="Livisghton Kleber" w:date="2019-11-10T12:19:00Z">
        <w:r w:rsidR="00986B7C">
          <w:rPr>
            <w:rFonts w:ascii="Times New Roman" w:hAnsi="Times New Roman" w:cs="Times New Roman"/>
            <w:color w:val="000000" w:themeColor="text1"/>
            <w:sz w:val="24"/>
            <w:szCs w:val="24"/>
          </w:rPr>
          <w:t>classes</w:t>
        </w:r>
      </w:ins>
      <w:ins w:id="945" w:author="Livisghton Kleber" w:date="2019-11-09T20:03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que pertence</w:t>
        </w:r>
      </w:ins>
      <w:ins w:id="946" w:author="Livisghton Kleber" w:date="2019-11-10T12:19:00Z">
        <w:r w:rsidR="00E563AD">
          <w:rPr>
            <w:rFonts w:ascii="Times New Roman" w:hAnsi="Times New Roman" w:cs="Times New Roman"/>
            <w:color w:val="000000" w:themeColor="text1"/>
            <w:sz w:val="24"/>
            <w:szCs w:val="24"/>
          </w:rPr>
          <w:t>m</w:t>
        </w:r>
      </w:ins>
      <w:ins w:id="947" w:author="Livisghton Kleber" w:date="2019-11-09T20:03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ao mesmo</w:t>
        </w:r>
      </w:ins>
      <w:ins w:id="948" w:author="Livisghton Kleber" w:date="2019-11-10T12:22:00Z">
        <w:r w:rsidR="00C714E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C714EE" w:rsidRPr="00C714EE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949" w:author="Livisghton Kleber" w:date="2019-11-10T12:22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chroma</w:t>
        </w:r>
      </w:ins>
      <w:proofErr w:type="spellEnd"/>
      <w:ins w:id="950" w:author="Livisghton Kleber" w:date="2019-11-09T20:03:00Z">
        <w:r w:rsidR="00F97480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951" w:author="Livisghton Kleber" w:date="2019-11-09T20:04:00Z">
        <w:r w:rsidR="000820B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ins w:id="952" w:author="Livisghton Kleber" w:date="2019-11-09T20:08:00Z">
        <w:r w:rsidR="000820BC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Este mapeamento </w:t>
        </w:r>
      </w:ins>
      <w:ins w:id="953" w:author="Livisghton Kleber" w:date="2019-11-09T20:15:00Z"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ajusta a frequência com uma variância de </w:t>
        </w:r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±0,5</m:t>
          </m:r>
        </m:oMath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semitons</w:t>
        </w:r>
      </w:ins>
      <w:ins w:id="954" w:author="Livisghton Kleber" w:date="2019-11-09T20:16:00Z"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>, fazendo</w:t>
        </w:r>
        <w:r w:rsidR="004515B5" w:rsidRP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com que o pico de freq</w:t>
        </w:r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>u</w:t>
        </w:r>
        <w:r w:rsidR="004515B5" w:rsidRP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ência mais forte se alinhe exatamente com </w:t>
        </w:r>
      </w:ins>
      <w:ins w:id="955" w:author="Livisghton Kleber" w:date="2019-11-09T20:17:00Z"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nota no vetor de </w:t>
        </w:r>
        <w:proofErr w:type="spellStart"/>
        <w:r w:rsidR="004515B5" w:rsidRPr="00B53C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956" w:author="Livisghton Kleber" w:date="2019-11-10T12:2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c</w:t>
        </w:r>
      </w:ins>
      <w:ins w:id="957" w:author="Livisghton Kleber" w:date="2019-11-10T12:23:00Z">
        <w:r w:rsidR="00B53C53" w:rsidRPr="00B53C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958" w:author="Livisghton Kleber" w:date="2019-11-10T12:2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h</w:t>
        </w:r>
      </w:ins>
      <w:ins w:id="959" w:author="Livisghton Kleber" w:date="2019-11-09T20:17:00Z">
        <w:r w:rsidR="004515B5" w:rsidRPr="00B53C53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960" w:author="Livisghton Kleber" w:date="2019-11-10T12:23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roma</w:t>
        </w:r>
        <w:proofErr w:type="spellEnd"/>
        <w:r w:rsidR="004515B5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ins w:id="961" w:author="Livisghton Kleber" w:date="2019-11-09T20:18:00Z">
        <w:r w:rsidR="005C33EB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</w:p>
    <w:p w14:paraId="10198FF9" w14:textId="77777777" w:rsidR="00816175" w:rsidRPr="00F07617" w:rsidRDefault="00816175" w:rsidP="00816175">
      <w:pPr>
        <w:pStyle w:val="PargrafodaLista"/>
        <w:ind w:left="1788"/>
        <w:jc w:val="both"/>
        <w:rPr>
          <w:ins w:id="962" w:author="Livisghton Kleber" w:date="2019-11-08T21:51:00Z"/>
          <w:rPrChange w:id="963" w:author="Livisghton Kleber" w:date="2019-11-08T21:54:00Z">
            <w:rPr>
              <w:ins w:id="964" w:author="Livisghton Kleber" w:date="2019-11-08T21:51:00Z"/>
              <w:rFonts w:ascii="Times New Roman" w:hAnsi="Times New Roman" w:cs="Times New Roman"/>
              <w:i/>
              <w:iCs/>
              <w:sz w:val="24"/>
              <w:szCs w:val="24"/>
            </w:rPr>
          </w:rPrChange>
        </w:rPr>
        <w:pPrChange w:id="965" w:author="Livisghton Kleber" w:date="2019-11-09T19:01:00Z">
          <w:pPr>
            <w:pStyle w:val="PargrafodaLista"/>
            <w:numPr>
              <w:numId w:val="9"/>
            </w:numPr>
            <w:autoSpaceDE w:val="0"/>
            <w:autoSpaceDN w:val="0"/>
            <w:adjustRightInd w:val="0"/>
            <w:spacing w:after="0" w:line="240" w:lineRule="auto"/>
            <w:ind w:left="1788" w:hanging="360"/>
            <w:jc w:val="both"/>
          </w:pPr>
        </w:pPrChange>
      </w:pPr>
    </w:p>
    <w:p w14:paraId="13E64270" w14:textId="77777777" w:rsidR="00ED2B50" w:rsidRDefault="00816175" w:rsidP="00F21F9D">
      <w:pPr>
        <w:pStyle w:val="PargrafodaLista"/>
        <w:keepNext/>
        <w:autoSpaceDE w:val="0"/>
        <w:autoSpaceDN w:val="0"/>
        <w:adjustRightInd w:val="0"/>
        <w:spacing w:after="0" w:line="240" w:lineRule="auto"/>
        <w:ind w:left="1788"/>
        <w:jc w:val="center"/>
        <w:rPr>
          <w:ins w:id="966" w:author="Livisghton Kleber" w:date="2019-11-09T20:19:00Z"/>
        </w:rPr>
        <w:pPrChange w:id="967" w:author="Livisghton Kleber" w:date="2019-11-09T20:23:00Z">
          <w:pPr>
            <w:pStyle w:val="PargrafodaLista"/>
            <w:autoSpaceDE w:val="0"/>
            <w:autoSpaceDN w:val="0"/>
            <w:adjustRightInd w:val="0"/>
            <w:spacing w:after="0" w:line="240" w:lineRule="auto"/>
            <w:ind w:left="1788"/>
            <w:jc w:val="both"/>
          </w:pPr>
        </w:pPrChange>
      </w:pPr>
      <w:ins w:id="968" w:author="Livisghton Kleber" w:date="2019-11-09T19:02:00Z">
        <w:r>
          <w:rPr>
            <w:noProof/>
          </w:rPr>
          <w:drawing>
            <wp:inline distT="0" distB="0" distL="0" distR="0" wp14:anchorId="6F885345" wp14:editId="5BEF71D4">
              <wp:extent cx="4333875" cy="1514475"/>
              <wp:effectExtent l="0" t="0" r="9525" b="9525"/>
              <wp:docPr id="15" name="Image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3875" cy="1514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1C0189" w14:textId="2904E18C" w:rsidR="00D156AE" w:rsidRDefault="00ED2B50" w:rsidP="00ED2B50">
      <w:pPr>
        <w:pStyle w:val="Legenda"/>
        <w:jc w:val="center"/>
        <w:rPr>
          <w:ins w:id="969" w:author="Livisghton Kleber" w:date="2019-11-10T10:42:00Z"/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bookmarkStart w:id="970" w:name="_Toc24294035"/>
      <w:ins w:id="971" w:author="Livisghton Kleber" w:date="2019-11-09T20:19:00Z"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72" w:author="Livisghton Kleber" w:date="2019-11-09T20:19:00Z">
              <w:rPr/>
            </w:rPrChange>
          </w:rPr>
          <w:t xml:space="preserve">Figura </w:t>
        </w:r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73" w:author="Livisghton Kleber" w:date="2019-11-09T20:19:00Z">
              <w:rPr/>
            </w:rPrChange>
          </w:rPr>
          <w:fldChar w:fldCharType="begin"/>
        </w:r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74" w:author="Livisghton Kleber" w:date="2019-11-09T20:19:00Z">
              <w:rPr/>
            </w:rPrChange>
          </w:rPr>
          <w:instrText xml:space="preserve"> SEQ Figura \* ARABIC </w:instrText>
        </w:r>
      </w:ins>
      <w:r w:rsidRPr="00ED2B50">
        <w:rPr>
          <w:rFonts w:ascii="Times New Roman" w:hAnsi="Times New Roman" w:cs="Times New Roman"/>
          <w:b w:val="0"/>
          <w:bCs w:val="0"/>
          <w:color w:val="auto"/>
          <w:sz w:val="20"/>
          <w:szCs w:val="20"/>
          <w:rPrChange w:id="975" w:author="Livisghton Kleber" w:date="2019-11-09T20:19:00Z">
            <w:rPr/>
          </w:rPrChange>
        </w:rPr>
        <w:fldChar w:fldCharType="separate"/>
      </w:r>
      <w:ins w:id="976" w:author="Livisghton Kleber" w:date="2019-11-09T20:19:00Z">
        <w:r w:rsidRPr="00ED2B50">
          <w:rPr>
            <w:rFonts w:ascii="Times New Roman" w:hAnsi="Times New Roman" w:cs="Times New Roman"/>
            <w:b w:val="0"/>
            <w:bCs w:val="0"/>
            <w:noProof/>
            <w:color w:val="auto"/>
            <w:sz w:val="20"/>
            <w:szCs w:val="20"/>
            <w:rPrChange w:id="977" w:author="Livisghton Kleber" w:date="2019-11-09T20:19:00Z">
              <w:rPr>
                <w:noProof/>
              </w:rPr>
            </w:rPrChange>
          </w:rPr>
          <w:t>13</w:t>
        </w:r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78" w:author="Livisghton Kleber" w:date="2019-11-09T20:19:00Z">
              <w:rPr/>
            </w:rPrChange>
          </w:rPr>
          <w:fldChar w:fldCharType="end"/>
        </w:r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79" w:author="Livisghton Kleber" w:date="2019-11-09T20:19:00Z">
              <w:rPr/>
            </w:rPrChange>
          </w:rPr>
          <w:t xml:space="preserve"> Representação do </w:t>
        </w:r>
      </w:ins>
      <w:ins w:id="980" w:author="Livisghton Kleber" w:date="2019-11-09T20:20:00Z">
        <w:r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</w:rPr>
          <w:t>CISP</w:t>
        </w:r>
      </w:ins>
      <w:ins w:id="981" w:author="Livisghton Kleber" w:date="2019-11-09T20:19:00Z"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82" w:author="Livisghton Kleber" w:date="2019-11-09T20:19:00Z">
              <w:rPr/>
            </w:rPrChange>
          </w:rPr>
          <w:t xml:space="preserve"> </w:t>
        </w:r>
        <w:proofErr w:type="spellStart"/>
        <w:r w:rsidRPr="007A5608">
          <w:rPr>
            <w:rFonts w:ascii="Times New Roman" w:hAnsi="Times New Roman" w:cs="Times New Roman"/>
            <w:b w:val="0"/>
            <w:bCs w:val="0"/>
            <w:i/>
            <w:iCs/>
            <w:color w:val="auto"/>
            <w:sz w:val="20"/>
            <w:szCs w:val="20"/>
            <w:rPrChange w:id="983" w:author="Livisghton Kleber" w:date="2019-11-10T10:43:00Z">
              <w:rPr/>
            </w:rPrChange>
          </w:rPr>
          <w:t>Feature</w:t>
        </w:r>
        <w:proofErr w:type="spellEnd"/>
        <w:r w:rsidRPr="00ED2B50">
          <w:rPr>
            <w:rFonts w:ascii="Times New Roman" w:hAnsi="Times New Roman" w:cs="Times New Roman"/>
            <w:b w:val="0"/>
            <w:bCs w:val="0"/>
            <w:color w:val="auto"/>
            <w:sz w:val="20"/>
            <w:szCs w:val="20"/>
            <w:rPrChange w:id="984" w:author="Livisghton Kleber" w:date="2019-11-09T20:19:00Z">
              <w:rPr/>
            </w:rPrChange>
          </w:rPr>
          <w:t>.</w:t>
        </w:r>
      </w:ins>
      <w:bookmarkEnd w:id="970"/>
    </w:p>
    <w:p w14:paraId="3B4D8DE1" w14:textId="422381CB" w:rsidR="00A5699B" w:rsidRDefault="00A5699B" w:rsidP="00A5699B">
      <w:pPr>
        <w:rPr>
          <w:ins w:id="985" w:author="Livisghton Kleber" w:date="2019-11-10T12:25:00Z"/>
        </w:rPr>
      </w:pPr>
    </w:p>
    <w:p w14:paraId="6737243B" w14:textId="4975E352" w:rsidR="00CC2F96" w:rsidRDefault="00CC2F96" w:rsidP="00A5699B">
      <w:pPr>
        <w:rPr>
          <w:ins w:id="986" w:author="Livisghton Kleber" w:date="2019-11-10T12:25:00Z"/>
        </w:rPr>
      </w:pPr>
    </w:p>
    <w:p w14:paraId="4A9E8C3E" w14:textId="77777777" w:rsidR="00CC2F96" w:rsidRPr="00A5699B" w:rsidRDefault="00CC2F96" w:rsidP="00A5699B">
      <w:pPr>
        <w:rPr>
          <w:rPrChange w:id="987" w:author="Livisghton Kleber" w:date="2019-11-10T10:42:00Z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</w:rPrChange>
        </w:rPr>
        <w:pPrChange w:id="988" w:author="Livisghton Kleber" w:date="2019-11-10T10:42:00Z">
          <w:pPr>
            <w:spacing w:after="0" w:line="360" w:lineRule="auto"/>
            <w:ind w:firstLine="708"/>
            <w:jc w:val="both"/>
          </w:pPr>
        </w:pPrChange>
      </w:pPr>
    </w:p>
    <w:p w14:paraId="6E15B19C" w14:textId="4A02443B" w:rsidR="00907718" w:rsidRPr="009C2F12" w:rsidRDefault="00907718" w:rsidP="00645259">
      <w:pPr>
        <w:pStyle w:val="Ttulo1"/>
        <w:numPr>
          <w:ilvl w:val="1"/>
          <w:numId w:val="4"/>
        </w:numPr>
        <w:rPr>
          <w:color w:val="000000" w:themeColor="text1"/>
        </w:rPr>
      </w:pPr>
      <w:del w:id="989" w:author="Livisghton Kleber" w:date="2019-11-09T07:39:00Z">
        <w:r w:rsidRPr="009C2F12" w:rsidDel="0007198F">
          <w:rPr>
            <w:color w:val="000000" w:themeColor="text1"/>
          </w:rPr>
          <w:lastRenderedPageBreak/>
          <w:delText>Algoritmo de Mello</w:delText>
        </w:r>
      </w:del>
      <w:bookmarkStart w:id="990" w:name="_Toc24293987"/>
      <w:ins w:id="991" w:author="Livisghton Kleber" w:date="2019-11-09T07:39:00Z">
        <w:r w:rsidR="0007198F">
          <w:rPr>
            <w:color w:val="000000" w:themeColor="text1"/>
          </w:rPr>
          <w:t>Rede MLP</w:t>
        </w:r>
      </w:ins>
      <w:bookmarkEnd w:id="990"/>
    </w:p>
    <w:p w14:paraId="514B90A7" w14:textId="29A263CE" w:rsidR="00907718" w:rsidDel="007D665D" w:rsidRDefault="00907718" w:rsidP="007D665D">
      <w:pPr>
        <w:spacing w:after="0" w:line="360" w:lineRule="auto"/>
        <w:ind w:left="426" w:firstLine="1134"/>
        <w:jc w:val="both"/>
        <w:rPr>
          <w:del w:id="992" w:author="Livisghton Kleber" w:date="2019-11-10T10:52:00Z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DBAD5A" w14:textId="77777777" w:rsidR="007D665D" w:rsidRPr="009C2F12" w:rsidRDefault="007D665D" w:rsidP="00907718">
      <w:pPr>
        <w:spacing w:after="0" w:line="240" w:lineRule="auto"/>
        <w:jc w:val="both"/>
        <w:rPr>
          <w:ins w:id="993" w:author="Livisghton Kleber" w:date="2019-11-10T10:52:00Z"/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F2D236" w14:textId="77777777" w:rsidR="00523508" w:rsidRDefault="00907718" w:rsidP="00523508">
      <w:pPr>
        <w:spacing w:after="0" w:line="360" w:lineRule="auto"/>
        <w:ind w:left="426" w:firstLine="708"/>
        <w:jc w:val="both"/>
        <w:rPr>
          <w:ins w:id="994" w:author="Livisghton Kleber" w:date="2019-11-10T15:11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del w:id="995" w:author="Livisghton Kleber" w:date="2019-11-10T10:43:00Z">
        <w:r w:rsidRPr="009C2F12" w:rsidDel="007A111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delText xml:space="preserve">scnbdnbndbbdkb </w:delText>
        </w:r>
      </w:del>
      <w:ins w:id="996" w:author="Livisghton Kleber" w:date="2019-11-10T10:43:00Z">
        <w:r w:rsidR="007A111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 escolha do classificador para este projeto foi com o objetivo </w:t>
        </w:r>
      </w:ins>
      <w:ins w:id="997" w:author="Livisghton Kleber" w:date="2019-11-10T10:44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de simples</w:t>
        </w:r>
      </w:ins>
      <w:ins w:id="998" w:author="Livisghton Kleber" w:date="2019-11-10T10:54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mente</w:t>
        </w:r>
      </w:ins>
      <w:ins w:id="999" w:author="Livisghton Kleber" w:date="2019-11-10T10:44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medir </w:t>
        </w:r>
      </w:ins>
      <w:ins w:id="1000" w:author="Livisghton Kleber" w:date="2019-11-10T10:45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as técnicas de pré-processamento </w:t>
        </w:r>
      </w:ins>
      <w:ins w:id="1001" w:author="Livisghton Kleber" w:date="2019-11-10T10:54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que estão sendo </w:t>
        </w:r>
      </w:ins>
      <w:ins w:id="1002" w:author="Livisghton Kleber" w:date="2019-11-10T10:45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utilizad</w:t>
        </w:r>
      </w:ins>
      <w:ins w:id="1003" w:author="Livisghton Kleber" w:date="2019-11-10T10:54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o no reconhecimento de acor</w:t>
        </w:r>
      </w:ins>
      <w:ins w:id="1004" w:author="Livisghton Kleber" w:date="2019-11-10T10:55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des musicais.</w:t>
        </w:r>
      </w:ins>
      <w:ins w:id="1005" w:author="Livisghton Kleber" w:date="2019-11-10T10:44:00Z">
        <w:r w:rsidR="007D665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ins>
      <w:ins w:id="1006" w:author="Livisghton Kleber" w:date="2019-11-10T10:55:00Z">
        <w:r w:rsidR="009D6515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Então, foi escolhido uma rede neural chamada de MLP</w:t>
        </w:r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, para</w:t>
        </w:r>
      </w:ins>
      <w:ins w:id="1007" w:author="Livisghton Kleber" w:date="2019-11-10T10:56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</w:ins>
      <w:ins w:id="1008" w:author="Livisghton Kleber" w:date="2019-11-10T10:57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ser treinada e</w:t>
        </w:r>
      </w:ins>
      <w:ins w:id="1009" w:author="Livisghton Kleber" w:date="2019-11-10T10:55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medir a eficiência </w:t>
        </w:r>
      </w:ins>
      <w:ins w:id="1010" w:author="Livisghton Kleber" w:date="2019-11-10T10:56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dos diversos tipos de </w:t>
        </w:r>
        <w:proofErr w:type="spellStart"/>
        <w:r w:rsidR="00327234" w:rsidRPr="00327234">
          <w:rPr>
            <w:rFonts w:ascii="Times New Roman" w:hAnsi="Times New Roman" w:cs="Times New Roman"/>
            <w:bCs/>
            <w:i/>
            <w:iCs/>
            <w:color w:val="000000" w:themeColor="text1"/>
            <w:sz w:val="24"/>
            <w:szCs w:val="24"/>
            <w:rPrChange w:id="1011" w:author="Livisghton Kleber" w:date="2019-11-10T10:57:00Z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rPrChange>
          </w:rPr>
          <w:t>chromagams</w:t>
        </w:r>
      </w:ins>
      <w:ins w:id="1012" w:author="Livisghton Kleber" w:date="2019-11-10T10:57:00Z">
        <w:r w:rsidR="00327234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.</w:t>
        </w:r>
      </w:ins>
      <w:proofErr w:type="spellEnd"/>
    </w:p>
    <w:p w14:paraId="5B12D457" w14:textId="77777777" w:rsidR="00027EE7" w:rsidRDefault="00523508" w:rsidP="00027EE7">
      <w:pPr>
        <w:spacing w:after="0" w:line="360" w:lineRule="auto"/>
        <w:ind w:left="426" w:firstLine="708"/>
        <w:jc w:val="both"/>
        <w:rPr>
          <w:ins w:id="1013" w:author="Livisghton Kleber" w:date="2019-11-10T15:40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1014" w:author="Livisghton Kleber" w:date="2019-11-10T15:03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 configuração da MLP utilizada nos experimentos </w:t>
        </w:r>
      </w:ins>
      <w:ins w:id="1015" w:author="Livisghton Kleber" w:date="2019-11-10T15:04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foi, uma </w:t>
        </w:r>
      </w:ins>
      <w:ins w:id="1016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camada</w:t>
        </w:r>
      </w:ins>
      <w:ins w:id="1017" w:author="Livisghton Kleber" w:date="2019-11-10T15:04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escondida </w:t>
        </w:r>
      </w:ins>
      <w:ins w:id="1018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com 61</w:t>
        </w:r>
      </w:ins>
      <w:ins w:id="1019" w:author="Livisghton Kleber" w:date="2019-11-10T15:05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neurônios </w:t>
        </w:r>
      </w:ins>
      <w:ins w:id="1020" w:author="Livisghton Kleber" w:date="2019-11-10T15:10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co</w:t>
        </w:r>
      </w:ins>
      <w:ins w:id="1021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n</w:t>
        </w:r>
      </w:ins>
      <w:ins w:id="1022" w:author="Livisghton Kleber" w:date="2019-11-10T15:10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forme </w:t>
        </w:r>
      </w:ins>
      <w:ins w:id="1023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[</w:t>
        </w:r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24" w:author="Livisghton Kleber" w:date="2019-11-10T15:40:00Z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rPrChange>
          </w:rPr>
          <w:t>reconhecimento</w:t>
        </w:r>
      </w:ins>
      <w:ins w:id="1025" w:author="Livisghton Kleber" w:date="2019-11-10T15:10:00Z"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26" w:author="Livisghton Kleber" w:date="2019-11-10T15:40:00Z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rPrChange>
          </w:rPr>
          <w:t xml:space="preserve"> de acordes musicais: uma</w:t>
        </w:r>
      </w:ins>
      <w:ins w:id="1027" w:author="Livisghton Kleber" w:date="2019-11-10T15:11:00Z">
        <w:r w:rsidR="00027EE7" w:rsidRPr="00027EE7">
          <w:rPr>
            <w:rFonts w:ascii="Times New Roman" w:hAnsi="Times New Roman" w:cs="Times New Roman"/>
            <w:bCs/>
            <w:color w:val="000000" w:themeColor="text1"/>
            <w:rPrChange w:id="1028" w:author="Livisghton Kleber" w:date="2019-11-10T15:40:00Z">
              <w:rPr>
                <w:rFonts w:ascii="Times New Roman" w:hAnsi="Times New Roman" w:cs="Times New Roman"/>
                <w:bCs/>
                <w:color w:val="000000" w:themeColor="text1"/>
              </w:rPr>
            </w:rPrChange>
          </w:rPr>
          <w:t xml:space="preserve"> </w:t>
        </w:r>
      </w:ins>
      <w:ins w:id="1029" w:author="Livisghton Kleber" w:date="2019-11-10T15:10:00Z"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30" w:author="Livisghton Kleber" w:date="2019-11-10T15:40:00Z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rPrChange>
          </w:rPr>
          <w:t>abordagem via perceptron multicamadas</w:t>
        </w:r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]</w:t>
        </w:r>
      </w:ins>
      <w:ins w:id="1031" w:author="Livisghton Kleber" w:date="2019-11-10T15:19:00Z">
        <w:r w:rsidR="00707D9E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. Além disso a rede foi treinada por 10000</w:t>
        </w:r>
      </w:ins>
      <w:ins w:id="1032" w:author="Livisghton Kleber" w:date="2019-11-10T15:38:00Z">
        <w:r w:rsidR="00EE3016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iterações</w:t>
        </w:r>
        <w:r w:rsidR="0048241B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por 30 vezes.</w:t>
        </w:r>
      </w:ins>
    </w:p>
    <w:p w14:paraId="7D311D09" w14:textId="123D7735" w:rsidR="0048241B" w:rsidRDefault="0048241B" w:rsidP="00027EE7">
      <w:pPr>
        <w:spacing w:after="0" w:line="360" w:lineRule="auto"/>
        <w:ind w:left="426" w:firstLine="708"/>
        <w:jc w:val="both"/>
        <w:rPr>
          <w:ins w:id="1033" w:author="Livisghton Kleber" w:date="2019-11-10T15:38:00Z"/>
          <w:rFonts w:ascii="Times New Roman" w:hAnsi="Times New Roman" w:cs="Times New Roman"/>
          <w:bCs/>
          <w:color w:val="000000" w:themeColor="text1"/>
          <w:sz w:val="24"/>
          <w:szCs w:val="24"/>
        </w:rPr>
        <w:pPrChange w:id="1034" w:author="Livisghton Kleber" w:date="2019-11-10T15:40:00Z">
          <w:pPr>
            <w:spacing w:after="0" w:line="360" w:lineRule="auto"/>
            <w:ind w:left="426" w:firstLine="708"/>
            <w:jc w:val="both"/>
          </w:pPr>
        </w:pPrChange>
      </w:pPr>
      <w:ins w:id="1035" w:author="Livisghton Kleber" w:date="2019-11-10T15:38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 configuração da MLP utilizada nos experimentos foi, uma camada escondida com </w:t>
        </w:r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18</w:t>
        </w:r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neurônios conforme [</w:t>
        </w:r>
      </w:ins>
      <w:proofErr w:type="spellStart"/>
      <w:ins w:id="1036" w:author="Livisghton Kleber" w:date="2019-11-10T15:39:00Z"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37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Transcription</w:t>
        </w:r>
        <w:proofErr w:type="spellEnd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38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 xml:space="preserve"> </w:t>
        </w:r>
        <w:proofErr w:type="spell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39" w:author="Livisghton Kleber" w:date="2019-11-10T15:39:00Z">
              <w:rPr>
                <w:rFonts w:ascii="Times New Roman" w:hAnsi="Times New Roman" w:cs="Times New Roman"/>
                <w:sz w:val="44"/>
                <w:szCs w:val="44"/>
              </w:rPr>
            </w:rPrChange>
          </w:rPr>
          <w:t>of</w:t>
        </w:r>
        <w:proofErr w:type="spellEnd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40" w:author="Livisghton Kleber" w:date="2019-11-10T15:39:00Z">
              <w:rPr>
                <w:rFonts w:ascii="Times New Roman" w:hAnsi="Times New Roman" w:cs="Times New Roman"/>
                <w:sz w:val="44"/>
                <w:szCs w:val="44"/>
              </w:rPr>
            </w:rPrChange>
          </w:rPr>
          <w:t xml:space="preserve"> </w:t>
        </w:r>
        <w:proofErr w:type="spell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41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polyphonic</w:t>
        </w:r>
        <w:proofErr w:type="spellEnd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42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 xml:space="preserve"> piano </w:t>
        </w:r>
        <w:proofErr w:type="spell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43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music</w:t>
        </w:r>
        <w:proofErr w:type="spellEnd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44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 xml:space="preserve"> </w:t>
        </w:r>
        <w:proofErr w:type="spell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45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with</w:t>
        </w:r>
        <w:proofErr w:type="spellEnd"/>
        <w:r w:rsid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</w:t>
        </w:r>
        <w:proofErr w:type="gramStart"/>
        <w:r w:rsidR="00027EE7" w:rsidRPr="00027EE7">
          <w:rPr>
            <w:rFonts w:ascii="Times New Roman" w:hAnsi="Times New Roman" w:cs="Times New Roman"/>
            <w:bCs/>
            <w:color w:val="000000" w:themeColor="text1"/>
            <w:sz w:val="24"/>
            <w:szCs w:val="24"/>
            <w:rPrChange w:id="1046" w:author="Livisghton Kleber" w:date="2019-11-10T15:39:00Z">
              <w:rPr>
                <w:rFonts w:ascii="Times New Roman" w:hAnsi="Times New Roman" w:cs="Times New Roman"/>
                <w:sz w:val="43"/>
                <w:szCs w:val="43"/>
              </w:rPr>
            </w:rPrChange>
          </w:rPr>
          <w:t>neural networks</w:t>
        </w:r>
      </w:ins>
      <w:proofErr w:type="gramEnd"/>
      <w:ins w:id="1047" w:author="Livisghton Kleber" w:date="2019-11-10T15:38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]. Além disso a rede foi treinada por 10000 iterações por 30 vezes.</w:t>
        </w:r>
      </w:ins>
    </w:p>
    <w:p w14:paraId="1E06928E" w14:textId="77777777" w:rsidR="0048241B" w:rsidRDefault="0048241B" w:rsidP="00523508">
      <w:pPr>
        <w:spacing w:after="0" w:line="360" w:lineRule="auto"/>
        <w:ind w:left="426" w:firstLine="708"/>
        <w:jc w:val="both"/>
        <w:rPr>
          <w:ins w:id="1048" w:author="Livisghton Kleber" w:date="2019-11-10T10:57:00Z"/>
          <w:rFonts w:ascii="Times New Roman" w:hAnsi="Times New Roman" w:cs="Times New Roman"/>
          <w:bCs/>
          <w:color w:val="000000" w:themeColor="text1"/>
          <w:sz w:val="24"/>
          <w:szCs w:val="24"/>
        </w:rPr>
        <w:pPrChange w:id="1049" w:author="Livisghton Kleber" w:date="2019-11-10T15:11:00Z">
          <w:pPr>
            <w:spacing w:after="0" w:line="360" w:lineRule="auto"/>
            <w:ind w:left="426" w:firstLine="708"/>
            <w:jc w:val="both"/>
          </w:pPr>
        </w:pPrChange>
      </w:pPr>
    </w:p>
    <w:p w14:paraId="1E82B43A" w14:textId="52F3CA9A" w:rsidR="00C74158" w:rsidRDefault="00C038F7" w:rsidP="007D665D">
      <w:pPr>
        <w:spacing w:after="0" w:line="360" w:lineRule="auto"/>
        <w:ind w:left="426" w:firstLine="708"/>
        <w:jc w:val="both"/>
        <w:rPr>
          <w:ins w:id="1050" w:author="Livisghton Kleber" w:date="2019-11-10T10:59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ins w:id="1051" w:author="Livisghton Kleber" w:date="2019-11-10T10:57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 configuração da MLP utilizada </w:t>
        </w:r>
      </w:ins>
      <w:ins w:id="1052" w:author="Livisghton Kleber" w:date="2019-11-10T10:59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no</w:t>
        </w:r>
      </w:ins>
      <w:ins w:id="1053" w:author="Livisghton Kleber" w:date="2019-11-10T11:0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s</w:t>
        </w:r>
      </w:ins>
      <w:ins w:id="1054" w:author="Livisghton Kleber" w:date="2019-11-10T10:59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experimento</w:t>
        </w:r>
      </w:ins>
      <w:ins w:id="1055" w:author="Livisghton Kleber" w:date="2019-11-10T11:0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s</w:t>
        </w:r>
      </w:ins>
      <w:ins w:id="1056" w:author="Livisghton Kleber" w:date="2019-11-10T10:59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 fo</w:t>
        </w:r>
      </w:ins>
      <w:ins w:id="1057" w:author="Livisghton Kleber" w:date="2019-11-10T11:0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ram três camadas escondi</w:t>
        </w:r>
      </w:ins>
      <w:ins w:id="1058" w:author="Livisghton Kleber" w:date="2019-11-10T12:43:00Z">
        <w:r w:rsidR="00646210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d</w:t>
        </w:r>
      </w:ins>
      <w:ins w:id="1059" w:author="Livisghton Kleber" w:date="2019-11-10T11:01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as, onde a primeira contém 13 neurônios, a segunda </w:t>
        </w:r>
      </w:ins>
      <w:ins w:id="1060" w:author="Livisghton Kleber" w:date="2019-11-10T11:02:00Z">
        <w:r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>40 e a terceira 13. A rede foi treinada com 10000 interações durante 30 vezes.</w:t>
        </w:r>
      </w:ins>
    </w:p>
    <w:p w14:paraId="37017448" w14:textId="61136402" w:rsidR="00C038F7" w:rsidRPr="009C2F12" w:rsidDel="00B712C7" w:rsidRDefault="00C038F7" w:rsidP="007D665D">
      <w:pPr>
        <w:spacing w:after="0" w:line="360" w:lineRule="auto"/>
        <w:ind w:left="426" w:firstLine="708"/>
        <w:jc w:val="both"/>
        <w:rPr>
          <w:del w:id="1061" w:author="Livisghton Kleber" w:date="2019-11-10T11:03:00Z"/>
          <w:rFonts w:ascii="Times New Roman" w:hAnsi="Times New Roman" w:cs="Times New Roman"/>
          <w:bCs/>
          <w:color w:val="000000" w:themeColor="text1"/>
          <w:sz w:val="24"/>
          <w:szCs w:val="24"/>
        </w:rPr>
        <w:pPrChange w:id="1062" w:author="Livisghton Kleber" w:date="2019-11-10T10:52:00Z">
          <w:pPr>
            <w:spacing w:after="0" w:line="360" w:lineRule="auto"/>
            <w:ind w:firstLine="708"/>
            <w:jc w:val="both"/>
          </w:pPr>
        </w:pPrChange>
      </w:pPr>
    </w:p>
    <w:p w14:paraId="247C0043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22DBC9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85698DF" w14:textId="2F2E2CB4" w:rsidR="00E54DE0" w:rsidRPr="009C2F12" w:rsidRDefault="00F215C3" w:rsidP="009C2F12">
      <w:pPr>
        <w:pStyle w:val="Ttulo1"/>
        <w:rPr>
          <w:color w:val="000000" w:themeColor="text1"/>
        </w:rPr>
      </w:pPr>
      <w:del w:id="1063" w:author="Livisghton Kleber" w:date="2019-11-05T21:14:00Z">
        <w:r w:rsidDel="00695624">
          <w:rPr>
            <w:color w:val="000000" w:themeColor="text1"/>
          </w:rPr>
          <w:lastRenderedPageBreak/>
          <w:delText>Metologia do Estudo</w:delText>
        </w:r>
      </w:del>
      <w:bookmarkStart w:id="1064" w:name="_Toc24293988"/>
      <w:ins w:id="1065" w:author="Livisghton Kleber" w:date="2019-11-05T21:14:00Z">
        <w:r w:rsidR="00695624">
          <w:rPr>
            <w:color w:val="000000" w:themeColor="text1"/>
          </w:rPr>
          <w:t>Experimento e Análise</w:t>
        </w:r>
      </w:ins>
      <w:bookmarkEnd w:id="1064"/>
    </w:p>
    <w:p w14:paraId="7D33573C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BCCB21" w14:textId="22F90D9B" w:rsidR="006613DB" w:rsidDel="00D73B4D" w:rsidRDefault="006613DB" w:rsidP="00E46E9F">
      <w:pPr>
        <w:spacing w:after="0" w:line="360" w:lineRule="auto"/>
        <w:ind w:firstLine="708"/>
        <w:jc w:val="both"/>
        <w:rPr>
          <w:del w:id="1066" w:author="Livisghton Kleber" w:date="2019-11-05T21:14:00Z"/>
          <w:rFonts w:ascii="Times New Roman" w:hAnsi="Times New Roman" w:cs="Times New Roman"/>
          <w:color w:val="000000" w:themeColor="text1"/>
          <w:sz w:val="24"/>
          <w:szCs w:val="24"/>
        </w:rPr>
      </w:pPr>
      <w:del w:id="1067" w:author="Livisghton Kleber" w:date="2019-11-05T21:14:00Z">
        <w:r w:rsidDel="00D73B4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explica</w:delText>
        </w:r>
      </w:del>
    </w:p>
    <w:p w14:paraId="50EB64A7" w14:textId="58138A71" w:rsidR="00D73B4D" w:rsidRDefault="00907718" w:rsidP="00D73B4D">
      <w:pPr>
        <w:spacing w:after="0" w:line="360" w:lineRule="auto"/>
        <w:ind w:firstLine="708"/>
        <w:jc w:val="both"/>
        <w:rPr>
          <w:ins w:id="1068" w:author="Livisghton Kleber" w:date="2019-11-05T21:14:00Z"/>
          <w:rFonts w:ascii="Times New Roman" w:hAnsi="Times New Roman" w:cs="Times New Roman"/>
          <w:bCs/>
          <w:color w:val="000000" w:themeColor="text1"/>
          <w:sz w:val="24"/>
          <w:szCs w:val="24"/>
        </w:rPr>
      </w:pPr>
      <w:del w:id="1069" w:author="Livisghton Kleber" w:date="2019-11-05T21:14:00Z">
        <w:r w:rsidRPr="009C2F12" w:rsidDel="00D73B4D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trata do objeto do estudo.</w:delText>
        </w:r>
      </w:del>
      <w:ins w:id="1070" w:author="Livisghton Kleber" w:date="2019-11-05T21:14:00Z">
        <w:r w:rsidR="00D73B4D">
          <w:rPr>
            <w:rFonts w:ascii="Times New Roman" w:hAnsi="Times New Roman" w:cs="Times New Roman"/>
            <w:bCs/>
            <w:color w:val="000000" w:themeColor="text1"/>
            <w:sz w:val="24"/>
            <w:szCs w:val="24"/>
          </w:rPr>
          <w:t xml:space="preserve">Esta secção, mostra a metodologia utilizada para construir a base de dados, como foram feitos os experimentos para comparar os diferentes tipos de chromagram sobre um classificador MLP e por fim, mostra os resultados obtido na análise. </w:t>
        </w:r>
      </w:ins>
    </w:p>
    <w:p w14:paraId="3C14BEB4" w14:textId="77777777" w:rsidR="00D73B4D" w:rsidRDefault="00D73B4D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69C0FF" w14:textId="77777777" w:rsidR="006613DB" w:rsidRPr="009C2F12" w:rsidRDefault="006613DB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00E0ED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1B612" w14:textId="63635BDB" w:rsidR="00907718" w:rsidRPr="009C2F12" w:rsidRDefault="00907718" w:rsidP="009C2F12">
      <w:pPr>
        <w:pStyle w:val="Ttulo2"/>
        <w:rPr>
          <w:color w:val="000000" w:themeColor="text1"/>
        </w:rPr>
      </w:pPr>
      <w:del w:id="1071" w:author="Livisghton Kleber" w:date="2019-11-05T21:15:00Z">
        <w:r w:rsidRPr="009C2F12" w:rsidDel="008F553B">
          <w:rPr>
            <w:color w:val="000000" w:themeColor="text1"/>
          </w:rPr>
          <w:delText>Visão Geral</w:delText>
        </w:r>
      </w:del>
      <w:bookmarkStart w:id="1072" w:name="_Toc24293989"/>
      <w:ins w:id="1073" w:author="Livisghton Kleber" w:date="2019-11-05T21:15:00Z">
        <w:r w:rsidR="008F553B">
          <w:rPr>
            <w:color w:val="000000" w:themeColor="text1"/>
          </w:rPr>
          <w:t>Construção da base de dados</w:t>
        </w:r>
      </w:ins>
      <w:bookmarkEnd w:id="1072"/>
    </w:p>
    <w:p w14:paraId="07729F7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C298C" w14:textId="0787B2C6" w:rsidR="00F04262" w:rsidRDefault="00907718" w:rsidP="00F04262">
      <w:pPr>
        <w:spacing w:after="0" w:line="360" w:lineRule="auto"/>
        <w:ind w:firstLine="708"/>
        <w:jc w:val="both"/>
        <w:rPr>
          <w:ins w:id="1074" w:author="Livisghton Kleber" w:date="2019-11-05T21:15:00Z"/>
          <w:rFonts w:ascii="Times New Roman" w:hAnsi="Times New Roman" w:cs="Times New Roman"/>
          <w:color w:val="000000" w:themeColor="text1"/>
          <w:sz w:val="24"/>
          <w:szCs w:val="24"/>
        </w:rPr>
      </w:pPr>
      <w:del w:id="1075" w:author="Livisghton Kleber" w:date="2019-11-05T21:15:00Z">
        <w:r w:rsidRPr="009C2F12" w:rsidDel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delText>Este capítulo trata do objeto do estudo.</w:delText>
        </w:r>
      </w:del>
      <w:ins w:id="1076" w:author="Livisghton Kleber" w:date="2019-11-05T21:15:00Z">
        <w:r w:rsidR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A base de dados utilizado neste projeto contempla 200 músicas no total, onde 20 são músicas da </w:t>
        </w:r>
        <w:r w:rsidR="00F0426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Queen</w:t>
        </w:r>
        <w:r w:rsidR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180 da banda </w:t>
        </w:r>
        <w:r w:rsidR="00F04262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The Beatles</w:t>
        </w:r>
        <w:r w:rsidR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e esta base está disponível no site </w:t>
        </w:r>
        <w:proofErr w:type="spellStart"/>
        <w:r w:rsidR="00F04262" w:rsidRPr="007F3541">
          <w:rPr>
            <w:rFonts w:ascii="Times New Roman" w:hAnsi="Times New Roman" w:cs="Times New Roman"/>
            <w:i/>
            <w:iCs/>
            <w:color w:val="000000" w:themeColor="text1"/>
            <w:sz w:val="24"/>
            <w:szCs w:val="24"/>
            <w:rPrChange w:id="1077" w:author="Livisghton Kleber" w:date="2019-11-09T07:38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isophonics</w:t>
        </w:r>
        <w:proofErr w:type="spellEnd"/>
        <w:r w:rsidR="00F04262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1EF115C6" w14:textId="77777777" w:rsidR="00F04262" w:rsidRPr="009C2F12" w:rsidRDefault="00F04262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DC8BF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F399E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078" w:name="_Toc24293990"/>
      <w:r w:rsidRPr="009C2F12">
        <w:rPr>
          <w:color w:val="000000" w:themeColor="text1"/>
        </w:rPr>
        <w:t>Passo 1</w:t>
      </w:r>
      <w:bookmarkEnd w:id="1078"/>
    </w:p>
    <w:p w14:paraId="24639B2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44843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0B90B8F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1417FF" w14:textId="0F64D841" w:rsidR="00907718" w:rsidRPr="009C2F12" w:rsidRDefault="00907718" w:rsidP="009C2F12">
      <w:pPr>
        <w:pStyle w:val="Ttulo2"/>
        <w:rPr>
          <w:color w:val="000000" w:themeColor="text1"/>
        </w:rPr>
      </w:pPr>
      <w:del w:id="1079" w:author="Livisghton Kleber" w:date="2019-11-05T21:16:00Z">
        <w:r w:rsidRPr="009C2F12" w:rsidDel="001C2886">
          <w:rPr>
            <w:color w:val="000000" w:themeColor="text1"/>
          </w:rPr>
          <w:delText>Passo 2</w:delText>
        </w:r>
      </w:del>
      <w:bookmarkStart w:id="1080" w:name="_Toc24293991"/>
      <w:ins w:id="1081" w:author="Livisghton Kleber" w:date="2019-11-05T21:16:00Z">
        <w:r w:rsidR="001C2886">
          <w:rPr>
            <w:color w:val="000000" w:themeColor="text1"/>
          </w:rPr>
          <w:t>Resultados</w:t>
        </w:r>
      </w:ins>
      <w:bookmarkEnd w:id="1080"/>
    </w:p>
    <w:p w14:paraId="7FE963AE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20671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5DDDFD2F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6CFA3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F9878B5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082" w:name="_Toc24293992"/>
      <w:r w:rsidRPr="009C2F12">
        <w:rPr>
          <w:color w:val="000000" w:themeColor="text1"/>
        </w:rPr>
        <w:lastRenderedPageBreak/>
        <w:t>Experimentos e Análise</w:t>
      </w:r>
      <w:bookmarkEnd w:id="1082"/>
    </w:p>
    <w:p w14:paraId="575B7F16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745D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39AEEA39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5C71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083" w:name="_Toc24293993"/>
      <w:r w:rsidRPr="009C2F12">
        <w:rPr>
          <w:color w:val="000000" w:themeColor="text1"/>
        </w:rPr>
        <w:t>Experimento 1</w:t>
      </w:r>
      <w:bookmarkEnd w:id="1083"/>
    </w:p>
    <w:p w14:paraId="23804765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3FA49E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39AFA59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2DD9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084" w:name="_Toc24293994"/>
      <w:r w:rsidRPr="009C2F12">
        <w:rPr>
          <w:color w:val="000000" w:themeColor="text1"/>
        </w:rPr>
        <w:t>Experimento 2</w:t>
      </w:r>
      <w:bookmarkEnd w:id="1084"/>
    </w:p>
    <w:p w14:paraId="367C62C5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5E2C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A39C382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0E3C8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085" w:name="_Toc24293995"/>
      <w:r w:rsidRPr="009C2F12">
        <w:rPr>
          <w:color w:val="000000" w:themeColor="text1"/>
        </w:rPr>
        <w:t>Análise</w:t>
      </w:r>
      <w:bookmarkEnd w:id="1085"/>
    </w:p>
    <w:p w14:paraId="5E35BD78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930A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BFB66F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684F5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6E7938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086" w:name="_Toc24293996"/>
      <w:r w:rsidRPr="009C2F12">
        <w:rPr>
          <w:color w:val="000000" w:themeColor="text1"/>
        </w:rPr>
        <w:lastRenderedPageBreak/>
        <w:t>Conclusões e Trabalhos Futuros</w:t>
      </w:r>
      <w:bookmarkEnd w:id="1086"/>
    </w:p>
    <w:p w14:paraId="3D138AC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C0650A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3CF0FB90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8F5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087" w:name="_Toc24293997"/>
      <w:r w:rsidRPr="009C2F12">
        <w:rPr>
          <w:color w:val="000000" w:themeColor="text1"/>
        </w:rPr>
        <w:t>Contribuições</w:t>
      </w:r>
      <w:bookmarkEnd w:id="1087"/>
    </w:p>
    <w:p w14:paraId="185BCAA3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99F9E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8ED200E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F380A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088" w:name="_Toc24293998"/>
      <w:r w:rsidRPr="009C2F12">
        <w:rPr>
          <w:color w:val="000000" w:themeColor="text1"/>
        </w:rPr>
        <w:t>Trabalhos Futuros</w:t>
      </w:r>
      <w:bookmarkEnd w:id="1088"/>
    </w:p>
    <w:p w14:paraId="279AFF5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41F4A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D52D0C0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572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EE24ED7" w14:textId="77777777" w:rsidR="00687C92" w:rsidRDefault="00574852">
      <w:pPr>
        <w:pStyle w:val="Bibliografia"/>
        <w:rPr>
          <w:noProof/>
          <w:vanish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BIBLIOGRAPHY  \l 1046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="00687C92">
        <w:rPr>
          <w:noProof/>
          <w:vanish/>
        </w:rPr>
        <w:t>x</w:t>
      </w:r>
    </w:p>
    <w:p w14:paraId="40B5B358" w14:textId="77777777" w:rsidR="00687C92" w:rsidRDefault="00687C92">
      <w:pPr>
        <w:pStyle w:val="Bibliografia"/>
        <w:rPr>
          <w:noProof/>
          <w:vanish/>
        </w:rPr>
      </w:pPr>
      <w:r>
        <w:rPr>
          <w:noProof/>
          <w:vanish/>
        </w:rPr>
        <w:t>x</w:t>
      </w:r>
    </w:p>
    <w:p w14:paraId="5AC0F6E3" w14:textId="3464E6BD" w:rsidR="00077508" w:rsidRPr="009C2F12" w:rsidRDefault="00574852">
      <w:pPr>
        <w:pStyle w:val="Ttulo1"/>
        <w:numPr>
          <w:ilvl w:val="0"/>
          <w:numId w:val="0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bookmarkStart w:id="1089" w:name="_Toc24293999"/>
      <w:r w:rsidR="00077508">
        <w:rPr>
          <w:color w:val="000000" w:themeColor="text1"/>
        </w:rPr>
        <w:t>Referências</w:t>
      </w:r>
      <w:bookmarkEnd w:id="1089"/>
    </w:p>
    <w:p w14:paraId="37CC4958" w14:textId="77777777" w:rsidR="00077508" w:rsidRDefault="00077508" w:rsidP="0007750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199D5" w14:textId="42179F9C" w:rsidR="00180597" w:rsidRDefault="00180597" w:rsidP="00180597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Wikipédia. [Online]: </w:t>
      </w:r>
      <w:hyperlink r:id="rId27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https://pt.wikipedia.org/wiki/Nota_musical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ins w:id="1090" w:author="Livisghton Kleber" w:date="2019-11-10T16:06:00Z">
        <w:r w:rsidR="00A9565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61086394" w14:textId="50414054" w:rsidR="004350EC" w:rsidRPr="009346D2" w:rsidRDefault="004350EC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91" w:name="_Ref23855436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descomplicandoamusica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28" w:history="1">
        <w:r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https://www.descomplicandoamusica.com/triades/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13/10/2019)</w:t>
      </w:r>
      <w:bookmarkEnd w:id="1091"/>
      <w:ins w:id="1092" w:author="Livisghton Kleber" w:date="2019-11-10T16:06:00Z">
        <w:r w:rsidR="00A9565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  <w:bookmarkStart w:id="1093" w:name="_GoBack"/>
      <w:bookmarkEnd w:id="1093"/>
    </w:p>
    <w:p w14:paraId="2F3C133D" w14:textId="1F530DB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wikipedia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9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https://pt.wikipedia.org/wiki/Cifra_(música)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  <w:ins w:id="1094" w:author="Livisghton Kleber" w:date="2019-11-10T16:06:00Z">
        <w:r w:rsidR="00A95658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2EBAC8D4" w14:textId="078DE243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cifraclub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0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https://www.cifraclub.com.br/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4EB7334C" w14:textId="692DE0CE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cifras. [Online]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31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https://www.cifras.com.br/</w:t>
        </w:r>
      </w:hyperlink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 (Acessado em 01/10/2019)</w:t>
      </w:r>
    </w:p>
    <w:p w14:paraId="6537D2FC" w14:textId="20162F15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pegacifra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2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https://www.pegacifra.com.br/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01/10/2019)</w:t>
      </w:r>
    </w:p>
    <w:p w14:paraId="29A5E85D" w14:textId="17FDB8DE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Veloso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M.A.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Feitosa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"O Ouvido Absoluto: bases neurocognitivas e perspectivas". 2013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357 - 362.</w:t>
      </w:r>
    </w:p>
    <w:p w14:paraId="5CCFF0F4" w14:textId="2E3A7CE8" w:rsidR="00077508" w:rsidRPr="00A44C88" w:rsidRDefault="009A0117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P.J. dos Santos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Junior. "Ouvido absoluto e ouvido relativo: sua natureza e relevância para a educação musical". In XVI Encontro Regional Sul da ABEM; 2014.</w:t>
      </w:r>
    </w:p>
    <w:p w14:paraId="1CE9FB52" w14:textId="52EE604D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95" w:name="_Ref23620281"/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A.Oppenheim</w:t>
      </w:r>
      <w:proofErr w:type="spellEnd"/>
      <w:proofErr w:type="gram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chafer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Discrete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-Time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": Prentice-Hall; 1989.</w:t>
      </w:r>
      <w:bookmarkEnd w:id="1095"/>
    </w:p>
    <w:p w14:paraId="575B4571" w14:textId="662DFB6A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96" w:name="_Ref23768491"/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cVicar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antos</w:t>
      </w:r>
      <w:proofErr w:type="spellEnd"/>
      <w:proofErr w:type="gram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odriguez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Y.N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De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Review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Art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". IEEE/ACM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556-575.</w:t>
      </w:r>
      <w:bookmarkEnd w:id="1096"/>
    </w:p>
    <w:p w14:paraId="6383D2EB" w14:textId="4936E849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97" w:name="_Ref23620848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T.Fujishima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Realtime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sound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Common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Lisp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Int. Comput. Music Conf., 1999,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464–467.</w:t>
      </w:r>
      <w:bookmarkEnd w:id="1097"/>
    </w:p>
    <w:p w14:paraId="533F7D87" w14:textId="46DDC04A" w:rsidR="00077508" w:rsidRPr="00A44C8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98" w:name="_Ref23620866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M.Muller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S.Ewert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Timbre-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Invariant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Feat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ures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Harmony-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Music", 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IEEE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Speech,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anguage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2010.</w:t>
      </w:r>
      <w:bookmarkEnd w:id="1098"/>
    </w:p>
    <w:p w14:paraId="45BF7D0F" w14:textId="4A921848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99" w:name="_Ref2362088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Kallman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Tone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chroma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functional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melody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Perception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Psychophysics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26.</w:t>
      </w:r>
      <w:bookmarkEnd w:id="1099"/>
    </w:p>
    <w:p w14:paraId="5E2D7A32" w14:textId="3B35053C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Akshay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towardsdatascience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: https://medium.com/ensina-ai/redes-neurais-perceptron-multicamadas-e-o-algoritmo-backpropagation-eaf89778f5b8.</w:t>
      </w:r>
    </w:p>
    <w:p w14:paraId="11B5B086" w14:textId="4B6E38FE" w:rsidR="00077508" w:rsidRPr="00A44C8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00" w:name="_Ref23621418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S.Haykin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"Neural </w:t>
      </w:r>
      <w:proofErr w:type="spellStart"/>
      <w:proofErr w:type="gram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Computation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Comprehensive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Foundation".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2ª Edição, Editora Prentice Hall,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1998.</w:t>
      </w:r>
      <w:bookmarkEnd w:id="1100"/>
    </w:p>
    <w:p w14:paraId="0241CECA" w14:textId="43568EF8" w:rsidR="00077508" w:rsidRPr="00A44C8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deeplearningbook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[Online]: </w:t>
      </w:r>
      <w:hyperlink r:id="rId33" w:history="1">
        <w:r w:rsidR="00A44C88" w:rsidRPr="00C83CEB">
          <w:rPr>
            <w:rStyle w:val="Hyperlink"/>
            <w:rFonts w:ascii="Times New Roman" w:hAnsi="Times New Roman" w:cs="Times New Roman"/>
            <w:sz w:val="24"/>
            <w:szCs w:val="24"/>
          </w:rPr>
          <w:t>http://deeplearningbook.com.br/algoritmo-backpropagation-parte-2-treinamento-de-redes-neurais/</w:t>
        </w:r>
      </w:hyperlink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(Acessado em 01/11/2019)</w:t>
      </w:r>
    </w:p>
    <w:p w14:paraId="31A6C126" w14:textId="265DA70D" w:rsidR="00077508" w:rsidRDefault="0007750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01" w:name="_Ref23774713"/>
      <w:proofErr w:type="spellStart"/>
      <w:proofErr w:type="gram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N.O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proofErr w:type="spellEnd"/>
      <w:proofErr w:type="gram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K.M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iyamoto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J.L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oux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H.K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ameoka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S.S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agayama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Separation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monaural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percussive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components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proofErr w:type="spellEnd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complem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entary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diffusion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spectrogram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16th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European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Signal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Conference</w:t>
      </w:r>
      <w:proofErr w:type="spellEnd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2008.</w:t>
      </w:r>
      <w:bookmarkEnd w:id="1101"/>
    </w:p>
    <w:p w14:paraId="51A4C482" w14:textId="77777777" w:rsidR="00F86E26" w:rsidRPr="00A44C88" w:rsidRDefault="00F86E26" w:rsidP="00F86E26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02" w:name="_Ref23774714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J. Reed, Y. Ueda,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Siniscalchi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Y.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Uchiyama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Sagayama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Lee, “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Minimum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error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training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improve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isolated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F253D7">
        <w:rPr>
          <w:rFonts w:ascii="Times New Roman" w:hAnsi="Times New Roman" w:cs="Times New Roman"/>
          <w:color w:val="000000" w:themeColor="text1"/>
          <w:sz w:val="24"/>
          <w:szCs w:val="24"/>
        </w:rPr>
        <w:t>,” in Proc. 10th Int. Soc. Music Inf. Retrieval, 2009, pp. 609–614.</w:t>
      </w:r>
      <w:bookmarkEnd w:id="1102"/>
    </w:p>
    <w:p w14:paraId="654C9743" w14:textId="1B3935DB" w:rsidR="00077508" w:rsidRDefault="00A44C88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03" w:name="_Ref23773985"/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Pauws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Musical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key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extraction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3715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udio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Proc. 5th Int. Soc. Music Inf. Retrieval. 2004: p. 66–69.</w:t>
      </w:r>
      <w:bookmarkEnd w:id="1103"/>
    </w:p>
    <w:p w14:paraId="4653C89F" w14:textId="549FB21B" w:rsidR="00077508" w:rsidRDefault="0083715B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04" w:name="_Ref23774935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M.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auch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proofErr w:type="gram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S.D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ixon</w:t>
      </w:r>
      <w:proofErr w:type="spellEnd"/>
      <w:proofErr w:type="gram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Simultaneous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Estimation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Chords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Musical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Context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Speech,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Processing</w:t>
      </w:r>
      <w:proofErr w:type="spellEnd"/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 w:rsidR="00A44C8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77508" w:rsidRPr="00A44C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 1280-1289.</w:t>
      </w:r>
      <w:bookmarkEnd w:id="1104"/>
    </w:p>
    <w:p w14:paraId="0D80A023" w14:textId="7C1D45B9" w:rsidR="00DD45AD" w:rsidRDefault="00DD45AD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05" w:name="_Ref23776535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Sheh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Ellis,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segmentation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em-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trained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Hidden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Markov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Models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,” in Proc. 4th Int. Soc. Music Inf. Retrieval, 2003, pp. 183–189.</w:t>
      </w:r>
      <w:bookmarkEnd w:id="1105"/>
    </w:p>
    <w:p w14:paraId="0A08D128" w14:textId="0C353296" w:rsidR="003252F6" w:rsidRPr="009346D2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06" w:name="_Ref23777947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Sandler,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Automatic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chord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identification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quantised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chromagram,” in Proc.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Eng. Soc., 2005, pp. 291–301.</w:t>
      </w:r>
      <w:bookmarkEnd w:id="1106"/>
    </w:p>
    <w:p w14:paraId="6FE25C03" w14:textId="2A0D2854" w:rsidR="00247335" w:rsidRDefault="00247335" w:rsidP="00A44C88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07" w:author="Livisghton Kleber" w:date="2019-11-10T10:23:00Z"/>
          <w:rFonts w:ascii="Times New Roman" w:hAnsi="Times New Roman" w:cs="Times New Roman"/>
          <w:color w:val="000000" w:themeColor="text1"/>
          <w:sz w:val="24"/>
          <w:szCs w:val="24"/>
        </w:rPr>
      </w:pPr>
      <w:bookmarkStart w:id="1108" w:name="_Ref23777949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Harte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 Sandler,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Gasser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Detecting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harmonic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change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musical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,” in Proc. 1st Workshop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Audio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Music Comput. </w:t>
      </w:r>
      <w:proofErr w:type="spellStart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Multimedia</w:t>
      </w:r>
      <w:proofErr w:type="spellEnd"/>
      <w:r w:rsidRPr="009346D2">
        <w:rPr>
          <w:rFonts w:ascii="Times New Roman" w:hAnsi="Times New Roman" w:cs="Times New Roman"/>
          <w:color w:val="000000" w:themeColor="text1"/>
          <w:sz w:val="24"/>
          <w:szCs w:val="24"/>
        </w:rPr>
        <w:t>, 2006, pp. 21–26.</w:t>
      </w:r>
      <w:bookmarkEnd w:id="1108"/>
    </w:p>
    <w:p w14:paraId="55D0EBD7" w14:textId="22676020" w:rsidR="00501F87" w:rsidDel="003E0E5E" w:rsidRDefault="00501F87" w:rsidP="0038710B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del w:id="1109" w:author="Livisghton Kleber" w:date="2019-11-10T10:26:00Z"/>
          <w:rFonts w:ascii="Times New Roman" w:hAnsi="Times New Roman" w:cs="Times New Roman"/>
          <w:color w:val="000000" w:themeColor="text1"/>
          <w:sz w:val="24"/>
          <w:szCs w:val="24"/>
        </w:rPr>
      </w:pPr>
      <w:ins w:id="1110" w:author="Livisghton Kleber" w:date="2019-11-10T10:26:00Z">
        <w:r w:rsidRPr="00501F87">
          <w:rPr>
            <w:rFonts w:ascii="Times New Roman" w:hAnsi="Times New Roman" w:cs="Times New Roman"/>
            <w:color w:val="000000" w:themeColor="text1"/>
            <w:sz w:val="24"/>
            <w:szCs w:val="24"/>
            <w:rPrChange w:id="1111" w:author="Livisghton Kleber" w:date="2019-11-10T10:2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lastRenderedPageBreak/>
          <w:t xml:space="preserve">N. Jiang, P. </w:t>
        </w:r>
      </w:ins>
      <w:proofErr w:type="spellStart"/>
      <w:ins w:id="1112" w:author="Livisghton Kleber" w:date="2019-11-10T10:27:00Z">
        <w:r w:rsidRPr="00501F87">
          <w:rPr>
            <w:rFonts w:ascii="Times New Roman" w:hAnsi="Times New Roman" w:cs="Times New Roman"/>
            <w:color w:val="000000" w:themeColor="text1"/>
            <w:sz w:val="24"/>
            <w:szCs w:val="24"/>
            <w:rPrChange w:id="1113" w:author="Livisghton Kleber" w:date="2019-11-10T10:29:00Z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rPrChange>
          </w:rPr>
          <w:t>Grosche</w:t>
        </w:r>
        <w:proofErr w:type="spellEnd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14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, V. </w:t>
        </w:r>
        <w:proofErr w:type="spellStart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15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Konzi</w:t>
        </w:r>
      </w:ins>
      <w:proofErr w:type="spellEnd"/>
      <w:ins w:id="1116" w:author="Livisghton Kleber" w:date="2019-11-10T10:28:00Z"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17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e M. M</w:t>
        </w:r>
      </w:ins>
      <w:ins w:id="1118" w:author="Livisghton Kleber" w:date="2019-11-10T10:29:00Z"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19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uller, “</w:t>
        </w:r>
        <w:proofErr w:type="spellStart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0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Analyzing</w:t>
        </w:r>
        <w:proofErr w:type="spellEnd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1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</w:t>
        </w:r>
        <w:proofErr w:type="spellStart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2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Chroma</w:t>
        </w:r>
        <w:proofErr w:type="spellEnd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3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</w:t>
        </w:r>
        <w:proofErr w:type="spellStart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4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Feature</w:t>
        </w:r>
        <w:proofErr w:type="spellEnd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5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</w:t>
        </w:r>
        <w:proofErr w:type="spellStart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6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Types</w:t>
        </w:r>
        <w:proofErr w:type="spellEnd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7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for </w:t>
        </w:r>
        <w:proofErr w:type="spellStart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8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Automated</w:t>
        </w:r>
        <w:proofErr w:type="spellEnd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29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</w:t>
        </w:r>
        <w:proofErr w:type="spellStart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30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Chord</w:t>
        </w:r>
        <w:proofErr w:type="spellEnd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31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</w:t>
        </w:r>
        <w:proofErr w:type="spellStart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32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Recognition</w:t>
        </w:r>
        <w:proofErr w:type="spellEnd"/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33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”</w:t>
        </w:r>
      </w:ins>
      <w:ins w:id="1134" w:author="Livisghton Kleber" w:date="2019-11-10T10:30:00Z">
        <w:r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35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</w:t>
        </w:r>
      </w:ins>
      <w:ins w:id="1136" w:author="Livisghton Kleber" w:date="2019-11-10T10:33:00Z"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37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in</w:t>
        </w:r>
      </w:ins>
      <w:ins w:id="1138" w:author="Livisghton Kleber" w:date="2019-11-10T10:34:00Z"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39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</w:t>
        </w:r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40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42nd </w:t>
        </w:r>
        <w:proofErr w:type="spellStart"/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41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International</w:t>
        </w:r>
        <w:proofErr w:type="spellEnd"/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42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</w:t>
        </w:r>
        <w:proofErr w:type="spellStart"/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43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Conference</w:t>
        </w:r>
        <w:proofErr w:type="spellEnd"/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44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: </w:t>
        </w:r>
        <w:proofErr w:type="spellStart"/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45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Semantic</w:t>
        </w:r>
        <w:proofErr w:type="spellEnd"/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46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 xml:space="preserve"> </w:t>
        </w:r>
        <w:proofErr w:type="spellStart"/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47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Audio</w:t>
        </w:r>
      </w:ins>
      <w:proofErr w:type="spellEnd"/>
      <w:ins w:id="1148" w:author="Livisghton Kleber" w:date="2019-11-10T10:35:00Z">
        <w:r w:rsidR="0038710B" w:rsidRPr="0038710B">
          <w:rPr>
            <w:rFonts w:ascii="Times New Roman" w:hAnsi="Times New Roman" w:cs="Times New Roman"/>
            <w:color w:val="000000" w:themeColor="text1"/>
            <w:sz w:val="24"/>
            <w:szCs w:val="24"/>
            <w:rPrChange w:id="1149" w:author="Livisghton Kleber" w:date="2019-11-10T10:35:00Z">
              <w:rPr>
                <w:rFonts w:ascii="Times-Roman" w:hAnsi="Times-Roman" w:cs="Times-Roman"/>
                <w:sz w:val="20"/>
                <w:szCs w:val="20"/>
              </w:rPr>
            </w:rPrChange>
          </w:rPr>
          <w:t>, 2011</w:t>
        </w:r>
      </w:ins>
      <w:ins w:id="1150" w:author="Livisghton Kleber" w:date="2019-11-10T10:37:00Z">
        <w:r w:rsid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.</w:t>
        </w:r>
      </w:ins>
    </w:p>
    <w:p w14:paraId="72DF6B89" w14:textId="77777777" w:rsidR="003E0E5E" w:rsidRPr="00A44C88" w:rsidRDefault="003E0E5E" w:rsidP="0038710B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ins w:id="1151" w:author="Livisghton Kleber" w:date="2019-11-10T10:37:00Z"/>
          <w:rFonts w:ascii="Times New Roman" w:hAnsi="Times New Roman" w:cs="Times New Roman"/>
          <w:color w:val="000000" w:themeColor="text1"/>
          <w:sz w:val="24"/>
          <w:szCs w:val="24"/>
        </w:rPr>
        <w:pPrChange w:id="1152" w:author="Livisghton Kleber" w:date="2019-11-10T10:35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  <w:jc w:val="both"/>
          </w:pPr>
        </w:pPrChange>
      </w:pPr>
      <w:bookmarkStart w:id="1153" w:name="_Ref24274807"/>
    </w:p>
    <w:p w14:paraId="1DF4BA6E" w14:textId="4C0F8A8D" w:rsidR="00077508" w:rsidRPr="00501F87" w:rsidRDefault="003E0E5E" w:rsidP="0038710B">
      <w:pPr>
        <w:pStyle w:val="PargrafodaLista"/>
        <w:numPr>
          <w:ilvl w:val="0"/>
          <w:numId w:val="8"/>
        </w:numPr>
        <w:spacing w:after="0" w:line="240" w:lineRule="auto"/>
        <w:ind w:left="851" w:hanging="491"/>
        <w:rPr>
          <w:rFonts w:ascii="Times New Roman" w:hAnsi="Times New Roman" w:cs="Times New Roman"/>
          <w:color w:val="000000" w:themeColor="text1"/>
          <w:sz w:val="24"/>
          <w:szCs w:val="24"/>
          <w:rPrChange w:id="1154" w:author="Livisghton Kleber" w:date="2019-11-10T10:29:00Z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rPrChange>
        </w:rPr>
        <w:pPrChange w:id="1155" w:author="Livisghton Kleber" w:date="2019-11-10T10:35:00Z">
          <w:pPr>
            <w:pStyle w:val="PargrafodaLista"/>
            <w:numPr>
              <w:numId w:val="8"/>
            </w:numPr>
            <w:spacing w:after="0" w:line="240" w:lineRule="auto"/>
            <w:ind w:left="851" w:hanging="491"/>
            <w:jc w:val="both"/>
          </w:pPr>
        </w:pPrChange>
      </w:pPr>
      <w:bookmarkStart w:id="1156" w:name="_Ref24274810"/>
      <w:bookmarkEnd w:id="1153"/>
      <w:ins w:id="1157" w:author="Livisghton Kleber" w:date="2019-11-10T10:37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N. Jiang, “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An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Analysis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of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Automatic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Chord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Recognition</w:t>
        </w:r>
        <w:proofErr w:type="spellEnd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Procedures for Music </w:t>
        </w:r>
        <w:proofErr w:type="spellStart"/>
        <w:r w:rsidRPr="003E0E5E">
          <w:rPr>
            <w:rFonts w:ascii="Times New Roman" w:hAnsi="Times New Roman" w:cs="Times New Roman"/>
            <w:color w:val="000000" w:themeColor="text1"/>
            <w:sz w:val="24"/>
            <w:szCs w:val="24"/>
          </w:rPr>
          <w:t>Recordings</w:t>
        </w:r>
        <w:proofErr w:type="spellEnd"/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”</w:t>
        </w:r>
      </w:ins>
      <w:ins w:id="1158" w:author="Livisghton Kleber" w:date="2019-11-10T10:38:00Z">
        <w:r>
          <w:rPr>
            <w:rFonts w:ascii="Times New Roman" w:hAnsi="Times New Roman" w:cs="Times New Roman"/>
            <w:color w:val="000000" w:themeColor="text1"/>
            <w:sz w:val="24"/>
            <w:szCs w:val="24"/>
          </w:rPr>
          <w:t>, 2011.</w:t>
        </w:r>
      </w:ins>
      <w:bookmarkEnd w:id="1156"/>
    </w:p>
    <w:sectPr w:rsidR="00077508" w:rsidRPr="00501F87" w:rsidSect="00116553">
      <w:footerReference w:type="default" r:id="rId34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B836" w14:textId="77777777" w:rsidR="001344B0" w:rsidRDefault="001344B0" w:rsidP="0022151A">
      <w:pPr>
        <w:spacing w:after="0" w:line="240" w:lineRule="auto"/>
      </w:pPr>
      <w:r>
        <w:separator/>
      </w:r>
    </w:p>
  </w:endnote>
  <w:endnote w:type="continuationSeparator" w:id="0">
    <w:p w14:paraId="70268048" w14:textId="77777777" w:rsidR="001344B0" w:rsidRDefault="001344B0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B1F1" w14:textId="77777777" w:rsidR="00C42A7E" w:rsidRDefault="00C42A7E">
    <w:pPr>
      <w:pStyle w:val="Rodap"/>
      <w:jc w:val="right"/>
    </w:pPr>
  </w:p>
  <w:p w14:paraId="308737BA" w14:textId="77777777" w:rsidR="00C42A7E" w:rsidRDefault="00C42A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611"/>
      <w:docPartObj>
        <w:docPartGallery w:val="Page Numbers (Bottom of Page)"/>
        <w:docPartUnique/>
      </w:docPartObj>
    </w:sdtPr>
    <w:sdtContent>
      <w:p w14:paraId="7BA72BDD" w14:textId="77777777" w:rsidR="00C42A7E" w:rsidRDefault="00C42A7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74ABF49" w14:textId="77777777" w:rsidR="00C42A7E" w:rsidRDefault="00C42A7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25590"/>
      <w:docPartObj>
        <w:docPartGallery w:val="Page Numbers (Bottom of Page)"/>
        <w:docPartUnique/>
      </w:docPartObj>
    </w:sdtPr>
    <w:sdtContent>
      <w:p w14:paraId="35486A44" w14:textId="77777777" w:rsidR="00C42A7E" w:rsidRDefault="00C42A7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362185CD" w14:textId="77777777" w:rsidR="00C42A7E" w:rsidRDefault="00C42A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52DA7" w14:textId="77777777" w:rsidR="001344B0" w:rsidRDefault="001344B0" w:rsidP="0022151A">
      <w:pPr>
        <w:spacing w:after="0" w:line="240" w:lineRule="auto"/>
      </w:pPr>
      <w:r>
        <w:separator/>
      </w:r>
    </w:p>
  </w:footnote>
  <w:footnote w:type="continuationSeparator" w:id="0">
    <w:p w14:paraId="38A3668A" w14:textId="77777777" w:rsidR="001344B0" w:rsidRDefault="001344B0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B163E80"/>
    <w:multiLevelType w:val="hybridMultilevel"/>
    <w:tmpl w:val="34C4AC2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23D0423"/>
    <w:multiLevelType w:val="hybridMultilevel"/>
    <w:tmpl w:val="2E12D4CC"/>
    <w:lvl w:ilvl="0" w:tplc="2FF07B5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3593E"/>
    <w:multiLevelType w:val="hybridMultilevel"/>
    <w:tmpl w:val="F544BF8C"/>
    <w:lvl w:ilvl="0" w:tplc="5E7058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A415C"/>
    <w:multiLevelType w:val="hybridMultilevel"/>
    <w:tmpl w:val="5554DC4C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547D0CD3"/>
    <w:multiLevelType w:val="hybridMultilevel"/>
    <w:tmpl w:val="5790C0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visghton Kleber">
    <w15:presenceInfo w15:providerId="Windows Live" w15:userId="f3c5174c9d3f77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02F19"/>
    <w:rsid w:val="00012D79"/>
    <w:rsid w:val="00013CA2"/>
    <w:rsid w:val="00014443"/>
    <w:rsid w:val="00015CA4"/>
    <w:rsid w:val="00017FF8"/>
    <w:rsid w:val="000200E0"/>
    <w:rsid w:val="0002265A"/>
    <w:rsid w:val="00023E64"/>
    <w:rsid w:val="00023E88"/>
    <w:rsid w:val="000257C1"/>
    <w:rsid w:val="00026314"/>
    <w:rsid w:val="0002746E"/>
    <w:rsid w:val="00027920"/>
    <w:rsid w:val="00027EE7"/>
    <w:rsid w:val="000314EA"/>
    <w:rsid w:val="00035730"/>
    <w:rsid w:val="000367DE"/>
    <w:rsid w:val="00037FF3"/>
    <w:rsid w:val="0004154C"/>
    <w:rsid w:val="00042783"/>
    <w:rsid w:val="0004334A"/>
    <w:rsid w:val="00045C5C"/>
    <w:rsid w:val="0004644C"/>
    <w:rsid w:val="00047ED9"/>
    <w:rsid w:val="000540DB"/>
    <w:rsid w:val="000545AE"/>
    <w:rsid w:val="00055E47"/>
    <w:rsid w:val="00056C3F"/>
    <w:rsid w:val="00060B20"/>
    <w:rsid w:val="00061030"/>
    <w:rsid w:val="000616B6"/>
    <w:rsid w:val="00061CAE"/>
    <w:rsid w:val="0006211A"/>
    <w:rsid w:val="000621BB"/>
    <w:rsid w:val="0006429B"/>
    <w:rsid w:val="00064400"/>
    <w:rsid w:val="00066A4F"/>
    <w:rsid w:val="00070852"/>
    <w:rsid w:val="000718C3"/>
    <w:rsid w:val="0007198F"/>
    <w:rsid w:val="00072578"/>
    <w:rsid w:val="00073FD3"/>
    <w:rsid w:val="000754A7"/>
    <w:rsid w:val="000773A8"/>
    <w:rsid w:val="00077508"/>
    <w:rsid w:val="00080FDB"/>
    <w:rsid w:val="00081632"/>
    <w:rsid w:val="000820BC"/>
    <w:rsid w:val="00084AAF"/>
    <w:rsid w:val="00085905"/>
    <w:rsid w:val="00090244"/>
    <w:rsid w:val="00091624"/>
    <w:rsid w:val="000917AF"/>
    <w:rsid w:val="00091BD4"/>
    <w:rsid w:val="000920A9"/>
    <w:rsid w:val="000934E4"/>
    <w:rsid w:val="0009364B"/>
    <w:rsid w:val="000954B2"/>
    <w:rsid w:val="0009668F"/>
    <w:rsid w:val="000A012E"/>
    <w:rsid w:val="000A33DD"/>
    <w:rsid w:val="000A6282"/>
    <w:rsid w:val="000A6BAE"/>
    <w:rsid w:val="000A7E59"/>
    <w:rsid w:val="000B01B9"/>
    <w:rsid w:val="000B0421"/>
    <w:rsid w:val="000B0E1C"/>
    <w:rsid w:val="000B1CA3"/>
    <w:rsid w:val="000B3DE9"/>
    <w:rsid w:val="000B771D"/>
    <w:rsid w:val="000B7A72"/>
    <w:rsid w:val="000C0614"/>
    <w:rsid w:val="000C1D21"/>
    <w:rsid w:val="000C2F44"/>
    <w:rsid w:val="000C3057"/>
    <w:rsid w:val="000C3745"/>
    <w:rsid w:val="000C7D4B"/>
    <w:rsid w:val="000D0A5A"/>
    <w:rsid w:val="000D1764"/>
    <w:rsid w:val="000D1DCB"/>
    <w:rsid w:val="000D228A"/>
    <w:rsid w:val="000D2345"/>
    <w:rsid w:val="000D2D20"/>
    <w:rsid w:val="000E1CF9"/>
    <w:rsid w:val="000E2A68"/>
    <w:rsid w:val="000E3620"/>
    <w:rsid w:val="000E4985"/>
    <w:rsid w:val="000E6524"/>
    <w:rsid w:val="000E7A60"/>
    <w:rsid w:val="000F44C6"/>
    <w:rsid w:val="000F5532"/>
    <w:rsid w:val="000F6353"/>
    <w:rsid w:val="001016B8"/>
    <w:rsid w:val="00102E9F"/>
    <w:rsid w:val="00103A95"/>
    <w:rsid w:val="0010529A"/>
    <w:rsid w:val="0010651D"/>
    <w:rsid w:val="00106866"/>
    <w:rsid w:val="001070B7"/>
    <w:rsid w:val="00107BE0"/>
    <w:rsid w:val="00112D07"/>
    <w:rsid w:val="00114659"/>
    <w:rsid w:val="00116553"/>
    <w:rsid w:val="00116EB7"/>
    <w:rsid w:val="001172A6"/>
    <w:rsid w:val="00117539"/>
    <w:rsid w:val="00121269"/>
    <w:rsid w:val="00121286"/>
    <w:rsid w:val="00121365"/>
    <w:rsid w:val="001220B8"/>
    <w:rsid w:val="00122F83"/>
    <w:rsid w:val="00124681"/>
    <w:rsid w:val="00125C17"/>
    <w:rsid w:val="001266F2"/>
    <w:rsid w:val="0013367A"/>
    <w:rsid w:val="001344B0"/>
    <w:rsid w:val="001348E3"/>
    <w:rsid w:val="00136275"/>
    <w:rsid w:val="0013741E"/>
    <w:rsid w:val="001409BD"/>
    <w:rsid w:val="00141319"/>
    <w:rsid w:val="0014294D"/>
    <w:rsid w:val="00145A52"/>
    <w:rsid w:val="00145C84"/>
    <w:rsid w:val="00145DCE"/>
    <w:rsid w:val="00150DE9"/>
    <w:rsid w:val="00153CD5"/>
    <w:rsid w:val="00154197"/>
    <w:rsid w:val="001543AA"/>
    <w:rsid w:val="00154CEB"/>
    <w:rsid w:val="00156EB2"/>
    <w:rsid w:val="001618C3"/>
    <w:rsid w:val="001619C9"/>
    <w:rsid w:val="00161AB8"/>
    <w:rsid w:val="0016271B"/>
    <w:rsid w:val="00162F8F"/>
    <w:rsid w:val="00165A67"/>
    <w:rsid w:val="001675A2"/>
    <w:rsid w:val="00167FEA"/>
    <w:rsid w:val="00171AF7"/>
    <w:rsid w:val="00172850"/>
    <w:rsid w:val="00172C4E"/>
    <w:rsid w:val="0017698A"/>
    <w:rsid w:val="0017715A"/>
    <w:rsid w:val="00177386"/>
    <w:rsid w:val="00177A4F"/>
    <w:rsid w:val="00180597"/>
    <w:rsid w:val="0018119F"/>
    <w:rsid w:val="00181D3D"/>
    <w:rsid w:val="00183AE4"/>
    <w:rsid w:val="00184C4B"/>
    <w:rsid w:val="00187880"/>
    <w:rsid w:val="0019130F"/>
    <w:rsid w:val="001926FB"/>
    <w:rsid w:val="001A055D"/>
    <w:rsid w:val="001A080C"/>
    <w:rsid w:val="001A1920"/>
    <w:rsid w:val="001A2F94"/>
    <w:rsid w:val="001A3488"/>
    <w:rsid w:val="001A438E"/>
    <w:rsid w:val="001A46EF"/>
    <w:rsid w:val="001A6259"/>
    <w:rsid w:val="001A71C7"/>
    <w:rsid w:val="001B0117"/>
    <w:rsid w:val="001B7A22"/>
    <w:rsid w:val="001C0CB0"/>
    <w:rsid w:val="001C2886"/>
    <w:rsid w:val="001D01DF"/>
    <w:rsid w:val="001D5AF5"/>
    <w:rsid w:val="001D6AD3"/>
    <w:rsid w:val="001D70D8"/>
    <w:rsid w:val="001D7E49"/>
    <w:rsid w:val="001E020C"/>
    <w:rsid w:val="001E1C60"/>
    <w:rsid w:val="001E3027"/>
    <w:rsid w:val="001E40A0"/>
    <w:rsid w:val="001E4897"/>
    <w:rsid w:val="001E5DF3"/>
    <w:rsid w:val="001E7B40"/>
    <w:rsid w:val="001F0594"/>
    <w:rsid w:val="001F2E3D"/>
    <w:rsid w:val="001F31A5"/>
    <w:rsid w:val="001F46CA"/>
    <w:rsid w:val="001F6CAF"/>
    <w:rsid w:val="001F7DB4"/>
    <w:rsid w:val="002004AF"/>
    <w:rsid w:val="0020078A"/>
    <w:rsid w:val="002018B9"/>
    <w:rsid w:val="002019EA"/>
    <w:rsid w:val="00201D8A"/>
    <w:rsid w:val="00202E7D"/>
    <w:rsid w:val="00203C4C"/>
    <w:rsid w:val="0020511D"/>
    <w:rsid w:val="00205FFE"/>
    <w:rsid w:val="00206B0E"/>
    <w:rsid w:val="00207905"/>
    <w:rsid w:val="00207A64"/>
    <w:rsid w:val="00212DDC"/>
    <w:rsid w:val="00215C36"/>
    <w:rsid w:val="00216187"/>
    <w:rsid w:val="0021618E"/>
    <w:rsid w:val="00220910"/>
    <w:rsid w:val="00220DAF"/>
    <w:rsid w:val="0022151A"/>
    <w:rsid w:val="00221C4E"/>
    <w:rsid w:val="0022532E"/>
    <w:rsid w:val="00235584"/>
    <w:rsid w:val="00237479"/>
    <w:rsid w:val="00243549"/>
    <w:rsid w:val="0024481D"/>
    <w:rsid w:val="00245463"/>
    <w:rsid w:val="00245F27"/>
    <w:rsid w:val="00247335"/>
    <w:rsid w:val="00247B40"/>
    <w:rsid w:val="00250239"/>
    <w:rsid w:val="002507DB"/>
    <w:rsid w:val="0025230F"/>
    <w:rsid w:val="00252935"/>
    <w:rsid w:val="00252DB4"/>
    <w:rsid w:val="002540C4"/>
    <w:rsid w:val="002576D3"/>
    <w:rsid w:val="00263A98"/>
    <w:rsid w:val="00265732"/>
    <w:rsid w:val="00265808"/>
    <w:rsid w:val="002663F0"/>
    <w:rsid w:val="00266F5A"/>
    <w:rsid w:val="00270127"/>
    <w:rsid w:val="00271F76"/>
    <w:rsid w:val="002730F7"/>
    <w:rsid w:val="0027413E"/>
    <w:rsid w:val="00277C26"/>
    <w:rsid w:val="00280DD1"/>
    <w:rsid w:val="00281B1F"/>
    <w:rsid w:val="0028226C"/>
    <w:rsid w:val="00282366"/>
    <w:rsid w:val="00282510"/>
    <w:rsid w:val="00283484"/>
    <w:rsid w:val="00283793"/>
    <w:rsid w:val="0028427C"/>
    <w:rsid w:val="0028550B"/>
    <w:rsid w:val="00285870"/>
    <w:rsid w:val="002874CF"/>
    <w:rsid w:val="00290384"/>
    <w:rsid w:val="00294F98"/>
    <w:rsid w:val="00296311"/>
    <w:rsid w:val="002A1E9D"/>
    <w:rsid w:val="002A4F19"/>
    <w:rsid w:val="002A58DB"/>
    <w:rsid w:val="002A60C2"/>
    <w:rsid w:val="002B002B"/>
    <w:rsid w:val="002B0C03"/>
    <w:rsid w:val="002B117A"/>
    <w:rsid w:val="002B1EAF"/>
    <w:rsid w:val="002B2845"/>
    <w:rsid w:val="002B2F18"/>
    <w:rsid w:val="002B37CC"/>
    <w:rsid w:val="002B465B"/>
    <w:rsid w:val="002B502B"/>
    <w:rsid w:val="002B5D6C"/>
    <w:rsid w:val="002C1EFE"/>
    <w:rsid w:val="002C23F8"/>
    <w:rsid w:val="002C4C26"/>
    <w:rsid w:val="002D0A19"/>
    <w:rsid w:val="002D0E76"/>
    <w:rsid w:val="002D3D7E"/>
    <w:rsid w:val="002D41CF"/>
    <w:rsid w:val="002D478B"/>
    <w:rsid w:val="002D4C88"/>
    <w:rsid w:val="002D5855"/>
    <w:rsid w:val="002D69C5"/>
    <w:rsid w:val="002D6BBD"/>
    <w:rsid w:val="002D715F"/>
    <w:rsid w:val="002D7432"/>
    <w:rsid w:val="002E2300"/>
    <w:rsid w:val="002E244F"/>
    <w:rsid w:val="002E40BD"/>
    <w:rsid w:val="002E4A9A"/>
    <w:rsid w:val="002E5DD9"/>
    <w:rsid w:val="002F001E"/>
    <w:rsid w:val="002F0164"/>
    <w:rsid w:val="002F0539"/>
    <w:rsid w:val="002F1299"/>
    <w:rsid w:val="002F18E1"/>
    <w:rsid w:val="002F2A1E"/>
    <w:rsid w:val="002F411B"/>
    <w:rsid w:val="002F4906"/>
    <w:rsid w:val="002F6981"/>
    <w:rsid w:val="003028C4"/>
    <w:rsid w:val="0030351C"/>
    <w:rsid w:val="00303A03"/>
    <w:rsid w:val="00307FA7"/>
    <w:rsid w:val="00310683"/>
    <w:rsid w:val="00311C24"/>
    <w:rsid w:val="00312D8E"/>
    <w:rsid w:val="00313B7B"/>
    <w:rsid w:val="00314ADF"/>
    <w:rsid w:val="00320926"/>
    <w:rsid w:val="00321A34"/>
    <w:rsid w:val="00321E8E"/>
    <w:rsid w:val="00322F0D"/>
    <w:rsid w:val="003252F6"/>
    <w:rsid w:val="00327234"/>
    <w:rsid w:val="00327829"/>
    <w:rsid w:val="00337DD2"/>
    <w:rsid w:val="00346F23"/>
    <w:rsid w:val="00347E61"/>
    <w:rsid w:val="003521B5"/>
    <w:rsid w:val="003525C7"/>
    <w:rsid w:val="00352689"/>
    <w:rsid w:val="003546C0"/>
    <w:rsid w:val="00357F54"/>
    <w:rsid w:val="00362127"/>
    <w:rsid w:val="0036243E"/>
    <w:rsid w:val="00362552"/>
    <w:rsid w:val="00362B32"/>
    <w:rsid w:val="00362D6D"/>
    <w:rsid w:val="00362FCA"/>
    <w:rsid w:val="00363498"/>
    <w:rsid w:val="003638D3"/>
    <w:rsid w:val="00364ACD"/>
    <w:rsid w:val="00366204"/>
    <w:rsid w:val="003703A8"/>
    <w:rsid w:val="00370FF5"/>
    <w:rsid w:val="00371249"/>
    <w:rsid w:val="00372B07"/>
    <w:rsid w:val="0037511A"/>
    <w:rsid w:val="00377E7A"/>
    <w:rsid w:val="00380707"/>
    <w:rsid w:val="00381731"/>
    <w:rsid w:val="003835F1"/>
    <w:rsid w:val="003844F1"/>
    <w:rsid w:val="0038456F"/>
    <w:rsid w:val="00385E1F"/>
    <w:rsid w:val="00386C54"/>
    <w:rsid w:val="0038710B"/>
    <w:rsid w:val="003876AD"/>
    <w:rsid w:val="00393248"/>
    <w:rsid w:val="00393777"/>
    <w:rsid w:val="00394A74"/>
    <w:rsid w:val="003A1025"/>
    <w:rsid w:val="003A151A"/>
    <w:rsid w:val="003B0693"/>
    <w:rsid w:val="003B7C06"/>
    <w:rsid w:val="003C12AF"/>
    <w:rsid w:val="003C185F"/>
    <w:rsid w:val="003C2955"/>
    <w:rsid w:val="003C2D1B"/>
    <w:rsid w:val="003C58C8"/>
    <w:rsid w:val="003C7C15"/>
    <w:rsid w:val="003D1D28"/>
    <w:rsid w:val="003D63E3"/>
    <w:rsid w:val="003D649C"/>
    <w:rsid w:val="003E0398"/>
    <w:rsid w:val="003E0895"/>
    <w:rsid w:val="003E0E36"/>
    <w:rsid w:val="003E0E5E"/>
    <w:rsid w:val="003E1A77"/>
    <w:rsid w:val="003E492A"/>
    <w:rsid w:val="003E5202"/>
    <w:rsid w:val="003E6239"/>
    <w:rsid w:val="003E6F82"/>
    <w:rsid w:val="003F20B7"/>
    <w:rsid w:val="003F24C2"/>
    <w:rsid w:val="003F4E9D"/>
    <w:rsid w:val="003F722A"/>
    <w:rsid w:val="00401867"/>
    <w:rsid w:val="0040253F"/>
    <w:rsid w:val="004027DF"/>
    <w:rsid w:val="004066DA"/>
    <w:rsid w:val="00412041"/>
    <w:rsid w:val="00413446"/>
    <w:rsid w:val="0041397B"/>
    <w:rsid w:val="00413FD5"/>
    <w:rsid w:val="00421F37"/>
    <w:rsid w:val="00424345"/>
    <w:rsid w:val="004306C6"/>
    <w:rsid w:val="00431497"/>
    <w:rsid w:val="00431E51"/>
    <w:rsid w:val="004350EC"/>
    <w:rsid w:val="0043550F"/>
    <w:rsid w:val="00436469"/>
    <w:rsid w:val="00440DEE"/>
    <w:rsid w:val="0044127A"/>
    <w:rsid w:val="00441730"/>
    <w:rsid w:val="00443E35"/>
    <w:rsid w:val="0044722C"/>
    <w:rsid w:val="00450CF8"/>
    <w:rsid w:val="004515B5"/>
    <w:rsid w:val="00451BCF"/>
    <w:rsid w:val="00451E15"/>
    <w:rsid w:val="004523B3"/>
    <w:rsid w:val="00452D0D"/>
    <w:rsid w:val="00454755"/>
    <w:rsid w:val="00454F0E"/>
    <w:rsid w:val="004563F8"/>
    <w:rsid w:val="00457E3C"/>
    <w:rsid w:val="0046363C"/>
    <w:rsid w:val="004730D6"/>
    <w:rsid w:val="0048233E"/>
    <w:rsid w:val="0048241B"/>
    <w:rsid w:val="00484A44"/>
    <w:rsid w:val="00485EED"/>
    <w:rsid w:val="004860CF"/>
    <w:rsid w:val="004864E6"/>
    <w:rsid w:val="004906FE"/>
    <w:rsid w:val="00491C53"/>
    <w:rsid w:val="00491CD1"/>
    <w:rsid w:val="004937DC"/>
    <w:rsid w:val="004945A4"/>
    <w:rsid w:val="00495EAC"/>
    <w:rsid w:val="004A191B"/>
    <w:rsid w:val="004A268D"/>
    <w:rsid w:val="004A299A"/>
    <w:rsid w:val="004A5DB5"/>
    <w:rsid w:val="004A617A"/>
    <w:rsid w:val="004B06AA"/>
    <w:rsid w:val="004B15AA"/>
    <w:rsid w:val="004B160E"/>
    <w:rsid w:val="004B1D51"/>
    <w:rsid w:val="004B2581"/>
    <w:rsid w:val="004B43D5"/>
    <w:rsid w:val="004B4414"/>
    <w:rsid w:val="004B66DF"/>
    <w:rsid w:val="004B7DAE"/>
    <w:rsid w:val="004B7FDA"/>
    <w:rsid w:val="004C1134"/>
    <w:rsid w:val="004C525B"/>
    <w:rsid w:val="004C6489"/>
    <w:rsid w:val="004D0C5E"/>
    <w:rsid w:val="004D19DE"/>
    <w:rsid w:val="004D2E44"/>
    <w:rsid w:val="004D441A"/>
    <w:rsid w:val="004D4C15"/>
    <w:rsid w:val="004D7137"/>
    <w:rsid w:val="004E0A44"/>
    <w:rsid w:val="004E39FC"/>
    <w:rsid w:val="004E5657"/>
    <w:rsid w:val="004E641B"/>
    <w:rsid w:val="004E7DBC"/>
    <w:rsid w:val="004F2F9E"/>
    <w:rsid w:val="004F4AB7"/>
    <w:rsid w:val="004F4B47"/>
    <w:rsid w:val="004F659E"/>
    <w:rsid w:val="004F7310"/>
    <w:rsid w:val="005006CF"/>
    <w:rsid w:val="00501F87"/>
    <w:rsid w:val="00502A5B"/>
    <w:rsid w:val="005049FA"/>
    <w:rsid w:val="00505B8A"/>
    <w:rsid w:val="00510D67"/>
    <w:rsid w:val="00510D81"/>
    <w:rsid w:val="00511F08"/>
    <w:rsid w:val="00514206"/>
    <w:rsid w:val="005155B0"/>
    <w:rsid w:val="005158B5"/>
    <w:rsid w:val="00515CCD"/>
    <w:rsid w:val="005165C1"/>
    <w:rsid w:val="00516F20"/>
    <w:rsid w:val="00523508"/>
    <w:rsid w:val="00524890"/>
    <w:rsid w:val="00530F59"/>
    <w:rsid w:val="005316B2"/>
    <w:rsid w:val="00532433"/>
    <w:rsid w:val="00542242"/>
    <w:rsid w:val="005425F0"/>
    <w:rsid w:val="00542D4E"/>
    <w:rsid w:val="005435CC"/>
    <w:rsid w:val="005449DD"/>
    <w:rsid w:val="00544A34"/>
    <w:rsid w:val="00546836"/>
    <w:rsid w:val="005477FF"/>
    <w:rsid w:val="00551B55"/>
    <w:rsid w:val="005523A5"/>
    <w:rsid w:val="00553F37"/>
    <w:rsid w:val="00554B8A"/>
    <w:rsid w:val="00561D57"/>
    <w:rsid w:val="00563102"/>
    <w:rsid w:val="00566125"/>
    <w:rsid w:val="00566453"/>
    <w:rsid w:val="00567566"/>
    <w:rsid w:val="00570003"/>
    <w:rsid w:val="005712CE"/>
    <w:rsid w:val="00572CE5"/>
    <w:rsid w:val="00574852"/>
    <w:rsid w:val="005760F1"/>
    <w:rsid w:val="00577BE8"/>
    <w:rsid w:val="00577ED6"/>
    <w:rsid w:val="00580758"/>
    <w:rsid w:val="00582486"/>
    <w:rsid w:val="0058385C"/>
    <w:rsid w:val="005841FC"/>
    <w:rsid w:val="0058716C"/>
    <w:rsid w:val="00591E1C"/>
    <w:rsid w:val="00592ECC"/>
    <w:rsid w:val="005962FA"/>
    <w:rsid w:val="00596D9F"/>
    <w:rsid w:val="00597799"/>
    <w:rsid w:val="00597850"/>
    <w:rsid w:val="005A10A1"/>
    <w:rsid w:val="005A54B3"/>
    <w:rsid w:val="005A54DD"/>
    <w:rsid w:val="005A58BA"/>
    <w:rsid w:val="005A7DD2"/>
    <w:rsid w:val="005B2B99"/>
    <w:rsid w:val="005B4866"/>
    <w:rsid w:val="005B5CEB"/>
    <w:rsid w:val="005B61A1"/>
    <w:rsid w:val="005B70CF"/>
    <w:rsid w:val="005B7E35"/>
    <w:rsid w:val="005C142C"/>
    <w:rsid w:val="005C1AE3"/>
    <w:rsid w:val="005C27E7"/>
    <w:rsid w:val="005C33EB"/>
    <w:rsid w:val="005C3B1B"/>
    <w:rsid w:val="005C4749"/>
    <w:rsid w:val="005C55C1"/>
    <w:rsid w:val="005C5F1F"/>
    <w:rsid w:val="005C61DF"/>
    <w:rsid w:val="005C6853"/>
    <w:rsid w:val="005D1812"/>
    <w:rsid w:val="005D3498"/>
    <w:rsid w:val="005D4250"/>
    <w:rsid w:val="005D59B4"/>
    <w:rsid w:val="005D6366"/>
    <w:rsid w:val="005E2748"/>
    <w:rsid w:val="005E2F23"/>
    <w:rsid w:val="005E3751"/>
    <w:rsid w:val="005F06E6"/>
    <w:rsid w:val="005F10A3"/>
    <w:rsid w:val="005F3F4D"/>
    <w:rsid w:val="005F4A18"/>
    <w:rsid w:val="005F4F5F"/>
    <w:rsid w:val="005F719C"/>
    <w:rsid w:val="00600D6F"/>
    <w:rsid w:val="00601319"/>
    <w:rsid w:val="00602961"/>
    <w:rsid w:val="00602B2B"/>
    <w:rsid w:val="006064CB"/>
    <w:rsid w:val="00612D94"/>
    <w:rsid w:val="006165D8"/>
    <w:rsid w:val="00616FDF"/>
    <w:rsid w:val="00620A03"/>
    <w:rsid w:val="00620F01"/>
    <w:rsid w:val="00621C1D"/>
    <w:rsid w:val="00622AE2"/>
    <w:rsid w:val="006235D5"/>
    <w:rsid w:val="0062457C"/>
    <w:rsid w:val="00624CB1"/>
    <w:rsid w:val="00630FF5"/>
    <w:rsid w:val="006315C3"/>
    <w:rsid w:val="006364BA"/>
    <w:rsid w:val="00637AD5"/>
    <w:rsid w:val="00637B89"/>
    <w:rsid w:val="00637D3A"/>
    <w:rsid w:val="006405A6"/>
    <w:rsid w:val="00640F3A"/>
    <w:rsid w:val="00642526"/>
    <w:rsid w:val="00644AE2"/>
    <w:rsid w:val="00645259"/>
    <w:rsid w:val="00646210"/>
    <w:rsid w:val="0065063B"/>
    <w:rsid w:val="006508FD"/>
    <w:rsid w:val="00650E43"/>
    <w:rsid w:val="006521A0"/>
    <w:rsid w:val="006524FF"/>
    <w:rsid w:val="00652F5E"/>
    <w:rsid w:val="00653D5E"/>
    <w:rsid w:val="00654144"/>
    <w:rsid w:val="00654262"/>
    <w:rsid w:val="00655037"/>
    <w:rsid w:val="00655167"/>
    <w:rsid w:val="0065554A"/>
    <w:rsid w:val="006569EB"/>
    <w:rsid w:val="006575D8"/>
    <w:rsid w:val="006602E5"/>
    <w:rsid w:val="00660EA1"/>
    <w:rsid w:val="006613DB"/>
    <w:rsid w:val="00663450"/>
    <w:rsid w:val="0066494E"/>
    <w:rsid w:val="00664CDE"/>
    <w:rsid w:val="00673128"/>
    <w:rsid w:val="00674238"/>
    <w:rsid w:val="00674E57"/>
    <w:rsid w:val="00675415"/>
    <w:rsid w:val="0067551E"/>
    <w:rsid w:val="00676856"/>
    <w:rsid w:val="00681E9B"/>
    <w:rsid w:val="006829A8"/>
    <w:rsid w:val="00687C92"/>
    <w:rsid w:val="006942C3"/>
    <w:rsid w:val="00695624"/>
    <w:rsid w:val="00697387"/>
    <w:rsid w:val="006A13F6"/>
    <w:rsid w:val="006A210A"/>
    <w:rsid w:val="006A261F"/>
    <w:rsid w:val="006A3844"/>
    <w:rsid w:val="006A3F76"/>
    <w:rsid w:val="006A5A01"/>
    <w:rsid w:val="006A6927"/>
    <w:rsid w:val="006B053F"/>
    <w:rsid w:val="006B202B"/>
    <w:rsid w:val="006B3417"/>
    <w:rsid w:val="006C0ECE"/>
    <w:rsid w:val="006C0FE0"/>
    <w:rsid w:val="006C1B80"/>
    <w:rsid w:val="006C7107"/>
    <w:rsid w:val="006D042D"/>
    <w:rsid w:val="006D1A77"/>
    <w:rsid w:val="006D2FCB"/>
    <w:rsid w:val="006E190A"/>
    <w:rsid w:val="006E2B22"/>
    <w:rsid w:val="006E3760"/>
    <w:rsid w:val="006E4E3E"/>
    <w:rsid w:val="006E559F"/>
    <w:rsid w:val="006E5FA7"/>
    <w:rsid w:val="006E787D"/>
    <w:rsid w:val="006F2356"/>
    <w:rsid w:val="006F28BC"/>
    <w:rsid w:val="006F49A4"/>
    <w:rsid w:val="00701124"/>
    <w:rsid w:val="00701270"/>
    <w:rsid w:val="00701498"/>
    <w:rsid w:val="007046E9"/>
    <w:rsid w:val="00707D9E"/>
    <w:rsid w:val="00712089"/>
    <w:rsid w:val="00712751"/>
    <w:rsid w:val="00712F8E"/>
    <w:rsid w:val="00713D16"/>
    <w:rsid w:val="0071583D"/>
    <w:rsid w:val="00720E8B"/>
    <w:rsid w:val="0072352D"/>
    <w:rsid w:val="007254FF"/>
    <w:rsid w:val="00732377"/>
    <w:rsid w:val="00732675"/>
    <w:rsid w:val="00733E66"/>
    <w:rsid w:val="007360CA"/>
    <w:rsid w:val="007372DF"/>
    <w:rsid w:val="0074078E"/>
    <w:rsid w:val="00742D0B"/>
    <w:rsid w:val="0074334A"/>
    <w:rsid w:val="00743E17"/>
    <w:rsid w:val="00745808"/>
    <w:rsid w:val="007463C9"/>
    <w:rsid w:val="00747A5C"/>
    <w:rsid w:val="00747D13"/>
    <w:rsid w:val="00747E45"/>
    <w:rsid w:val="007509D5"/>
    <w:rsid w:val="00750C62"/>
    <w:rsid w:val="0075150B"/>
    <w:rsid w:val="00752B1C"/>
    <w:rsid w:val="0075595C"/>
    <w:rsid w:val="007559DE"/>
    <w:rsid w:val="00755FA4"/>
    <w:rsid w:val="00756A12"/>
    <w:rsid w:val="00760B93"/>
    <w:rsid w:val="00765816"/>
    <w:rsid w:val="007661DD"/>
    <w:rsid w:val="00766721"/>
    <w:rsid w:val="00766996"/>
    <w:rsid w:val="00767156"/>
    <w:rsid w:val="00767E02"/>
    <w:rsid w:val="007714E3"/>
    <w:rsid w:val="00773D46"/>
    <w:rsid w:val="007748EE"/>
    <w:rsid w:val="00774E1F"/>
    <w:rsid w:val="00775AA0"/>
    <w:rsid w:val="007816E5"/>
    <w:rsid w:val="007853D1"/>
    <w:rsid w:val="007854E1"/>
    <w:rsid w:val="007858E7"/>
    <w:rsid w:val="0078609F"/>
    <w:rsid w:val="0078755B"/>
    <w:rsid w:val="00791F00"/>
    <w:rsid w:val="00792723"/>
    <w:rsid w:val="00793771"/>
    <w:rsid w:val="007939A5"/>
    <w:rsid w:val="00794A81"/>
    <w:rsid w:val="00794B54"/>
    <w:rsid w:val="00796517"/>
    <w:rsid w:val="007A036A"/>
    <w:rsid w:val="007A1116"/>
    <w:rsid w:val="007A1F0B"/>
    <w:rsid w:val="007A2B6A"/>
    <w:rsid w:val="007A3E64"/>
    <w:rsid w:val="007A415A"/>
    <w:rsid w:val="007A54B8"/>
    <w:rsid w:val="007A5608"/>
    <w:rsid w:val="007A6245"/>
    <w:rsid w:val="007B008A"/>
    <w:rsid w:val="007B4E65"/>
    <w:rsid w:val="007B58F6"/>
    <w:rsid w:val="007C1E0D"/>
    <w:rsid w:val="007C285C"/>
    <w:rsid w:val="007C2BDE"/>
    <w:rsid w:val="007C2F5A"/>
    <w:rsid w:val="007C4B9A"/>
    <w:rsid w:val="007D0B5D"/>
    <w:rsid w:val="007D2295"/>
    <w:rsid w:val="007D280B"/>
    <w:rsid w:val="007D3E8F"/>
    <w:rsid w:val="007D56E5"/>
    <w:rsid w:val="007D5C77"/>
    <w:rsid w:val="007D665D"/>
    <w:rsid w:val="007D7CA0"/>
    <w:rsid w:val="007D7EFB"/>
    <w:rsid w:val="007E0D1C"/>
    <w:rsid w:val="007E34F1"/>
    <w:rsid w:val="007E37FE"/>
    <w:rsid w:val="007E4C7A"/>
    <w:rsid w:val="007E6BC7"/>
    <w:rsid w:val="007F0960"/>
    <w:rsid w:val="007F14AF"/>
    <w:rsid w:val="007F21B4"/>
    <w:rsid w:val="007F23EC"/>
    <w:rsid w:val="007F2744"/>
    <w:rsid w:val="007F2795"/>
    <w:rsid w:val="007F3541"/>
    <w:rsid w:val="007F3569"/>
    <w:rsid w:val="007F475C"/>
    <w:rsid w:val="007F4C90"/>
    <w:rsid w:val="008045CB"/>
    <w:rsid w:val="00805BCA"/>
    <w:rsid w:val="008073B3"/>
    <w:rsid w:val="00810216"/>
    <w:rsid w:val="008120B9"/>
    <w:rsid w:val="00816175"/>
    <w:rsid w:val="008203FF"/>
    <w:rsid w:val="00820B17"/>
    <w:rsid w:val="00821478"/>
    <w:rsid w:val="0082473F"/>
    <w:rsid w:val="00825DD1"/>
    <w:rsid w:val="0082749B"/>
    <w:rsid w:val="0082752F"/>
    <w:rsid w:val="00830EB1"/>
    <w:rsid w:val="008328A0"/>
    <w:rsid w:val="00832FF3"/>
    <w:rsid w:val="008331BC"/>
    <w:rsid w:val="00834D0F"/>
    <w:rsid w:val="0083575B"/>
    <w:rsid w:val="0083715B"/>
    <w:rsid w:val="00841504"/>
    <w:rsid w:val="00843065"/>
    <w:rsid w:val="0084471B"/>
    <w:rsid w:val="00845727"/>
    <w:rsid w:val="0085226D"/>
    <w:rsid w:val="00852B5A"/>
    <w:rsid w:val="00853D80"/>
    <w:rsid w:val="0085656B"/>
    <w:rsid w:val="00857E7D"/>
    <w:rsid w:val="0086090C"/>
    <w:rsid w:val="00866BC7"/>
    <w:rsid w:val="00870859"/>
    <w:rsid w:val="00870B89"/>
    <w:rsid w:val="00870E7D"/>
    <w:rsid w:val="00870F7A"/>
    <w:rsid w:val="00871305"/>
    <w:rsid w:val="0087385A"/>
    <w:rsid w:val="00874C6F"/>
    <w:rsid w:val="00876562"/>
    <w:rsid w:val="00877253"/>
    <w:rsid w:val="00884EB0"/>
    <w:rsid w:val="00886C20"/>
    <w:rsid w:val="00887294"/>
    <w:rsid w:val="00887E84"/>
    <w:rsid w:val="00890B6D"/>
    <w:rsid w:val="00892ACA"/>
    <w:rsid w:val="00895855"/>
    <w:rsid w:val="008A32DC"/>
    <w:rsid w:val="008A363D"/>
    <w:rsid w:val="008A4547"/>
    <w:rsid w:val="008A4A50"/>
    <w:rsid w:val="008A4AA5"/>
    <w:rsid w:val="008A79D4"/>
    <w:rsid w:val="008A7A87"/>
    <w:rsid w:val="008B3AE9"/>
    <w:rsid w:val="008B5B92"/>
    <w:rsid w:val="008B6CEA"/>
    <w:rsid w:val="008B7E30"/>
    <w:rsid w:val="008C027C"/>
    <w:rsid w:val="008C14F4"/>
    <w:rsid w:val="008C1512"/>
    <w:rsid w:val="008C1EC7"/>
    <w:rsid w:val="008C309C"/>
    <w:rsid w:val="008C43C3"/>
    <w:rsid w:val="008C77BC"/>
    <w:rsid w:val="008D0BA7"/>
    <w:rsid w:val="008D1EDE"/>
    <w:rsid w:val="008D3784"/>
    <w:rsid w:val="008D3787"/>
    <w:rsid w:val="008D5040"/>
    <w:rsid w:val="008E001B"/>
    <w:rsid w:val="008E084D"/>
    <w:rsid w:val="008E095C"/>
    <w:rsid w:val="008E7098"/>
    <w:rsid w:val="008F120A"/>
    <w:rsid w:val="008F1F6F"/>
    <w:rsid w:val="008F466D"/>
    <w:rsid w:val="008F553B"/>
    <w:rsid w:val="009003FD"/>
    <w:rsid w:val="009008F7"/>
    <w:rsid w:val="00902D60"/>
    <w:rsid w:val="009034AB"/>
    <w:rsid w:val="00904155"/>
    <w:rsid w:val="009052D6"/>
    <w:rsid w:val="0090685F"/>
    <w:rsid w:val="00907705"/>
    <w:rsid w:val="00907718"/>
    <w:rsid w:val="009126BD"/>
    <w:rsid w:val="00913B15"/>
    <w:rsid w:val="00914199"/>
    <w:rsid w:val="0091454E"/>
    <w:rsid w:val="00914F8D"/>
    <w:rsid w:val="00916F2C"/>
    <w:rsid w:val="00917719"/>
    <w:rsid w:val="009216FC"/>
    <w:rsid w:val="00930C91"/>
    <w:rsid w:val="009346D2"/>
    <w:rsid w:val="00935892"/>
    <w:rsid w:val="00936110"/>
    <w:rsid w:val="00937A58"/>
    <w:rsid w:val="009424DA"/>
    <w:rsid w:val="00942BB6"/>
    <w:rsid w:val="009432B7"/>
    <w:rsid w:val="00943B80"/>
    <w:rsid w:val="00945937"/>
    <w:rsid w:val="00946208"/>
    <w:rsid w:val="009479C1"/>
    <w:rsid w:val="00947ED3"/>
    <w:rsid w:val="00951A13"/>
    <w:rsid w:val="00953168"/>
    <w:rsid w:val="00955BB8"/>
    <w:rsid w:val="009563A3"/>
    <w:rsid w:val="009576D8"/>
    <w:rsid w:val="00957C9C"/>
    <w:rsid w:val="0096086E"/>
    <w:rsid w:val="00961D03"/>
    <w:rsid w:val="00962431"/>
    <w:rsid w:val="00962DA3"/>
    <w:rsid w:val="00964995"/>
    <w:rsid w:val="00965DC5"/>
    <w:rsid w:val="009663EF"/>
    <w:rsid w:val="00966AA3"/>
    <w:rsid w:val="0096718A"/>
    <w:rsid w:val="00967F7C"/>
    <w:rsid w:val="009717D0"/>
    <w:rsid w:val="00972183"/>
    <w:rsid w:val="0097222F"/>
    <w:rsid w:val="00972952"/>
    <w:rsid w:val="00980375"/>
    <w:rsid w:val="00980456"/>
    <w:rsid w:val="00982486"/>
    <w:rsid w:val="00982BA8"/>
    <w:rsid w:val="00984B8F"/>
    <w:rsid w:val="009867EE"/>
    <w:rsid w:val="00986B7C"/>
    <w:rsid w:val="009875AA"/>
    <w:rsid w:val="00990696"/>
    <w:rsid w:val="00991414"/>
    <w:rsid w:val="00991515"/>
    <w:rsid w:val="0099195F"/>
    <w:rsid w:val="00995E16"/>
    <w:rsid w:val="00996AA1"/>
    <w:rsid w:val="00997CCC"/>
    <w:rsid w:val="009A0117"/>
    <w:rsid w:val="009A03D4"/>
    <w:rsid w:val="009A0DFE"/>
    <w:rsid w:val="009A19D4"/>
    <w:rsid w:val="009A5C56"/>
    <w:rsid w:val="009A6AF9"/>
    <w:rsid w:val="009B0F85"/>
    <w:rsid w:val="009B149F"/>
    <w:rsid w:val="009B60B9"/>
    <w:rsid w:val="009C1FAF"/>
    <w:rsid w:val="009C275A"/>
    <w:rsid w:val="009C285C"/>
    <w:rsid w:val="009C2F12"/>
    <w:rsid w:val="009C2F5C"/>
    <w:rsid w:val="009C316F"/>
    <w:rsid w:val="009C3BB4"/>
    <w:rsid w:val="009C469F"/>
    <w:rsid w:val="009C6A77"/>
    <w:rsid w:val="009C6C4E"/>
    <w:rsid w:val="009C7B33"/>
    <w:rsid w:val="009C7ED5"/>
    <w:rsid w:val="009D303F"/>
    <w:rsid w:val="009D442D"/>
    <w:rsid w:val="009D6515"/>
    <w:rsid w:val="009E0628"/>
    <w:rsid w:val="009E1B18"/>
    <w:rsid w:val="009E3F6D"/>
    <w:rsid w:val="009E4ADC"/>
    <w:rsid w:val="009E4D7F"/>
    <w:rsid w:val="009E5590"/>
    <w:rsid w:val="009E5AB5"/>
    <w:rsid w:val="009F3CD9"/>
    <w:rsid w:val="00A01D5C"/>
    <w:rsid w:val="00A03001"/>
    <w:rsid w:val="00A043CB"/>
    <w:rsid w:val="00A06CA0"/>
    <w:rsid w:val="00A07492"/>
    <w:rsid w:val="00A101DC"/>
    <w:rsid w:val="00A12E3C"/>
    <w:rsid w:val="00A14801"/>
    <w:rsid w:val="00A14A34"/>
    <w:rsid w:val="00A1548C"/>
    <w:rsid w:val="00A16B3A"/>
    <w:rsid w:val="00A17664"/>
    <w:rsid w:val="00A20804"/>
    <w:rsid w:val="00A20F4A"/>
    <w:rsid w:val="00A23BE8"/>
    <w:rsid w:val="00A259B6"/>
    <w:rsid w:val="00A3055E"/>
    <w:rsid w:val="00A31EDE"/>
    <w:rsid w:val="00A34981"/>
    <w:rsid w:val="00A34AC6"/>
    <w:rsid w:val="00A35A26"/>
    <w:rsid w:val="00A35E41"/>
    <w:rsid w:val="00A44C88"/>
    <w:rsid w:val="00A454BC"/>
    <w:rsid w:val="00A50F1C"/>
    <w:rsid w:val="00A52BCE"/>
    <w:rsid w:val="00A52E74"/>
    <w:rsid w:val="00A53E21"/>
    <w:rsid w:val="00A53E22"/>
    <w:rsid w:val="00A559CD"/>
    <w:rsid w:val="00A5699B"/>
    <w:rsid w:val="00A56DFB"/>
    <w:rsid w:val="00A60288"/>
    <w:rsid w:val="00A609FA"/>
    <w:rsid w:val="00A62796"/>
    <w:rsid w:val="00A62B5C"/>
    <w:rsid w:val="00A64B54"/>
    <w:rsid w:val="00A6545F"/>
    <w:rsid w:val="00A65F5B"/>
    <w:rsid w:val="00A7095E"/>
    <w:rsid w:val="00A717BC"/>
    <w:rsid w:val="00A71F16"/>
    <w:rsid w:val="00A7243A"/>
    <w:rsid w:val="00A75871"/>
    <w:rsid w:val="00A76023"/>
    <w:rsid w:val="00A76EA3"/>
    <w:rsid w:val="00A81355"/>
    <w:rsid w:val="00A82711"/>
    <w:rsid w:val="00A83A6A"/>
    <w:rsid w:val="00A83ADA"/>
    <w:rsid w:val="00A83EE6"/>
    <w:rsid w:val="00A84838"/>
    <w:rsid w:val="00A86D62"/>
    <w:rsid w:val="00A90CC0"/>
    <w:rsid w:val="00A91DBA"/>
    <w:rsid w:val="00A91E06"/>
    <w:rsid w:val="00A94B30"/>
    <w:rsid w:val="00A95658"/>
    <w:rsid w:val="00A95A8D"/>
    <w:rsid w:val="00A97803"/>
    <w:rsid w:val="00AA23A1"/>
    <w:rsid w:val="00AA2E1F"/>
    <w:rsid w:val="00AA4C5D"/>
    <w:rsid w:val="00AA6AFA"/>
    <w:rsid w:val="00AA7771"/>
    <w:rsid w:val="00AA7AFA"/>
    <w:rsid w:val="00AA7C50"/>
    <w:rsid w:val="00AB01BA"/>
    <w:rsid w:val="00AB0394"/>
    <w:rsid w:val="00AB0A33"/>
    <w:rsid w:val="00AB1D4E"/>
    <w:rsid w:val="00AB23C0"/>
    <w:rsid w:val="00AB3335"/>
    <w:rsid w:val="00AB3779"/>
    <w:rsid w:val="00AB3A63"/>
    <w:rsid w:val="00AB46FF"/>
    <w:rsid w:val="00AB4FBB"/>
    <w:rsid w:val="00AB5B25"/>
    <w:rsid w:val="00AB5ECA"/>
    <w:rsid w:val="00AC018A"/>
    <w:rsid w:val="00AC07D8"/>
    <w:rsid w:val="00AC1B5B"/>
    <w:rsid w:val="00AC2410"/>
    <w:rsid w:val="00AC3FA7"/>
    <w:rsid w:val="00AC40AB"/>
    <w:rsid w:val="00AC48FA"/>
    <w:rsid w:val="00AC4B8C"/>
    <w:rsid w:val="00AC5932"/>
    <w:rsid w:val="00AC7A52"/>
    <w:rsid w:val="00AD0E12"/>
    <w:rsid w:val="00AD26CB"/>
    <w:rsid w:val="00AD5EFE"/>
    <w:rsid w:val="00AD5F84"/>
    <w:rsid w:val="00AD7CC6"/>
    <w:rsid w:val="00AE1F99"/>
    <w:rsid w:val="00AE39E2"/>
    <w:rsid w:val="00AE3DF1"/>
    <w:rsid w:val="00AE407D"/>
    <w:rsid w:val="00AE5408"/>
    <w:rsid w:val="00AE611C"/>
    <w:rsid w:val="00AF0864"/>
    <w:rsid w:val="00AF1E81"/>
    <w:rsid w:val="00AF70E6"/>
    <w:rsid w:val="00AF7AF3"/>
    <w:rsid w:val="00AF7D10"/>
    <w:rsid w:val="00B0171C"/>
    <w:rsid w:val="00B01A2F"/>
    <w:rsid w:val="00B04651"/>
    <w:rsid w:val="00B061E9"/>
    <w:rsid w:val="00B07021"/>
    <w:rsid w:val="00B07A15"/>
    <w:rsid w:val="00B07A34"/>
    <w:rsid w:val="00B10E09"/>
    <w:rsid w:val="00B14E4C"/>
    <w:rsid w:val="00B15ABD"/>
    <w:rsid w:val="00B20A3B"/>
    <w:rsid w:val="00B21879"/>
    <w:rsid w:val="00B22541"/>
    <w:rsid w:val="00B23E1A"/>
    <w:rsid w:val="00B24B40"/>
    <w:rsid w:val="00B25CBE"/>
    <w:rsid w:val="00B2742C"/>
    <w:rsid w:val="00B27E5B"/>
    <w:rsid w:val="00B3071A"/>
    <w:rsid w:val="00B30EAE"/>
    <w:rsid w:val="00B370C1"/>
    <w:rsid w:val="00B41866"/>
    <w:rsid w:val="00B446F3"/>
    <w:rsid w:val="00B4580E"/>
    <w:rsid w:val="00B51680"/>
    <w:rsid w:val="00B5291B"/>
    <w:rsid w:val="00B531FC"/>
    <w:rsid w:val="00B53BC7"/>
    <w:rsid w:val="00B53C53"/>
    <w:rsid w:val="00B63314"/>
    <w:rsid w:val="00B63BB1"/>
    <w:rsid w:val="00B66322"/>
    <w:rsid w:val="00B67B0A"/>
    <w:rsid w:val="00B67DDF"/>
    <w:rsid w:val="00B70C1A"/>
    <w:rsid w:val="00B7129D"/>
    <w:rsid w:val="00B712C7"/>
    <w:rsid w:val="00B7157A"/>
    <w:rsid w:val="00B7192D"/>
    <w:rsid w:val="00B71FD8"/>
    <w:rsid w:val="00B73CE3"/>
    <w:rsid w:val="00B73D96"/>
    <w:rsid w:val="00B80A1A"/>
    <w:rsid w:val="00B83E12"/>
    <w:rsid w:val="00B84804"/>
    <w:rsid w:val="00B86AC4"/>
    <w:rsid w:val="00B9012E"/>
    <w:rsid w:val="00B91FB4"/>
    <w:rsid w:val="00B93265"/>
    <w:rsid w:val="00B949D0"/>
    <w:rsid w:val="00B94E6C"/>
    <w:rsid w:val="00B952A6"/>
    <w:rsid w:val="00B95C43"/>
    <w:rsid w:val="00BA536B"/>
    <w:rsid w:val="00BA5656"/>
    <w:rsid w:val="00BA76FE"/>
    <w:rsid w:val="00BA78BF"/>
    <w:rsid w:val="00BB52CB"/>
    <w:rsid w:val="00BB58D2"/>
    <w:rsid w:val="00BB5B8A"/>
    <w:rsid w:val="00BB7A94"/>
    <w:rsid w:val="00BC18FD"/>
    <w:rsid w:val="00BC4E4B"/>
    <w:rsid w:val="00BC52EA"/>
    <w:rsid w:val="00BC5D9E"/>
    <w:rsid w:val="00BC6980"/>
    <w:rsid w:val="00BD0444"/>
    <w:rsid w:val="00BD0FFA"/>
    <w:rsid w:val="00BD5A33"/>
    <w:rsid w:val="00BD76BC"/>
    <w:rsid w:val="00BE08D1"/>
    <w:rsid w:val="00BE1AF3"/>
    <w:rsid w:val="00BE2C16"/>
    <w:rsid w:val="00BE42A0"/>
    <w:rsid w:val="00BE66A6"/>
    <w:rsid w:val="00BE6B50"/>
    <w:rsid w:val="00BE70CD"/>
    <w:rsid w:val="00BE72F2"/>
    <w:rsid w:val="00BF01FA"/>
    <w:rsid w:val="00BF384C"/>
    <w:rsid w:val="00BF4150"/>
    <w:rsid w:val="00BF57DD"/>
    <w:rsid w:val="00BF5F9D"/>
    <w:rsid w:val="00BF79BC"/>
    <w:rsid w:val="00C001F0"/>
    <w:rsid w:val="00C0061E"/>
    <w:rsid w:val="00C012A3"/>
    <w:rsid w:val="00C01371"/>
    <w:rsid w:val="00C01573"/>
    <w:rsid w:val="00C0261D"/>
    <w:rsid w:val="00C02E85"/>
    <w:rsid w:val="00C038F7"/>
    <w:rsid w:val="00C04809"/>
    <w:rsid w:val="00C04BB1"/>
    <w:rsid w:val="00C0611B"/>
    <w:rsid w:val="00C0666D"/>
    <w:rsid w:val="00C06714"/>
    <w:rsid w:val="00C07D1D"/>
    <w:rsid w:val="00C114B6"/>
    <w:rsid w:val="00C11DBA"/>
    <w:rsid w:val="00C13FC8"/>
    <w:rsid w:val="00C156C8"/>
    <w:rsid w:val="00C15F32"/>
    <w:rsid w:val="00C1741C"/>
    <w:rsid w:val="00C24A0C"/>
    <w:rsid w:val="00C24BCE"/>
    <w:rsid w:val="00C27A52"/>
    <w:rsid w:val="00C3049B"/>
    <w:rsid w:val="00C30CC1"/>
    <w:rsid w:val="00C3452D"/>
    <w:rsid w:val="00C34CBC"/>
    <w:rsid w:val="00C3570C"/>
    <w:rsid w:val="00C35896"/>
    <w:rsid w:val="00C36F84"/>
    <w:rsid w:val="00C37483"/>
    <w:rsid w:val="00C40EE7"/>
    <w:rsid w:val="00C42A7E"/>
    <w:rsid w:val="00C47141"/>
    <w:rsid w:val="00C475D1"/>
    <w:rsid w:val="00C51858"/>
    <w:rsid w:val="00C51A9D"/>
    <w:rsid w:val="00C52A79"/>
    <w:rsid w:val="00C52E31"/>
    <w:rsid w:val="00C54107"/>
    <w:rsid w:val="00C548C1"/>
    <w:rsid w:val="00C606E2"/>
    <w:rsid w:val="00C6537E"/>
    <w:rsid w:val="00C67483"/>
    <w:rsid w:val="00C714EE"/>
    <w:rsid w:val="00C715B9"/>
    <w:rsid w:val="00C71624"/>
    <w:rsid w:val="00C72033"/>
    <w:rsid w:val="00C728F1"/>
    <w:rsid w:val="00C729BE"/>
    <w:rsid w:val="00C74158"/>
    <w:rsid w:val="00C74B5E"/>
    <w:rsid w:val="00C7506D"/>
    <w:rsid w:val="00C76358"/>
    <w:rsid w:val="00C767D6"/>
    <w:rsid w:val="00C822A8"/>
    <w:rsid w:val="00C82A39"/>
    <w:rsid w:val="00C82A89"/>
    <w:rsid w:val="00C838F2"/>
    <w:rsid w:val="00C84532"/>
    <w:rsid w:val="00C866DD"/>
    <w:rsid w:val="00C86723"/>
    <w:rsid w:val="00C874E9"/>
    <w:rsid w:val="00C91713"/>
    <w:rsid w:val="00C924BD"/>
    <w:rsid w:val="00C92E09"/>
    <w:rsid w:val="00C93540"/>
    <w:rsid w:val="00C956CC"/>
    <w:rsid w:val="00C96AD1"/>
    <w:rsid w:val="00C977E8"/>
    <w:rsid w:val="00CA02B0"/>
    <w:rsid w:val="00CA067E"/>
    <w:rsid w:val="00CA1621"/>
    <w:rsid w:val="00CA1E62"/>
    <w:rsid w:val="00CA478D"/>
    <w:rsid w:val="00CA55B6"/>
    <w:rsid w:val="00CA7017"/>
    <w:rsid w:val="00CA7D28"/>
    <w:rsid w:val="00CB0BFF"/>
    <w:rsid w:val="00CB293F"/>
    <w:rsid w:val="00CB2ADE"/>
    <w:rsid w:val="00CB479D"/>
    <w:rsid w:val="00CB537A"/>
    <w:rsid w:val="00CB6E02"/>
    <w:rsid w:val="00CC0EC0"/>
    <w:rsid w:val="00CC1AAC"/>
    <w:rsid w:val="00CC213E"/>
    <w:rsid w:val="00CC2B86"/>
    <w:rsid w:val="00CC2F96"/>
    <w:rsid w:val="00CC586C"/>
    <w:rsid w:val="00CC666C"/>
    <w:rsid w:val="00CD337C"/>
    <w:rsid w:val="00CD362D"/>
    <w:rsid w:val="00CD38B3"/>
    <w:rsid w:val="00CE0700"/>
    <w:rsid w:val="00CE27FA"/>
    <w:rsid w:val="00CE4F15"/>
    <w:rsid w:val="00CE7462"/>
    <w:rsid w:val="00CE7AB8"/>
    <w:rsid w:val="00CF095B"/>
    <w:rsid w:val="00CF0EC9"/>
    <w:rsid w:val="00CF218C"/>
    <w:rsid w:val="00CF22CF"/>
    <w:rsid w:val="00CF3353"/>
    <w:rsid w:val="00CF5A0C"/>
    <w:rsid w:val="00CF79A9"/>
    <w:rsid w:val="00D02427"/>
    <w:rsid w:val="00D11945"/>
    <w:rsid w:val="00D12253"/>
    <w:rsid w:val="00D12C93"/>
    <w:rsid w:val="00D130EF"/>
    <w:rsid w:val="00D13411"/>
    <w:rsid w:val="00D1488C"/>
    <w:rsid w:val="00D156AE"/>
    <w:rsid w:val="00D20287"/>
    <w:rsid w:val="00D238C1"/>
    <w:rsid w:val="00D3029C"/>
    <w:rsid w:val="00D32069"/>
    <w:rsid w:val="00D3521B"/>
    <w:rsid w:val="00D35340"/>
    <w:rsid w:val="00D35416"/>
    <w:rsid w:val="00D35B66"/>
    <w:rsid w:val="00D36BFB"/>
    <w:rsid w:val="00D36F58"/>
    <w:rsid w:val="00D4103E"/>
    <w:rsid w:val="00D43B6D"/>
    <w:rsid w:val="00D45390"/>
    <w:rsid w:val="00D564F2"/>
    <w:rsid w:val="00D57D8D"/>
    <w:rsid w:val="00D60AA3"/>
    <w:rsid w:val="00D6384E"/>
    <w:rsid w:val="00D64465"/>
    <w:rsid w:val="00D646CA"/>
    <w:rsid w:val="00D64DF7"/>
    <w:rsid w:val="00D6691E"/>
    <w:rsid w:val="00D72B5F"/>
    <w:rsid w:val="00D72E7D"/>
    <w:rsid w:val="00D73B4D"/>
    <w:rsid w:val="00D73DED"/>
    <w:rsid w:val="00D74EC6"/>
    <w:rsid w:val="00D75162"/>
    <w:rsid w:val="00D76348"/>
    <w:rsid w:val="00D76AF2"/>
    <w:rsid w:val="00D77B2C"/>
    <w:rsid w:val="00D812E7"/>
    <w:rsid w:val="00D81C01"/>
    <w:rsid w:val="00D8327B"/>
    <w:rsid w:val="00D8422E"/>
    <w:rsid w:val="00D843CC"/>
    <w:rsid w:val="00D84D23"/>
    <w:rsid w:val="00D873AB"/>
    <w:rsid w:val="00D90723"/>
    <w:rsid w:val="00D90D76"/>
    <w:rsid w:val="00D91079"/>
    <w:rsid w:val="00D9382F"/>
    <w:rsid w:val="00D93BFA"/>
    <w:rsid w:val="00D94BAC"/>
    <w:rsid w:val="00D96380"/>
    <w:rsid w:val="00D97E9C"/>
    <w:rsid w:val="00DA2283"/>
    <w:rsid w:val="00DA25C3"/>
    <w:rsid w:val="00DA3329"/>
    <w:rsid w:val="00DA3656"/>
    <w:rsid w:val="00DA67AD"/>
    <w:rsid w:val="00DB2187"/>
    <w:rsid w:val="00DB2F49"/>
    <w:rsid w:val="00DB4F92"/>
    <w:rsid w:val="00DB5082"/>
    <w:rsid w:val="00DC55D2"/>
    <w:rsid w:val="00DC5625"/>
    <w:rsid w:val="00DD058F"/>
    <w:rsid w:val="00DD08AB"/>
    <w:rsid w:val="00DD0CE4"/>
    <w:rsid w:val="00DD0FEA"/>
    <w:rsid w:val="00DD45AD"/>
    <w:rsid w:val="00DD49BB"/>
    <w:rsid w:val="00DD6FA1"/>
    <w:rsid w:val="00DE122E"/>
    <w:rsid w:val="00DE32C2"/>
    <w:rsid w:val="00DE4F0B"/>
    <w:rsid w:val="00DF01BE"/>
    <w:rsid w:val="00DF0795"/>
    <w:rsid w:val="00DF25D3"/>
    <w:rsid w:val="00DF728A"/>
    <w:rsid w:val="00DF7401"/>
    <w:rsid w:val="00DF7C02"/>
    <w:rsid w:val="00E00367"/>
    <w:rsid w:val="00E01ACE"/>
    <w:rsid w:val="00E02467"/>
    <w:rsid w:val="00E05FE6"/>
    <w:rsid w:val="00E06399"/>
    <w:rsid w:val="00E101D5"/>
    <w:rsid w:val="00E13E90"/>
    <w:rsid w:val="00E16092"/>
    <w:rsid w:val="00E17043"/>
    <w:rsid w:val="00E179C7"/>
    <w:rsid w:val="00E216D9"/>
    <w:rsid w:val="00E27362"/>
    <w:rsid w:val="00E30E85"/>
    <w:rsid w:val="00E31841"/>
    <w:rsid w:val="00E31F20"/>
    <w:rsid w:val="00E36925"/>
    <w:rsid w:val="00E36EB6"/>
    <w:rsid w:val="00E4175A"/>
    <w:rsid w:val="00E43304"/>
    <w:rsid w:val="00E46E9F"/>
    <w:rsid w:val="00E516A2"/>
    <w:rsid w:val="00E51EC6"/>
    <w:rsid w:val="00E54DE0"/>
    <w:rsid w:val="00E55545"/>
    <w:rsid w:val="00E563AD"/>
    <w:rsid w:val="00E56B70"/>
    <w:rsid w:val="00E57678"/>
    <w:rsid w:val="00E578C1"/>
    <w:rsid w:val="00E57F49"/>
    <w:rsid w:val="00E60086"/>
    <w:rsid w:val="00E60ABC"/>
    <w:rsid w:val="00E66056"/>
    <w:rsid w:val="00E70CD9"/>
    <w:rsid w:val="00E70D12"/>
    <w:rsid w:val="00E75438"/>
    <w:rsid w:val="00E757AA"/>
    <w:rsid w:val="00E8006A"/>
    <w:rsid w:val="00E80EF7"/>
    <w:rsid w:val="00E838D5"/>
    <w:rsid w:val="00E8460B"/>
    <w:rsid w:val="00E84FA9"/>
    <w:rsid w:val="00E8543B"/>
    <w:rsid w:val="00E85598"/>
    <w:rsid w:val="00E91F59"/>
    <w:rsid w:val="00E92094"/>
    <w:rsid w:val="00E93B41"/>
    <w:rsid w:val="00E95CF2"/>
    <w:rsid w:val="00E95D9C"/>
    <w:rsid w:val="00E974ED"/>
    <w:rsid w:val="00EA2216"/>
    <w:rsid w:val="00EA3A3E"/>
    <w:rsid w:val="00EB1AD3"/>
    <w:rsid w:val="00EB5CE3"/>
    <w:rsid w:val="00EB6BAF"/>
    <w:rsid w:val="00EB73FE"/>
    <w:rsid w:val="00EC0796"/>
    <w:rsid w:val="00EC2658"/>
    <w:rsid w:val="00EC3B8B"/>
    <w:rsid w:val="00EC4CE1"/>
    <w:rsid w:val="00EC4DB0"/>
    <w:rsid w:val="00EC65FB"/>
    <w:rsid w:val="00EC7592"/>
    <w:rsid w:val="00ED1887"/>
    <w:rsid w:val="00ED2275"/>
    <w:rsid w:val="00ED2B50"/>
    <w:rsid w:val="00ED33AB"/>
    <w:rsid w:val="00ED4CC5"/>
    <w:rsid w:val="00ED5866"/>
    <w:rsid w:val="00EE117B"/>
    <w:rsid w:val="00EE3016"/>
    <w:rsid w:val="00EE42B1"/>
    <w:rsid w:val="00EE56C9"/>
    <w:rsid w:val="00EF0BAC"/>
    <w:rsid w:val="00EF0C48"/>
    <w:rsid w:val="00EF146F"/>
    <w:rsid w:val="00EF5145"/>
    <w:rsid w:val="00EF5AA6"/>
    <w:rsid w:val="00EF690E"/>
    <w:rsid w:val="00EF7F29"/>
    <w:rsid w:val="00F00C2C"/>
    <w:rsid w:val="00F00FDC"/>
    <w:rsid w:val="00F02588"/>
    <w:rsid w:val="00F04262"/>
    <w:rsid w:val="00F07617"/>
    <w:rsid w:val="00F07F7D"/>
    <w:rsid w:val="00F1294B"/>
    <w:rsid w:val="00F12D0B"/>
    <w:rsid w:val="00F13A91"/>
    <w:rsid w:val="00F215C3"/>
    <w:rsid w:val="00F21D52"/>
    <w:rsid w:val="00F21F9D"/>
    <w:rsid w:val="00F22584"/>
    <w:rsid w:val="00F24497"/>
    <w:rsid w:val="00F24674"/>
    <w:rsid w:val="00F3036F"/>
    <w:rsid w:val="00F34729"/>
    <w:rsid w:val="00F3543C"/>
    <w:rsid w:val="00F3620E"/>
    <w:rsid w:val="00F36519"/>
    <w:rsid w:val="00F36F0F"/>
    <w:rsid w:val="00F40725"/>
    <w:rsid w:val="00F410F0"/>
    <w:rsid w:val="00F4722A"/>
    <w:rsid w:val="00F51BB0"/>
    <w:rsid w:val="00F53B5A"/>
    <w:rsid w:val="00F54967"/>
    <w:rsid w:val="00F557C9"/>
    <w:rsid w:val="00F57D26"/>
    <w:rsid w:val="00F620A8"/>
    <w:rsid w:val="00F6633D"/>
    <w:rsid w:val="00F66980"/>
    <w:rsid w:val="00F67882"/>
    <w:rsid w:val="00F70830"/>
    <w:rsid w:val="00F73CC9"/>
    <w:rsid w:val="00F752B2"/>
    <w:rsid w:val="00F77A23"/>
    <w:rsid w:val="00F809DB"/>
    <w:rsid w:val="00F83091"/>
    <w:rsid w:val="00F8596C"/>
    <w:rsid w:val="00F85B1D"/>
    <w:rsid w:val="00F86E26"/>
    <w:rsid w:val="00F94864"/>
    <w:rsid w:val="00F955D2"/>
    <w:rsid w:val="00F95642"/>
    <w:rsid w:val="00F95820"/>
    <w:rsid w:val="00F95A4A"/>
    <w:rsid w:val="00F965DF"/>
    <w:rsid w:val="00F96773"/>
    <w:rsid w:val="00F9725B"/>
    <w:rsid w:val="00F97480"/>
    <w:rsid w:val="00FA02E8"/>
    <w:rsid w:val="00FA0F4F"/>
    <w:rsid w:val="00FA199E"/>
    <w:rsid w:val="00FA2D02"/>
    <w:rsid w:val="00FA331B"/>
    <w:rsid w:val="00FA3A5C"/>
    <w:rsid w:val="00FA3F36"/>
    <w:rsid w:val="00FA4A27"/>
    <w:rsid w:val="00FA5EF6"/>
    <w:rsid w:val="00FA6B59"/>
    <w:rsid w:val="00FA76C0"/>
    <w:rsid w:val="00FB00CC"/>
    <w:rsid w:val="00FB54EF"/>
    <w:rsid w:val="00FB6311"/>
    <w:rsid w:val="00FB7310"/>
    <w:rsid w:val="00FC19A9"/>
    <w:rsid w:val="00FC25DC"/>
    <w:rsid w:val="00FC269B"/>
    <w:rsid w:val="00FC3498"/>
    <w:rsid w:val="00FC4844"/>
    <w:rsid w:val="00FC577F"/>
    <w:rsid w:val="00FC6F75"/>
    <w:rsid w:val="00FD0712"/>
    <w:rsid w:val="00FD26BA"/>
    <w:rsid w:val="00FD57FB"/>
    <w:rsid w:val="00FE0EF1"/>
    <w:rsid w:val="00FE2A05"/>
    <w:rsid w:val="00FE2FA6"/>
    <w:rsid w:val="00FE3C24"/>
    <w:rsid w:val="00FE43E3"/>
    <w:rsid w:val="00FE5B88"/>
    <w:rsid w:val="00FE6B11"/>
    <w:rsid w:val="00FE769F"/>
    <w:rsid w:val="00FE7EBC"/>
    <w:rsid w:val="00FF033F"/>
    <w:rsid w:val="00FF094A"/>
    <w:rsid w:val="00FF19B3"/>
    <w:rsid w:val="00FF3B8C"/>
    <w:rsid w:val="00FF3F2C"/>
    <w:rsid w:val="00FF4C19"/>
    <w:rsid w:val="00FF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3F6D6"/>
  <w15:docId w15:val="{A0378AE9-0FD1-440F-B1B3-F075454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74852"/>
  </w:style>
  <w:style w:type="character" w:styleId="HiperlinkVisitado">
    <w:name w:val="FollowedHyperlink"/>
    <w:basedOn w:val="Fontepargpadro"/>
    <w:uiPriority w:val="99"/>
    <w:semiHidden/>
    <w:unhideWhenUsed/>
    <w:rsid w:val="0087385A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F719C"/>
    <w:rPr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581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620A8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F62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jp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researchgate.net/publication/265552060_O_USO_DE_REDES_NEURAIS_PARA_A_ANALISE_E_CONCESSAO_DE_CREDITO_FLAVIO_IZO_-flavioflavioizocom_INSTITUTO_FEDERAL_DO_ESPIRITO_SANTO_-IFES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aguitarra.com.br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://deeplearningbook.com.br/algoritmo-backpropagation-parte-2-treinamento-de-redes-neurai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0.png"/><Relationship Id="rId29" Type="http://schemas.openxmlformats.org/officeDocument/2006/relationships/hyperlink" Target="https://pt.wikipedia.org/wiki/Cifra_(m&#250;sica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yperlink" Target="https://www.pegacifra.com.br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www.descomplicandoamusica.com/triades/" TargetMode="External"/><Relationship Id="rId36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s://www.cifras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s://pt.wikipedia.org/wiki/Nota_musical" TargetMode="External"/><Relationship Id="rId30" Type="http://schemas.openxmlformats.org/officeDocument/2006/relationships/hyperlink" Target="https://www.cifraclub.com.br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wik19</b:Tag>
    <b:SourceType>InternetSite</b:SourceType>
    <b:Guid>{60258A29-FD8E-41A1-B221-021BE5B456EC}</b:Guid>
    <b:InternetSiteTitle>wikipedia</b:InternetSiteTitle>
    <b:YearAccessed>2019</b:YearAccessed>
    <b:MonthAccessed>10</b:MonthAccessed>
    <b:DayAccessed>01</b:DayAccessed>
    <b:URL>https://pt.wikipedia.org/wiki/Cifra_(música)</b:URL>
    <b:RefOrder>1</b:RefOrder>
  </b:Source>
  <b:Source>
    <b:Tag>cif19</b:Tag>
    <b:SourceType>InternetSite</b:SourceType>
    <b:Guid>{EFE27231-67CE-4133-9AC5-9DCA5E5DD3A2}</b:Guid>
    <b:InternetSiteTitle>cifraclub</b:InternetSiteTitle>
    <b:YearAccessed>2019</b:YearAccessed>
    <b:MonthAccessed>10</b:MonthAccessed>
    <b:DayAccessed>01</b:DayAccessed>
    <b:URL>https://www.cifraclub.com.br/</b:URL>
    <b:RefOrder>2</b:RefOrder>
  </b:Source>
  <b:Source>
    <b:Tag>cif191</b:Tag>
    <b:SourceType>InternetSite</b:SourceType>
    <b:Guid>{B9125410-FCC7-4E8F-8C16-FBB868A13BB2}</b:Guid>
    <b:InternetSiteTitle>cifras</b:InternetSiteTitle>
    <b:YearAccessed>2019</b:YearAccessed>
    <b:MonthAccessed>10</b:MonthAccessed>
    <b:DayAccessed>01</b:DayAccessed>
    <b:URL>https://www.cifras.com.br/</b:URL>
    <b:RefOrder>3</b:RefOrder>
  </b:Source>
  <b:Source>
    <b:Tag>peg19</b:Tag>
    <b:SourceType>InternetSite</b:SourceType>
    <b:Guid>{A48AAE30-5851-4D24-8095-C24000D1177D}</b:Guid>
    <b:InternetSiteTitle>pegacifra</b:InternetSiteTitle>
    <b:YearAccessed>2019</b:YearAccessed>
    <b:MonthAccessed>10</b:MonthAccessed>
    <b:DayAccessed>01</b:DayAccessed>
    <b:URL>https://www.pegacifra.com.br/</b:URL>
    <b:RefOrder>4</b:RefOrder>
  </b:Source>
  <b:Source>
    <b:Tag>teoriaMusical</b:Tag>
    <b:SourceType>InternetSite</b:SourceType>
    <b:Guid>{740F6671-26EB-4DFF-8B59-6FFAFA05F622}</b:Guid>
    <b:Year>2019</b:Year>
    <b:InternetSiteTitle>Wikipédia</b:InternetSiteTitle>
    <b:YearAccessed>2019</b:YearAccessed>
    <b:MonthAccessed>outubro</b:MonthAccessed>
    <b:DayAccessed>13</b:DayAccessed>
    <b:URL>https://pt.wikipedia.org/wiki/Nota_musical</b:URL>
    <b:RefOrder>8</b:RefOrder>
  </b:Source>
  <b:Source>
    <b:Tag>des19</b:Tag>
    <b:SourceType>InternetSite</b:SourceType>
    <b:Guid>{06CCF341-DC64-486E-8E85-9AA00FA608F1}</b:Guid>
    <b:InternetSiteTitle>descomplicandoamusica</b:InternetSiteTitle>
    <b:YearAccessed>2019</b:YearAccessed>
    <b:MonthAccessed>outubro</b:MonthAccessed>
    <b:DayAccessed>13</b:DayAccessed>
    <b:URL>https://www.descomplicandoamusica.com/triades/</b:URL>
    <b:RefOrder>9</b:RefOrder>
  </b:Source>
  <b:Source>
    <b:Tag>Aks18</b:Tag>
    <b:SourceType>InternetSite</b:SourceType>
    <b:Guid>{E6979335-4464-4F9D-80F5-01871CDF86D5}</b:Guid>
    <b:Author>
      <b:Author>
        <b:NameList>
          <b:Person>
            <b:Last>Akshay </b:Last>
            <b:Middle>Chandra</b:Middle>
            <b:First>L</b:First>
          </b:Person>
        </b:NameList>
      </b:Author>
    </b:Author>
    <b:InternetSiteTitle>towardsdatascience</b:InternetSiteTitle>
    <b:Year>2018</b:Year>
    <b:YearAccessed>2019</b:YearAccessed>
    <b:MonthAccessed>Outubro</b:MonthAccessed>
    <b:URL>https://medium.com/ensina-ai/redes-neurais-perceptron-multicamadas-e-o-algoritmo-backpropagation-eaf89778f5b8</b:URL>
    <b:RefOrder>7</b:RefOrder>
  </b:Source>
  <b:Source>
    <b:Tag>Jun14</b:Tag>
    <b:SourceType>ConferenceProceedings</b:SourceType>
    <b:Guid>{575B7043-FAFF-46D4-9FA7-AC14A93EB5B7}</b:Guid>
    <b:Title>"Ouvido absoluto e ouvido relativo: sua natureza e relevância para a educação musical"</b:Title>
    <b:Year>2014</b:Year>
    <b:Author>
      <b:Author>
        <b:NameList>
          <b:Person>
            <b:Last>Junior</b:Last>
            <b:First>Paulo</b:First>
            <b:Middle>Santos</b:Middle>
          </b:Person>
        </b:NameList>
      </b:Author>
    </b:Author>
    <b:ConferenceName>XVI Encontro Regional Sul da ABEM</b:ConferenceName>
    <b:URL>http://www.abemeducacaomusical.com.br/conferencias/index.php/regional_sul/regional_sul/paper/view/468</b:URL>
    <b:RefOrder>6</b:RefOrder>
  </b:Source>
  <b:Source>
    <b:Tag>HAY98</b:Tag>
    <b:SourceType>Book</b:SourceType>
    <b:Guid>{4E8523A9-FFA4-4B6D-80DB-F07A4C395BDB}</b:Guid>
    <b:Year>1998</b:Year>
    <b:Author>
      <b:Author>
        <b:NameList>
          <b:Person>
            <b:Last>HAYKIN</b:Last>
            <b:First>S</b:First>
          </b:Person>
        </b:NameList>
      </b:Author>
    </b:Author>
    <b:Title>"Neural Computation : A Comprehensive Foundation"</b:Title>
    <b:Publisher>Prentice Hall</b:Publisher>
    <b:Edition>2ª</b:Edition>
    <b:RefOrder>10</b:RefOrder>
  </b:Source>
  <b:Source xmlns:b="http://schemas.openxmlformats.org/officeDocument/2006/bibliography">
    <b:Tag>Vel13</b:Tag>
    <b:SourceType>JournalArticle</b:SourceType>
    <b:Guid>{66733D3E-BBFA-4A75-8460-61FD15250658}</b:Guid>
    <b:Year>2013</b:Year>
    <b:URL>http://www.scielo.br/scielo.php?script=sci_arttext&amp;pid=S1413-82712013000300002&amp;nrm=iso</b:URL>
    <b:Title>"O Ouvido Absoluto: bases neurocognitivas e perspectivas"</b:Title>
    <b:Month>12</b:Month>
    <b:Volume>18</b:Volume>
    <b:Pages>357 - 362</b:Pages>
    <b:Author>
      <b:Author>
        <b:NameList>
          <b:Person>
            <b:Last>Veloso</b:Last>
            <b:First>Fabrízio</b:First>
          </b:Person>
          <b:Person>
            <b:Last>Feitosa</b:Last>
            <b:Middle>Ângela</b:Middle>
            <b:First>Maria</b:First>
          </b:Person>
        </b:NameList>
      </b:Author>
    </b:Author>
    <b:DOI>10.1590/S1413-82712013000300002</b:DOI>
    <b:RefOrder>5</b:RefOrder>
  </b:Source>
  <b:Source>
    <b:Tag>Kal79</b:Tag>
    <b:SourceType>JournalArticle</b:SourceType>
    <b:Guid>{7350DD3E-7EE4-4FDC-90B2-DE9CE8E3547B}</b:Guid>
    <b:Title>"Tone chroma is functional in melody recognition"</b:Title>
    <b:Year>1979</b:Year>
    <b:Author>
      <b:Author>
        <b:NameList>
          <b:Person>
            <b:Last>Kallman</b:Last>
            <b:First>Howard</b:First>
            <b:Middle>J.</b:Middle>
          </b:Person>
        </b:NameList>
      </b:Author>
    </b:Author>
    <b:JournalName>"Perception &amp; Psychophysics"</b:JournalName>
    <b:Month>janeiro</b:Month>
    <b:Volume>26</b:Volume>
    <b:RefOrder>11</b:RefOrder>
  </b:Source>
  <b:Source>
    <b:Tag>MeM10</b:Tag>
    <b:SourceType>JournalArticle</b:SourceType>
    <b:Guid>{92177A7C-6F59-4987-AC25-30CCAA642041}</b:Guid>
    <b:Author>
      <b:Author>
        <b:NameList>
          <b:Person>
            <b:Last>Ewert</b:Last>
            <b:First>M.</b:First>
            <b:Middle>eMuller e S.</b:Middle>
          </b:Person>
        </b:NameList>
      </b:Author>
    </b:Author>
    <b:Title>"Towards Timbre-Invariant Audio Features for Harmony-Based Music"</b:Title>
    <b:JournalName>"IEEE Transactions on Audio, Speech, and Language Processing"</b:JournalName>
    <b:Year>2010</b:Year>
    <b:RefOrder>12</b:RefOrder>
  </b:Source>
  <b:Source>
    <b:Tag>MMc14</b:Tag>
    <b:SourceType>JournalArticle</b:SourceType>
    <b:Guid>{4A0708C2-9C8C-4E5F-925F-63BE57139643}</b:Guid>
    <b:Title>"Automatic Chord Estimation from Audio: A Review of the State of the Art"</b:Title>
    <b:JournalName>"IEEE/ACM Transactions on Audio, Speech, and Language Processing"</b:JournalName>
    <b:Year>2014</b:Year>
    <b:Month>Fevereiro</b:Month>
    <b:Volume>22</b:Volume>
    <b:Author>
      <b:Author>
        <b:NameList>
          <b:Person>
            <b:Last>M.</b:Last>
            <b:First>McVicar</b:First>
          </b:Person>
          <b:Person>
            <b:Last>R.</b:Last>
            <b:First>Santos-Rodríguez</b:First>
          </b:Person>
          <b:Person>
            <b:Last>Y.</b:Last>
            <b:First>Ni</b:First>
          </b:Person>
          <b:Person>
            <b:Last>T. D.</b:Last>
            <b:First>Bie</b:First>
          </b:Person>
        </b:NameList>
      </b:Author>
    </b:Author>
    <b:Pages>556-575</b:Pages>
    <b:DOI>10.1109/TASLP.2013.2294580</b:DOI>
    <b:RefOrder>13</b:RefOrder>
  </b:Source>
  <b:Source>
    <b:Tag>Fuj99</b:Tag>
    <b:SourceType>JournalArticle</b:SourceType>
    <b:Guid>{845714F4-654C-42AE-A70A-1B9E64A1BED8}</b:Guid>
    <b:Author>
      <b:Author>
        <b:NameList>
          <b:Person>
            <b:Last>Fujishima</b:Last>
            <b:First>T.</b:First>
          </b:Person>
        </b:NameList>
      </b:Author>
    </b:Author>
    <b:Title>"Realtime chord recognition of musical sound: A system using Common Lisp Music"</b:Title>
    <b:JournalName>Proc. Int. Comput. Music Conf.,</b:JournalName>
    <b:Year>1999</b:Year>
    <b:Pages>464–467</b:Pages>
    <b:RefOrder>14</b:RefOrder>
  </b:Source>
  <b:Source>
    <b:Tag>NOn08</b:Tag>
    <b:SourceType>JournalArticle</b:SourceType>
    <b:Guid>{FC38B51B-B746-4678-9874-DC133994D69E}</b:Guid>
    <b:Title>Separation of a monaural audio signal into harmonic/percussive components by complementary diffusion on spectrogram</b:Title>
    <b:Year>2008</b:Year>
    <b:Month>Agosto</b:Month>
    <b:Author>
      <b:Author>
        <b:NameList>
          <b:Person>
            <b:Last>N.</b:Last>
            <b:First>Ono</b:First>
          </b:Person>
          <b:Person>
            <b:Last>K.</b:Last>
            <b:First>Miyamoto</b:First>
          </b:Person>
          <b:Person>
            <b:Last>J.</b:Last>
            <b:First>Le</b:First>
            <b:Middle>Roux</b:Middle>
          </b:Person>
          <b:Person>
            <b:Last>H.</b:Last>
            <b:First>Kameoka</b:First>
          </b:Person>
          <b:Person>
            <b:Last>S.</b:Last>
            <b:First>Sagayama</b:First>
          </b:Person>
        </b:NameList>
      </b:Author>
    </b:Author>
    <b:RefOrder>15</b:RefOrder>
  </b:Source>
  <b:Source>
    <b:Tag>Pau04</b:Tag>
    <b:SourceType>ArticleInAPeriodical</b:SourceType>
    <b:Guid>{9D567132-4186-4902-A5D8-72CE55182E5F}</b:Guid>
    <b:Author>
      <b:Author>
        <b:NameList>
          <b:Person>
            <b:Last>Pauws</b:Last>
            <b:First>S.</b:First>
          </b:Person>
        </b:NameList>
      </b:Author>
    </b:Author>
    <b:Title>Musical key extraction from audio,”</b:Title>
    <b:Year>2004</b:Year>
    <b:Volume>4</b:Volume>
    <b:PeriodicalTitle>Proc. 5th Int. Soc. Music Inf. Retrieval</b:PeriodicalTitle>
    <b:Pages>66–69</b:Pages>
    <b:RefOrder>16</b:RefOrder>
  </b:Source>
  <b:Source>
    <b:Tag>MMa10</b:Tag>
    <b:SourceType>JournalArticle</b:SourceType>
    <b:Guid>{C2578AFA-4175-4C72-90CC-539F19F056AF}</b:Guid>
    <b:Title>Simultaneous Estimation of Chords and Musical Context From Audio</b:Title>
    <b:Year>2010</b:Year>
    <b:Month>Agosto</b:Month>
    <b:Pages>1280-1289</b:Pages>
    <b:Volume>18</b:Volume>
    <b:JournalName>IEEE Transactions on Audio, Speech, and Language Processing</b:JournalName>
    <b:Author>
      <b:Author>
        <b:NameList>
          <b:Person>
            <b:Last>M. </b:Last>
            <b:First>Mauch</b:First>
          </b:Person>
          <b:Person>
            <b:Last> S.</b:Last>
            <b:First>Dixon</b:First>
          </b:Person>
        </b:NameList>
      </b:Author>
    </b:Author>
    <b:DOI>10.1109/TASL.2009.2032947</b:DOI>
    <b:RefOrder>17</b:RefOrder>
  </b:Source>
  <b:Source>
    <b:Tag>AOp89</b:Tag>
    <b:SourceType>Book</b:SourceType>
    <b:Guid>{03CA878B-14C3-4E0F-BFA2-7C1678BBFF04}</b:Guid>
    <b:Title>"Discrete-Time Signal Processing"</b:Title>
    <b:Year>1989</b:Year>
    <b:Author>
      <b:Author>
        <b:NameList>
          <b:Person>
            <b:Last>A.Oppenheim</b:Last>
            <b:First>R.W.Schafer</b:First>
          </b:Person>
        </b:NameList>
      </b:Author>
    </b:Author>
    <b:Publisher> Prentice-Hall</b:Publisher>
    <b:RefOrder>18</b:RefOrder>
  </b:Source>
  <b:Source>
    <b:Tag>dee19</b:Tag>
    <b:SourceType>InternetSite</b:SourceType>
    <b:Guid>{497EC99A-1DDB-4576-9E64-2D861AED2CAD}</b:Guid>
    <b:InternetSiteTitle>deeplearningbook</b:InternetSiteTitle>
    <b:YearAccessed>2019</b:YearAccessed>
    <b:MonthAccessed>Novembro</b:MonthAccessed>
    <b:URL>http://deeplearningbook.com.br/algoritmo-backpropagation-parte-2-treinamento-de-redes-neurais/</b:URL>
    <b:RefOrder>19</b:RefOrder>
  </b:Source>
</b:Sources>
</file>

<file path=customXml/itemProps1.xml><?xml version="1.0" encoding="utf-8"?>
<ds:datastoreItem xmlns:ds="http://schemas.openxmlformats.org/officeDocument/2006/customXml" ds:itemID="{AFCB6B2B-FBC3-44C8-A9F0-22C0E6D2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8375</TotalTime>
  <Pages>34</Pages>
  <Words>5375</Words>
  <Characters>29028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Livisghton Kleber</cp:lastModifiedBy>
  <cp:revision>951</cp:revision>
  <cp:lastPrinted>2012-06-24T15:15:00Z</cp:lastPrinted>
  <dcterms:created xsi:type="dcterms:W3CDTF">2017-06-12T19:22:00Z</dcterms:created>
  <dcterms:modified xsi:type="dcterms:W3CDTF">2019-11-10T19:06:00Z</dcterms:modified>
</cp:coreProperties>
</file>