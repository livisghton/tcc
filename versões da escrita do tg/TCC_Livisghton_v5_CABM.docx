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4C2257FB" w:rsidR="008C1512" w:rsidRPr="009C2F12" w:rsidRDefault="00B14E4C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proofErr w:type="spellStart"/>
      <w:r w:rsidRPr="00E7190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rPrChange w:id="0" w:author="Livisghton Kleber" w:date="2019-11-17T19:06:00Z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PrChange>
        </w:rPr>
        <w:t>C</w:t>
      </w:r>
      <w:r w:rsidR="009346D2" w:rsidRPr="00E7190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rPrChange w:id="1" w:author="Livisghton Kleber" w:date="2019-11-17T19:06:00Z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PrChange>
        </w:rPr>
        <w:t>h</w:t>
      </w:r>
      <w:r w:rsidRPr="00E7190B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rPrChange w:id="2" w:author="Livisghton Kleber" w:date="2019-11-17T19:06:00Z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rPrChange>
        </w:rPr>
        <w:t>romagrams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cordes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Musicais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DAAEE9" w14:textId="77777777" w:rsidR="00864A65" w:rsidRPr="009C2F12" w:rsidRDefault="00864A65" w:rsidP="00864A65">
      <w:pPr>
        <w:spacing w:after="0" w:line="360" w:lineRule="auto"/>
        <w:jc w:val="center"/>
        <w:rPr>
          <w:ins w:id="3" w:author="Livisghton Kleber" w:date="2019-11-17T19:06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ins w:id="4" w:author="Livisghton Kleber" w:date="2019-11-17T19:06:00Z"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Análise do Uso de </w:t>
        </w:r>
        <w:proofErr w:type="spellStart"/>
        <w:r w:rsidRPr="005A6EA1">
          <w:rPr>
            <w:rFonts w:ascii="Times New Roman" w:hAnsi="Times New Roman" w:cs="Times New Roman"/>
            <w:b/>
            <w:i/>
            <w:iCs/>
            <w:color w:val="000000" w:themeColor="text1"/>
            <w:sz w:val="28"/>
            <w:szCs w:val="28"/>
          </w:rPr>
          <w:t>Chromagrams</w:t>
        </w:r>
        <w:proofErr w:type="spellEnd"/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na Classificação Automática de Acordes Musicais</w:t>
        </w:r>
      </w:ins>
    </w:p>
    <w:p w14:paraId="7F1B71DC" w14:textId="75881D58" w:rsidR="008C1512" w:rsidRPr="009C2F12" w:rsidDel="00864A65" w:rsidRDefault="00357F54" w:rsidP="008C1512">
      <w:pPr>
        <w:spacing w:after="0" w:line="360" w:lineRule="auto"/>
        <w:jc w:val="center"/>
        <w:rPr>
          <w:del w:id="5" w:author="Livisghton Kleber" w:date="2019-11-17T19:06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del w:id="6" w:author="Livisghton Kleber" w:date="2019-11-17T19:06:00Z">
        <w:r w:rsidDel="00864A65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>Detecção de acordes em áudio utilizando Redes Neurais</w:delText>
        </w:r>
      </w:del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AF7D62" w:rsidRPr="007D3E8F" w:rsidRDefault="00AF7D62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AF7D62" w:rsidRPr="007D3E8F" w:rsidRDefault="00AF7D62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AAC746E" w14:textId="77777777" w:rsidR="00480A9D" w:rsidRPr="009C2F12" w:rsidRDefault="00480A9D" w:rsidP="00480A9D">
      <w:pPr>
        <w:spacing w:after="0" w:line="360" w:lineRule="auto"/>
        <w:jc w:val="center"/>
        <w:rPr>
          <w:ins w:id="7" w:author="Livisghton Kleber" w:date="2019-11-17T19:07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ins w:id="8" w:author="Livisghton Kleber" w:date="2019-11-17T19:07:00Z"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Análise do Uso de </w:t>
        </w:r>
        <w:proofErr w:type="spellStart"/>
        <w:r w:rsidRPr="005A6EA1">
          <w:rPr>
            <w:rFonts w:ascii="Times New Roman" w:hAnsi="Times New Roman" w:cs="Times New Roman"/>
            <w:b/>
            <w:i/>
            <w:iCs/>
            <w:color w:val="000000" w:themeColor="text1"/>
            <w:sz w:val="28"/>
            <w:szCs w:val="28"/>
          </w:rPr>
          <w:t>Chromagrams</w:t>
        </w:r>
        <w:proofErr w:type="spellEnd"/>
        <w:r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t xml:space="preserve"> na Classificação Automática de Acordes Musicais</w:t>
        </w:r>
      </w:ins>
    </w:p>
    <w:p w14:paraId="3C153A72" w14:textId="269B30D0" w:rsidR="00114659" w:rsidRPr="009C2F12" w:rsidDel="00480A9D" w:rsidRDefault="00114659" w:rsidP="00114659">
      <w:pPr>
        <w:spacing w:after="0" w:line="360" w:lineRule="auto"/>
        <w:jc w:val="center"/>
        <w:rPr>
          <w:del w:id="9" w:author="Livisghton Kleber" w:date="2019-11-17T19:07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del w:id="10" w:author="Livisghton Kleber" w:date="2019-11-17T19:07:00Z">
        <w:r w:rsidDel="00480A9D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delText>Detecção de acordes em áudio utilizando Redes Neurais</w:delText>
        </w:r>
      </w:del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A1B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B4CBD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3BDA33AC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36FD739E" w:rsidR="00AF7D62" w:rsidRPr="00B22943" w:rsidRDefault="00AF7D62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del w:id="11" w:author="Livisghton Kleber" w:date="2019-11-17T19:33:00Z">
                              <w:r w:rsidDel="00A2430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delText>Dedicatória (Opcional).</w:delText>
                              </w:r>
                            </w:del>
                            <w:ins w:id="12" w:author="Livisghton Kleber" w:date="2019-11-17T19:33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Dedico esse trabalho a minha mãe Jacilene Rodolfo da Silva</w:t>
                              </w:r>
                            </w:ins>
                            <w:ins w:id="13" w:author="Livisghton Kleber" w:date="2019-11-17T19:35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,</w:t>
                              </w:r>
                            </w:ins>
                            <w:ins w:id="14" w:author="Livisghton Kleber" w:date="2019-11-17T19:33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ins>
                            <w:ins w:id="15" w:author="Livisghton Kleber" w:date="2019-11-17T19:34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ao meu pai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Lauribel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Cavalcanti de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Araujo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36FD739E" w:rsidR="00AF7D62" w:rsidRPr="00B22943" w:rsidRDefault="00AF7D62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del w:id="16" w:author="Livisghton Kleber" w:date="2019-11-17T19:33:00Z">
                        <w:r w:rsidDel="00A2430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delText>Dedicatória (Opcional).</w:delText>
                        </w:r>
                      </w:del>
                      <w:ins w:id="17" w:author="Livisghton Kleber" w:date="2019-11-17T19:33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Dedico esse trabalho a minha mãe Jacilene Rodolfo da Silva</w:t>
                        </w:r>
                      </w:ins>
                      <w:ins w:id="18" w:author="Livisghton Kleber" w:date="2019-11-17T19:35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ins>
                      <w:ins w:id="19" w:author="Livisghton Kleber" w:date="2019-11-17T19:33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ins>
                      <w:ins w:id="20" w:author="Livisghton Kleber" w:date="2019-11-17T19:34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ao meu pai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Lauribel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Cavalcanti de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Araujo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4D4EA1D9" w:rsidR="00362552" w:rsidRDefault="00253755" w:rsidP="008C1512">
      <w:pPr>
        <w:spacing w:after="0" w:line="360" w:lineRule="auto"/>
        <w:jc w:val="both"/>
        <w:rPr>
          <w:ins w:id="21" w:author="Livisghton Kleber" w:date="2019-11-17T19:11:00Z"/>
          <w:rFonts w:ascii="Times New Roman" w:hAnsi="Times New Roman" w:cs="Times New Roman"/>
          <w:color w:val="000000" w:themeColor="text1"/>
          <w:sz w:val="24"/>
          <w:szCs w:val="24"/>
        </w:rPr>
      </w:pPr>
      <w:ins w:id="22" w:author="Livisghton Kleber" w:date="2019-11-17T19:0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</w:ins>
      <w:del w:id="23" w:author="Livisghton Kleber" w:date="2019-11-17T19:08:00Z">
        <w:r w:rsidR="00F83091" w:rsidRPr="009C2F12" w:rsidDel="0025375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sdsfdfdfdffgfgfg</w:delText>
        </w:r>
        <w:r w:rsidR="008331BC" w:rsidRPr="009C2F12" w:rsidDel="0025375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ins w:id="24" w:author="Livisghton Kleber" w:date="2019-11-17T19:0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Gostaria de agradecer primeiramente a Deus, </w:t>
        </w:r>
      </w:ins>
      <w:ins w:id="25" w:author="Livisghton Kleber" w:date="2019-11-17T19:0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 minha família que sem dúvida alguma é meu maior ap</w:t>
        </w:r>
      </w:ins>
      <w:ins w:id="26" w:author="Livisghton Kleber" w:date="2019-11-17T19:1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o</w:t>
        </w:r>
      </w:ins>
      <w:ins w:id="27" w:author="Livisghton Kleber" w:date="2019-11-17T19:0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io</w:t>
        </w:r>
      </w:ins>
      <w:ins w:id="28" w:author="Livisghton Kleber" w:date="2019-11-17T19:1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sem eles eu nada seria. Em </w:t>
        </w:r>
      </w:ins>
      <w:ins w:id="29" w:author="Livisghton Kleber" w:date="2019-11-17T19:1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especial, a minha mãe Jacilene Rodolfo da Silva e meu pai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Lauribel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Cavalcante de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Araujo</w:t>
        </w:r>
      </w:ins>
      <w:proofErr w:type="spellEnd"/>
      <w:ins w:id="30" w:author="Livisghton Kleber" w:date="2019-11-17T22:27:00Z">
        <w:r w:rsidR="0049725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minha noiva </w:t>
        </w:r>
        <w:proofErr w:type="spellStart"/>
        <w:r w:rsidR="00497254">
          <w:rPr>
            <w:rFonts w:ascii="Times New Roman" w:hAnsi="Times New Roman" w:cs="Times New Roman"/>
            <w:color w:val="000000" w:themeColor="text1"/>
            <w:sz w:val="24"/>
            <w:szCs w:val="24"/>
          </w:rPr>
          <w:t>Taisa</w:t>
        </w:r>
        <w:proofErr w:type="spellEnd"/>
        <w:r w:rsidR="0049725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Ramos da Silva </w:t>
        </w:r>
      </w:ins>
      <w:ins w:id="31" w:author="Livisghton Kleber" w:date="2019-11-17T22:28:00Z">
        <w:r w:rsidR="0049725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todo apoio durante este </w:t>
        </w:r>
      </w:ins>
      <w:ins w:id="32" w:author="Livisghton Kleber" w:date="2019-11-17T22:29:00Z">
        <w:r w:rsidR="00126DAA">
          <w:rPr>
            <w:rFonts w:ascii="Times New Roman" w:hAnsi="Times New Roman" w:cs="Times New Roman"/>
            <w:color w:val="000000" w:themeColor="text1"/>
            <w:sz w:val="24"/>
            <w:szCs w:val="24"/>
          </w:rPr>
          <w:t>percurso</w:t>
        </w:r>
      </w:ins>
      <w:ins w:id="33" w:author="Livisghton Kleber" w:date="2019-11-17T19:1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08FB7594" w14:textId="1015FF7A" w:rsidR="00253755" w:rsidRDefault="00253755" w:rsidP="008C1512">
      <w:pPr>
        <w:spacing w:after="0" w:line="360" w:lineRule="auto"/>
        <w:jc w:val="both"/>
        <w:rPr>
          <w:ins w:id="34" w:author="Livisghton Kleber" w:date="2019-11-17T19:18:00Z"/>
          <w:rFonts w:ascii="Times New Roman" w:hAnsi="Times New Roman" w:cs="Times New Roman"/>
          <w:color w:val="000000" w:themeColor="text1"/>
          <w:sz w:val="24"/>
          <w:szCs w:val="24"/>
        </w:rPr>
      </w:pPr>
      <w:ins w:id="35" w:author="Livisghton Kleber" w:date="2019-11-17T19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  <w:t xml:space="preserve">Gostaria de agradecer </w:t>
        </w:r>
      </w:ins>
      <w:ins w:id="36" w:author="Livisghton Kleber" w:date="2019-11-17T19:13:00Z">
        <w:r w:rsidR="002B18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também aos </w:t>
        </w:r>
      </w:ins>
      <w:ins w:id="37" w:author="Livisghton Kleber" w:date="2019-11-17T19:14:00Z">
        <w:r w:rsidR="002B18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meus amigos </w:t>
        </w:r>
      </w:ins>
      <w:ins w:id="38" w:author="Livisghton Kleber" w:date="2019-11-17T19:15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me ajudar </w:t>
        </w:r>
      </w:ins>
      <w:ins w:id="39" w:author="Livisghton Kleber" w:date="2019-11-17T19:16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chegar até aqui e em especial ao meu primo José </w:t>
        </w:r>
        <w:proofErr w:type="spellStart"/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>Cleyton</w:t>
        </w:r>
        <w:proofErr w:type="spellEnd"/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da Silva e</w:t>
        </w:r>
      </w:ins>
      <w:ins w:id="40" w:author="Livisghton Kleber" w:date="2019-11-17T22:26:00Z">
        <w:r w:rsidR="007D497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meu amigo</w:t>
        </w:r>
      </w:ins>
      <w:ins w:id="41" w:author="Livisghton Kleber" w:date="2019-11-17T19:16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Alex </w:t>
        </w:r>
      </w:ins>
      <w:ins w:id="42" w:author="Livisghton Kleber" w:date="2019-11-17T19:17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>Alves do Nascimento Silva</w:t>
        </w:r>
      </w:ins>
      <w:ins w:id="43" w:author="Livisghton Kleber" w:date="2019-11-17T19:19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44" w:author="Livisghton Kleber" w:date="2019-11-17T19:18:00Z"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que me ajudaram do </w:t>
        </w:r>
        <w:proofErr w:type="spellStart"/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>inicio</w:t>
        </w:r>
        <w:proofErr w:type="spellEnd"/>
        <w:r w:rsidR="00AB696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ao fim no desenvolvimento deste projeto.</w:t>
        </w:r>
      </w:ins>
    </w:p>
    <w:p w14:paraId="43B47AF3" w14:textId="11418820" w:rsidR="00AB6965" w:rsidRPr="009C2F12" w:rsidRDefault="00AB6965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45" w:author="Livisghton Kleber" w:date="2019-11-17T19:1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  <w:t>Queria a</w:t>
        </w:r>
      </w:ins>
      <w:ins w:id="46" w:author="Livisghton Kleber" w:date="2019-11-17T19:19:00Z">
        <w:r w:rsidR="00FD669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gradecer </w:t>
        </w:r>
      </w:ins>
      <w:ins w:id="47" w:author="Livisghton Kleber" w:date="2019-11-17T19:20:00Z">
        <w:r w:rsidR="00FD669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ao meu orientador Carlos </w:t>
        </w:r>
      </w:ins>
      <w:ins w:id="48" w:author="Livisghton Kleber" w:date="2019-11-17T19:21:00Z">
        <w:r w:rsidR="00FD669F">
          <w:rPr>
            <w:rFonts w:ascii="Times New Roman" w:hAnsi="Times New Roman" w:cs="Times New Roman"/>
            <w:color w:val="000000" w:themeColor="text1"/>
            <w:sz w:val="24"/>
            <w:szCs w:val="24"/>
          </w:rPr>
          <w:t>Alexandre de Barros de Mello</w:t>
        </w:r>
      </w:ins>
      <w:ins w:id="49" w:author="Livisghton Kleber" w:date="2019-11-17T19:22:00Z">
        <w:r w:rsidR="00FD669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pelo apoio e suporte</w:t>
        </w:r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50" w:author="Livisghton Kleber" w:date="2019-11-17T19:23:00Z"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>além de</w:t>
        </w:r>
      </w:ins>
      <w:ins w:id="51" w:author="Livisghton Kleber" w:date="2019-11-17T19:30:00Z">
        <w:r w:rsidR="00067177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52" w:author="Livisghton Kleber" w:date="2019-11-17T19:23:00Z"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seus conselhos que foram fundamentais para a con</w:t>
        </w:r>
      </w:ins>
      <w:ins w:id="53" w:author="Livisghton Kleber" w:date="2019-11-17T19:24:00Z"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54" w:author="Livisghton Kleber" w:date="2019-11-17T19:23:00Z"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trução </w:t>
        </w:r>
      </w:ins>
      <w:ins w:id="55" w:author="Livisghton Kleber" w:date="2019-11-17T19:24:00Z">
        <w:r w:rsidR="001B393A">
          <w:rPr>
            <w:rFonts w:ascii="Times New Roman" w:hAnsi="Times New Roman" w:cs="Times New Roman"/>
            <w:color w:val="000000" w:themeColor="text1"/>
            <w:sz w:val="24"/>
            <w:szCs w:val="24"/>
          </w:rPr>
          <w:t>deste trabalho.</w:t>
        </w:r>
      </w:ins>
      <w:ins w:id="56" w:author="Livisghton Kleber" w:date="2019-11-17T19:25:00Z">
        <w:r w:rsidR="00C56DF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Por fim, </w:t>
        </w:r>
      </w:ins>
      <w:ins w:id="57" w:author="Livisghton Kleber" w:date="2019-11-17T19:26:00Z">
        <w:r w:rsidR="00C56DF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agradeço também a Universidade Federal de Pernambuco e o Centro de Informática, </w:t>
        </w:r>
      </w:ins>
      <w:ins w:id="58" w:author="Livisghton Kleber" w:date="2019-11-17T19:29:00Z">
        <w:r w:rsidR="00C56DF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</w:t>
        </w:r>
      </w:ins>
      <w:ins w:id="59" w:author="Livisghton Kleber" w:date="2019-11-17T19:30:00Z">
        <w:r w:rsidR="00C56DFB">
          <w:rPr>
            <w:rFonts w:ascii="Times New Roman" w:hAnsi="Times New Roman" w:cs="Times New Roman"/>
            <w:color w:val="000000" w:themeColor="text1"/>
            <w:sz w:val="24"/>
            <w:szCs w:val="24"/>
          </w:rPr>
          <w:t>todo conhecimento adquirido.</w:t>
        </w:r>
      </w:ins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1B9A150F" w:rsidR="00AF7D62" w:rsidRDefault="00AF7D62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del w:id="60" w:author="Livisghton Kleber" w:date="2019-11-17T21:05:00Z">
                              <w:r w:rsidRPr="00B84C1C" w:rsidDel="00CE3B5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delText>visão é o mais avançado dos nossos sentidos, de forma que não é de surpreender que as imagens exerçam o papel mais importante na percepção humana</w:delText>
                              </w:r>
                            </w:del>
                            <w:ins w:id="61" w:author="Livisghton Kleber" w:date="2019-11-17T21:05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persistência é o caminho do êxito</w:t>
                              </w:r>
                            </w:ins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0211592" w:rsidR="00AF7D62" w:rsidRPr="00B84C1C" w:rsidRDefault="00AF7D62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del w:id="62" w:author="Livisghton Kleber" w:date="2019-11-17T21:05:00Z">
                              <w:r w:rsidDel="00CE3B5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delText>Rafael C. Gonzalez</w:delText>
                              </w:r>
                            </w:del>
                            <w:ins w:id="63" w:author="Livisghton Kleber" w:date="2019-11-17T21:05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Charles Cha</w:t>
                              </w:r>
                            </w:ins>
                            <w:ins w:id="64" w:author="Livisghton Kleber" w:date="2019-11-17T21:06:00Z"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plin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1B9A150F" w:rsidR="00AF7D62" w:rsidRDefault="00AF7D62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del w:id="65" w:author="Livisghton Kleber" w:date="2019-11-17T21:05:00Z">
                        <w:r w:rsidRPr="00B84C1C" w:rsidDel="00CE3B5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delText>visão é o mais avançado dos nossos sentidos, de forma que não é de surpreender que as imagens exerçam o papel mais importante na percepção humana</w:delText>
                        </w:r>
                      </w:del>
                      <w:ins w:id="66" w:author="Livisghton Kleber" w:date="2019-11-17T21:05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persistência é o caminho do êxito</w:t>
                        </w:r>
                      </w:ins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0211592" w:rsidR="00AF7D62" w:rsidRPr="00B84C1C" w:rsidRDefault="00AF7D62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del w:id="67" w:author="Livisghton Kleber" w:date="2019-11-17T21:05:00Z">
                        <w:r w:rsidDel="00CE3B5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delText>Rafael C. Gonzalez</w:delText>
                        </w:r>
                      </w:del>
                      <w:ins w:id="68" w:author="Livisghton Kleber" w:date="2019-11-17T21:05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Charles Cha</w:t>
                        </w:r>
                      </w:ins>
                      <w:ins w:id="69" w:author="Livisghton Kleber" w:date="2019-11-17T21:06:00Z"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plin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83B134" w14:textId="0F9AECAE" w:rsidR="0031169C" w:rsidRPr="00036A2A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rPrChange w:id="70" w:author="Livisghton Kleber" w:date="2019-11-17T20:43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del w:id="71" w:author="Livisghton Kleber" w:date="2019-11-17T20:46:00Z">
        <w:r w:rsidRPr="009C2F12" w:rsidDel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gfgfgfgfgf</w:delText>
        </w:r>
        <w:r w:rsidR="004A5DB5" w:rsidRPr="009C2F12" w:rsidDel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</w:del>
      <w:ins w:id="72" w:author="Livisghton Kleber" w:date="2019-11-17T19:59:00Z">
        <w:r w:rsidR="0031169C"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  <w:r w:rsidR="0031169C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cifra é uma notação musical utilizada para indicar </w:t>
        </w:r>
      </w:ins>
      <w:ins w:id="73" w:author="Livisghton Kleber" w:date="2019-11-17T20:01:00Z">
        <w:r w:rsidR="0031169C">
          <w:rPr>
            <w:rFonts w:ascii="Times New Roman" w:hAnsi="Times New Roman" w:cs="Times New Roman"/>
            <w:color w:val="000000" w:themeColor="text1"/>
            <w:sz w:val="24"/>
            <w:szCs w:val="24"/>
          </w:rPr>
          <w:t>qua</w:t>
        </w:r>
      </w:ins>
      <w:ins w:id="74" w:author="Livisghton Kleber" w:date="2019-11-17T20:10:00Z">
        <w:r w:rsidR="00EA14E0">
          <w:rPr>
            <w:rFonts w:ascii="Times New Roman" w:hAnsi="Times New Roman" w:cs="Times New Roman"/>
            <w:color w:val="000000" w:themeColor="text1"/>
            <w:sz w:val="24"/>
            <w:szCs w:val="24"/>
          </w:rPr>
          <w:t>l</w:t>
        </w:r>
      </w:ins>
      <w:ins w:id="75" w:author="Livisghton Kleber" w:date="2019-11-17T20:01:00Z">
        <w:r w:rsidR="0031169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76" w:author="Livisghton Kleber" w:date="2019-11-17T19:59:00Z">
        <w:r w:rsidR="0031169C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acorde </w:t>
        </w:r>
      </w:ins>
      <w:ins w:id="77" w:author="Livisghton Kleber" w:date="2019-11-17T20:10:00Z">
        <w:r w:rsidR="00D8427D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>ser</w:t>
        </w:r>
        <w:r w:rsidR="003A41D6">
          <w:rPr>
            <w:rFonts w:ascii="Times New Roman" w:hAnsi="Times New Roman" w:cs="Times New Roman"/>
            <w:color w:val="000000" w:themeColor="text1"/>
            <w:sz w:val="24"/>
            <w:szCs w:val="24"/>
          </w:rPr>
          <w:t>á</w:t>
        </w:r>
      </w:ins>
      <w:ins w:id="78" w:author="Livisghton Kleber" w:date="2019-11-17T19:59:00Z">
        <w:r w:rsidR="0031169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31169C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>executado por um instrumento</w:t>
        </w:r>
      </w:ins>
      <w:ins w:id="79" w:author="Livisghton Kleber" w:date="2019-11-17T20:04:00Z">
        <w:r w:rsidR="002F49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em </w:t>
        </w:r>
      </w:ins>
      <w:ins w:id="80" w:author="Livisghton Kleber" w:date="2019-11-17T20:05:00Z">
        <w:r w:rsidR="002F4953">
          <w:rPr>
            <w:rFonts w:ascii="Times New Roman" w:hAnsi="Times New Roman" w:cs="Times New Roman"/>
            <w:color w:val="000000" w:themeColor="text1"/>
            <w:sz w:val="24"/>
            <w:szCs w:val="24"/>
          </w:rPr>
          <w:t>conjunt</w:t>
        </w:r>
        <w:r w:rsidR="00D0197F">
          <w:rPr>
            <w:rFonts w:ascii="Times New Roman" w:hAnsi="Times New Roman" w:cs="Times New Roman"/>
            <w:color w:val="000000" w:themeColor="text1"/>
            <w:sz w:val="24"/>
            <w:szCs w:val="24"/>
          </w:rPr>
          <w:t>o</w:t>
        </w:r>
        <w:r w:rsidR="002F49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melodia d</w:t>
        </w:r>
      </w:ins>
      <w:ins w:id="81" w:author="Livisghton Kleber" w:date="2019-11-17T20:06:00Z">
        <w:r w:rsidR="0042247A">
          <w:rPr>
            <w:rFonts w:ascii="Times New Roman" w:hAnsi="Times New Roman" w:cs="Times New Roman"/>
            <w:color w:val="000000" w:themeColor="text1"/>
            <w:sz w:val="24"/>
            <w:szCs w:val="24"/>
          </w:rPr>
          <w:t>e uma</w:t>
        </w:r>
      </w:ins>
      <w:ins w:id="82" w:author="Livisghton Kleber" w:date="2019-11-17T20:05:00Z">
        <w:r w:rsidR="002F49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música</w:t>
        </w:r>
      </w:ins>
      <w:ins w:id="83" w:author="Livisghton Kleber" w:date="2019-11-17T19:59:00Z">
        <w:r w:rsidR="0031169C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84" w:author="Livisghton Kleber" w:date="2019-11-17T20:01:00Z">
        <w:r w:rsidR="00072AB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85" w:author="Livisghton Kleber" w:date="2019-11-17T20:15:00Z">
        <w:r w:rsidR="00A01C97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ins w:id="86" w:author="Livisghton Kleber" w:date="2019-11-17T20:11:00Z">
        <w:r w:rsidR="005B0721" w:rsidRPr="00980375">
          <w:rPr>
            <w:rFonts w:ascii="Times New Roman" w:hAnsi="Times New Roman" w:cs="Times New Roman"/>
            <w:color w:val="000000" w:themeColor="text1"/>
            <w:sz w:val="24"/>
            <w:szCs w:val="24"/>
          </w:rPr>
          <w:t>úsicos menos experientes</w:t>
        </w:r>
        <w:r w:rsidR="005B07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geralmente recorre</w:t>
        </w:r>
      </w:ins>
      <w:ins w:id="87" w:author="Livisghton Kleber" w:date="2019-11-17T20:13:00Z">
        <w:r w:rsidR="004E4F6E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ins w:id="88" w:author="Livisghton Kleber" w:date="2019-11-17T20:11:00Z">
        <w:r w:rsidR="005B07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sites</w:t>
        </w:r>
      </w:ins>
      <w:ins w:id="89" w:author="Livisghton Kleber" w:date="2019-11-17T20:12:00Z">
        <w:r w:rsidR="005B07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ou repositórios de cifras, devido não ter a habilidade de </w:t>
        </w:r>
      </w:ins>
      <w:ins w:id="90" w:author="Livisghton Kleber" w:date="2019-11-17T20:13:00Z">
        <w:r w:rsidR="005B0721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reconhecer</w:t>
        </w:r>
      </w:ins>
      <w:ins w:id="91" w:author="Livisghton Kleber" w:date="2019-11-17T20:12:00Z">
        <w:r w:rsidR="005B07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acordes </w:t>
        </w:r>
      </w:ins>
      <w:ins w:id="92" w:author="Livisghton Kleber" w:date="2019-11-17T20:14:00Z">
        <w:r w:rsidR="007F41E0">
          <w:rPr>
            <w:rFonts w:ascii="Times New Roman" w:hAnsi="Times New Roman" w:cs="Times New Roman"/>
            <w:color w:val="000000" w:themeColor="text1"/>
            <w:sz w:val="24"/>
            <w:szCs w:val="24"/>
          </w:rPr>
          <w:t>pelos seus próprios ouvidos</w:t>
        </w:r>
        <w:r w:rsidR="007B3B2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executar alguma canção.</w:t>
        </w:r>
        <w:r w:rsidR="007F41E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93" w:author="Livisghton Kleber" w:date="2019-11-17T20:16:00Z">
        <w:r w:rsidR="0096248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No entanto, </w:t>
        </w:r>
      </w:ins>
      <w:ins w:id="94" w:author="Livisghton Kleber" w:date="2019-11-17T20:14:00Z">
        <w:r w:rsidR="00E73D14">
          <w:rPr>
            <w:rFonts w:ascii="Times New Roman" w:hAnsi="Times New Roman" w:cs="Times New Roman"/>
            <w:color w:val="000000" w:themeColor="text1"/>
            <w:sz w:val="24"/>
            <w:szCs w:val="24"/>
          </w:rPr>
          <w:t>existe uma grande quantidade de músicas que não estão catalogadas nessas pla</w:t>
        </w:r>
      </w:ins>
      <w:ins w:id="95" w:author="Livisghton Kleber" w:date="2019-11-17T20:15:00Z">
        <w:r w:rsidR="00E73D14">
          <w:rPr>
            <w:rFonts w:ascii="Times New Roman" w:hAnsi="Times New Roman" w:cs="Times New Roman"/>
            <w:color w:val="000000" w:themeColor="text1"/>
            <w:sz w:val="24"/>
            <w:szCs w:val="24"/>
          </w:rPr>
          <w:t>taformas</w:t>
        </w:r>
      </w:ins>
      <w:ins w:id="96" w:author="Livisghton Kleber" w:date="2019-11-17T20:16:00Z">
        <w:r w:rsidR="00090AB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dificultando </w:t>
        </w:r>
      </w:ins>
      <w:ins w:id="97" w:author="Livisghton Kleber" w:date="2019-11-17T20:17:00Z">
        <w:r w:rsidR="00090AB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assim o aprendizado de </w:t>
        </w:r>
      </w:ins>
      <w:ins w:id="98" w:author="Livisghton Kleber" w:date="2019-11-17T20:18:00Z">
        <w:r w:rsidR="00047A45">
          <w:rPr>
            <w:rFonts w:ascii="Times New Roman" w:hAnsi="Times New Roman" w:cs="Times New Roman"/>
            <w:color w:val="000000" w:themeColor="text1"/>
            <w:sz w:val="24"/>
            <w:szCs w:val="24"/>
          </w:rPr>
          <w:t>determinadas</w:t>
        </w:r>
      </w:ins>
      <w:ins w:id="99" w:author="Livisghton Kleber" w:date="2019-11-17T20:17:00Z">
        <w:r w:rsidR="00090AB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mús</w:t>
        </w:r>
      </w:ins>
      <w:ins w:id="100" w:author="Livisghton Kleber" w:date="2019-11-17T20:18:00Z">
        <w:r w:rsidR="00047A45">
          <w:rPr>
            <w:rFonts w:ascii="Times New Roman" w:hAnsi="Times New Roman" w:cs="Times New Roman"/>
            <w:color w:val="000000" w:themeColor="text1"/>
            <w:sz w:val="24"/>
            <w:szCs w:val="24"/>
          </w:rPr>
          <w:t>i</w:t>
        </w:r>
      </w:ins>
      <w:ins w:id="101" w:author="Livisghton Kleber" w:date="2019-11-17T20:17:00Z">
        <w:r w:rsidR="00090ABD">
          <w:rPr>
            <w:rFonts w:ascii="Times New Roman" w:hAnsi="Times New Roman" w:cs="Times New Roman"/>
            <w:color w:val="000000" w:themeColor="text1"/>
            <w:sz w:val="24"/>
            <w:szCs w:val="24"/>
          </w:rPr>
          <w:t>cas</w:t>
        </w:r>
      </w:ins>
      <w:ins w:id="102" w:author="Livisghton Kleber" w:date="2019-11-17T20:15:00Z">
        <w:r w:rsidR="00E73D14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03" w:author="Livisghton Kleber" w:date="2019-11-17T20:18:00Z">
        <w:r w:rsidR="007133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697FD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auxiliar </w:t>
        </w:r>
      </w:ins>
      <w:ins w:id="104" w:author="Livisghton Kleber" w:date="2019-11-17T20:20:00Z">
        <w:r w:rsidR="000C1F24">
          <w:rPr>
            <w:rFonts w:ascii="Times New Roman" w:hAnsi="Times New Roman" w:cs="Times New Roman"/>
            <w:color w:val="000000" w:themeColor="text1"/>
            <w:sz w:val="24"/>
            <w:szCs w:val="24"/>
          </w:rPr>
          <w:t>no</w:t>
        </w:r>
      </w:ins>
      <w:ins w:id="105" w:author="Livisghton Kleber" w:date="2019-11-17T20:18:00Z">
        <w:r w:rsidR="00697FD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aprendizado </w:t>
        </w:r>
      </w:ins>
      <w:ins w:id="106" w:author="Livisghton Kleber" w:date="2019-11-17T20:20:00Z">
        <w:r w:rsidR="000C1F2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desses músicos, foi </w:t>
        </w:r>
      </w:ins>
      <w:ins w:id="107" w:author="Livisghton Kleber" w:date="2019-11-17T20:23:00Z">
        <w:r w:rsidR="000C1F2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construído </w:t>
        </w:r>
      </w:ins>
      <w:ins w:id="108" w:author="Livisghton Kleber" w:date="2019-11-17T20:20:00Z">
        <w:r w:rsidR="000C1F24">
          <w:rPr>
            <w:rFonts w:ascii="Times New Roman" w:hAnsi="Times New Roman" w:cs="Times New Roman"/>
            <w:color w:val="000000" w:themeColor="text1"/>
            <w:sz w:val="24"/>
            <w:szCs w:val="24"/>
          </w:rPr>
          <w:t>um mode</w:t>
        </w:r>
      </w:ins>
      <w:ins w:id="109" w:author="Livisghton Kleber" w:date="2019-11-17T20:21:00Z">
        <w:r w:rsidR="000C1F2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lo computacional </w:t>
        </w:r>
      </w:ins>
      <w:ins w:id="110" w:author="Livisghton Kleber" w:date="2019-11-17T20:23:00Z">
        <w:r w:rsidR="00054571">
          <w:rPr>
            <w:rFonts w:ascii="Times New Roman" w:hAnsi="Times New Roman" w:cs="Times New Roman"/>
            <w:color w:val="000000" w:themeColor="text1"/>
            <w:sz w:val="24"/>
            <w:szCs w:val="24"/>
          </w:rPr>
          <w:t>utilizando redes neurais</w:t>
        </w:r>
      </w:ins>
      <w:ins w:id="111" w:author="Livisghton Kleber" w:date="2019-11-17T20:24:00Z">
        <w:r w:rsidR="0005457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</w:t>
        </w:r>
        <w:r w:rsidR="00ED70D5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reconhecer acordes</w:t>
        </w:r>
        <w:r w:rsidR="00EC3D76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 w:rsidR="0076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2" w:author="Livisghton Kleber" w:date="2019-11-17T20:25:00Z">
        <w:r w:rsidR="0076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Basicamente, o modelo é composto por duas etapas: 1. </w:t>
        </w:r>
      </w:ins>
      <w:ins w:id="113" w:author="Livisghton Kleber" w:date="2019-11-17T20:26:00Z">
        <w:r w:rsidR="0076458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Extração de características utilizando </w:t>
        </w:r>
      </w:ins>
      <w:proofErr w:type="spellStart"/>
      <w:ins w:id="114" w:author="Livisghton Kleber" w:date="2019-11-17T20:27:00Z">
        <w:r w:rsidR="00764586" w:rsidRPr="00764586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5" w:author="Livisghton Kleber" w:date="2019-11-17T20:2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  <w:r w:rsidR="00764586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proofErr w:type="spellEnd"/>
      <w:ins w:id="116" w:author="Livisghton Kleber" w:date="2019-11-17T20:28:00Z">
        <w:r w:rsidR="003807D3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17" w:author="Livisghton Kleber" w:date="2019-11-17T20:27:00Z">
        <w:r w:rsidR="003807D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8" w:author="Livisghton Kleber" w:date="2019-11-17T20:28:00Z">
        <w:r w:rsidR="003807D3">
          <w:rPr>
            <w:rFonts w:ascii="Times New Roman" w:hAnsi="Times New Roman" w:cs="Times New Roman"/>
            <w:color w:val="000000" w:themeColor="text1"/>
            <w:sz w:val="24"/>
            <w:szCs w:val="24"/>
          </w:rPr>
          <w:t>2. Estimativas de acordes por meio de uma MLP.</w:t>
        </w:r>
        <w:r w:rsidR="006B130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9" w:author="Livisghton Kleber" w:date="2019-11-17T20:29:00Z">
        <w:r w:rsidR="00F3377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Na fase de extração de características </w:t>
        </w:r>
        <w:r w:rsidR="00612653">
          <w:rPr>
            <w:rFonts w:ascii="Times New Roman" w:hAnsi="Times New Roman" w:cs="Times New Roman"/>
            <w:color w:val="000000" w:themeColor="text1"/>
            <w:sz w:val="24"/>
            <w:szCs w:val="24"/>
          </w:rPr>
          <w:t>fo</w:t>
        </w:r>
      </w:ins>
      <w:ins w:id="120" w:author="Livisghton Kleber" w:date="2019-11-17T20:30:00Z">
        <w:r w:rsidR="00612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ram testados quatro tipos de </w:t>
        </w:r>
      </w:ins>
      <w:proofErr w:type="spellStart"/>
      <w:ins w:id="121" w:author="Livisghton Kleber" w:date="2019-11-17T20:31:00Z">
        <w:r w:rsidR="00612653" w:rsidRPr="006126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2" w:author="Livisghton Kleber" w:date="2019-11-17T20:31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chromagrams</w:t>
        </w:r>
      </w:ins>
      <w:proofErr w:type="spellEnd"/>
      <w:ins w:id="123" w:author="Livisghton Kleber" w:date="2019-11-17T22:31:00Z">
        <w:r w:rsidR="00A7743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,</w:t>
        </w:r>
      </w:ins>
      <w:ins w:id="124" w:author="Livisghton Kleber" w:date="2019-11-17T20:31:00Z">
        <w:r w:rsidR="00612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25" w:author="Livisghton Kleber" w:date="2019-11-17T20:32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CP </w:t>
        </w:r>
        <w:proofErr w:type="spellStart"/>
        <w:r w:rsidR="00D40E4F" w:rsidRPr="00D40E4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6" w:author="Livisghton Kleber" w:date="2019-11-17T20:3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proofErr w:type="spellEnd"/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CLP </w:t>
        </w:r>
        <w:proofErr w:type="spellStart"/>
        <w:r w:rsidR="00D40E4F" w:rsidRPr="00D40E4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7" w:author="Livisghton Kleber" w:date="2019-11-17T20:3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proofErr w:type="spellEnd"/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CENS </w:t>
        </w:r>
        <w:proofErr w:type="spellStart"/>
        <w:r w:rsidR="00D40E4F" w:rsidRPr="00D40E4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8" w:author="Livisghton Kleber" w:date="2019-11-17T20:3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proofErr w:type="spellEnd"/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CRP </w:t>
        </w:r>
        <w:proofErr w:type="spellStart"/>
        <w:r w:rsidR="00D40E4F" w:rsidRPr="00D40E4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9" w:author="Livisghton Kleber" w:date="2019-11-17T20:3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</w:ins>
      <w:proofErr w:type="spellEnd"/>
      <w:ins w:id="130" w:author="Livisghton Kleber" w:date="2019-11-17T20:33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Os resultados experimentais </w:t>
        </w:r>
      </w:ins>
      <w:ins w:id="131" w:author="Livisghton Kleber" w:date="2019-11-17T20:34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>extraídos de mais de</w:t>
        </w:r>
      </w:ins>
      <w:ins w:id="132" w:author="Livisghton Kleber" w:date="2019-11-17T20:35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150 m</w:t>
        </w:r>
      </w:ins>
      <w:ins w:id="133" w:author="Livisghton Kleber" w:date="2019-11-17T20:36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>ú</w:t>
        </w:r>
      </w:ins>
      <w:ins w:id="134" w:author="Livisghton Kleber" w:date="2019-11-17T20:35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sicas dos Beatles </w:t>
        </w:r>
      </w:ins>
      <w:ins w:id="135" w:author="Livisghton Kleber" w:date="2019-11-17T20:36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 </w:t>
        </w:r>
      </w:ins>
      <w:ins w:id="136" w:author="Livisghton Kleber" w:date="2019-11-17T20:35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>Queen</w:t>
        </w:r>
      </w:ins>
      <w:ins w:id="137" w:author="Livisghton Kleber" w:date="2019-11-17T20:36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indicaram que a aplicação d</w:t>
        </w:r>
      </w:ins>
      <w:ins w:id="138" w:author="Livisghton Kleber" w:date="2019-11-17T20:37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esses diferentes tipos de </w:t>
        </w:r>
        <w:proofErr w:type="spellStart"/>
        <w:r w:rsidR="00D40E4F" w:rsidRPr="00D40E4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9" w:author="Livisghton Kleber" w:date="2019-11-17T20:3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  <w:proofErr w:type="spellEnd"/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como extração de características </w:t>
        </w:r>
      </w:ins>
      <w:ins w:id="140" w:author="Livisghton Kleber" w:date="2019-11-17T20:42:00Z">
        <w:r w:rsidR="001C7A43">
          <w:rPr>
            <w:rFonts w:ascii="Times New Roman" w:hAnsi="Times New Roman" w:cs="Times New Roman"/>
            <w:color w:val="000000" w:themeColor="text1"/>
            <w:sz w:val="24"/>
            <w:szCs w:val="24"/>
          </w:rPr>
          <w:t>obtém-se</w:t>
        </w:r>
      </w:ins>
      <w:ins w:id="141" w:author="Livisghton Kleber" w:date="2019-11-17T20:38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42" w:author="Livisghton Kleber" w:date="2019-11-17T20:46:00Z">
        <w:r w:rsidR="006241CA">
          <w:rPr>
            <w:rFonts w:ascii="Times New Roman" w:hAnsi="Times New Roman" w:cs="Times New Roman"/>
            <w:color w:val="000000" w:themeColor="text1"/>
            <w:sz w:val="24"/>
            <w:szCs w:val="24"/>
          </w:rPr>
          <w:t>quas</w:t>
        </w:r>
      </w:ins>
      <w:ins w:id="143" w:author="Livisghton Kleber" w:date="2019-11-17T20:47:00Z">
        <w:r w:rsidR="006241C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 </w:t>
        </w:r>
      </w:ins>
      <w:ins w:id="144" w:author="Livisghton Kleber" w:date="2019-11-17T20:38:00Z">
        <w:r w:rsidR="00D40E4F">
          <w:rPr>
            <w:rFonts w:ascii="Times New Roman" w:hAnsi="Times New Roman" w:cs="Times New Roman"/>
            <w:color w:val="000000" w:themeColor="text1"/>
            <w:sz w:val="24"/>
            <w:szCs w:val="24"/>
          </w:rPr>
          <w:t>o mesmo resultad</w:t>
        </w:r>
      </w:ins>
      <w:ins w:id="145" w:author="Livisghton Kleber" w:date="2019-11-17T20:39:00Z">
        <w:r w:rsidR="008E03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o, ou </w:t>
        </w:r>
      </w:ins>
      <w:ins w:id="146" w:author="Livisghton Kleber" w:date="2019-11-17T20:48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seja, </w:t>
        </w:r>
      </w:ins>
      <w:ins w:id="147" w:author="Livisghton Kleber" w:date="2019-11-17T20:47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variação da acurácia </w:t>
        </w:r>
      </w:ins>
      <w:ins w:id="148" w:author="Livisghton Kleber" w:date="2019-11-17T20:48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os quatro tipos de </w:t>
        </w:r>
        <w:proofErr w:type="spellStart"/>
        <w:r w:rsidR="00634C88" w:rsidRPr="00634C88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49" w:author="Livisghton Kleber" w:date="2019-11-17T20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</w:ins>
      <w:ins w:id="150" w:author="Livisghton Kleber" w:date="2019-11-17T22:32:00Z">
        <w:r w:rsidR="00485E3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proofErr w:type="spellEnd"/>
      <w:ins w:id="151" w:author="Livisghton Kleber" w:date="2019-11-17T20:48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52" w:author="Livisghton Kleber" w:date="2019-11-17T20:47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foi muito baixa</w:t>
        </w:r>
      </w:ins>
      <w:ins w:id="153" w:author="Livisghton Kleber" w:date="2019-11-17T20:49:00Z">
        <w:r w:rsidR="0063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54" w:author="Livisghton Kleber" w:date="2019-11-17T20:43:00Z">
        <w:r w:rsidR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Mas a acurácia </w:t>
        </w:r>
      </w:ins>
      <w:ins w:id="155" w:author="Livisghton Kleber" w:date="2019-11-17T20:44:00Z">
        <w:r w:rsidR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da MLP para reconhecer acordes </w:t>
        </w:r>
      </w:ins>
      <w:ins w:id="156" w:author="Livisghton Kleber" w:date="2019-11-17T20:46:00Z">
        <w:r w:rsidR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t>ficou entre 63,1% e 64,4</w:t>
        </w:r>
      </w:ins>
      <w:ins w:id="157" w:author="Livisghton Kleber" w:date="2019-11-17T22:32:00Z">
        <w:r w:rsidR="00D74A6E">
          <w:rPr>
            <w:rFonts w:ascii="Times New Roman" w:hAnsi="Times New Roman" w:cs="Times New Roman"/>
            <w:color w:val="000000" w:themeColor="text1"/>
            <w:sz w:val="24"/>
            <w:szCs w:val="24"/>
          </w:rPr>
          <w:t>%</w:t>
        </w:r>
      </w:ins>
      <w:ins w:id="158" w:author="Livisghton Kleber" w:date="2019-11-17T20:46:00Z">
        <w:r w:rsidR="00036A2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59" w:author="Livisghton Kleber" w:date="2019-11-17T20:49:00Z">
        <w:r w:rsidR="0031431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que </w:t>
        </w:r>
      </w:ins>
      <w:ins w:id="160" w:author="Livisghton Kleber" w:date="2019-11-17T20:50:00Z">
        <w:r w:rsidR="00314319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um</w:t>
        </w:r>
      </w:ins>
      <w:ins w:id="161" w:author="Livisghton Kleber" w:date="2019-11-17T22:33:00Z">
        <w:r w:rsidR="00533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bom</w:t>
        </w:r>
      </w:ins>
      <w:ins w:id="162" w:author="Livisghton Kleber" w:date="2019-11-17T20:50:00Z">
        <w:r w:rsidR="0031431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resultado.</w:t>
        </w:r>
      </w:ins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044B6" w14:textId="43A20EE1" w:rsidR="00B237C2" w:rsidRDefault="004A5DB5" w:rsidP="004A5DB5">
      <w:pPr>
        <w:spacing w:after="0" w:line="360" w:lineRule="auto"/>
        <w:jc w:val="both"/>
        <w:rPr>
          <w:ins w:id="163" w:author="Livisghton Kleber" w:date="2019-11-17T19:55:00Z"/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ins w:id="164" w:author="Livisghton Kleber" w:date="2019-11-17T19:55:00Z">
        <w:r w:rsidR="00B237C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Reconhecimento de Acordes, Redes Neurais, </w:t>
        </w:r>
      </w:ins>
      <w:ins w:id="165" w:author="Livisghton Kleber" w:date="2019-11-17T19:56:00Z">
        <w:r w:rsidR="00900D38" w:rsidRPr="000A39FE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66" w:author="Livisghton Kleber" w:date="2019-11-17T19:5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</w:ins>
      <w:ins w:id="167" w:author="Livisghton Kleber" w:date="2019-11-17T19:58:00Z">
        <w:r w:rsidR="00B90453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4403E8ED" w14:textId="6C670551" w:rsidR="004A5DB5" w:rsidRPr="009C2F12" w:rsidDel="006C0D3E" w:rsidRDefault="00F83091" w:rsidP="004A5DB5">
      <w:pPr>
        <w:spacing w:after="0" w:line="360" w:lineRule="auto"/>
        <w:jc w:val="both"/>
        <w:rPr>
          <w:del w:id="168" w:author="Livisghton Kleber" w:date="2019-11-17T22:34:00Z"/>
          <w:rFonts w:ascii="Times New Roman" w:hAnsi="Times New Roman" w:cs="Times New Roman"/>
          <w:color w:val="000000" w:themeColor="text1"/>
          <w:sz w:val="24"/>
          <w:szCs w:val="24"/>
        </w:rPr>
      </w:pPr>
      <w:del w:id="169" w:author="Livisghton Kleber" w:date="2019-11-17T22:34:00Z">
        <w:r w:rsidRPr="009C2F12" w:rsidDel="006C0D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3 a 5 palavras</w:delText>
        </w:r>
        <w:r w:rsidR="004A5DB5" w:rsidRPr="009C2F12" w:rsidDel="006C0D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E91B39" w:rsidR="008C1512" w:rsidRPr="009C2F12" w:rsidDel="00C07C97" w:rsidRDefault="00C07C97" w:rsidP="008C1512">
      <w:pPr>
        <w:spacing w:after="0" w:line="360" w:lineRule="auto"/>
        <w:jc w:val="both"/>
        <w:rPr>
          <w:del w:id="170" w:author="Livisghton Kleber" w:date="2019-11-18T00:28:00Z"/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ins w:id="171" w:author="Livisghton Kleber" w:date="2019-11-18T00:28:00Z">
        <w:r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ab/>
        </w:r>
        <w:r w:rsidRPr="00C07C97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The cipher is a musical notation used to indicate which chord will be played by an instrument together with the melody of a song.</w:t>
        </w:r>
      </w:ins>
      <w:del w:id="172" w:author="Livisghton Kleber" w:date="2019-11-18T00:28:00Z">
        <w:r w:rsidR="00F83091" w:rsidRPr="009C2F12" w:rsidDel="00C07C97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delText>Resumo em ingles.</w:delText>
        </w:r>
      </w:del>
    </w:p>
    <w:p w14:paraId="45AB292E" w14:textId="6E2D0F5B" w:rsidR="004E39FC" w:rsidRDefault="00C07C97" w:rsidP="008C1512">
      <w:pPr>
        <w:spacing w:after="0" w:line="360" w:lineRule="auto"/>
        <w:jc w:val="both"/>
        <w:rPr>
          <w:ins w:id="173" w:author="Livisghton Kleber" w:date="2019-11-18T00:30:00Z"/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ins w:id="174" w:author="Livisghton Kleber" w:date="2019-11-18T00:28:00Z">
        <w:r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</w:ins>
      <w:ins w:id="175" w:author="Livisghton Kleber" w:date="2019-11-18T00:30:00Z">
        <w:r w:rsidR="00E51F3D" w:rsidRPr="00E51F3D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Less experienced musicians often turn to cipher sites or repositories because they lack the ability to recognize chords in their own ears to perform a song.</w:t>
        </w:r>
      </w:ins>
      <w:ins w:id="176" w:author="Livisghton Kleber" w:date="2019-11-18T00:31:00Z">
        <w:r w:rsidR="00646F60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  <w:r w:rsidR="00646F60" w:rsidRPr="00646F60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However, there are a lot of songs that are not cataloged on these platforms making it difficult to learn certain songs.</w:t>
        </w:r>
        <w:r w:rsid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  <w:r w:rsidR="00AD54DA" w:rsidRP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To assist in the learning of these musicians, a computational model was built using neural networks to recognize chords</w:t>
        </w:r>
        <w:r w:rsid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.</w:t>
        </w:r>
      </w:ins>
      <w:ins w:id="177" w:author="Livisghton Kleber" w:date="2019-11-18T00:32:00Z">
        <w:r w:rsid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  <w:r w:rsidR="00AD54DA" w:rsidRP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Basically, the model consists of two steps: 1. Feature extraction using </w:t>
        </w:r>
        <w:proofErr w:type="spellStart"/>
        <w:r w:rsidR="00AD54DA" w:rsidRP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chromagrams</w:t>
        </w:r>
        <w:proofErr w:type="spellEnd"/>
        <w:r w:rsidR="00AD54DA" w:rsidRPr="00AD54DA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, 2. Chord estimations using an MLP.</w:t>
        </w:r>
      </w:ins>
      <w:ins w:id="178" w:author="Livisghton Kleber" w:date="2019-11-18T00:33:00Z">
        <w:r w:rsidR="005E625C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I</w:t>
        </w:r>
        <w:r w:rsidR="005E625C" w:rsidRPr="005E625C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n the feature extraction phase four types of </w:t>
        </w:r>
        <w:proofErr w:type="spellStart"/>
        <w:r w:rsidR="005E625C" w:rsidRPr="005E625C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chromagrams</w:t>
        </w:r>
        <w:proofErr w:type="spellEnd"/>
        <w:r w:rsidR="005E625C" w:rsidRPr="005E625C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were tested, CP Features, CLP Features, CENS Features and CRP Features</w:t>
        </w:r>
        <w:r w:rsidR="005E625C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.</w:t>
        </w:r>
        <w:r w:rsidR="00A23667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</w:ins>
      <w:ins w:id="179" w:author="Livisghton Kleber" w:date="2019-11-18T00:34:00Z">
        <w:r w:rsidR="00440883" w:rsidRPr="00440883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Experimental results from over 150 Beatles and Queen songs indicated that applying these different types of chromas as feature extraction yields almost the same result, </w:t>
        </w:r>
        <w:proofErr w:type="spellStart"/>
        <w:r w:rsidR="00440883" w:rsidRPr="00440883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ie</w:t>
        </w:r>
        <w:proofErr w:type="spellEnd"/>
        <w:r w:rsidR="00440883" w:rsidRPr="00440883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the accuracy variation for the four types of </w:t>
        </w:r>
        <w:proofErr w:type="spellStart"/>
        <w:r w:rsidR="00440883" w:rsidRPr="00440883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chromagrams</w:t>
        </w:r>
        <w:proofErr w:type="spellEnd"/>
        <w:r w:rsidR="00440883" w:rsidRPr="00440883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was very low. Experimental results from over 150 Beatles and Queen songs indicated that applying these different types of chromas as feature extraction yields almost the same result, </w:t>
        </w:r>
        <w:proofErr w:type="spellStart"/>
        <w:r w:rsidR="00440883" w:rsidRPr="00440883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ie</w:t>
        </w:r>
        <w:proofErr w:type="spellEnd"/>
        <w:r w:rsidR="00440883" w:rsidRPr="00440883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the accuracy variation for the four types of </w:t>
        </w:r>
        <w:proofErr w:type="spellStart"/>
        <w:r w:rsidR="00440883" w:rsidRPr="00440883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chromagrams</w:t>
        </w:r>
        <w:proofErr w:type="spellEnd"/>
        <w:r w:rsidR="00440883" w:rsidRPr="00440883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was very low. </w:t>
        </w:r>
      </w:ins>
      <w:ins w:id="180" w:author="Livisghton Kleber" w:date="2019-11-18T00:36:00Z">
        <w:r w:rsidR="003862A7" w:rsidRPr="003862A7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But the accuracy of MLP to recognize chords was between 63.1% and 64.4% which is a good result.</w:t>
        </w:r>
      </w:ins>
    </w:p>
    <w:p w14:paraId="3E7880E8" w14:textId="77777777" w:rsidR="00E51F3D" w:rsidRPr="009C2F12" w:rsidRDefault="00E51F3D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31C0788B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ins w:id="181" w:author="Livisghton Kleber" w:date="2019-11-18T00:37:00Z">
        <w:r w:rsidR="00EA1DA4" w:rsidRPr="00EA1DA4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Chord Recognition</w:t>
        </w:r>
        <w:r w:rsidR="00EA1DA4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, </w:t>
        </w:r>
        <w:r w:rsidR="00EA1DA4" w:rsidRPr="00EA1DA4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Neural networks</w:t>
        </w:r>
      </w:ins>
      <w:ins w:id="182" w:author="Livisghton Kleber" w:date="2019-11-18T00:38:00Z">
        <w:r w:rsidR="0025179F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, </w:t>
        </w:r>
        <w:r w:rsidR="0025179F" w:rsidRPr="005A6EA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Chromagram</w:t>
        </w:r>
        <w:r w:rsidR="0025179F" w:rsidRPr="009C2F12" w:rsidDel="00EA1DA4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 xml:space="preserve"> </w:t>
        </w:r>
      </w:ins>
      <w:del w:id="183" w:author="Livisghton Kleber" w:date="2019-11-18T00:37:00Z">
        <w:r w:rsidR="00F83091" w:rsidRPr="009C2F12" w:rsidDel="00EA1DA4">
          <w:rPr>
            <w:rStyle w:val="hps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delText>3 to 5 keywords</w:delText>
        </w:r>
      </w:del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629781D5" w14:textId="0BAB86F6" w:rsidR="00AF7D62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ins w:id="184" w:author="Livisghton Kleber" w:date="2019-11-18T00:26:00Z"/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ins w:id="185" w:author="Livisghton Kleber" w:date="2019-11-18T00:26:00Z">
            <w:r w:rsidR="00AF7D62" w:rsidRPr="00326A09">
              <w:rPr>
                <w:rStyle w:val="Hyperlink"/>
                <w:noProof/>
              </w:rPr>
              <w:fldChar w:fldCharType="begin"/>
            </w:r>
            <w:r w:rsidR="00AF7D62" w:rsidRPr="00326A09">
              <w:rPr>
                <w:rStyle w:val="Hyperlink"/>
                <w:noProof/>
              </w:rPr>
              <w:instrText xml:space="preserve"> </w:instrText>
            </w:r>
            <w:r w:rsidR="00AF7D62">
              <w:rPr>
                <w:noProof/>
              </w:rPr>
              <w:instrText>HYPERLINK \l "_Toc24929216"</w:instrText>
            </w:r>
            <w:r w:rsidR="00AF7D62" w:rsidRPr="00326A09">
              <w:rPr>
                <w:rStyle w:val="Hyperlink"/>
                <w:noProof/>
              </w:rPr>
              <w:instrText xml:space="preserve"> </w:instrText>
            </w:r>
            <w:r w:rsidR="00AF7D62" w:rsidRPr="00326A09">
              <w:rPr>
                <w:rStyle w:val="Hyperlink"/>
                <w:noProof/>
              </w:rPr>
            </w:r>
            <w:r w:rsidR="00AF7D62" w:rsidRPr="00326A09">
              <w:rPr>
                <w:rStyle w:val="Hyperlink"/>
                <w:noProof/>
              </w:rPr>
              <w:fldChar w:fldCharType="separate"/>
            </w:r>
            <w:r w:rsidR="00AF7D62" w:rsidRPr="00326A09">
              <w:rPr>
                <w:rStyle w:val="Hyperlink"/>
                <w:noProof/>
                <w:lang w:val="en-US"/>
              </w:rPr>
              <w:t>1.</w:t>
            </w:r>
            <w:r w:rsidR="00AF7D62">
              <w:rPr>
                <w:noProof/>
              </w:rPr>
              <w:tab/>
            </w:r>
            <w:r w:rsidR="00AF7D62" w:rsidRPr="00326A09">
              <w:rPr>
                <w:rStyle w:val="Hyperlink"/>
                <w:noProof/>
              </w:rPr>
              <w:t>Introdução</w:t>
            </w:r>
            <w:r w:rsidR="00AF7D62">
              <w:rPr>
                <w:noProof/>
                <w:webHidden/>
              </w:rPr>
              <w:tab/>
            </w:r>
            <w:r w:rsidR="00AF7D62">
              <w:rPr>
                <w:noProof/>
                <w:webHidden/>
              </w:rPr>
              <w:fldChar w:fldCharType="begin"/>
            </w:r>
            <w:r w:rsidR="00AF7D62">
              <w:rPr>
                <w:noProof/>
                <w:webHidden/>
              </w:rPr>
              <w:instrText xml:space="preserve"> PAGEREF _Toc24929216 \h </w:instrText>
            </w:r>
            <w:r w:rsidR="00AF7D62">
              <w:rPr>
                <w:noProof/>
                <w:webHidden/>
              </w:rPr>
            </w:r>
          </w:ins>
          <w:r w:rsidR="00AF7D62">
            <w:rPr>
              <w:noProof/>
              <w:webHidden/>
            </w:rPr>
            <w:fldChar w:fldCharType="separate"/>
          </w:r>
          <w:ins w:id="186" w:author="Livisghton Kleber" w:date="2019-11-18T00:26:00Z">
            <w:r w:rsidR="00AF7D62">
              <w:rPr>
                <w:noProof/>
                <w:webHidden/>
              </w:rPr>
              <w:t>15</w:t>
            </w:r>
            <w:r w:rsidR="00AF7D62">
              <w:rPr>
                <w:noProof/>
                <w:webHidden/>
              </w:rPr>
              <w:fldChar w:fldCharType="end"/>
            </w:r>
            <w:r w:rsidR="00AF7D62" w:rsidRPr="00326A09">
              <w:rPr>
                <w:rStyle w:val="Hyperlink"/>
                <w:noProof/>
              </w:rPr>
              <w:fldChar w:fldCharType="end"/>
            </w:r>
          </w:ins>
        </w:p>
        <w:p w14:paraId="695CA404" w14:textId="3603967B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187" w:author="Livisghton Kleber" w:date="2019-11-18T00:26:00Z"/>
              <w:noProof/>
            </w:rPr>
          </w:pPr>
          <w:ins w:id="188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"_Toc24929217"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9" w:author="Livisghton Kleber" w:date="2019-11-18T00:26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220D0CEA" w14:textId="4D717BB8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190" w:author="Livisghton Kleber" w:date="2019-11-18T00:26:00Z"/>
              <w:noProof/>
            </w:rPr>
          </w:pPr>
          <w:ins w:id="191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"_Toc24929218"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2" w:author="Livisghton Kleber" w:date="2019-11-18T00:26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69B53037" w14:textId="33B765C3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193" w:author="Livisghton Kleber" w:date="2019-11-18T00:26:00Z"/>
              <w:noProof/>
            </w:rPr>
          </w:pPr>
          <w:ins w:id="194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"_Toc24929219"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5" w:author="Livisghton Kleber" w:date="2019-11-18T00:26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6707AB8F" w14:textId="1EFB31EA" w:rsidR="00AF7D62" w:rsidRDefault="00AF7D62">
          <w:pPr>
            <w:pStyle w:val="Sumrio1"/>
            <w:tabs>
              <w:tab w:val="left" w:pos="440"/>
              <w:tab w:val="right" w:leader="dot" w:pos="9061"/>
            </w:tabs>
            <w:rPr>
              <w:ins w:id="196" w:author="Livisghton Kleber" w:date="2019-11-18T00:26:00Z"/>
              <w:noProof/>
            </w:rPr>
          </w:pPr>
          <w:ins w:id="197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"_Toc24929220"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8" w:author="Livisghton Kleber" w:date="2019-11-18T00:26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2C4D7746" w14:textId="46681A53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199" w:author="Livisghton Kleber" w:date="2019-11-18T00:26:00Z"/>
              <w:noProof/>
            </w:rPr>
          </w:pPr>
          <w:ins w:id="200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"_Toc24929221"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1" w:author="Livisghton Kleber" w:date="2019-11-18T00:26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32E5889B" w14:textId="200381AB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202" w:author="Livisghton Kleber" w:date="2019-11-18T00:26:00Z"/>
              <w:noProof/>
            </w:rPr>
          </w:pPr>
          <w:ins w:id="203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"_Toc24929222"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Conceitos de Processamento de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4" w:author="Livisghton Kleber" w:date="2019-11-18T00:26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2AB6636C" w14:textId="5AF2F907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205" w:author="Livisghton Kleber" w:date="2019-11-18T00:26:00Z"/>
              <w:noProof/>
            </w:rPr>
          </w:pPr>
          <w:ins w:id="206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"_Toc24929223"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 xml:space="preserve">Conceitos de </w:t>
            </w:r>
            <w:r w:rsidRPr="00326A09">
              <w:rPr>
                <w:rStyle w:val="Hyperlink"/>
                <w:i/>
                <w:noProof/>
              </w:rPr>
              <w:t>Chromagram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7" w:author="Livisghton Kleber" w:date="2019-11-18T00:26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3210FA28" w14:textId="5039AD08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208" w:author="Livisghton Kleber" w:date="2019-11-18T00:26:00Z"/>
              <w:noProof/>
            </w:rPr>
          </w:pPr>
          <w:ins w:id="209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"_Toc24929224"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Conceitos de 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0" w:author="Livisghton Kleber" w:date="2019-11-18T00:26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505994CA" w14:textId="45C9A073" w:rsidR="00AF7D62" w:rsidRDefault="00AF7D62">
          <w:pPr>
            <w:pStyle w:val="Sumrio1"/>
            <w:tabs>
              <w:tab w:val="left" w:pos="440"/>
              <w:tab w:val="right" w:leader="dot" w:pos="9061"/>
            </w:tabs>
            <w:rPr>
              <w:ins w:id="211" w:author="Livisghton Kleber" w:date="2019-11-18T00:26:00Z"/>
              <w:noProof/>
            </w:rPr>
          </w:pPr>
          <w:ins w:id="212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"_Toc24929225"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Metodologia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3" w:author="Livisghton Kleber" w:date="2019-11-18T00:26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17ADF56F" w14:textId="61AC870D" w:rsidR="00AF7D62" w:rsidRDefault="00AF7D62">
          <w:pPr>
            <w:pStyle w:val="Sumrio1"/>
            <w:tabs>
              <w:tab w:val="left" w:pos="660"/>
              <w:tab w:val="right" w:leader="dot" w:pos="9061"/>
            </w:tabs>
            <w:rPr>
              <w:ins w:id="214" w:author="Livisghton Kleber" w:date="2019-11-18T00:26:00Z"/>
              <w:noProof/>
            </w:rPr>
          </w:pPr>
          <w:ins w:id="215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"_Toc24929229"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i/>
                <w:iCs/>
                <w:noProof/>
              </w:rPr>
              <w:t>3.1.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 xml:space="preserve">Tipos de </w:t>
            </w:r>
            <w:r w:rsidRPr="00326A09">
              <w:rPr>
                <w:rStyle w:val="Hyperlink"/>
                <w:i/>
                <w:iCs/>
                <w:noProof/>
              </w:rPr>
              <w:t>Chromagrams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6" w:author="Livisghton Kleber" w:date="2019-11-18T00:26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07AD53F5" w14:textId="3EC796C0" w:rsidR="00AF7D62" w:rsidRDefault="00AF7D62">
          <w:pPr>
            <w:pStyle w:val="Sumrio1"/>
            <w:tabs>
              <w:tab w:val="left" w:pos="660"/>
              <w:tab w:val="right" w:leader="dot" w:pos="9061"/>
            </w:tabs>
            <w:rPr>
              <w:ins w:id="217" w:author="Livisghton Kleber" w:date="2019-11-18T00:26:00Z"/>
              <w:noProof/>
            </w:rPr>
          </w:pPr>
          <w:ins w:id="218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"_Toc24929230"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Rede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9" w:author="Livisghton Kleber" w:date="2019-11-18T00:26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1F7A8D10" w14:textId="524C5D1C" w:rsidR="00AF7D62" w:rsidRDefault="00AF7D62">
          <w:pPr>
            <w:pStyle w:val="Sumrio1"/>
            <w:tabs>
              <w:tab w:val="left" w:pos="440"/>
              <w:tab w:val="right" w:leader="dot" w:pos="9061"/>
            </w:tabs>
            <w:rPr>
              <w:ins w:id="220" w:author="Livisghton Kleber" w:date="2019-11-18T00:26:00Z"/>
              <w:noProof/>
            </w:rPr>
          </w:pPr>
          <w:ins w:id="221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"_Toc24929231"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Experimento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2" w:author="Livisghton Kleber" w:date="2019-11-18T00:26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3B8254FC" w14:textId="42D173DE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223" w:author="Livisghton Kleber" w:date="2019-11-18T00:26:00Z"/>
              <w:noProof/>
            </w:rPr>
          </w:pPr>
          <w:ins w:id="224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"_Toc24929232"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Construção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5" w:author="Livisghton Kleber" w:date="2019-11-18T00:26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12032DE7" w14:textId="5232BAED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226" w:author="Livisghton Kleber" w:date="2019-11-18T00:26:00Z"/>
              <w:noProof/>
            </w:rPr>
          </w:pPr>
          <w:ins w:id="227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"_Toc24929233"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8" w:author="Livisghton Kleber" w:date="2019-11-18T00:26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1F04AF0B" w14:textId="6FDECB52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229" w:author="Livisghton Kleber" w:date="2019-11-18T00:26:00Z"/>
              <w:noProof/>
            </w:rPr>
          </w:pPr>
          <w:ins w:id="230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"_Toc24929235"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1" w:author="Livisghton Kleber" w:date="2019-11-18T00:26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11BBEE59" w14:textId="728B38B7" w:rsidR="00AF7D62" w:rsidRDefault="00AF7D62">
          <w:pPr>
            <w:pStyle w:val="Sumrio1"/>
            <w:tabs>
              <w:tab w:val="left" w:pos="440"/>
              <w:tab w:val="right" w:leader="dot" w:pos="9061"/>
            </w:tabs>
            <w:rPr>
              <w:ins w:id="232" w:author="Livisghton Kleber" w:date="2019-11-18T00:26:00Z"/>
              <w:noProof/>
            </w:rPr>
          </w:pPr>
          <w:ins w:id="233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"_Toc24929236"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4" w:author="Livisghton Kleber" w:date="2019-11-18T00:26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71B38C65" w14:textId="36C11D07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235" w:author="Livisghton Kleber" w:date="2019-11-18T00:26:00Z"/>
              <w:noProof/>
            </w:rPr>
          </w:pPr>
          <w:ins w:id="236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"_Toc24929237"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Contribuições e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7" w:author="Livisghton Kleber" w:date="2019-11-18T00:26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101DE426" w14:textId="756654F9" w:rsidR="00AF7D62" w:rsidRDefault="00AF7D62">
          <w:pPr>
            <w:pStyle w:val="Sumrio2"/>
            <w:tabs>
              <w:tab w:val="left" w:pos="880"/>
              <w:tab w:val="right" w:leader="dot" w:pos="9061"/>
            </w:tabs>
            <w:rPr>
              <w:ins w:id="238" w:author="Livisghton Kleber" w:date="2019-11-18T00:26:00Z"/>
              <w:noProof/>
            </w:rPr>
          </w:pPr>
          <w:ins w:id="239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"_Toc24929238"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326A09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0" w:author="Livisghton Kleber" w:date="2019-11-18T00:26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65C6372E" w14:textId="12327BE7" w:rsidR="00AF7D62" w:rsidRDefault="00AF7D62">
          <w:pPr>
            <w:pStyle w:val="Sumrio1"/>
            <w:tabs>
              <w:tab w:val="right" w:leader="dot" w:pos="9061"/>
            </w:tabs>
            <w:rPr>
              <w:ins w:id="241" w:author="Livisghton Kleber" w:date="2019-11-18T00:26:00Z"/>
              <w:noProof/>
            </w:rPr>
          </w:pPr>
          <w:ins w:id="242" w:author="Livisghton Kleber" w:date="2019-11-18T00:26:00Z">
            <w:r w:rsidRPr="00326A09">
              <w:rPr>
                <w:rStyle w:val="Hyperlink"/>
                <w:noProof/>
              </w:rPr>
              <w:fldChar w:fldCharType="begin"/>
            </w:r>
            <w:r w:rsidRPr="00326A0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"_Toc24929239"</w:instrText>
            </w:r>
            <w:r w:rsidRPr="00326A09">
              <w:rPr>
                <w:rStyle w:val="Hyperlink"/>
                <w:noProof/>
              </w:rPr>
              <w:instrText xml:space="preserve"> </w:instrText>
            </w:r>
            <w:r w:rsidRPr="00326A09">
              <w:rPr>
                <w:rStyle w:val="Hyperlink"/>
                <w:noProof/>
              </w:rPr>
            </w:r>
            <w:r w:rsidRPr="00326A09">
              <w:rPr>
                <w:rStyle w:val="Hyperlink"/>
                <w:noProof/>
              </w:rPr>
              <w:fldChar w:fldCharType="separate"/>
            </w:r>
            <w:r w:rsidRPr="00326A09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_Toc24929239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3" w:author="Livisghton Kleber" w:date="2019-11-18T00:26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326A09">
              <w:rPr>
                <w:rStyle w:val="Hyperlink"/>
                <w:noProof/>
              </w:rPr>
              <w:fldChar w:fldCharType="end"/>
            </w:r>
          </w:ins>
        </w:p>
        <w:p w14:paraId="029F274D" w14:textId="003FD474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244" w:author="Livisghton Kleber" w:date="2019-11-17T01:40:00Z"/>
              <w:noProof/>
            </w:rPr>
          </w:pPr>
          <w:del w:id="245" w:author="Livisghton Kleber" w:date="2019-11-17T01:40:00Z">
            <w:r w:rsidRPr="008F686B" w:rsidDel="008F686B">
              <w:rPr>
                <w:noProof/>
                <w:lang w:val="en-US"/>
                <w:rPrChange w:id="246" w:author="Livisghton Kleber" w:date="2019-11-17T01:40:00Z">
                  <w:rPr>
                    <w:rStyle w:val="Hyperlink"/>
                    <w:noProof/>
                    <w:lang w:val="en-US"/>
                  </w:rPr>
                </w:rPrChange>
              </w:rPr>
              <w:delText>1.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47" w:author="Livisghton Kleber" w:date="2019-11-17T01:40:00Z">
                  <w:rPr>
                    <w:rStyle w:val="Hyperlink"/>
                    <w:noProof/>
                  </w:rPr>
                </w:rPrChange>
              </w:rPr>
              <w:delText>Introdução</w:delText>
            </w:r>
            <w:r w:rsidDel="008F686B">
              <w:rPr>
                <w:noProof/>
                <w:webHidden/>
              </w:rPr>
              <w:tab/>
              <w:delText>15</w:delText>
            </w:r>
          </w:del>
        </w:p>
        <w:p w14:paraId="2EB3672D" w14:textId="2B4B1D31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48" w:author="Livisghton Kleber" w:date="2019-11-17T01:40:00Z"/>
              <w:noProof/>
            </w:rPr>
          </w:pPr>
          <w:del w:id="249" w:author="Livisghton Kleber" w:date="2019-11-17T01:40:00Z">
            <w:r w:rsidRPr="008F686B" w:rsidDel="008F686B">
              <w:rPr>
                <w:noProof/>
                <w:rPrChange w:id="250" w:author="Livisghton Kleber" w:date="2019-11-17T01:40:00Z">
                  <w:rPr>
                    <w:rStyle w:val="Hyperlink"/>
                    <w:noProof/>
                  </w:rPr>
                </w:rPrChange>
              </w:rPr>
              <w:delText>1.1.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51" w:author="Livisghton Kleber" w:date="2019-11-17T01:40:00Z">
                  <w:rPr>
                    <w:rStyle w:val="Hyperlink"/>
                    <w:noProof/>
                  </w:rPr>
                </w:rPrChange>
              </w:rPr>
              <w:delText>Objetivos</w:delText>
            </w:r>
            <w:r w:rsidDel="008F686B">
              <w:rPr>
                <w:noProof/>
                <w:webHidden/>
              </w:rPr>
              <w:tab/>
              <w:delText>15</w:delText>
            </w:r>
          </w:del>
        </w:p>
        <w:p w14:paraId="3389F7A7" w14:textId="1C125116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52" w:author="Livisghton Kleber" w:date="2019-11-17T01:40:00Z"/>
              <w:noProof/>
            </w:rPr>
          </w:pPr>
          <w:del w:id="253" w:author="Livisghton Kleber" w:date="2019-11-17T01:40:00Z">
            <w:r w:rsidRPr="008F686B" w:rsidDel="008F686B">
              <w:rPr>
                <w:noProof/>
                <w:rPrChange w:id="254" w:author="Livisghton Kleber" w:date="2019-11-17T01:40:00Z">
                  <w:rPr>
                    <w:rStyle w:val="Hyperlink"/>
                    <w:noProof/>
                  </w:rPr>
                </w:rPrChange>
              </w:rPr>
              <w:delText>1.2.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55" w:author="Livisghton Kleber" w:date="2019-11-17T01:40:00Z">
                  <w:rPr>
                    <w:rStyle w:val="Hyperlink"/>
                    <w:noProof/>
                  </w:rPr>
                </w:rPrChange>
              </w:rPr>
              <w:delText>Objetivos Específicos</w:delText>
            </w:r>
            <w:r w:rsidDel="008F686B">
              <w:rPr>
                <w:noProof/>
                <w:webHidden/>
              </w:rPr>
              <w:tab/>
              <w:delText>16</w:delText>
            </w:r>
          </w:del>
        </w:p>
        <w:p w14:paraId="4EEE8507" w14:textId="0F2A40D1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256" w:author="Livisghton Kleber" w:date="2019-11-17T01:40:00Z"/>
              <w:noProof/>
            </w:rPr>
          </w:pPr>
          <w:del w:id="257" w:author="Livisghton Kleber" w:date="2019-11-17T01:40:00Z">
            <w:r w:rsidRPr="008F686B" w:rsidDel="008F686B">
              <w:rPr>
                <w:noProof/>
                <w:rPrChange w:id="258" w:author="Livisghton Kleber" w:date="2019-11-17T01:40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59" w:author="Livisghton Kleber" w:date="2019-11-17T01:40:00Z">
                  <w:rPr>
                    <w:rStyle w:val="Hyperlink"/>
                    <w:noProof/>
                  </w:rPr>
                </w:rPrChange>
              </w:rPr>
              <w:delText>Fundamentação teórica</w:delText>
            </w:r>
            <w:r w:rsidDel="008F686B">
              <w:rPr>
                <w:noProof/>
                <w:webHidden/>
              </w:rPr>
              <w:tab/>
              <w:delText>17</w:delText>
            </w:r>
          </w:del>
        </w:p>
        <w:p w14:paraId="2F7242B3" w14:textId="6598CFAF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60" w:author="Livisghton Kleber" w:date="2019-11-17T01:40:00Z"/>
              <w:noProof/>
            </w:rPr>
          </w:pPr>
          <w:del w:id="261" w:author="Livisghton Kleber" w:date="2019-11-17T01:40:00Z">
            <w:r w:rsidRPr="008F686B" w:rsidDel="008F686B">
              <w:rPr>
                <w:noProof/>
                <w:rPrChange w:id="262" w:author="Livisghton Kleber" w:date="2019-11-17T01:40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63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Conceitos Musicais</w:delText>
            </w:r>
            <w:r w:rsidDel="008F686B">
              <w:rPr>
                <w:noProof/>
                <w:webHidden/>
              </w:rPr>
              <w:tab/>
              <w:delText>17</w:delText>
            </w:r>
          </w:del>
        </w:p>
        <w:p w14:paraId="4D7588BF" w14:textId="1A992D57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64" w:author="Livisghton Kleber" w:date="2019-11-17T01:40:00Z"/>
              <w:noProof/>
            </w:rPr>
          </w:pPr>
          <w:del w:id="265" w:author="Livisghton Kleber" w:date="2019-11-17T01:40:00Z">
            <w:r w:rsidRPr="008F686B" w:rsidDel="008F686B">
              <w:rPr>
                <w:noProof/>
                <w:rPrChange w:id="266" w:author="Livisghton Kleber" w:date="2019-11-17T01:40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67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Conceitos de Processamento de Sinais</w:delText>
            </w:r>
            <w:r w:rsidDel="008F686B">
              <w:rPr>
                <w:noProof/>
                <w:webHidden/>
              </w:rPr>
              <w:tab/>
              <w:delText>19</w:delText>
            </w:r>
          </w:del>
        </w:p>
        <w:p w14:paraId="310BD84F" w14:textId="07447241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68" w:author="Livisghton Kleber" w:date="2019-11-17T01:40:00Z"/>
              <w:noProof/>
            </w:rPr>
          </w:pPr>
          <w:del w:id="269" w:author="Livisghton Kleber" w:date="2019-11-17T01:40:00Z">
            <w:r w:rsidRPr="008F686B" w:rsidDel="008F686B">
              <w:rPr>
                <w:noProof/>
                <w:rPrChange w:id="270" w:author="Livisghton Kleber" w:date="2019-11-17T01:40:00Z">
                  <w:rPr>
                    <w:rStyle w:val="Hyperlink"/>
                    <w:noProof/>
                  </w:rPr>
                </w:rPrChange>
              </w:rPr>
              <w:delText>2.3.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71" w:author="Livisghton Kleber" w:date="2019-11-17T01:40:00Z">
                  <w:rPr>
                    <w:rStyle w:val="Hyperlink"/>
                    <w:noProof/>
                  </w:rPr>
                </w:rPrChange>
              </w:rPr>
              <w:delText xml:space="preserve">Conceitos de </w:delText>
            </w:r>
            <w:r w:rsidRPr="008F686B" w:rsidDel="008F686B">
              <w:rPr>
                <w:i/>
                <w:noProof/>
                <w:rPrChange w:id="272" w:author="Livisghton Kleber" w:date="2019-11-17T01:40:00Z">
                  <w:rPr>
                    <w:rStyle w:val="Hyperlink"/>
                    <w:i/>
                    <w:noProof/>
                  </w:rPr>
                </w:rPrChange>
              </w:rPr>
              <w:delText>Chromagram</w:delText>
            </w:r>
            <w:r w:rsidDel="008F686B">
              <w:rPr>
                <w:noProof/>
                <w:webHidden/>
              </w:rPr>
              <w:tab/>
              <w:delText>20</w:delText>
            </w:r>
          </w:del>
        </w:p>
        <w:p w14:paraId="2E762F22" w14:textId="7D8813DA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73" w:author="Livisghton Kleber" w:date="2019-11-17T01:40:00Z"/>
              <w:noProof/>
            </w:rPr>
          </w:pPr>
          <w:del w:id="274" w:author="Livisghton Kleber" w:date="2019-11-17T01:40:00Z">
            <w:r w:rsidRPr="008F686B" w:rsidDel="008F686B">
              <w:rPr>
                <w:noProof/>
                <w:rPrChange w:id="275" w:author="Livisghton Kleber" w:date="2019-11-17T01:40:00Z">
                  <w:rPr>
                    <w:rStyle w:val="Hyperlink"/>
                    <w:noProof/>
                  </w:rPr>
                </w:rPrChange>
              </w:rPr>
              <w:delText>2.4.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76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Conceitos de Redes Neurais</w:delText>
            </w:r>
            <w:r w:rsidDel="008F686B">
              <w:rPr>
                <w:noProof/>
                <w:webHidden/>
              </w:rPr>
              <w:tab/>
              <w:delText>22</w:delText>
            </w:r>
          </w:del>
        </w:p>
        <w:p w14:paraId="06FAFC6E" w14:textId="0C80D449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277" w:author="Livisghton Kleber" w:date="2019-11-17T01:40:00Z"/>
              <w:noProof/>
            </w:rPr>
          </w:pPr>
          <w:del w:id="278" w:author="Livisghton Kleber" w:date="2019-11-17T01:40:00Z">
            <w:r w:rsidRPr="008F686B" w:rsidDel="008F686B">
              <w:rPr>
                <w:noProof/>
                <w:rPrChange w:id="279" w:author="Livisghton Kleber" w:date="2019-11-17T01:40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80" w:author="Livisghton Kleber" w:date="2019-11-17T01:40:00Z">
                  <w:rPr>
                    <w:rStyle w:val="Hyperlink"/>
                    <w:noProof/>
                  </w:rPr>
                </w:rPrChange>
              </w:rPr>
              <w:delText>Metodologia do Estudo</w:delText>
            </w:r>
            <w:r w:rsidDel="008F686B">
              <w:rPr>
                <w:noProof/>
                <w:webHidden/>
              </w:rPr>
              <w:tab/>
              <w:delText>25</w:delText>
            </w:r>
          </w:del>
        </w:p>
        <w:p w14:paraId="65B2A99A" w14:textId="42AB274D" w:rsidR="005D1812" w:rsidDel="008F686B" w:rsidRDefault="005D1812">
          <w:pPr>
            <w:pStyle w:val="Sumrio1"/>
            <w:tabs>
              <w:tab w:val="left" w:pos="660"/>
              <w:tab w:val="right" w:leader="dot" w:pos="9061"/>
            </w:tabs>
            <w:rPr>
              <w:del w:id="281" w:author="Livisghton Kleber" w:date="2019-11-17T01:40:00Z"/>
              <w:noProof/>
            </w:rPr>
          </w:pPr>
          <w:del w:id="282" w:author="Livisghton Kleber" w:date="2019-11-17T01:40:00Z">
            <w:r w:rsidRPr="008F686B" w:rsidDel="008F686B">
              <w:rPr>
                <w:i/>
                <w:iCs/>
                <w:noProof/>
                <w:rPrChange w:id="283" w:author="Livisghton Kleber" w:date="2019-11-17T01:40:00Z">
                  <w:rPr>
                    <w:rStyle w:val="Hyperlink"/>
                    <w:i/>
                    <w:iCs/>
                    <w:noProof/>
                  </w:rPr>
                </w:rPrChange>
              </w:rPr>
              <w:delText>3.1.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84" w:author="Livisghton Kleber" w:date="2019-11-17T01:40:00Z">
                  <w:rPr>
                    <w:rStyle w:val="Hyperlink"/>
                    <w:noProof/>
                  </w:rPr>
                </w:rPrChange>
              </w:rPr>
              <w:delText xml:space="preserve">Tipos de </w:delText>
            </w:r>
            <w:r w:rsidRPr="008F686B" w:rsidDel="008F686B">
              <w:rPr>
                <w:i/>
                <w:iCs/>
                <w:noProof/>
                <w:rPrChange w:id="285" w:author="Livisghton Kleber" w:date="2019-11-17T01:40:00Z">
                  <w:rPr>
                    <w:rStyle w:val="Hyperlink"/>
                    <w:i/>
                    <w:iCs/>
                    <w:noProof/>
                  </w:rPr>
                </w:rPrChange>
              </w:rPr>
              <w:delText>Chromagrams</w:delText>
            </w:r>
            <w:r w:rsidDel="008F686B">
              <w:rPr>
                <w:noProof/>
                <w:webHidden/>
              </w:rPr>
              <w:tab/>
              <w:delText>25</w:delText>
            </w:r>
          </w:del>
        </w:p>
        <w:p w14:paraId="12216824" w14:textId="76766BD2" w:rsidR="005D1812" w:rsidDel="008F686B" w:rsidRDefault="005D1812">
          <w:pPr>
            <w:pStyle w:val="Sumrio1"/>
            <w:tabs>
              <w:tab w:val="left" w:pos="660"/>
              <w:tab w:val="right" w:leader="dot" w:pos="9061"/>
            </w:tabs>
            <w:rPr>
              <w:del w:id="286" w:author="Livisghton Kleber" w:date="2019-11-17T01:40:00Z"/>
              <w:noProof/>
            </w:rPr>
          </w:pPr>
          <w:del w:id="287" w:author="Livisghton Kleber" w:date="2019-11-17T01:40:00Z">
            <w:r w:rsidRPr="008F686B" w:rsidDel="008F686B">
              <w:rPr>
                <w:noProof/>
                <w:rPrChange w:id="288" w:author="Livisghton Kleber" w:date="2019-11-17T01:40:00Z">
                  <w:rPr>
                    <w:rStyle w:val="Hyperlink"/>
                    <w:noProof/>
                  </w:rPr>
                </w:rPrChange>
              </w:rPr>
              <w:delText>3.2.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89" w:author="Livisghton Kleber" w:date="2019-11-17T01:40:00Z">
                  <w:rPr>
                    <w:rStyle w:val="Hyperlink"/>
                    <w:noProof/>
                  </w:rPr>
                </w:rPrChange>
              </w:rPr>
              <w:delText>Rede MLP</w:delText>
            </w:r>
            <w:r w:rsidDel="008F686B">
              <w:rPr>
                <w:noProof/>
                <w:webHidden/>
              </w:rPr>
              <w:tab/>
              <w:delText>29</w:delText>
            </w:r>
          </w:del>
        </w:p>
        <w:p w14:paraId="26A4F5D6" w14:textId="562C2D2F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290" w:author="Livisghton Kleber" w:date="2019-11-17T01:40:00Z"/>
              <w:noProof/>
            </w:rPr>
          </w:pPr>
          <w:del w:id="291" w:author="Livisghton Kleber" w:date="2019-11-17T01:40:00Z">
            <w:r w:rsidRPr="008F686B" w:rsidDel="008F686B">
              <w:rPr>
                <w:noProof/>
                <w:rPrChange w:id="292" w:author="Livisghton Kleber" w:date="2019-11-17T01:40:00Z">
                  <w:rPr>
                    <w:rStyle w:val="Hyperlink"/>
                    <w:noProof/>
                  </w:rPr>
                </w:rPrChange>
              </w:rPr>
              <w:delText>4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93" w:author="Livisghton Kleber" w:date="2019-11-17T01:40:00Z">
                  <w:rPr>
                    <w:rStyle w:val="Hyperlink"/>
                    <w:noProof/>
                  </w:rPr>
                </w:rPrChange>
              </w:rPr>
              <w:delText>Experimento e Análise</w:delText>
            </w:r>
            <w:r w:rsidDel="008F686B">
              <w:rPr>
                <w:noProof/>
                <w:webHidden/>
              </w:rPr>
              <w:tab/>
              <w:delText>30</w:delText>
            </w:r>
          </w:del>
        </w:p>
        <w:p w14:paraId="2177D488" w14:textId="7829657C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94" w:author="Livisghton Kleber" w:date="2019-11-17T01:40:00Z"/>
              <w:noProof/>
            </w:rPr>
          </w:pPr>
          <w:del w:id="295" w:author="Livisghton Kleber" w:date="2019-11-17T01:40:00Z">
            <w:r w:rsidRPr="008F686B" w:rsidDel="008F686B">
              <w:rPr>
                <w:noProof/>
                <w:rPrChange w:id="296" w:author="Livisghton Kleber" w:date="2019-11-17T01:40:00Z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297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Construção da base de dados</w:delText>
            </w:r>
            <w:r w:rsidDel="008F686B">
              <w:rPr>
                <w:noProof/>
                <w:webHidden/>
              </w:rPr>
              <w:tab/>
              <w:delText>30</w:delText>
            </w:r>
          </w:del>
        </w:p>
        <w:p w14:paraId="0D212B51" w14:textId="11B0330E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298" w:author="Livisghton Kleber" w:date="2019-11-17T01:40:00Z"/>
              <w:noProof/>
            </w:rPr>
          </w:pPr>
          <w:del w:id="299" w:author="Livisghton Kleber" w:date="2019-11-17T01:40:00Z">
            <w:r w:rsidRPr="008F686B" w:rsidDel="008F686B">
              <w:rPr>
                <w:noProof/>
                <w:rPrChange w:id="300" w:author="Livisghton Kleber" w:date="2019-11-17T01:40:00Z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301" w:author="Livisghton Kleber" w:date="2019-11-17T01:40:00Z">
                  <w:rPr>
                    <w:rStyle w:val="Hyperlink"/>
                    <w:noProof/>
                  </w:rPr>
                </w:rPrChange>
              </w:rPr>
              <w:delText>Passo 1</w:delText>
            </w:r>
            <w:r w:rsidDel="008F686B">
              <w:rPr>
                <w:noProof/>
                <w:webHidden/>
              </w:rPr>
              <w:tab/>
              <w:delText>30</w:delText>
            </w:r>
          </w:del>
        </w:p>
        <w:p w14:paraId="4C8787F5" w14:textId="32871E5A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02" w:author="Livisghton Kleber" w:date="2019-11-17T01:40:00Z"/>
              <w:noProof/>
            </w:rPr>
          </w:pPr>
          <w:del w:id="303" w:author="Livisghton Kleber" w:date="2019-11-17T01:40:00Z">
            <w:r w:rsidRPr="008F686B" w:rsidDel="008F686B">
              <w:rPr>
                <w:noProof/>
                <w:rPrChange w:id="304" w:author="Livisghton Kleber" w:date="2019-11-17T01:40:00Z">
                  <w:rPr>
                    <w:rStyle w:val="Hyperlink"/>
                    <w:noProof/>
                  </w:rPr>
                </w:rPrChange>
              </w:rPr>
              <w:delText>4.3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305" w:author="Livisghton Kleber" w:date="2019-11-17T01:40:00Z">
                  <w:rPr>
                    <w:rStyle w:val="Hyperlink"/>
                    <w:noProof/>
                  </w:rPr>
                </w:rPrChange>
              </w:rPr>
              <w:delText>Resultados</w:delText>
            </w:r>
            <w:r w:rsidDel="008F686B">
              <w:rPr>
                <w:noProof/>
                <w:webHidden/>
              </w:rPr>
              <w:tab/>
              <w:delText>30</w:delText>
            </w:r>
          </w:del>
        </w:p>
        <w:p w14:paraId="0677B16D" w14:textId="48F24961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306" w:author="Livisghton Kleber" w:date="2019-11-17T01:40:00Z"/>
              <w:noProof/>
            </w:rPr>
          </w:pPr>
          <w:del w:id="307" w:author="Livisghton Kleber" w:date="2019-11-17T01:40:00Z">
            <w:r w:rsidRPr="008F686B" w:rsidDel="008F686B">
              <w:rPr>
                <w:noProof/>
                <w:rPrChange w:id="308" w:author="Livisghton Kleber" w:date="2019-11-17T01:40:00Z">
                  <w:rPr>
                    <w:rStyle w:val="Hyperlink"/>
                    <w:noProof/>
                  </w:rPr>
                </w:rPrChange>
              </w:rPr>
              <w:delText>5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309" w:author="Livisghton Kleber" w:date="2019-11-17T01:40:00Z">
                  <w:rPr>
                    <w:rStyle w:val="Hyperlink"/>
                    <w:noProof/>
                  </w:rPr>
                </w:rPrChange>
              </w:rPr>
              <w:delText>Experimentos e Análise</w:delText>
            </w:r>
            <w:r w:rsidDel="008F686B">
              <w:rPr>
                <w:noProof/>
                <w:webHidden/>
              </w:rPr>
              <w:tab/>
              <w:delText>31</w:delText>
            </w:r>
          </w:del>
        </w:p>
        <w:p w14:paraId="38DE59E5" w14:textId="31F078D5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10" w:author="Livisghton Kleber" w:date="2019-11-17T01:40:00Z"/>
              <w:noProof/>
            </w:rPr>
          </w:pPr>
          <w:del w:id="311" w:author="Livisghton Kleber" w:date="2019-11-17T01:40:00Z">
            <w:r w:rsidRPr="008F686B" w:rsidDel="008F686B">
              <w:rPr>
                <w:noProof/>
                <w:rPrChange w:id="312" w:author="Livisghton Kleber" w:date="2019-11-17T01:40:00Z">
                  <w:rPr>
                    <w:rStyle w:val="Hyperlink"/>
                    <w:noProof/>
                  </w:rPr>
                </w:rPrChange>
              </w:rPr>
              <w:delText>5.1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313" w:author="Livisghton Kleber" w:date="2019-11-17T01:40:00Z">
                  <w:rPr>
                    <w:rStyle w:val="Hyperlink"/>
                    <w:noProof/>
                  </w:rPr>
                </w:rPrChange>
              </w:rPr>
              <w:delText>Experimento 1</w:delText>
            </w:r>
            <w:r w:rsidDel="008F686B">
              <w:rPr>
                <w:noProof/>
                <w:webHidden/>
              </w:rPr>
              <w:tab/>
              <w:delText>31</w:delText>
            </w:r>
          </w:del>
        </w:p>
        <w:p w14:paraId="452B81FB" w14:textId="5772642C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14" w:author="Livisghton Kleber" w:date="2019-11-17T01:40:00Z"/>
              <w:noProof/>
            </w:rPr>
          </w:pPr>
          <w:del w:id="315" w:author="Livisghton Kleber" w:date="2019-11-17T01:40:00Z">
            <w:r w:rsidRPr="008F686B" w:rsidDel="008F686B">
              <w:rPr>
                <w:noProof/>
                <w:rPrChange w:id="316" w:author="Livisghton Kleber" w:date="2019-11-17T01:40:00Z">
                  <w:rPr>
                    <w:rStyle w:val="Hyperlink"/>
                    <w:noProof/>
                  </w:rPr>
                </w:rPrChange>
              </w:rPr>
              <w:delText>5.2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317" w:author="Livisghton Kleber" w:date="2019-11-17T01:40:00Z">
                  <w:rPr>
                    <w:rStyle w:val="Hyperlink"/>
                    <w:noProof/>
                  </w:rPr>
                </w:rPrChange>
              </w:rPr>
              <w:delText>Experimento 2</w:delText>
            </w:r>
            <w:r w:rsidDel="008F686B">
              <w:rPr>
                <w:noProof/>
                <w:webHidden/>
              </w:rPr>
              <w:tab/>
              <w:delText>31</w:delText>
            </w:r>
          </w:del>
        </w:p>
        <w:p w14:paraId="31264138" w14:textId="3B69D8AE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18" w:author="Livisghton Kleber" w:date="2019-11-17T01:40:00Z"/>
              <w:noProof/>
            </w:rPr>
          </w:pPr>
          <w:del w:id="319" w:author="Livisghton Kleber" w:date="2019-11-17T01:40:00Z">
            <w:r w:rsidRPr="008F686B" w:rsidDel="008F686B">
              <w:rPr>
                <w:noProof/>
                <w:rPrChange w:id="320" w:author="Livisghton Kleber" w:date="2019-11-17T01:40:00Z">
                  <w:rPr>
                    <w:rStyle w:val="Hyperlink"/>
                    <w:noProof/>
                  </w:rPr>
                </w:rPrChange>
              </w:rPr>
              <w:delText>5.3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321" w:author="Livisghton Kleber" w:date="2019-11-17T01:40:00Z">
                  <w:rPr>
                    <w:rStyle w:val="Hyperlink"/>
                    <w:noProof/>
                  </w:rPr>
                </w:rPrChange>
              </w:rPr>
              <w:delText>Análise</w:delText>
            </w:r>
            <w:r w:rsidDel="008F686B">
              <w:rPr>
                <w:noProof/>
                <w:webHidden/>
              </w:rPr>
              <w:tab/>
              <w:delText>31</w:delText>
            </w:r>
          </w:del>
        </w:p>
        <w:p w14:paraId="23A0BC50" w14:textId="3F50C59E" w:rsidR="005D1812" w:rsidDel="008F686B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del w:id="322" w:author="Livisghton Kleber" w:date="2019-11-17T01:40:00Z"/>
              <w:noProof/>
            </w:rPr>
          </w:pPr>
          <w:del w:id="323" w:author="Livisghton Kleber" w:date="2019-11-17T01:40:00Z">
            <w:r w:rsidRPr="008F686B" w:rsidDel="008F686B">
              <w:rPr>
                <w:noProof/>
                <w:rPrChange w:id="324" w:author="Livisghton Kleber" w:date="2019-11-17T01:40:00Z">
                  <w:rPr>
                    <w:rStyle w:val="Hyperlink"/>
                    <w:noProof/>
                  </w:rPr>
                </w:rPrChange>
              </w:rPr>
              <w:delText>6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325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Conclusões e Trabalhos Futuros</w:delText>
            </w:r>
            <w:r w:rsidDel="008F686B">
              <w:rPr>
                <w:noProof/>
                <w:webHidden/>
              </w:rPr>
              <w:tab/>
              <w:delText>32</w:delText>
            </w:r>
          </w:del>
        </w:p>
        <w:p w14:paraId="68652107" w14:textId="1DA185AE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26" w:author="Livisghton Kleber" w:date="2019-11-17T01:40:00Z"/>
              <w:noProof/>
            </w:rPr>
          </w:pPr>
          <w:del w:id="327" w:author="Livisghton Kleber" w:date="2019-11-17T01:40:00Z">
            <w:r w:rsidRPr="008F686B" w:rsidDel="008F686B">
              <w:rPr>
                <w:noProof/>
                <w:rPrChange w:id="328" w:author="Livisghton Kleber" w:date="2019-11-17T01:40:00Z">
                  <w:rPr>
                    <w:rStyle w:val="Hyperlink"/>
                    <w:noProof/>
                  </w:rPr>
                </w:rPrChange>
              </w:rPr>
              <w:delText>6.1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329" w:author="Livisghton Kleber" w:date="2019-11-17T01:40:00Z">
                  <w:rPr>
                    <w:rStyle w:val="Hyperlink"/>
                    <w:noProof/>
                  </w:rPr>
                </w:rPrChange>
              </w:rPr>
              <w:delText>Contribuições</w:delText>
            </w:r>
            <w:r w:rsidDel="008F686B">
              <w:rPr>
                <w:noProof/>
                <w:webHidden/>
              </w:rPr>
              <w:tab/>
              <w:delText>32</w:delText>
            </w:r>
          </w:del>
        </w:p>
        <w:p w14:paraId="0AB0ECD4" w14:textId="2CF8764F" w:rsidR="005D1812" w:rsidDel="008F686B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del w:id="330" w:author="Livisghton Kleber" w:date="2019-11-17T01:40:00Z"/>
              <w:noProof/>
            </w:rPr>
          </w:pPr>
          <w:del w:id="331" w:author="Livisghton Kleber" w:date="2019-11-17T01:40:00Z">
            <w:r w:rsidRPr="008F686B" w:rsidDel="008F686B">
              <w:rPr>
                <w:noProof/>
                <w:rPrChange w:id="332" w:author="Livisghton Kleber" w:date="2019-11-17T01:40:00Z">
                  <w:rPr>
                    <w:rStyle w:val="Hyperlink"/>
                    <w:noProof/>
                  </w:rPr>
                </w:rPrChange>
              </w:rPr>
              <w:delText>6.2</w:delText>
            </w:r>
            <w:r w:rsidDel="008F686B">
              <w:rPr>
                <w:noProof/>
              </w:rPr>
              <w:tab/>
            </w:r>
            <w:r w:rsidRPr="008F686B" w:rsidDel="008F686B">
              <w:rPr>
                <w:noProof/>
                <w:rPrChange w:id="333" w:author="Livisghton Kleber" w:date="2019-11-17T01:40:00Z">
                  <w:rPr>
                    <w:rStyle w:val="Hyperlink"/>
                    <w:noProof/>
                  </w:rPr>
                </w:rPrChange>
              </w:rPr>
              <w:delText>Trabalhos Futuros</w:delText>
            </w:r>
            <w:r w:rsidDel="008F686B">
              <w:rPr>
                <w:noProof/>
                <w:webHidden/>
              </w:rPr>
              <w:tab/>
              <w:delText>32</w:delText>
            </w:r>
          </w:del>
        </w:p>
        <w:p w14:paraId="407A27FB" w14:textId="5347B9BF" w:rsidR="005D1812" w:rsidDel="008F686B" w:rsidRDefault="005D1812">
          <w:pPr>
            <w:pStyle w:val="Sumrio1"/>
            <w:tabs>
              <w:tab w:val="right" w:leader="dot" w:pos="9061"/>
            </w:tabs>
            <w:rPr>
              <w:del w:id="334" w:author="Livisghton Kleber" w:date="2019-11-17T01:40:00Z"/>
              <w:noProof/>
            </w:rPr>
          </w:pPr>
          <w:del w:id="335" w:author="Livisghton Kleber" w:date="2019-11-17T01:40:00Z">
            <w:r w:rsidRPr="008F686B" w:rsidDel="008F686B">
              <w:rPr>
                <w:noProof/>
                <w:rPrChange w:id="336" w:author="Livisghton Kleber" w:date="2019-11-17T01:40:00Z">
                  <w:rPr>
                    <w:rStyle w:val="Hyperlink"/>
                    <w:noProof/>
                  </w:rPr>
                </w:rPrChange>
              </w:rPr>
              <w:delText>Referências</w:delText>
            </w:r>
            <w:r w:rsidDel="008F686B">
              <w:rPr>
                <w:noProof/>
                <w:webHidden/>
              </w:rPr>
              <w:tab/>
              <w:delText>33</w:delText>
            </w:r>
          </w:del>
        </w:p>
        <w:p w14:paraId="38CD49BC" w14:textId="1CD872EF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3849A22" w14:textId="77777777" w:rsidR="00363498" w:rsidRDefault="003638D3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/>
          <w:sz w:val="28"/>
          <w:szCs w:val="24"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</w:p>
    <w:p w14:paraId="0CA289BD" w14:textId="3E5C3781" w:rsidR="004F4069" w:rsidRDefault="003638D3">
      <w:pPr>
        <w:pStyle w:val="ndicedeilustraes"/>
        <w:tabs>
          <w:tab w:val="right" w:leader="dot" w:pos="9061"/>
        </w:tabs>
        <w:rPr>
          <w:ins w:id="337" w:author="Livisghton Kleber" w:date="2019-11-17T22:36:00Z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ins w:id="338" w:author="Livisghton Kleber" w:date="2019-11-17T22:36:00Z">
        <w:r w:rsidR="004F4069" w:rsidRPr="00B02772">
          <w:rPr>
            <w:rStyle w:val="Hyperlink"/>
            <w:noProof/>
          </w:rPr>
          <w:fldChar w:fldCharType="begin"/>
        </w:r>
        <w:r w:rsidR="004F4069" w:rsidRPr="00B02772">
          <w:rPr>
            <w:rStyle w:val="Hyperlink"/>
            <w:noProof/>
          </w:rPr>
          <w:instrText xml:space="preserve"> </w:instrText>
        </w:r>
        <w:r w:rsidR="004F4069">
          <w:rPr>
            <w:noProof/>
          </w:rPr>
          <w:instrText>HYPERLINK \l "_Toc24922596"</w:instrText>
        </w:r>
        <w:r w:rsidR="004F4069" w:rsidRPr="00B02772">
          <w:rPr>
            <w:rStyle w:val="Hyperlink"/>
            <w:noProof/>
          </w:rPr>
          <w:instrText xml:space="preserve"> </w:instrText>
        </w:r>
        <w:r w:rsidR="004F4069" w:rsidRPr="00B02772">
          <w:rPr>
            <w:rStyle w:val="Hyperlink"/>
            <w:noProof/>
          </w:rPr>
        </w:r>
        <w:r w:rsidR="004F4069" w:rsidRPr="00B02772">
          <w:rPr>
            <w:rStyle w:val="Hyperlink"/>
            <w:noProof/>
          </w:rPr>
          <w:fldChar w:fldCharType="separate"/>
        </w:r>
        <w:r w:rsidR="004F4069" w:rsidRPr="00B02772">
          <w:rPr>
            <w:rStyle w:val="Hyperlink"/>
            <w:rFonts w:ascii="Times New Roman" w:hAnsi="Times New Roman" w:cs="Times New Roman"/>
            <w:noProof/>
          </w:rPr>
          <w:t>Figura 1: Escala cromática crescente, ilustrando as notas (DÓ, DÓ#, RÉ, RÉ#, MI, FÁ, FÁ#, SOL, SOL#, LÁ, LÁ#, SÍ), nesta ordem. Fonte: próprio autor.</w:t>
        </w:r>
        <w:r w:rsidR="004F4069">
          <w:rPr>
            <w:noProof/>
            <w:webHidden/>
          </w:rPr>
          <w:tab/>
        </w:r>
        <w:r w:rsidR="004F4069">
          <w:rPr>
            <w:noProof/>
            <w:webHidden/>
          </w:rPr>
          <w:fldChar w:fldCharType="begin"/>
        </w:r>
        <w:r w:rsidR="004F4069">
          <w:rPr>
            <w:noProof/>
            <w:webHidden/>
          </w:rPr>
          <w:instrText xml:space="preserve"> PAGEREF _Toc24922596 \h </w:instrText>
        </w:r>
        <w:r w:rsidR="004F4069">
          <w:rPr>
            <w:noProof/>
            <w:webHidden/>
          </w:rPr>
        </w:r>
      </w:ins>
      <w:r w:rsidR="004F4069">
        <w:rPr>
          <w:noProof/>
          <w:webHidden/>
        </w:rPr>
        <w:fldChar w:fldCharType="separate"/>
      </w:r>
      <w:ins w:id="339" w:author="Livisghton Kleber" w:date="2019-11-17T22:36:00Z">
        <w:r w:rsidR="004F4069">
          <w:rPr>
            <w:noProof/>
            <w:webHidden/>
          </w:rPr>
          <w:t>19</w:t>
        </w:r>
        <w:r w:rsidR="004F4069">
          <w:rPr>
            <w:noProof/>
            <w:webHidden/>
          </w:rPr>
          <w:fldChar w:fldCharType="end"/>
        </w:r>
        <w:r w:rsidR="004F4069" w:rsidRPr="00B02772">
          <w:rPr>
            <w:rStyle w:val="Hyperlink"/>
            <w:noProof/>
          </w:rPr>
          <w:fldChar w:fldCharType="end"/>
        </w:r>
      </w:ins>
    </w:p>
    <w:p w14:paraId="528AD16E" w14:textId="173E44A4" w:rsidR="004F4069" w:rsidRDefault="004F4069">
      <w:pPr>
        <w:pStyle w:val="ndicedeilustraes"/>
        <w:tabs>
          <w:tab w:val="right" w:leader="dot" w:pos="9061"/>
        </w:tabs>
        <w:rPr>
          <w:ins w:id="340" w:author="Livisghton Kleber" w:date="2019-11-17T22:36:00Z"/>
          <w:noProof/>
        </w:rPr>
      </w:pPr>
      <w:ins w:id="341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"_Toc24922597"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>Figura 2: Escala cromática decrescente, ilustrando as notas (SÍ, SIb, LÁ, LAb, SOL, SOLb, FÁ, FÁb, MI, MIb, RÉ, RÉb, DÓ), nesta ordem. Fonte: próprio autor.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_Toc24922597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2" w:author="Livisghton Kleber" w:date="2019-11-17T22:3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32914486" w14:textId="769EE323" w:rsidR="004F4069" w:rsidRDefault="004F4069">
      <w:pPr>
        <w:pStyle w:val="ndicedeilustraes"/>
        <w:tabs>
          <w:tab w:val="right" w:leader="dot" w:pos="9061"/>
        </w:tabs>
        <w:rPr>
          <w:ins w:id="343" w:author="Livisghton Kleber" w:date="2019-11-17T22:36:00Z"/>
          <w:noProof/>
        </w:rPr>
      </w:pPr>
      <w:ins w:id="344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"_Toc24922598"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>Figura 3: Representação de acordes em partituras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_Toc24922598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5" w:author="Livisghton Kleber" w:date="2019-11-17T22:3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09FEA12C" w14:textId="4496263A" w:rsidR="004F4069" w:rsidRDefault="004F4069">
      <w:pPr>
        <w:pStyle w:val="ndicedeilustraes"/>
        <w:tabs>
          <w:tab w:val="right" w:leader="dot" w:pos="9061"/>
        </w:tabs>
        <w:rPr>
          <w:ins w:id="346" w:author="Livisghton Kleber" w:date="2019-11-17T22:36:00Z"/>
          <w:noProof/>
        </w:rPr>
      </w:pPr>
      <w:ins w:id="347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"_Toc24922599"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 xml:space="preserve">Figura 4: Representação de acordes na música </w:t>
        </w:r>
        <w:r w:rsidRPr="00B02772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B02772">
          <w:rPr>
            <w:rStyle w:val="Hyperlink"/>
            <w:rFonts w:ascii="Times New Roman" w:hAnsi="Times New Roman" w:cs="Times New Roman"/>
            <w:noProof/>
          </w:rPr>
          <w:t xml:space="preserve"> dos Beatles. Imagem capturada do site cifra Club.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_Toc24922599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8" w:author="Livisghton Kleber" w:date="2019-11-17T22:3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0879DC52" w14:textId="6AA00DC2" w:rsidR="004F4069" w:rsidRPr="004F4069" w:rsidRDefault="004F4069">
      <w:pPr>
        <w:pStyle w:val="ndicedeilustraes"/>
        <w:tabs>
          <w:tab w:val="right" w:leader="dot" w:pos="9061"/>
        </w:tabs>
        <w:rPr>
          <w:ins w:id="349" w:author="Livisghton Kleber" w:date="2019-11-17T22:36:00Z"/>
          <w:noProof/>
          <w:rPrChange w:id="350" w:author="Livisghton Kleber" w:date="2019-11-17T22:36:00Z">
            <w:rPr>
              <w:ins w:id="351" w:author="Livisghton Kleber" w:date="2019-11-17T22:36:00Z"/>
              <w:noProof/>
            </w:rPr>
          </w:rPrChange>
        </w:rPr>
      </w:pPr>
      <w:ins w:id="352" w:author="Livisghton Kleber" w:date="2019-11-17T22:36:00Z">
        <w:r w:rsidRPr="004F4069">
          <w:rPr>
            <w:rStyle w:val="Hyperlink"/>
            <w:noProof/>
            <w:rPrChange w:id="353" w:author="Livisghton Kleber" w:date="2019-11-17T22:36:00Z">
              <w:rPr>
                <w:rStyle w:val="Hyperlink"/>
                <w:noProof/>
              </w:rPr>
            </w:rPrChange>
          </w:rPr>
          <w:fldChar w:fldCharType="begin"/>
        </w:r>
        <w:r w:rsidRPr="004F4069">
          <w:rPr>
            <w:rStyle w:val="Hyperlink"/>
            <w:noProof/>
            <w:rPrChange w:id="354" w:author="Livisghton Kleber" w:date="2019-11-17T22:36:00Z">
              <w:rPr>
                <w:rStyle w:val="Hyperlink"/>
                <w:noProof/>
              </w:rPr>
            </w:rPrChange>
          </w:rPr>
          <w:instrText xml:space="preserve"> </w:instrText>
        </w:r>
        <w:r w:rsidRPr="004F4069">
          <w:rPr>
            <w:noProof/>
            <w:rPrChange w:id="355" w:author="Livisghton Kleber" w:date="2019-11-17T22:36:00Z">
              <w:rPr>
                <w:noProof/>
              </w:rPr>
            </w:rPrChange>
          </w:rPr>
          <w:instrText>HYPERLINK \l "_Toc24922600"</w:instrText>
        </w:r>
        <w:r w:rsidRPr="004F4069">
          <w:rPr>
            <w:rStyle w:val="Hyperlink"/>
            <w:noProof/>
            <w:rPrChange w:id="356" w:author="Livisghton Kleber" w:date="2019-11-17T22:36:00Z">
              <w:rPr>
                <w:rStyle w:val="Hyperlink"/>
                <w:noProof/>
              </w:rPr>
            </w:rPrChange>
          </w:rPr>
          <w:instrText xml:space="preserve"> </w:instrText>
        </w:r>
        <w:r w:rsidRPr="004F4069">
          <w:rPr>
            <w:rStyle w:val="Hyperlink"/>
            <w:noProof/>
            <w:rPrChange w:id="357" w:author="Livisghton Kleber" w:date="2019-11-17T22:36:00Z">
              <w:rPr>
                <w:rStyle w:val="Hyperlink"/>
                <w:noProof/>
              </w:rPr>
            </w:rPrChange>
          </w:rPr>
        </w:r>
        <w:r w:rsidRPr="004F4069">
          <w:rPr>
            <w:rStyle w:val="Hyperlink"/>
            <w:noProof/>
            <w:rPrChange w:id="358" w:author="Livisghton Kleber" w:date="2019-11-17T22:36:00Z">
              <w:rPr>
                <w:rStyle w:val="Hyperlink"/>
                <w:noProof/>
              </w:rPr>
            </w:rPrChange>
          </w:rPr>
          <w:fldChar w:fldCharType="separate"/>
        </w:r>
        <w:r w:rsidRPr="004F4069">
          <w:rPr>
            <w:rStyle w:val="Hyperlink"/>
            <w:rFonts w:ascii="Times New Roman" w:hAnsi="Times New Roman" w:cs="Times New Roman"/>
            <w:noProof/>
            <w:rPrChange w:id="359" w:author="Livisghton Kleber" w:date="2019-11-17T22:36:00Z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</w:rPrChange>
          </w:rPr>
          <w:t>Figura 5:</w:t>
        </w:r>
        <w:r w:rsidRPr="004F4069">
          <w:rPr>
            <w:rStyle w:val="Hyperlink"/>
            <w:rFonts w:ascii="Times New Roman" w:hAnsi="Times New Roman" w:cs="Times New Roman"/>
            <w:noProof/>
            <w:rPrChange w:id="360" w:author="Livisghton Kleber" w:date="2019-11-17T22:36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t xml:space="preserve"> Variações de acordes de tétrades. A letra T na última coluna representa a tónica do acorde, ou seja, a nota de 1º grau.</w:t>
        </w:r>
        <w:r w:rsidRPr="004F4069">
          <w:rPr>
            <w:rStyle w:val="Hyperlink"/>
            <w:rFonts w:ascii="Times New Roman" w:hAnsi="Times New Roman" w:cs="Times New Roman"/>
            <w:noProof/>
            <w:rPrChange w:id="361" w:author="Livisghton Kleber" w:date="2019-11-17T22:36:00Z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</w:rPrChange>
          </w:rPr>
          <w:t xml:space="preserve"> </w:t>
        </w:r>
        <w:r w:rsidRPr="004F4069">
          <w:rPr>
            <w:rStyle w:val="Hyperlink"/>
            <w:rFonts w:ascii="Times New Roman" w:hAnsi="Times New Roman" w:cs="Times New Roman"/>
            <w:noProof/>
            <w:rPrChange w:id="362" w:author="Livisghton Kleber" w:date="2019-11-17T22:36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t>Fonte: http://aguitarra.com.br</w:t>
        </w:r>
        <w:r w:rsidRPr="004F4069">
          <w:rPr>
            <w:noProof/>
            <w:webHidden/>
            <w:rPrChange w:id="363" w:author="Livisghton Kleber" w:date="2019-11-17T22:36:00Z">
              <w:rPr>
                <w:noProof/>
                <w:webHidden/>
              </w:rPr>
            </w:rPrChange>
          </w:rPr>
          <w:tab/>
        </w:r>
        <w:r w:rsidRPr="004F4069">
          <w:rPr>
            <w:noProof/>
            <w:webHidden/>
            <w:rPrChange w:id="364" w:author="Livisghton Kleber" w:date="2019-11-17T22:36:00Z">
              <w:rPr>
                <w:noProof/>
                <w:webHidden/>
              </w:rPr>
            </w:rPrChange>
          </w:rPr>
          <w:fldChar w:fldCharType="begin"/>
        </w:r>
        <w:r w:rsidRPr="004F4069">
          <w:rPr>
            <w:noProof/>
            <w:webHidden/>
            <w:rPrChange w:id="365" w:author="Livisghton Kleber" w:date="2019-11-17T22:36:00Z">
              <w:rPr>
                <w:noProof/>
                <w:webHidden/>
              </w:rPr>
            </w:rPrChange>
          </w:rPr>
          <w:instrText xml:space="preserve"> PAGEREF _Toc24922600 \h </w:instrText>
        </w:r>
        <w:r w:rsidRPr="004F4069">
          <w:rPr>
            <w:noProof/>
            <w:webHidden/>
            <w:rPrChange w:id="366" w:author="Livisghton Kleber" w:date="2019-11-17T22:36:00Z">
              <w:rPr>
                <w:noProof/>
                <w:webHidden/>
              </w:rPr>
            </w:rPrChange>
          </w:rPr>
        </w:r>
      </w:ins>
      <w:r w:rsidRPr="004F4069">
        <w:rPr>
          <w:noProof/>
          <w:webHidden/>
          <w:rPrChange w:id="367" w:author="Livisghton Kleber" w:date="2019-11-17T22:36:00Z">
            <w:rPr>
              <w:noProof/>
              <w:webHidden/>
            </w:rPr>
          </w:rPrChange>
        </w:rPr>
        <w:fldChar w:fldCharType="separate"/>
      </w:r>
      <w:ins w:id="368" w:author="Livisghton Kleber" w:date="2019-11-17T22:36:00Z">
        <w:r w:rsidRPr="004F4069">
          <w:rPr>
            <w:noProof/>
            <w:webHidden/>
            <w:rPrChange w:id="369" w:author="Livisghton Kleber" w:date="2019-11-17T22:36:00Z">
              <w:rPr>
                <w:noProof/>
                <w:webHidden/>
              </w:rPr>
            </w:rPrChange>
          </w:rPr>
          <w:t>21</w:t>
        </w:r>
        <w:r w:rsidRPr="004F4069">
          <w:rPr>
            <w:noProof/>
            <w:webHidden/>
            <w:rPrChange w:id="370" w:author="Livisghton Kleber" w:date="2019-11-17T22:36:00Z">
              <w:rPr>
                <w:noProof/>
                <w:webHidden/>
              </w:rPr>
            </w:rPrChange>
          </w:rPr>
          <w:fldChar w:fldCharType="end"/>
        </w:r>
        <w:r w:rsidRPr="004F4069">
          <w:rPr>
            <w:rStyle w:val="Hyperlink"/>
            <w:noProof/>
            <w:rPrChange w:id="371" w:author="Livisghton Kleber" w:date="2019-11-17T22:36:00Z">
              <w:rPr>
                <w:rStyle w:val="Hyperlink"/>
                <w:noProof/>
              </w:rPr>
            </w:rPrChange>
          </w:rPr>
          <w:fldChar w:fldCharType="end"/>
        </w:r>
      </w:ins>
    </w:p>
    <w:p w14:paraId="4605E645" w14:textId="68EA9916" w:rsidR="004F4069" w:rsidRDefault="004F4069">
      <w:pPr>
        <w:pStyle w:val="ndicedeilustraes"/>
        <w:tabs>
          <w:tab w:val="right" w:leader="dot" w:pos="9061"/>
        </w:tabs>
        <w:rPr>
          <w:ins w:id="372" w:author="Livisghton Kleber" w:date="2019-11-17T22:36:00Z"/>
          <w:noProof/>
        </w:rPr>
      </w:pPr>
      <w:ins w:id="373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"_Toc24922601"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 xml:space="preserve">Figura 6: Passos para construção de um </w:t>
        </w:r>
        <w:r w:rsidRPr="00B02772">
          <w:rPr>
            <w:rStyle w:val="Hyperlink"/>
            <w:rFonts w:ascii="Times New Roman" w:hAnsi="Times New Roman" w:cs="Times New Roman"/>
            <w:i/>
            <w:noProof/>
          </w:rPr>
          <w:t>chromagram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_Toc24922601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4" w:author="Livisghton Kleber" w:date="2019-11-17T22:3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6B5FAC8C" w14:textId="30783D10" w:rsidR="004F4069" w:rsidRDefault="004F4069">
      <w:pPr>
        <w:pStyle w:val="ndicedeilustraes"/>
        <w:tabs>
          <w:tab w:val="right" w:leader="dot" w:pos="9061"/>
        </w:tabs>
        <w:rPr>
          <w:ins w:id="375" w:author="Livisghton Kleber" w:date="2019-11-17T22:36:00Z"/>
          <w:noProof/>
        </w:rPr>
      </w:pPr>
      <w:ins w:id="376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"_Toc24922602"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>Figura 7: Representação gráfica de uma estrutura do perceptron.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_Toc24922602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7" w:author="Livisghton Kleber" w:date="2019-11-17T22:3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506B5BA3" w14:textId="0F7F6874" w:rsidR="004F4069" w:rsidRDefault="004F4069">
      <w:pPr>
        <w:pStyle w:val="ndicedeilustraes"/>
        <w:tabs>
          <w:tab w:val="right" w:leader="dot" w:pos="9061"/>
        </w:tabs>
        <w:rPr>
          <w:ins w:id="378" w:author="Livisghton Kleber" w:date="2019-11-17T22:36:00Z"/>
          <w:noProof/>
        </w:rPr>
      </w:pPr>
      <w:ins w:id="379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"_Toc24922603"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>Figura 8: Arquitetura de uma Rede Neural MLP. Fonte: encurtador.com.br/lmpY1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_Toc24922603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0" w:author="Livisghton Kleber" w:date="2019-11-17T22:3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41A761E5" w14:textId="77E14516" w:rsidR="004F4069" w:rsidRDefault="004F4069">
      <w:pPr>
        <w:pStyle w:val="ndicedeilustraes"/>
        <w:tabs>
          <w:tab w:val="right" w:leader="dot" w:pos="9061"/>
        </w:tabs>
        <w:rPr>
          <w:ins w:id="381" w:author="Livisghton Kleber" w:date="2019-11-17T22:36:00Z"/>
          <w:noProof/>
        </w:rPr>
      </w:pPr>
      <w:ins w:id="382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"_Toc24922604"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 xml:space="preserve">Figura 9: Representação do CP </w:t>
        </w:r>
        <w:r w:rsidRPr="00B02772">
          <w:rPr>
            <w:rStyle w:val="Hyperlink"/>
            <w:rFonts w:ascii="Times New Roman" w:hAnsi="Times New Roman" w:cs="Times New Roman"/>
            <w:i/>
            <w:iCs/>
            <w:noProof/>
          </w:rPr>
          <w:t>Feature.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_Toc24922604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3" w:author="Livisghton Kleber" w:date="2019-11-17T22:3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4D635453" w14:textId="09D3C657" w:rsidR="004F4069" w:rsidRDefault="004F4069">
      <w:pPr>
        <w:pStyle w:val="ndicedeilustraes"/>
        <w:tabs>
          <w:tab w:val="right" w:leader="dot" w:pos="9061"/>
        </w:tabs>
        <w:rPr>
          <w:ins w:id="384" w:author="Livisghton Kleber" w:date="2019-11-17T22:36:00Z"/>
          <w:noProof/>
        </w:rPr>
      </w:pPr>
      <w:ins w:id="385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"_Toc24922605"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 xml:space="preserve">Figura 10: Representação do CLP </w:t>
        </w:r>
        <w:r w:rsidRPr="00B02772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B02772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_Toc24922605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6" w:author="Livisghton Kleber" w:date="2019-11-17T22:3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76A6CE96" w14:textId="4C6ACED0" w:rsidR="004F4069" w:rsidRDefault="004F4069">
      <w:pPr>
        <w:pStyle w:val="ndicedeilustraes"/>
        <w:tabs>
          <w:tab w:val="right" w:leader="dot" w:pos="9061"/>
        </w:tabs>
        <w:rPr>
          <w:ins w:id="387" w:author="Livisghton Kleber" w:date="2019-11-17T22:36:00Z"/>
          <w:noProof/>
        </w:rPr>
      </w:pPr>
      <w:ins w:id="388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"_Toc24922606"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 xml:space="preserve">Figura 11: Representação do CENS </w:t>
        </w:r>
        <w:r w:rsidRPr="00B02772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B02772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_Toc24922606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9" w:author="Livisghton Kleber" w:date="2019-11-17T22:3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785059E8" w14:textId="389B65A3" w:rsidR="004F4069" w:rsidRDefault="004F4069">
      <w:pPr>
        <w:pStyle w:val="ndicedeilustraes"/>
        <w:tabs>
          <w:tab w:val="right" w:leader="dot" w:pos="9061"/>
        </w:tabs>
        <w:rPr>
          <w:ins w:id="390" w:author="Livisghton Kleber" w:date="2019-11-17T22:36:00Z"/>
          <w:noProof/>
        </w:rPr>
      </w:pPr>
      <w:ins w:id="391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"_Toc24922607"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 xml:space="preserve">Figura 12: Representação do CRP </w:t>
        </w:r>
        <w:r w:rsidRPr="00B02772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B02772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_Toc24922607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2" w:author="Livisghton Kleber" w:date="2019-11-17T22:36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3D961E94" w14:textId="3BB0F953" w:rsidR="004F4069" w:rsidRDefault="004F4069">
      <w:pPr>
        <w:pStyle w:val="ndicedeilustraes"/>
        <w:tabs>
          <w:tab w:val="right" w:leader="dot" w:pos="9061"/>
        </w:tabs>
        <w:rPr>
          <w:ins w:id="393" w:author="Livisghton Kleber" w:date="2019-11-17T22:36:00Z"/>
          <w:noProof/>
        </w:rPr>
      </w:pPr>
      <w:ins w:id="394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"_Toc24922608"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>Figura 14: Fluxo para construção do banco de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_Toc24922608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5" w:author="Livisghton Kleber" w:date="2019-11-17T22:36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431FF300" w14:textId="1FD4240B" w:rsidR="004F4069" w:rsidRDefault="004F4069">
      <w:pPr>
        <w:pStyle w:val="ndicedeilustraes"/>
        <w:tabs>
          <w:tab w:val="right" w:leader="dot" w:pos="9061"/>
        </w:tabs>
        <w:rPr>
          <w:ins w:id="396" w:author="Livisghton Kleber" w:date="2019-11-17T22:36:00Z"/>
          <w:noProof/>
        </w:rPr>
      </w:pPr>
      <w:ins w:id="397" w:author="Livisghton Kleber" w:date="2019-11-17T22:36:00Z">
        <w:r w:rsidRPr="00B02772">
          <w:rPr>
            <w:rStyle w:val="Hyperlink"/>
            <w:noProof/>
          </w:rPr>
          <w:fldChar w:fldCharType="begin"/>
        </w:r>
        <w:r w:rsidRPr="00B02772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"_Toc24922609"</w:instrText>
        </w:r>
        <w:r w:rsidRPr="00B02772">
          <w:rPr>
            <w:rStyle w:val="Hyperlink"/>
            <w:noProof/>
          </w:rPr>
          <w:instrText xml:space="preserve"> </w:instrText>
        </w:r>
        <w:r w:rsidRPr="00B02772">
          <w:rPr>
            <w:rStyle w:val="Hyperlink"/>
            <w:noProof/>
          </w:rPr>
        </w:r>
        <w:r w:rsidRPr="00B02772">
          <w:rPr>
            <w:rStyle w:val="Hyperlink"/>
            <w:noProof/>
          </w:rPr>
          <w:fldChar w:fldCharType="separate"/>
        </w:r>
        <w:r w:rsidRPr="00B02772">
          <w:rPr>
            <w:rStyle w:val="Hyperlink"/>
            <w:rFonts w:ascii="Times New Roman" w:hAnsi="Times New Roman" w:cs="Times New Roman"/>
            <w:noProof/>
          </w:rPr>
          <w:t xml:space="preserve">Figura 15: Exemplo das informações contidas nos arquivos .lab. Este exemplo mostra as informações dos 10 primeiros segundos da música </w:t>
        </w:r>
        <w:r w:rsidRPr="00B02772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B02772">
          <w:rPr>
            <w:rStyle w:val="Hyperlink"/>
            <w:rFonts w:ascii="Times New Roman" w:hAnsi="Times New Roman" w:cs="Times New Roman"/>
            <w:noProof/>
          </w:rPr>
          <w:t xml:space="preserve"> da banda </w:t>
        </w:r>
        <w:r w:rsidRPr="00B02772">
          <w:rPr>
            <w:rStyle w:val="Hyperlink"/>
            <w:rFonts w:ascii="Times New Roman" w:hAnsi="Times New Roman" w:cs="Times New Roman"/>
            <w:i/>
            <w:iCs/>
            <w:noProof/>
          </w:rPr>
          <w:t>The Beatles</w:t>
        </w:r>
        <w:r w:rsidRPr="00B02772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_Toc24922609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8" w:author="Livisghton Kleber" w:date="2019-11-17T22:36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B02772">
          <w:rPr>
            <w:rStyle w:val="Hyperlink"/>
            <w:noProof/>
          </w:rPr>
          <w:fldChar w:fldCharType="end"/>
        </w:r>
      </w:ins>
    </w:p>
    <w:p w14:paraId="648D5130" w14:textId="3BBA1BAB" w:rsidR="005D1812" w:rsidDel="008F686B" w:rsidRDefault="005D1812">
      <w:pPr>
        <w:pStyle w:val="ndicedeilustraes"/>
        <w:tabs>
          <w:tab w:val="right" w:leader="dot" w:pos="9061"/>
        </w:tabs>
        <w:rPr>
          <w:del w:id="399" w:author="Livisghton Kleber" w:date="2019-11-17T01:40:00Z"/>
          <w:noProof/>
        </w:rPr>
      </w:pPr>
      <w:del w:id="400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01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1: Escala cromática crescente, ilustrando as notas (DÓ, DÓ#, RÉ, RÉ#, MI, FÁ, FÁ#, SOL, SOL#, LÁ, LÁ#, SÍ), nesta ordem. Fonte: próprio autor.</w:delText>
        </w:r>
        <w:r w:rsidDel="008F686B">
          <w:rPr>
            <w:noProof/>
            <w:webHidden/>
          </w:rPr>
          <w:tab/>
          <w:delText>17</w:delText>
        </w:r>
      </w:del>
    </w:p>
    <w:p w14:paraId="1C7091D4" w14:textId="64FC0553" w:rsidR="005D1812" w:rsidDel="008F686B" w:rsidRDefault="005D1812">
      <w:pPr>
        <w:pStyle w:val="ndicedeilustraes"/>
        <w:tabs>
          <w:tab w:val="right" w:leader="dot" w:pos="9061"/>
        </w:tabs>
        <w:rPr>
          <w:del w:id="402" w:author="Livisghton Kleber" w:date="2019-11-17T01:40:00Z"/>
          <w:noProof/>
        </w:rPr>
      </w:pPr>
      <w:del w:id="403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04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2: Escala cromática decrescente, ilustrando as notas (SÍ, SIb, LÁ, LAb, SOL, SOLb, FÁ, FÁb, MI, MIb, RÉ, RÉb, DÓ), nesta ordem. Fonte: próprio autor.</w:delText>
        </w:r>
        <w:r w:rsidDel="008F686B">
          <w:rPr>
            <w:noProof/>
            <w:webHidden/>
          </w:rPr>
          <w:tab/>
          <w:delText>17</w:delText>
        </w:r>
      </w:del>
    </w:p>
    <w:p w14:paraId="2597415E" w14:textId="5BF88BAC" w:rsidR="005D1812" w:rsidDel="008F686B" w:rsidRDefault="005D1812">
      <w:pPr>
        <w:pStyle w:val="ndicedeilustraes"/>
        <w:tabs>
          <w:tab w:val="right" w:leader="dot" w:pos="9061"/>
        </w:tabs>
        <w:rPr>
          <w:del w:id="405" w:author="Livisghton Kleber" w:date="2019-11-17T01:40:00Z"/>
          <w:noProof/>
        </w:rPr>
      </w:pPr>
      <w:del w:id="406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07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3: Representação de acordes em partituras</w:delText>
        </w:r>
        <w:r w:rsidDel="008F686B">
          <w:rPr>
            <w:noProof/>
            <w:webHidden/>
          </w:rPr>
          <w:tab/>
          <w:delText>18</w:delText>
        </w:r>
      </w:del>
    </w:p>
    <w:p w14:paraId="36B37456" w14:textId="0A5FD705" w:rsidR="005D1812" w:rsidDel="008F686B" w:rsidRDefault="005D1812">
      <w:pPr>
        <w:pStyle w:val="ndicedeilustraes"/>
        <w:tabs>
          <w:tab w:val="right" w:leader="dot" w:pos="9061"/>
        </w:tabs>
        <w:rPr>
          <w:del w:id="408" w:author="Livisghton Kleber" w:date="2019-11-17T01:40:00Z"/>
          <w:noProof/>
        </w:rPr>
      </w:pPr>
      <w:del w:id="409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10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4: Representação de acordes na música </w:delText>
        </w:r>
        <w:r w:rsidRPr="008F686B" w:rsidDel="008F686B">
          <w:rPr>
            <w:rFonts w:ascii="Times New Roman" w:hAnsi="Times New Roman" w:cs="Times New Roman"/>
            <w:i/>
            <w:iCs/>
            <w:noProof/>
            <w:rPrChange w:id="411" w:author="Livisghton Kleber" w:date="2019-11-17T01:4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Let It Be</w:delText>
        </w:r>
        <w:r w:rsidRPr="008F686B" w:rsidDel="008F686B">
          <w:rPr>
            <w:rFonts w:ascii="Times New Roman" w:hAnsi="Times New Roman" w:cs="Times New Roman"/>
            <w:noProof/>
            <w:rPrChange w:id="412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 dos Beatles. Imagem capturada do site cifra Club.</w:delText>
        </w:r>
        <w:r w:rsidDel="008F686B">
          <w:rPr>
            <w:noProof/>
            <w:webHidden/>
          </w:rPr>
          <w:tab/>
          <w:delText>18</w:delText>
        </w:r>
      </w:del>
    </w:p>
    <w:p w14:paraId="1D82E222" w14:textId="0AA8F052" w:rsidR="005D1812" w:rsidDel="008F686B" w:rsidRDefault="005D1812">
      <w:pPr>
        <w:pStyle w:val="ndicedeilustraes"/>
        <w:tabs>
          <w:tab w:val="right" w:leader="dot" w:pos="9061"/>
        </w:tabs>
        <w:rPr>
          <w:del w:id="413" w:author="Livisghton Kleber" w:date="2019-11-17T01:40:00Z"/>
          <w:noProof/>
        </w:rPr>
      </w:pPr>
      <w:del w:id="414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15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5: Variações de acordes de tétrades. A letra T na última coluna representa a tónica do acorde, ou seja, a nota de 1º grau.</w:delText>
        </w:r>
        <w:r w:rsidRPr="008F686B" w:rsidDel="008F686B">
          <w:rPr>
            <w:rFonts w:ascii="Times New Roman" w:hAnsi="Times New Roman" w:cs="Times New Roman"/>
            <w:b/>
            <w:bCs/>
            <w:noProof/>
            <w:rPrChange w:id="416" w:author="Livisghton Kleber" w:date="2019-11-17T01:40:00Z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</w:rPrChange>
          </w:rPr>
          <w:delText xml:space="preserve"> </w:delText>
        </w:r>
        <w:r w:rsidRPr="008F686B" w:rsidDel="008F686B">
          <w:rPr>
            <w:rFonts w:ascii="Times New Roman" w:hAnsi="Times New Roman" w:cs="Times New Roman"/>
            <w:noProof/>
            <w:rPrChange w:id="417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Fonte: http://aguitarra.com.br</w:delText>
        </w:r>
        <w:r w:rsidDel="008F686B">
          <w:rPr>
            <w:noProof/>
            <w:webHidden/>
          </w:rPr>
          <w:tab/>
          <w:delText>19</w:delText>
        </w:r>
      </w:del>
    </w:p>
    <w:p w14:paraId="4129F27E" w14:textId="2C7822E4" w:rsidR="005D1812" w:rsidDel="008F686B" w:rsidRDefault="005D1812">
      <w:pPr>
        <w:pStyle w:val="ndicedeilustraes"/>
        <w:tabs>
          <w:tab w:val="right" w:leader="dot" w:pos="9061"/>
        </w:tabs>
        <w:rPr>
          <w:del w:id="418" w:author="Livisghton Kleber" w:date="2019-11-17T01:40:00Z"/>
          <w:noProof/>
        </w:rPr>
      </w:pPr>
      <w:del w:id="419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20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6: Passos para construção de um </w:delText>
        </w:r>
        <w:r w:rsidRPr="008F686B" w:rsidDel="008F686B">
          <w:rPr>
            <w:rFonts w:ascii="Times New Roman" w:hAnsi="Times New Roman" w:cs="Times New Roman"/>
            <w:i/>
            <w:noProof/>
            <w:rPrChange w:id="421" w:author="Livisghton Kleber" w:date="2019-11-17T01:40:00Z">
              <w:rPr>
                <w:rStyle w:val="Hyperlink"/>
                <w:rFonts w:ascii="Times New Roman" w:hAnsi="Times New Roman" w:cs="Times New Roman"/>
                <w:i/>
                <w:noProof/>
              </w:rPr>
            </w:rPrChange>
          </w:rPr>
          <w:delText>chromagram</w:delText>
        </w:r>
        <w:r w:rsidDel="008F686B">
          <w:rPr>
            <w:noProof/>
            <w:webHidden/>
          </w:rPr>
          <w:tab/>
          <w:delText>21</w:delText>
        </w:r>
      </w:del>
    </w:p>
    <w:p w14:paraId="014891D6" w14:textId="073E793A" w:rsidR="005D1812" w:rsidDel="008F686B" w:rsidRDefault="005D1812">
      <w:pPr>
        <w:pStyle w:val="ndicedeilustraes"/>
        <w:tabs>
          <w:tab w:val="right" w:leader="dot" w:pos="9061"/>
        </w:tabs>
        <w:rPr>
          <w:del w:id="422" w:author="Livisghton Kleber" w:date="2019-11-17T01:40:00Z"/>
          <w:noProof/>
        </w:rPr>
      </w:pPr>
      <w:del w:id="423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24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7: Representação gráfica de uma estrutura do perceptron.</w:delText>
        </w:r>
        <w:r w:rsidDel="008F686B">
          <w:rPr>
            <w:noProof/>
            <w:webHidden/>
          </w:rPr>
          <w:tab/>
          <w:delText>23</w:delText>
        </w:r>
      </w:del>
    </w:p>
    <w:p w14:paraId="580F6BD9" w14:textId="7B9545C8" w:rsidR="005D1812" w:rsidDel="008F686B" w:rsidRDefault="005D1812">
      <w:pPr>
        <w:pStyle w:val="ndicedeilustraes"/>
        <w:tabs>
          <w:tab w:val="right" w:leader="dot" w:pos="9061"/>
        </w:tabs>
        <w:rPr>
          <w:del w:id="425" w:author="Livisghton Kleber" w:date="2019-11-17T01:40:00Z"/>
          <w:noProof/>
        </w:rPr>
      </w:pPr>
      <w:del w:id="426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27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8: Arquitetura de uma Rede Neural MLP. Fonte: encurtador.com.br/lmpY1</w:delText>
        </w:r>
        <w:r w:rsidDel="008F686B">
          <w:rPr>
            <w:noProof/>
            <w:webHidden/>
          </w:rPr>
          <w:tab/>
          <w:delText>24</w:delText>
        </w:r>
      </w:del>
    </w:p>
    <w:p w14:paraId="62A94B02" w14:textId="743C5396" w:rsidR="005D1812" w:rsidDel="008F686B" w:rsidRDefault="005D1812">
      <w:pPr>
        <w:pStyle w:val="ndicedeilustraes"/>
        <w:tabs>
          <w:tab w:val="right" w:leader="dot" w:pos="9061"/>
        </w:tabs>
        <w:rPr>
          <w:del w:id="428" w:author="Livisghton Kleber" w:date="2019-11-17T01:40:00Z"/>
          <w:noProof/>
        </w:rPr>
      </w:pPr>
      <w:del w:id="429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30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9: representação do CP </w:delText>
        </w:r>
        <w:r w:rsidRPr="008F686B" w:rsidDel="008F686B">
          <w:rPr>
            <w:rFonts w:ascii="Times New Roman" w:hAnsi="Times New Roman" w:cs="Times New Roman"/>
            <w:i/>
            <w:iCs/>
            <w:noProof/>
            <w:rPrChange w:id="431" w:author="Livisghton Kleber" w:date="2019-11-17T01:4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Feature.</w:delText>
        </w:r>
        <w:r w:rsidDel="008F686B">
          <w:rPr>
            <w:noProof/>
            <w:webHidden/>
          </w:rPr>
          <w:tab/>
          <w:delText>25</w:delText>
        </w:r>
      </w:del>
    </w:p>
    <w:p w14:paraId="13AF759A" w14:textId="6CBB4B16" w:rsidR="005D1812" w:rsidDel="008F686B" w:rsidRDefault="005D1812">
      <w:pPr>
        <w:pStyle w:val="ndicedeilustraes"/>
        <w:tabs>
          <w:tab w:val="right" w:leader="dot" w:pos="9061"/>
        </w:tabs>
        <w:rPr>
          <w:del w:id="432" w:author="Livisghton Kleber" w:date="2019-11-17T01:40:00Z"/>
          <w:noProof/>
        </w:rPr>
      </w:pPr>
      <w:del w:id="433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34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10 representação do CLP Feature.</w:delText>
        </w:r>
        <w:r w:rsidDel="008F686B">
          <w:rPr>
            <w:noProof/>
            <w:webHidden/>
          </w:rPr>
          <w:tab/>
          <w:delText>26</w:delText>
        </w:r>
      </w:del>
    </w:p>
    <w:p w14:paraId="4D3F61AC" w14:textId="48BAC591" w:rsidR="005D1812" w:rsidDel="008F686B" w:rsidRDefault="005D1812">
      <w:pPr>
        <w:pStyle w:val="ndicedeilustraes"/>
        <w:tabs>
          <w:tab w:val="right" w:leader="dot" w:pos="9061"/>
        </w:tabs>
        <w:rPr>
          <w:del w:id="435" w:author="Livisghton Kleber" w:date="2019-11-17T01:40:00Z"/>
          <w:noProof/>
        </w:rPr>
      </w:pPr>
      <w:del w:id="436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37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11 Representação do CENS </w:delText>
        </w:r>
        <w:r w:rsidRPr="008F686B" w:rsidDel="008F686B">
          <w:rPr>
            <w:rFonts w:ascii="Times New Roman" w:hAnsi="Times New Roman" w:cs="Times New Roman"/>
            <w:i/>
            <w:iCs/>
            <w:noProof/>
            <w:rPrChange w:id="438" w:author="Livisghton Kleber" w:date="2019-11-17T01:4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Feature</w:delText>
        </w:r>
        <w:r w:rsidRPr="008F686B" w:rsidDel="008F686B">
          <w:rPr>
            <w:rFonts w:ascii="Times New Roman" w:hAnsi="Times New Roman" w:cs="Times New Roman"/>
            <w:noProof/>
            <w:rPrChange w:id="439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.</w:delText>
        </w:r>
        <w:r w:rsidDel="008F686B">
          <w:rPr>
            <w:noProof/>
            <w:webHidden/>
          </w:rPr>
          <w:tab/>
          <w:delText>27</w:delText>
        </w:r>
      </w:del>
    </w:p>
    <w:p w14:paraId="1392DD54" w14:textId="533259EC" w:rsidR="005D1812" w:rsidDel="008F686B" w:rsidRDefault="005D1812">
      <w:pPr>
        <w:pStyle w:val="ndicedeilustraes"/>
        <w:tabs>
          <w:tab w:val="right" w:leader="dot" w:pos="9061"/>
        </w:tabs>
        <w:rPr>
          <w:del w:id="440" w:author="Livisghton Kleber" w:date="2019-11-17T01:40:00Z"/>
          <w:noProof/>
        </w:rPr>
      </w:pPr>
      <w:del w:id="441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42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12 Representação do CRP </w:delText>
        </w:r>
        <w:r w:rsidRPr="008F686B" w:rsidDel="008F686B">
          <w:rPr>
            <w:rFonts w:ascii="Times New Roman" w:hAnsi="Times New Roman" w:cs="Times New Roman"/>
            <w:i/>
            <w:iCs/>
            <w:noProof/>
            <w:rPrChange w:id="443" w:author="Livisghton Kleber" w:date="2019-11-17T01:4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Feature</w:delText>
        </w:r>
        <w:r w:rsidRPr="008F686B" w:rsidDel="008F686B">
          <w:rPr>
            <w:rFonts w:ascii="Times New Roman" w:hAnsi="Times New Roman" w:cs="Times New Roman"/>
            <w:noProof/>
            <w:rPrChange w:id="444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.</w:delText>
        </w:r>
        <w:r w:rsidDel="008F686B">
          <w:rPr>
            <w:noProof/>
            <w:webHidden/>
          </w:rPr>
          <w:tab/>
          <w:delText>28</w:delText>
        </w:r>
      </w:del>
    </w:p>
    <w:p w14:paraId="04418AD4" w14:textId="0D4353B5" w:rsidR="005D1812" w:rsidDel="008F686B" w:rsidRDefault="005D1812">
      <w:pPr>
        <w:pStyle w:val="ndicedeilustraes"/>
        <w:tabs>
          <w:tab w:val="right" w:leader="dot" w:pos="9061"/>
        </w:tabs>
        <w:rPr>
          <w:del w:id="445" w:author="Livisghton Kleber" w:date="2019-11-17T01:40:00Z"/>
          <w:noProof/>
        </w:rPr>
      </w:pPr>
      <w:del w:id="446" w:author="Livisghton Kleber" w:date="2019-11-17T01:40:00Z">
        <w:r w:rsidRPr="008F686B" w:rsidDel="008F686B">
          <w:rPr>
            <w:rFonts w:ascii="Times New Roman" w:hAnsi="Times New Roman" w:cs="Times New Roman"/>
            <w:noProof/>
            <w:rPrChange w:id="447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13 Representação do CISP </w:delText>
        </w:r>
        <w:r w:rsidRPr="008F686B" w:rsidDel="008F686B">
          <w:rPr>
            <w:rFonts w:ascii="Times New Roman" w:hAnsi="Times New Roman" w:cs="Times New Roman"/>
            <w:i/>
            <w:iCs/>
            <w:noProof/>
            <w:rPrChange w:id="448" w:author="Livisghton Kleber" w:date="2019-11-17T01:4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Feature</w:delText>
        </w:r>
        <w:r w:rsidRPr="008F686B" w:rsidDel="008F686B">
          <w:rPr>
            <w:rFonts w:ascii="Times New Roman" w:hAnsi="Times New Roman" w:cs="Times New Roman"/>
            <w:noProof/>
            <w:rPrChange w:id="449" w:author="Livisghton Kleber" w:date="2019-11-17T01:4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.</w:delText>
        </w:r>
        <w:r w:rsidDel="008F686B">
          <w:rPr>
            <w:noProof/>
            <w:webHidden/>
          </w:rPr>
          <w:tab/>
          <w:delText>28</w:delText>
        </w:r>
      </w:del>
    </w:p>
    <w:p w14:paraId="38496793" w14:textId="28778035" w:rsidR="003638D3" w:rsidRDefault="003638D3" w:rsidP="004F4069">
      <w:pPr>
        <w:tabs>
          <w:tab w:val="left" w:pos="3431"/>
        </w:tabs>
        <w:pPrChange w:id="450" w:author="Livisghton Kleber" w:date="2019-11-17T22:36:00Z">
          <w:pPr/>
        </w:pPrChange>
      </w:pPr>
      <w:r>
        <w:fldChar w:fldCharType="end"/>
      </w:r>
      <w:ins w:id="451" w:author="Livisghton Kleber" w:date="2019-11-17T22:36:00Z">
        <w:r w:rsidR="004F4069">
          <w:tab/>
        </w:r>
      </w:ins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41613C41" w14:textId="6AA65CB1" w:rsidR="00992912" w:rsidRDefault="003638D3">
      <w:pPr>
        <w:pStyle w:val="ndicedeilustraes"/>
        <w:tabs>
          <w:tab w:val="right" w:leader="dot" w:pos="9061"/>
        </w:tabs>
        <w:rPr>
          <w:ins w:id="452" w:author="Livisghton Kleber" w:date="2019-11-17T16:48:00Z"/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ins w:id="453" w:author="Livisghton Kleber" w:date="2019-11-17T16:48:00Z">
        <w:r w:rsidR="00992912" w:rsidRPr="00453709">
          <w:rPr>
            <w:rStyle w:val="Hyperlink"/>
            <w:noProof/>
          </w:rPr>
          <w:fldChar w:fldCharType="begin"/>
        </w:r>
        <w:r w:rsidR="00992912" w:rsidRPr="00453709">
          <w:rPr>
            <w:rStyle w:val="Hyperlink"/>
            <w:noProof/>
          </w:rPr>
          <w:instrText xml:space="preserve"> </w:instrText>
        </w:r>
        <w:r w:rsidR="00992912">
          <w:rPr>
            <w:noProof/>
          </w:rPr>
          <w:instrText>HYPERLINK \l "_Toc24901771"</w:instrText>
        </w:r>
        <w:r w:rsidR="00992912" w:rsidRPr="00453709">
          <w:rPr>
            <w:rStyle w:val="Hyperlink"/>
            <w:noProof/>
          </w:rPr>
          <w:instrText xml:space="preserve"> </w:instrText>
        </w:r>
        <w:r w:rsidR="00992912" w:rsidRPr="00453709">
          <w:rPr>
            <w:rStyle w:val="Hyperlink"/>
            <w:noProof/>
          </w:rPr>
        </w:r>
        <w:r w:rsidR="00992912" w:rsidRPr="00453709">
          <w:rPr>
            <w:rStyle w:val="Hyperlink"/>
            <w:noProof/>
          </w:rPr>
          <w:fldChar w:fldCharType="separate"/>
        </w:r>
        <w:r w:rsidR="00992912" w:rsidRPr="00453709">
          <w:rPr>
            <w:rStyle w:val="Hyperlink"/>
            <w:rFonts w:ascii="Times New Roman" w:hAnsi="Times New Roman" w:cs="Times New Roman"/>
            <w:noProof/>
          </w:rPr>
          <w:t>Tabela 1: Número de ocorrência de acordes dentro dos arquivos .lab.</w:t>
        </w:r>
        <w:r w:rsidR="00992912">
          <w:rPr>
            <w:noProof/>
            <w:webHidden/>
          </w:rPr>
          <w:tab/>
        </w:r>
        <w:r w:rsidR="00992912">
          <w:rPr>
            <w:noProof/>
            <w:webHidden/>
          </w:rPr>
          <w:fldChar w:fldCharType="begin"/>
        </w:r>
        <w:r w:rsidR="00992912">
          <w:rPr>
            <w:noProof/>
            <w:webHidden/>
          </w:rPr>
          <w:instrText xml:space="preserve"> PAGEREF _Toc24901771 \h </w:instrText>
        </w:r>
        <w:r w:rsidR="00992912">
          <w:rPr>
            <w:noProof/>
            <w:webHidden/>
          </w:rPr>
        </w:r>
      </w:ins>
      <w:r w:rsidR="00992912">
        <w:rPr>
          <w:noProof/>
          <w:webHidden/>
        </w:rPr>
        <w:fldChar w:fldCharType="separate"/>
      </w:r>
      <w:ins w:id="454" w:author="Livisghton Kleber" w:date="2019-11-17T16:48:00Z">
        <w:r w:rsidR="00992912">
          <w:rPr>
            <w:noProof/>
            <w:webHidden/>
          </w:rPr>
          <w:t>32</w:t>
        </w:r>
        <w:r w:rsidR="00992912">
          <w:rPr>
            <w:noProof/>
            <w:webHidden/>
          </w:rPr>
          <w:fldChar w:fldCharType="end"/>
        </w:r>
        <w:r w:rsidR="00992912" w:rsidRPr="00453709">
          <w:rPr>
            <w:rStyle w:val="Hyperlink"/>
            <w:noProof/>
          </w:rPr>
          <w:fldChar w:fldCharType="end"/>
        </w:r>
      </w:ins>
    </w:p>
    <w:p w14:paraId="4A517210" w14:textId="4CD63FFC" w:rsidR="00992912" w:rsidRDefault="00992912">
      <w:pPr>
        <w:pStyle w:val="ndicedeilustraes"/>
        <w:tabs>
          <w:tab w:val="right" w:leader="dot" w:pos="9061"/>
        </w:tabs>
        <w:rPr>
          <w:ins w:id="455" w:author="Livisghton Kleber" w:date="2019-11-17T16:48:00Z"/>
          <w:noProof/>
        </w:rPr>
      </w:pPr>
      <w:ins w:id="456" w:author="Livisghton Kleber" w:date="2019-11-17T16:48:00Z">
        <w:r w:rsidRPr="00453709">
          <w:rPr>
            <w:rStyle w:val="Hyperlink"/>
            <w:noProof/>
          </w:rPr>
          <w:fldChar w:fldCharType="begin"/>
        </w:r>
        <w:r w:rsidRPr="00453709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"_Toc24901772"</w:instrText>
        </w:r>
        <w:r w:rsidRPr="00453709">
          <w:rPr>
            <w:rStyle w:val="Hyperlink"/>
            <w:noProof/>
          </w:rPr>
          <w:instrText xml:space="preserve"> </w:instrText>
        </w:r>
        <w:r w:rsidRPr="00453709">
          <w:rPr>
            <w:rStyle w:val="Hyperlink"/>
            <w:noProof/>
          </w:rPr>
        </w:r>
        <w:r w:rsidRPr="00453709">
          <w:rPr>
            <w:rStyle w:val="Hyperlink"/>
            <w:noProof/>
          </w:rPr>
          <w:fldChar w:fldCharType="separate"/>
        </w:r>
        <w:r w:rsidRPr="00453709">
          <w:rPr>
            <w:rStyle w:val="Hyperlink"/>
            <w:rFonts w:ascii="Times New Roman" w:hAnsi="Times New Roman" w:cs="Times New Roman"/>
            <w:noProof/>
          </w:rPr>
          <w:t xml:space="preserve">Tabela 2: Resultado do classificador MLP para cada </w:t>
        </w:r>
        <w:r w:rsidRPr="00453709">
          <w:rPr>
            <w:rStyle w:val="Hyperlink"/>
            <w:rFonts w:ascii="Times New Roman" w:hAnsi="Times New Roman" w:cs="Times New Roman"/>
            <w:i/>
            <w:iCs/>
            <w:noProof/>
          </w:rPr>
          <w:t>chormagram</w:t>
        </w:r>
        <w:r w:rsidRPr="00453709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_Toc24901772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7" w:author="Livisghton Kleber" w:date="2019-11-17T16:48:00Z"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  <w:r w:rsidRPr="00453709">
          <w:rPr>
            <w:rStyle w:val="Hyperlink"/>
            <w:noProof/>
          </w:rPr>
          <w:fldChar w:fldCharType="end"/>
        </w:r>
      </w:ins>
    </w:p>
    <w:p w14:paraId="60BE261E" w14:textId="3191B198" w:rsidR="003638D3" w:rsidRDefault="00687C92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del w:id="458" w:author="Livisghton Kleber" w:date="2019-11-17T01:40:00Z">
        <w:r w:rsidDel="008F686B">
          <w:rPr>
            <w:rFonts w:eastAsia="Times New Roman"/>
            <w:b/>
            <w:bCs/>
            <w:noProof/>
          </w:rPr>
          <w:delText>Nenhuma entrada de índice de ilustrações foi encontrada.</w:delText>
        </w:r>
      </w:del>
      <w:r w:rsidR="003638D3"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5BBEC73D" w:rsidR="00B7129D" w:rsidRPr="009C2F12" w:rsidRDefault="007D392C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LISTA</w:t>
      </w: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59" w:author="Livisghton Kleber" w:date="2019-11-17T01:42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413"/>
        <w:gridCol w:w="2523"/>
        <w:gridCol w:w="4194"/>
        <w:tblGridChange w:id="460">
          <w:tblGrid>
            <w:gridCol w:w="1413"/>
            <w:gridCol w:w="538"/>
            <w:gridCol w:w="1985"/>
            <w:gridCol w:w="4194"/>
            <w:gridCol w:w="200"/>
            <w:gridCol w:w="6379"/>
          </w:tblGrid>
        </w:tblGridChange>
      </w:tblGrid>
      <w:tr w:rsidR="00D97BEB" w:rsidRPr="009C2F12" w14:paraId="0C2E5B75" w14:textId="77777777" w:rsidTr="00D97BEB">
        <w:tc>
          <w:tcPr>
            <w:tcW w:w="1413" w:type="dxa"/>
            <w:vAlign w:val="center"/>
            <w:tcPrChange w:id="461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4D62C227" w14:textId="77777777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2523" w:type="dxa"/>
            <w:tcPrChange w:id="462" w:author="Livisghton Kleber" w:date="2019-11-17T01:42:00Z">
              <w:tcPr>
                <w:tcW w:w="6379" w:type="dxa"/>
                <w:gridSpan w:val="3"/>
              </w:tcPr>
            </w:tcPrChange>
          </w:tcPr>
          <w:p w14:paraId="6741CC9B" w14:textId="77777777" w:rsidR="00D97BEB" w:rsidRPr="009C2F12" w:rsidRDefault="00D97BEB" w:rsidP="00D97BEB">
            <w:pPr>
              <w:spacing w:line="360" w:lineRule="auto"/>
              <w:ind w:left="31"/>
              <w:rPr>
                <w:ins w:id="463" w:author="Livisghton Kleber" w:date="2019-11-17T01:41:00Z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64" w:author="Livisghton Kleber" w:date="2019-11-17T01:42:00Z">
              <w:tcPr>
                <w:tcW w:w="6379" w:type="dxa"/>
                <w:vAlign w:val="center"/>
              </w:tcPr>
            </w:tcPrChange>
          </w:tcPr>
          <w:p w14:paraId="60BF2317" w14:textId="5E0E578E" w:rsidR="00D97BEB" w:rsidRPr="009C2F12" w:rsidRDefault="00D97BEB" w:rsidP="00D97BEB">
            <w:pPr>
              <w:spacing w:line="360" w:lineRule="auto"/>
              <w:ind w:left="3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pPrChange w:id="465" w:author="Livisghton Kleber" w:date="2019-11-17T01:41:00Z">
                <w:pPr>
                  <w:spacing w:line="360" w:lineRule="auto"/>
                </w:pPr>
              </w:pPrChange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</w:tr>
      <w:tr w:rsidR="00D97BEB" w:rsidRPr="009C2F12" w14:paraId="30A4A210" w14:textId="77777777" w:rsidTr="00D97BEB">
        <w:tc>
          <w:tcPr>
            <w:tcW w:w="1413" w:type="dxa"/>
            <w:vAlign w:val="center"/>
            <w:tcPrChange w:id="466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69775F82" w14:textId="771D6474" w:rsidR="00D97BEB" w:rsidRPr="009C2F12" w:rsidRDefault="00D97BEB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23" w:type="dxa"/>
            <w:tcPrChange w:id="467" w:author="Livisghton Kleber" w:date="2019-11-17T01:42:00Z">
              <w:tcPr>
                <w:tcW w:w="6379" w:type="dxa"/>
                <w:gridSpan w:val="3"/>
              </w:tcPr>
            </w:tcPrChange>
          </w:tcPr>
          <w:p w14:paraId="324A4FD7" w14:textId="77777777" w:rsidR="00D97BEB" w:rsidRDefault="00D97BEB" w:rsidP="00A64B54">
            <w:pPr>
              <w:spacing w:line="360" w:lineRule="auto"/>
              <w:rPr>
                <w:ins w:id="468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69" w:author="Livisghton Kleber" w:date="2019-11-17T01:42:00Z">
              <w:tcPr>
                <w:tcW w:w="6379" w:type="dxa"/>
                <w:vAlign w:val="center"/>
              </w:tcPr>
            </w:tcPrChange>
          </w:tcPr>
          <w:p w14:paraId="2397ED6C" w14:textId="57A73EDE" w:rsidR="00D97BEB" w:rsidRPr="009C2F12" w:rsidRDefault="00595FE0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ins w:id="470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</w:tr>
      <w:tr w:rsidR="00D97BEB" w:rsidRPr="009C2F12" w14:paraId="5823DDED" w14:textId="77777777" w:rsidTr="00D97BEB">
        <w:tc>
          <w:tcPr>
            <w:tcW w:w="1413" w:type="dxa"/>
            <w:vAlign w:val="center"/>
            <w:tcPrChange w:id="471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36EA05B9" w14:textId="4B1607F9" w:rsidR="00D97BEB" w:rsidRPr="009C2F12" w:rsidRDefault="00D97BEB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523" w:type="dxa"/>
            <w:tcPrChange w:id="472" w:author="Livisghton Kleber" w:date="2019-11-17T01:42:00Z">
              <w:tcPr>
                <w:tcW w:w="6379" w:type="dxa"/>
                <w:gridSpan w:val="3"/>
              </w:tcPr>
            </w:tcPrChange>
          </w:tcPr>
          <w:p w14:paraId="73A4B663" w14:textId="77777777" w:rsidR="00D97BEB" w:rsidRDefault="00D97BEB" w:rsidP="00E00367">
            <w:pPr>
              <w:spacing w:line="360" w:lineRule="auto"/>
              <w:rPr>
                <w:ins w:id="473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74" w:author="Livisghton Kleber" w:date="2019-11-17T01:42:00Z">
              <w:tcPr>
                <w:tcW w:w="6379" w:type="dxa"/>
                <w:vAlign w:val="center"/>
              </w:tcPr>
            </w:tcPrChange>
          </w:tcPr>
          <w:p w14:paraId="4AEA4FBD" w14:textId="4672B746" w:rsidR="00D97BEB" w:rsidRPr="009C2F12" w:rsidRDefault="00595FE0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ins w:id="475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</w:tr>
      <w:tr w:rsidR="00D97BEB" w:rsidRPr="009C2F12" w14:paraId="2D452390" w14:textId="77777777" w:rsidTr="00D97BEB">
        <w:tc>
          <w:tcPr>
            <w:tcW w:w="1413" w:type="dxa"/>
            <w:vAlign w:val="center"/>
            <w:tcPrChange w:id="476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7305A8E2" w14:textId="5FDB8C95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523" w:type="dxa"/>
            <w:tcPrChange w:id="477" w:author="Livisghton Kleber" w:date="2019-11-17T01:42:00Z">
              <w:tcPr>
                <w:tcW w:w="6379" w:type="dxa"/>
                <w:gridSpan w:val="3"/>
              </w:tcPr>
            </w:tcPrChange>
          </w:tcPr>
          <w:p w14:paraId="447A2067" w14:textId="77777777" w:rsidR="00D97BEB" w:rsidRDefault="00D97BEB" w:rsidP="009C316F">
            <w:pPr>
              <w:spacing w:line="360" w:lineRule="auto"/>
              <w:rPr>
                <w:ins w:id="478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79" w:author="Livisghton Kleber" w:date="2019-11-17T01:42:00Z">
              <w:tcPr>
                <w:tcW w:w="6379" w:type="dxa"/>
                <w:vAlign w:val="center"/>
              </w:tcPr>
            </w:tcPrChange>
          </w:tcPr>
          <w:p w14:paraId="3B2CD37F" w14:textId="39EDD32B" w:rsidR="00D97BEB" w:rsidRPr="009C2F12" w:rsidRDefault="00595FE0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ins w:id="480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</w:tr>
      <w:tr w:rsidR="00D97BEB" w:rsidRPr="009C2F12" w14:paraId="0F827F19" w14:textId="77777777" w:rsidTr="00D97BEB">
        <w:tc>
          <w:tcPr>
            <w:tcW w:w="1413" w:type="dxa"/>
            <w:vAlign w:val="center"/>
            <w:tcPrChange w:id="481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5072083B" w14:textId="7CFFA54A" w:rsidR="00D97BEB" w:rsidRPr="009C2F12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523" w:type="dxa"/>
            <w:tcPrChange w:id="482" w:author="Livisghton Kleber" w:date="2019-11-17T01:42:00Z">
              <w:tcPr>
                <w:tcW w:w="6379" w:type="dxa"/>
                <w:gridSpan w:val="3"/>
              </w:tcPr>
            </w:tcPrChange>
          </w:tcPr>
          <w:p w14:paraId="7531F516" w14:textId="77777777" w:rsidR="00D97BEB" w:rsidRDefault="00D97BEB" w:rsidP="009C316F">
            <w:pPr>
              <w:spacing w:line="360" w:lineRule="auto"/>
              <w:rPr>
                <w:ins w:id="483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84" w:author="Livisghton Kleber" w:date="2019-11-17T01:42:00Z">
              <w:tcPr>
                <w:tcW w:w="6379" w:type="dxa"/>
                <w:vAlign w:val="center"/>
              </w:tcPr>
            </w:tcPrChange>
          </w:tcPr>
          <w:p w14:paraId="41B28CC3" w14:textId="73CAF12F" w:rsidR="00D97BEB" w:rsidRPr="009C2F12" w:rsidRDefault="00595FE0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ins w:id="485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</w:tr>
      <w:tr w:rsidR="00D97BEB" w:rsidRPr="009C2F12" w14:paraId="49932BE0" w14:textId="77777777" w:rsidTr="00D97BEB">
        <w:tc>
          <w:tcPr>
            <w:tcW w:w="1413" w:type="dxa"/>
            <w:vAlign w:val="center"/>
            <w:tcPrChange w:id="486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5AA103EB" w14:textId="2E070173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523" w:type="dxa"/>
            <w:tcPrChange w:id="487" w:author="Livisghton Kleber" w:date="2019-11-17T01:42:00Z">
              <w:tcPr>
                <w:tcW w:w="6379" w:type="dxa"/>
                <w:gridSpan w:val="3"/>
              </w:tcPr>
            </w:tcPrChange>
          </w:tcPr>
          <w:p w14:paraId="08C1D29D" w14:textId="77777777" w:rsidR="00D97BEB" w:rsidRDefault="00D97BEB" w:rsidP="009C316F">
            <w:pPr>
              <w:spacing w:line="360" w:lineRule="auto"/>
              <w:rPr>
                <w:ins w:id="488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89" w:author="Livisghton Kleber" w:date="2019-11-17T01:42:00Z">
              <w:tcPr>
                <w:tcW w:w="6379" w:type="dxa"/>
                <w:vAlign w:val="center"/>
              </w:tcPr>
            </w:tcPrChange>
          </w:tcPr>
          <w:p w14:paraId="6E2044AE" w14:textId="4B938CBD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ins w:id="490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</w:tr>
      <w:tr w:rsidR="00D97BEB" w:rsidRPr="009C2F12" w14:paraId="1BB6C2BD" w14:textId="77777777" w:rsidTr="00D97BEB">
        <w:tc>
          <w:tcPr>
            <w:tcW w:w="1413" w:type="dxa"/>
            <w:vAlign w:val="center"/>
            <w:tcPrChange w:id="491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017432B6" w14:textId="0C6712E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523" w:type="dxa"/>
            <w:tcPrChange w:id="492" w:author="Livisghton Kleber" w:date="2019-11-17T01:42:00Z">
              <w:tcPr>
                <w:tcW w:w="6379" w:type="dxa"/>
                <w:gridSpan w:val="3"/>
              </w:tcPr>
            </w:tcPrChange>
          </w:tcPr>
          <w:p w14:paraId="7C4E9C14" w14:textId="77777777" w:rsidR="00D97BEB" w:rsidRDefault="00D97BEB" w:rsidP="009C316F">
            <w:pPr>
              <w:spacing w:line="360" w:lineRule="auto"/>
              <w:rPr>
                <w:ins w:id="493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94" w:author="Livisghton Kleber" w:date="2019-11-17T01:42:00Z">
              <w:tcPr>
                <w:tcW w:w="6379" w:type="dxa"/>
                <w:vAlign w:val="center"/>
              </w:tcPr>
            </w:tcPrChange>
          </w:tcPr>
          <w:p w14:paraId="61CA131B" w14:textId="768B0174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ins w:id="495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</w:tr>
      <w:tr w:rsidR="00D97BEB" w:rsidRPr="009C2F12" w14:paraId="7B366C69" w14:textId="77777777" w:rsidTr="00D97BEB">
        <w:tc>
          <w:tcPr>
            <w:tcW w:w="1413" w:type="dxa"/>
            <w:vAlign w:val="center"/>
            <w:tcPrChange w:id="496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3827562A" w14:textId="3F9B9C23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523" w:type="dxa"/>
            <w:tcPrChange w:id="497" w:author="Livisghton Kleber" w:date="2019-11-17T01:42:00Z">
              <w:tcPr>
                <w:tcW w:w="6379" w:type="dxa"/>
                <w:gridSpan w:val="3"/>
              </w:tcPr>
            </w:tcPrChange>
          </w:tcPr>
          <w:p w14:paraId="584DB983" w14:textId="77777777" w:rsidR="00D97BEB" w:rsidRDefault="00D97BEB" w:rsidP="009C316F">
            <w:pPr>
              <w:spacing w:line="360" w:lineRule="auto"/>
              <w:rPr>
                <w:ins w:id="498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499" w:author="Livisghton Kleber" w:date="2019-11-17T01:42:00Z">
              <w:tcPr>
                <w:tcW w:w="6379" w:type="dxa"/>
                <w:vAlign w:val="center"/>
              </w:tcPr>
            </w:tcPrChange>
          </w:tcPr>
          <w:p w14:paraId="582168A4" w14:textId="4DC3B454" w:rsidR="00D97BEB" w:rsidRDefault="00595FE0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ins w:id="500" w:author="Livisghton Kleber" w:date="2019-11-17T22:37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 xml:space="preserve">Acorde de </w:t>
              </w:r>
            </w:ins>
            <w:proofErr w:type="spellStart"/>
            <w:r w:rsidR="00D97BE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  <w:proofErr w:type="spellEnd"/>
          </w:p>
        </w:tc>
      </w:tr>
      <w:tr w:rsidR="00F17D84" w:rsidRPr="009C2F12" w14:paraId="7952D776" w14:textId="77777777" w:rsidTr="00D97BEB">
        <w:trPr>
          <w:ins w:id="501" w:author="Livisghton Kleber" w:date="2019-11-17T01:42:00Z"/>
        </w:trPr>
        <w:tc>
          <w:tcPr>
            <w:tcW w:w="1413" w:type="dxa"/>
            <w:vAlign w:val="center"/>
          </w:tcPr>
          <w:p w14:paraId="53578ACB" w14:textId="6C8DFADC" w:rsidR="00F17D84" w:rsidRDefault="00F17D84" w:rsidP="009C316F">
            <w:pPr>
              <w:spacing w:line="360" w:lineRule="auto"/>
              <w:rPr>
                <w:ins w:id="502" w:author="Livisghton Kleber" w:date="2019-11-17T01:42:00Z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ins w:id="503" w:author="Livisghton Kleber" w:date="2019-11-17T01:42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N</w:t>
              </w:r>
            </w:ins>
          </w:p>
        </w:tc>
        <w:tc>
          <w:tcPr>
            <w:tcW w:w="2523" w:type="dxa"/>
          </w:tcPr>
          <w:p w14:paraId="607472AC" w14:textId="77777777" w:rsidR="00F17D84" w:rsidRDefault="00F17D84" w:rsidP="009C316F">
            <w:pPr>
              <w:spacing w:line="360" w:lineRule="auto"/>
              <w:rPr>
                <w:ins w:id="504" w:author="Livisghton Kleber" w:date="2019-11-17T01:42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6E602405" w14:textId="1CB84266" w:rsidR="00F17D84" w:rsidRDefault="00F17D84" w:rsidP="009C316F">
            <w:pPr>
              <w:spacing w:line="360" w:lineRule="auto"/>
              <w:rPr>
                <w:ins w:id="505" w:author="Livisghton Kleber" w:date="2019-11-17T01:42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ins w:id="506" w:author="Livisghton Kleber" w:date="2019-11-17T01:43:00Z">
              <w: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t>Silêncio</w:t>
              </w:r>
            </w:ins>
          </w:p>
        </w:tc>
      </w:tr>
      <w:tr w:rsidR="00D97BEB" w:rsidRPr="009C2F12" w14:paraId="40F9B298" w14:textId="77777777" w:rsidTr="00D97BEB">
        <w:tc>
          <w:tcPr>
            <w:tcW w:w="1413" w:type="dxa"/>
            <w:vAlign w:val="center"/>
            <w:tcPrChange w:id="507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58194B9D" w14:textId="46BEF95F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 ou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maj</w:t>
            </w:r>
            <w:proofErr w:type="spellEnd"/>
          </w:p>
        </w:tc>
        <w:tc>
          <w:tcPr>
            <w:tcW w:w="2523" w:type="dxa"/>
            <w:tcPrChange w:id="508" w:author="Livisghton Kleber" w:date="2019-11-17T01:42:00Z">
              <w:tcPr>
                <w:tcW w:w="6379" w:type="dxa"/>
                <w:gridSpan w:val="3"/>
              </w:tcPr>
            </w:tcPrChange>
          </w:tcPr>
          <w:p w14:paraId="0828A238" w14:textId="77777777" w:rsidR="00D97BEB" w:rsidRDefault="00D97BEB" w:rsidP="009C316F">
            <w:pPr>
              <w:spacing w:line="360" w:lineRule="auto"/>
              <w:rPr>
                <w:ins w:id="509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510" w:author="Livisghton Kleber" w:date="2019-11-17T01:42:00Z">
              <w:tcPr>
                <w:tcW w:w="6379" w:type="dxa"/>
                <w:vAlign w:val="center"/>
              </w:tcPr>
            </w:tcPrChange>
          </w:tcPr>
          <w:p w14:paraId="5D769DED" w14:textId="38D2C050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</w:tr>
      <w:tr w:rsidR="00D97BEB" w:rsidRPr="009C2F12" w14:paraId="28953664" w14:textId="77777777" w:rsidTr="00D97BEB">
        <w:tc>
          <w:tcPr>
            <w:tcW w:w="1413" w:type="dxa"/>
            <w:vAlign w:val="center"/>
            <w:tcPrChange w:id="511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5BC11663" w14:textId="0B4F2BA9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523" w:type="dxa"/>
            <w:tcPrChange w:id="512" w:author="Livisghton Kleber" w:date="2019-11-17T01:42:00Z">
              <w:tcPr>
                <w:tcW w:w="6379" w:type="dxa"/>
                <w:gridSpan w:val="3"/>
              </w:tcPr>
            </w:tcPrChange>
          </w:tcPr>
          <w:p w14:paraId="59FD08BC" w14:textId="77777777" w:rsidR="00D97BEB" w:rsidRDefault="00D97BEB" w:rsidP="009C316F">
            <w:pPr>
              <w:spacing w:line="360" w:lineRule="auto"/>
              <w:rPr>
                <w:ins w:id="513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514" w:author="Livisghton Kleber" w:date="2019-11-17T01:42:00Z">
              <w:tcPr>
                <w:tcW w:w="6379" w:type="dxa"/>
                <w:vAlign w:val="center"/>
              </w:tcPr>
            </w:tcPrChange>
          </w:tcPr>
          <w:p w14:paraId="1984B392" w14:textId="19E3FA10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</w:tr>
      <w:tr w:rsidR="00D97BEB" w:rsidRPr="009C2F12" w14:paraId="6A58D535" w14:textId="77777777" w:rsidTr="00D97BEB">
        <w:tc>
          <w:tcPr>
            <w:tcW w:w="1413" w:type="dxa"/>
            <w:vAlign w:val="center"/>
            <w:tcPrChange w:id="515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7FFD4A67" w14:textId="47C5C84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dim</w:t>
            </w:r>
            <w:proofErr w:type="spellEnd"/>
          </w:p>
        </w:tc>
        <w:tc>
          <w:tcPr>
            <w:tcW w:w="2523" w:type="dxa"/>
            <w:tcPrChange w:id="516" w:author="Livisghton Kleber" w:date="2019-11-17T01:42:00Z">
              <w:tcPr>
                <w:tcW w:w="6379" w:type="dxa"/>
                <w:gridSpan w:val="3"/>
              </w:tcPr>
            </w:tcPrChange>
          </w:tcPr>
          <w:p w14:paraId="7F6D7B01" w14:textId="77777777" w:rsidR="00D97BEB" w:rsidRDefault="00D97BEB" w:rsidP="009C316F">
            <w:pPr>
              <w:spacing w:line="360" w:lineRule="auto"/>
              <w:rPr>
                <w:ins w:id="517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518" w:author="Livisghton Kleber" w:date="2019-11-17T01:42:00Z">
              <w:tcPr>
                <w:tcW w:w="6379" w:type="dxa"/>
                <w:vAlign w:val="center"/>
              </w:tcPr>
            </w:tcPrChange>
          </w:tcPr>
          <w:p w14:paraId="331C3C68" w14:textId="5B44F4BA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</w:tr>
      <w:tr w:rsidR="00D97BEB" w:rsidRPr="009C2F12" w14:paraId="7E2E7740" w14:textId="77777777" w:rsidTr="00D97BEB">
        <w:tc>
          <w:tcPr>
            <w:tcW w:w="1413" w:type="dxa"/>
            <w:vAlign w:val="center"/>
            <w:tcPrChange w:id="519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344A907D" w14:textId="57A1C869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2523" w:type="dxa"/>
            <w:tcPrChange w:id="520" w:author="Livisghton Kleber" w:date="2019-11-17T01:42:00Z">
              <w:tcPr>
                <w:tcW w:w="6379" w:type="dxa"/>
                <w:gridSpan w:val="3"/>
              </w:tcPr>
            </w:tcPrChange>
          </w:tcPr>
          <w:p w14:paraId="05A5CC35" w14:textId="77777777" w:rsidR="00D97BEB" w:rsidRDefault="00D97BEB" w:rsidP="009C316F">
            <w:pPr>
              <w:spacing w:line="360" w:lineRule="auto"/>
              <w:rPr>
                <w:ins w:id="521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522" w:author="Livisghton Kleber" w:date="2019-11-17T01:42:00Z">
              <w:tcPr>
                <w:tcW w:w="6379" w:type="dxa"/>
                <w:vAlign w:val="center"/>
              </w:tcPr>
            </w:tcPrChange>
          </w:tcPr>
          <w:p w14:paraId="2B95CE8C" w14:textId="2614C3BC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</w:tr>
      <w:tr w:rsidR="00D97BEB" w:rsidRPr="009C2F12" w14:paraId="3D45F8FE" w14:textId="77777777" w:rsidTr="00D97BEB">
        <w:tc>
          <w:tcPr>
            <w:tcW w:w="1413" w:type="dxa"/>
            <w:vAlign w:val="center"/>
            <w:tcPrChange w:id="523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10E19DD4" w14:textId="23BD07FC" w:rsidR="00D97BEB" w:rsidRDefault="00C53F2F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ins w:id="524" w:author="Livisghton Kleber" w:date="2019-11-17T01:43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b</w:t>
              </w:r>
            </w:ins>
            <w:del w:id="525" w:author="Livisghton Kleber" w:date="2019-11-17T01:43:00Z">
              <w:r w:rsidR="00D97BEB" w:rsidDel="00C53F2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delText>B</w:delText>
              </w:r>
            </w:del>
          </w:p>
        </w:tc>
        <w:tc>
          <w:tcPr>
            <w:tcW w:w="2523" w:type="dxa"/>
            <w:tcPrChange w:id="526" w:author="Livisghton Kleber" w:date="2019-11-17T01:42:00Z">
              <w:tcPr>
                <w:tcW w:w="6379" w:type="dxa"/>
                <w:gridSpan w:val="3"/>
              </w:tcPr>
            </w:tcPrChange>
          </w:tcPr>
          <w:p w14:paraId="0B458911" w14:textId="77777777" w:rsidR="00D97BEB" w:rsidRDefault="00D97BEB" w:rsidP="009C316F">
            <w:pPr>
              <w:spacing w:line="360" w:lineRule="auto"/>
              <w:rPr>
                <w:ins w:id="527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528" w:author="Livisghton Kleber" w:date="2019-11-17T01:42:00Z">
              <w:tcPr>
                <w:tcW w:w="6379" w:type="dxa"/>
                <w:vAlign w:val="center"/>
              </w:tcPr>
            </w:tcPrChange>
          </w:tcPr>
          <w:p w14:paraId="3A707FFE" w14:textId="4497B69D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</w:tr>
      <w:tr w:rsidR="00D97BEB" w:rsidRPr="009C2F12" w14:paraId="456E698B" w14:textId="77777777" w:rsidTr="00D97BEB">
        <w:tc>
          <w:tcPr>
            <w:tcW w:w="1413" w:type="dxa"/>
            <w:vAlign w:val="center"/>
            <w:tcPrChange w:id="529" w:author="Livisghton Kleber" w:date="2019-11-17T01:42:00Z">
              <w:tcPr>
                <w:tcW w:w="1951" w:type="dxa"/>
                <w:gridSpan w:val="2"/>
                <w:vAlign w:val="center"/>
              </w:tcPr>
            </w:tcPrChange>
          </w:tcPr>
          <w:p w14:paraId="238B043E" w14:textId="569B622D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2523" w:type="dxa"/>
            <w:tcPrChange w:id="530" w:author="Livisghton Kleber" w:date="2019-11-17T01:42:00Z">
              <w:tcPr>
                <w:tcW w:w="6379" w:type="dxa"/>
                <w:gridSpan w:val="3"/>
              </w:tcPr>
            </w:tcPrChange>
          </w:tcPr>
          <w:p w14:paraId="1C98CBE2" w14:textId="77777777" w:rsidR="00D97BEB" w:rsidRDefault="00D97BEB" w:rsidP="009C316F">
            <w:pPr>
              <w:spacing w:line="360" w:lineRule="auto"/>
              <w:rPr>
                <w:ins w:id="531" w:author="Livisghton Kleber" w:date="2019-11-17T01:41:00Z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194" w:type="dxa"/>
            <w:vAlign w:val="center"/>
            <w:tcPrChange w:id="532" w:author="Livisghton Kleber" w:date="2019-11-17T01:42:00Z">
              <w:tcPr>
                <w:tcW w:w="6379" w:type="dxa"/>
                <w:vAlign w:val="center"/>
              </w:tcPr>
            </w:tcPrChange>
          </w:tcPr>
          <w:p w14:paraId="272E8E53" w14:textId="05A81776" w:rsidR="00D97BEB" w:rsidRDefault="00D97BE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533" w:name="_Toc24929216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533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5EA0BC19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ins w:id="534" w:author="Livisghton Kleber" w:date="2019-11-17T03:01:00Z">
        <w:r w:rsidR="009306B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306BF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_Ref24852078 \r \h </w:instrText>
        </w:r>
        <w:r w:rsidR="009306BF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9306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535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[1]</w:t>
        </w:r>
      </w:ins>
      <w:ins w:id="536" w:author="Livisghton Kleber" w:date="2019-11-17T03:01:00Z">
        <w:r w:rsidR="009306BF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customXmlDelRangeStart w:id="537" w:author="Livisghton Kleber" w:date="2019-11-17T03:01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Content>
          <w:customXmlDelRangeEnd w:id="537"/>
          <w:del w:id="538" w:author="Livisghton Kleber" w:date="2019-11-17T03:01:00Z">
            <w:r w:rsidR="004A299A" w:rsidDel="00930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4A299A" w:rsidDel="00930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wik19 \l 1046 </w:delInstrText>
            </w:r>
            <w:r w:rsidR="004A299A" w:rsidDel="00930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5D1812" w:rsidRPr="007C26B5" w:rsidDel="009306BF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(1)</w:delText>
            </w:r>
            <w:r w:rsidR="004A299A" w:rsidDel="009306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39" w:author="Livisghton Kleber" w:date="2019-11-17T03:01:00Z"/>
        </w:sdtContent>
      </w:sdt>
      <w:customXmlDelRangeEnd w:id="539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ins w:id="540" w:author="Livisghton Kleber" w:date="2019-11-17T16:30:00Z">
        <w:r w:rsidR="00E16A4F">
          <w:rPr>
            <w:rStyle w:val="Refdenotaderodap"/>
            <w:rFonts w:ascii="Times New Roman" w:hAnsi="Times New Roman" w:cs="Times New Roman"/>
            <w:color w:val="000000" w:themeColor="text1"/>
            <w:sz w:val="24"/>
            <w:szCs w:val="24"/>
          </w:rPr>
          <w:footnoteReference w:id="1"/>
        </w:r>
      </w:ins>
      <w:customXmlDelRangeStart w:id="550" w:author="Livisghton Kleber" w:date="2019-11-17T16:38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Content>
          <w:customXmlDelRangeEnd w:id="550"/>
          <w:del w:id="551" w:author="Livisghton Kleber" w:date="2019-11-17T16:38:00Z">
            <w:r w:rsidR="000A6BAE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0A6BAE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cif19 \l 1046 </w:delInstrText>
            </w:r>
            <w:r w:rsidR="000A6BAE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Del="00EF5EB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 xml:space="preserve"> </w:delText>
            </w:r>
            <w:r w:rsidR="00687C92" w:rsidRPr="009346D2" w:rsidDel="00EF5EB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(2)</w:delText>
            </w:r>
            <w:r w:rsidR="000A6BAE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52" w:author="Livisghton Kleber" w:date="2019-11-17T16:38:00Z"/>
        </w:sdtContent>
      </w:sdt>
      <w:customXmlDelRangeEnd w:id="552"/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ins w:id="553" w:author="Livisghton Kleber" w:date="2019-11-17T16:32:00Z">
        <w:r w:rsidR="00E16A4F">
          <w:rPr>
            <w:rStyle w:val="Refdenotaderodap"/>
            <w:rFonts w:ascii="Times New Roman" w:hAnsi="Times New Roman" w:cs="Times New Roman"/>
            <w:color w:val="000000" w:themeColor="text1"/>
            <w:sz w:val="24"/>
            <w:szCs w:val="24"/>
          </w:rPr>
          <w:footnoteReference w:id="2"/>
        </w:r>
      </w:ins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customXmlDelRangeStart w:id="561" w:author="Livisghton Kleber" w:date="2019-11-17T16:35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Content>
          <w:customXmlDelRangeEnd w:id="561"/>
          <w:del w:id="562" w:author="Livisghton Kleber" w:date="2019-11-17T16:35:00Z"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cif191 \l 1046 </w:delInstrText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RPr="009346D2" w:rsidDel="003C1FB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(3)</w:delText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63" w:author="Livisghton Kleber" w:date="2019-11-17T16:35:00Z"/>
        </w:sdtContent>
      </w:sdt>
      <w:customXmlDelRangeEnd w:id="563"/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ins w:id="564" w:author="Livisghton Kleber" w:date="2019-11-17T16:34:00Z">
        <w:r w:rsidR="00E16A4F">
          <w:rPr>
            <w:rStyle w:val="Refdenotaderodap"/>
            <w:rFonts w:ascii="Times New Roman" w:hAnsi="Times New Roman" w:cs="Times New Roman"/>
            <w:color w:val="000000" w:themeColor="text1"/>
            <w:sz w:val="24"/>
            <w:szCs w:val="24"/>
          </w:rPr>
          <w:footnoteReference w:id="3"/>
        </w:r>
      </w:ins>
      <w:del w:id="570" w:author="Livisghton Kleber" w:date="2019-11-17T16:35:00Z">
        <w:r w:rsidR="000A6BAE" w:rsidDel="003C1FB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customXmlDelRangeStart w:id="571" w:author="Livisghton Kleber" w:date="2019-11-17T16:35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Content>
          <w:customXmlDelRangeEnd w:id="571"/>
          <w:del w:id="572" w:author="Livisghton Kleber" w:date="2019-11-17T16:35:00Z"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 CITATION peg19 \l 1046 </w:delInstrText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RPr="009346D2" w:rsidDel="003C1FBC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(4)</w:delText>
            </w:r>
            <w:r w:rsidR="000A6BAE" w:rsidDel="003C1F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73" w:author="Livisghton Kleber" w:date="2019-11-17T16:35:00Z"/>
        </w:sdtContent>
      </w:sdt>
      <w:customXmlDelRangeEnd w:id="573"/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746B554A" w:rsidR="00F53B5A" w:rsidRDefault="00F53B5A" w:rsidP="002874CF">
      <w:pPr>
        <w:spacing w:after="0" w:line="360" w:lineRule="auto"/>
        <w:ind w:firstLine="708"/>
        <w:jc w:val="both"/>
        <w:rPr>
          <w:ins w:id="574" w:author="Livisghton Kleber" w:date="2019-11-17T16:43:00Z"/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Segundo VELOSO e FEITOSA</w:t>
      </w:r>
      <w:ins w:id="575" w:author="Livisghton Kleber" w:date="2019-11-17T16:38:00Z"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_Ref24901140 \r \h </w:instrText>
        </w:r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576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[2]</w:t>
        </w:r>
      </w:ins>
      <w:ins w:id="577" w:author="Livisghton Kleber" w:date="2019-11-17T16:38:00Z"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578" w:author="Livisghton Kleber" w:date="2019-11-17T16:39:00Z">
        <w:r w:rsidRPr="00F53B5A" w:rsidDel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customXmlDelRangeStart w:id="579" w:author="Livisghton Kleber" w:date="2019-11-17T16:3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Content>
          <w:customXmlDelRangeEnd w:id="579"/>
          <w:del w:id="580" w:author="Livisghton Kleber" w:date="2019-11-17T16:39:00Z">
            <w:r w:rsidR="00EC0796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D12C93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CITATION Vel13 \l 1046 </w:delInstrText>
            </w:r>
            <w:r w:rsidR="00EC0796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RPr="009346D2" w:rsidDel="00EF5EB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(5)</w:delText>
            </w:r>
            <w:r w:rsidR="00EC0796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81" w:author="Livisghton Kleber" w:date="2019-11-17T16:39:00Z"/>
        </w:sdtContent>
      </w:sdt>
      <w:customXmlDelRangeEnd w:id="581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SANTOS JUNIOR</w:t>
      </w:r>
      <w:ins w:id="582" w:author="Livisghton Kleber" w:date="2019-11-17T16:38:00Z"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_Ref24901153 \r \h </w:instrText>
        </w:r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EF5EB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583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[3]</w:t>
        </w:r>
      </w:ins>
      <w:ins w:id="584" w:author="Livisghton Kleber" w:date="2019-11-17T16:38:00Z">
        <w:r w:rsidR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customXmlDelRangeStart w:id="585" w:author="Livisghton Kleber" w:date="2019-11-17T16:3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Content>
          <w:customXmlDelRangeEnd w:id="585"/>
          <w:del w:id="586" w:author="Livisghton Kleber" w:date="2019-11-17T16:39:00Z">
            <w:r w:rsidR="005425F0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D12C93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CITATION Jun14 \l 1046 </w:delInstrText>
            </w:r>
            <w:r w:rsidR="005425F0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RPr="009346D2" w:rsidDel="00EF5EB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(6)</w:delText>
            </w:r>
            <w:r w:rsidR="005425F0" w:rsidDel="00EF5E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87" w:author="Livisghton Kleber" w:date="2019-11-17T16:39:00Z"/>
        </w:sdtContent>
      </w:sdt>
      <w:customXmlDelRangeEnd w:id="587"/>
      <w:del w:id="588" w:author="Livisghton Kleber" w:date="2019-11-17T16:39:00Z">
        <w:r w:rsidR="005425F0" w:rsidDel="00EF5EB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</w:t>
      </w:r>
      <w:del w:id="589" w:author="Livisghton Kleber" w:date="2019-11-17T16:42:00Z">
        <w:r w:rsidRPr="00F53B5A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ins w:id="590" w:author="Livisghton Kleber" w:date="2019-11-17T16:42:00Z">
        <w:r w:rsidR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591" w:author="Livisghton Kleber" w:date="2019-11-17T16:42:00Z">
        <w:r w:rsidRPr="00F53B5A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1 para cada 10.000 pessoas, considerando-se a população da Europa</w:delText>
        </w:r>
        <w:r w:rsidR="00AC40AB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Pr="00F53B5A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 América do Norte, sendo mais comumente observada em músicos (cerca de</w:delText>
        </w:r>
        <w:r w:rsidR="00AC40AB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Pr="00F53B5A" w:rsidDel="00C546A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20%) </w:delText>
        </w:r>
      </w:del>
      <w:ins w:id="592" w:author="Livisghton Kleber" w:date="2019-11-17T16:39:00Z">
        <w:r w:rsidR="001F6F4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1F6F42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_Ref24901140 \r \h </w:instrText>
        </w:r>
        <w:r w:rsidR="001F6F42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1F6F4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593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[2]</w:t>
        </w:r>
      </w:ins>
      <w:ins w:id="594" w:author="Livisghton Kleber" w:date="2019-11-17T16:39:00Z">
        <w:r w:rsidR="001F6F4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customXmlDelRangeStart w:id="595" w:author="Livisghton Kleber" w:date="2019-11-17T16:39:00Z"/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Content>
          <w:customXmlDelRangeEnd w:id="595"/>
          <w:del w:id="596" w:author="Livisghton Kleber" w:date="2019-11-17T16:39:00Z">
            <w:r w:rsidR="00B5291B" w:rsidDel="001F6F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D12C93" w:rsidDel="001F6F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delInstrText xml:space="preserve">CITATION Vel13 \l 1046 </w:delInstrText>
            </w:r>
            <w:r w:rsidR="00B5291B" w:rsidDel="001F6F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="00687C92" w:rsidRPr="009346D2" w:rsidDel="001F6F4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(5)</w:delText>
            </w:r>
            <w:r w:rsidR="00B5291B" w:rsidDel="001F6F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del>
          <w:customXmlDelRangeStart w:id="597" w:author="Livisghton Kleber" w:date="2019-11-17T16:39:00Z"/>
        </w:sdtContent>
      </w:sdt>
      <w:customXmlDelRangeEnd w:id="597"/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4098983E" w14:textId="5B1D0AE9" w:rsidR="00992912" w:rsidDel="001F4D13" w:rsidRDefault="00992912" w:rsidP="002874CF">
      <w:pPr>
        <w:spacing w:after="0" w:line="360" w:lineRule="auto"/>
        <w:ind w:firstLine="708"/>
        <w:jc w:val="both"/>
        <w:rPr>
          <w:del w:id="598" w:author="Livisghton Kleber" w:date="2019-11-17T22:43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31D98" w14:textId="3E5E4C74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3DE9" w:rsidRPr="0018196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599" w:author="Livisghton Kleber" w:date="2019-11-17T02:25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chroma</w:t>
      </w:r>
      <w:proofErr w:type="spellEnd"/>
      <w:r w:rsidRPr="0018196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600" w:author="Livisghton Kleber" w:date="2019-11-17T02:25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 </w:t>
      </w:r>
      <w:proofErr w:type="spellStart"/>
      <w:r w:rsidR="009216FC" w:rsidRPr="0018196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601" w:author="Livisghton Kleber" w:date="2019-11-17T02:25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feature</w:t>
      </w:r>
      <w:proofErr w:type="spellEnd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  <w:ins w:id="602" w:author="Livisghton Kleber" w:date="2019-11-17T22:42:00Z">
        <w:r w:rsidR="004E127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Além disso, </w:t>
        </w:r>
      </w:ins>
      <w:proofErr w:type="spellStart"/>
      <w:ins w:id="603" w:author="Livisghton Kleber" w:date="2019-11-17T22:43:00Z">
        <w:r w:rsidR="003762C5">
          <w:rPr>
            <w:rFonts w:ascii="Times New Roman" w:hAnsi="Times New Roman" w:cs="Times New Roman"/>
            <w:color w:val="000000" w:themeColor="text1"/>
            <w:sz w:val="24"/>
            <w:szCs w:val="24"/>
          </w:rPr>
          <w:t>fornecer</w:t>
        </w:r>
      </w:ins>
      <w:proofErr w:type="spellEnd"/>
      <w:ins w:id="604" w:author="Livisghton Kleber" w:date="2019-11-17T22:42:00Z">
        <w:r w:rsidR="004E127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conhecimento na área de extração de características de acordes musica</w:t>
        </w:r>
      </w:ins>
      <w:ins w:id="605" w:author="Livisghton Kleber" w:date="2019-11-17T22:43:00Z">
        <w:r w:rsidR="004E1274">
          <w:rPr>
            <w:rFonts w:ascii="Times New Roman" w:hAnsi="Times New Roman" w:cs="Times New Roman"/>
            <w:color w:val="000000" w:themeColor="text1"/>
            <w:sz w:val="24"/>
            <w:szCs w:val="24"/>
          </w:rPr>
          <w:t>is.</w:t>
        </w:r>
      </w:ins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606" w:name="_Toc24929217"/>
      <w:r>
        <w:rPr>
          <w:color w:val="000000" w:themeColor="text1"/>
        </w:rPr>
        <w:lastRenderedPageBreak/>
        <w:t>Objetivos</w:t>
      </w:r>
      <w:bookmarkEnd w:id="606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D3EE6F" w14:textId="401D9B07" w:rsidR="00F142FF" w:rsidRDefault="008E084D" w:rsidP="00F21EAF">
      <w:pPr>
        <w:spacing w:after="0" w:line="360" w:lineRule="auto"/>
        <w:ind w:left="851"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pPrChange w:id="607" w:author="Livisghton Kleber" w:date="2019-11-17T00:13:00Z">
          <w:pPr>
            <w:spacing w:after="0" w:line="360" w:lineRule="auto"/>
            <w:ind w:firstLine="708"/>
            <w:jc w:val="both"/>
          </w:pPr>
        </w:pPrChange>
      </w:pPr>
      <w:del w:id="608" w:author="Livisghton Kleber" w:date="2019-11-17T01:33:00Z">
        <w:r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 objetivo deste trabalho, é criar um modelo computacional que seja capaz de estimar acordes musicais </w:delText>
        </w:r>
      </w:del>
      <w:del w:id="609" w:author="Livisghton Kleber" w:date="2019-11-17T00:12:00Z">
        <w:r w:rsidR="00CD38B3" w:rsidDel="00B816F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dado </w:delText>
        </w:r>
      </w:del>
      <w:del w:id="610" w:author="Livisghton Kleber" w:date="2019-11-17T01:33:00Z"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um arquivo de música. Para </w:delText>
        </w:r>
      </w:del>
      <w:del w:id="611" w:author="Livisghton Kleber" w:date="2019-11-17T00:15:00Z">
        <w:r w:rsidR="00CD38B3" w:rsidDel="00AF232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isso</w:delText>
        </w:r>
      </w:del>
      <w:del w:id="612" w:author="Livisghton Kleber" w:date="2019-11-17T01:33:00Z"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, foram estudados modelos baseados em redes </w:delText>
        </w:r>
        <w:r w:rsidR="009C7ED5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neurais </w:delText>
        </w:r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artificiais e técnicas de processamento de áudio</w:delText>
        </w:r>
        <w:r w:rsidR="009C7ED5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como o </w:delText>
        </w:r>
        <w:r w:rsidR="00CD38B3" w:rsidRPr="00752036" w:rsidDel="007A3E1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613" w:author="Livisghton Kleber" w:date="2019-11-17T00:1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delText>chroma feature</w:delText>
        </w:r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realçar as características dos acordes dentro de uma composição musical. </w:delText>
        </w:r>
        <w:r w:rsidR="00CD38B3" w:rsidRPr="00D8327B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Com isso, espera-se colaborar no auxílio do aprendizado de músicos</w:delText>
        </w:r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CD38B3" w:rsidRPr="00D8327B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iniciantes e amadores </w:delText>
        </w:r>
        <w:r w:rsidR="00CD38B3" w:rsidDel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que não tem a habilidade de identificar os acordes musicais.</w:delText>
        </w:r>
      </w:del>
      <w:ins w:id="614" w:author="Livisghton Kleber" w:date="2019-11-17T01:22:00Z">
        <w:r w:rsidR="00F142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objetivo deste trabalho, é criar um modelo computacional que seja capaz de estimar acordes </w:t>
        </w:r>
      </w:ins>
      <w:ins w:id="615" w:author="Livisghton Kleber" w:date="2019-11-17T02:24:00Z">
        <w:r w:rsidR="00801EB4">
          <w:rPr>
            <w:rFonts w:ascii="Times New Roman" w:hAnsi="Times New Roman" w:cs="Times New Roman"/>
            <w:color w:val="000000" w:themeColor="text1"/>
            <w:sz w:val="24"/>
            <w:szCs w:val="24"/>
          </w:rPr>
          <w:t>músicas</w:t>
        </w:r>
      </w:ins>
      <w:ins w:id="616" w:author="Livisghton Kleber" w:date="2019-11-17T01:22:00Z">
        <w:r w:rsidR="00F142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por meio de </w:t>
        </w:r>
      </w:ins>
      <w:ins w:id="617" w:author="Livisghton Kleber" w:date="2019-11-17T01:23:00Z">
        <w:r w:rsidR="00F142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arquivos de músicas digitais. Além disso, </w:t>
        </w:r>
      </w:ins>
      <w:ins w:id="618" w:author="Livisghton Kleber" w:date="2019-11-17T01:24:00Z">
        <w:r w:rsidR="006967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utilizar este modelo para </w:t>
        </w:r>
      </w:ins>
      <w:ins w:id="619" w:author="Livisghton Kleber" w:date="2019-11-17T01:25:00Z">
        <w:r w:rsidR="006967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avaliar sua eficiência sobre </w:t>
        </w:r>
      </w:ins>
      <w:ins w:id="620" w:author="Livisghton Kleber" w:date="2019-11-17T01:27:00Z">
        <w:r w:rsidR="006967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algumas </w:t>
        </w:r>
      </w:ins>
      <w:ins w:id="621" w:author="Livisghton Kleber" w:date="2019-11-17T01:26:00Z">
        <w:r w:rsidR="006967E3">
          <w:rPr>
            <w:rFonts w:ascii="Times New Roman" w:hAnsi="Times New Roman" w:cs="Times New Roman"/>
            <w:color w:val="000000" w:themeColor="text1"/>
            <w:sz w:val="24"/>
            <w:szCs w:val="24"/>
          </w:rPr>
          <w:t>técnicas de extraç</w:t>
        </w:r>
      </w:ins>
      <w:ins w:id="622" w:author="Livisghton Kleber" w:date="2019-11-17T01:27:00Z">
        <w:r w:rsidR="00E6582E">
          <w:rPr>
            <w:rFonts w:ascii="Times New Roman" w:hAnsi="Times New Roman" w:cs="Times New Roman"/>
            <w:color w:val="000000" w:themeColor="text1"/>
            <w:sz w:val="24"/>
            <w:szCs w:val="24"/>
          </w:rPr>
          <w:t>ões</w:t>
        </w:r>
      </w:ins>
      <w:ins w:id="623" w:author="Livisghton Kleber" w:date="2019-11-17T01:26:00Z">
        <w:r w:rsidR="006967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24" w:author="Livisghton Kleber" w:date="2019-11-17T01:29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características </w:t>
        </w:r>
      </w:ins>
      <w:ins w:id="625" w:author="Livisghton Kleber" w:date="2019-11-17T01:28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acordes </w:t>
        </w:r>
      </w:ins>
      <w:ins w:id="626" w:author="Livisghton Kleber" w:date="2019-11-17T01:29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>dentro de uma composição musical</w:t>
        </w:r>
      </w:ins>
      <w:ins w:id="627" w:author="Livisghton Kleber" w:date="2019-11-17T01:30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Com isso, espera-se colaborar no </w:t>
        </w:r>
      </w:ins>
      <w:ins w:id="628" w:author="Livisghton Kleber" w:date="2019-11-17T01:45:00Z">
        <w:r w:rsidR="008D1458">
          <w:rPr>
            <w:rFonts w:ascii="Times New Roman" w:hAnsi="Times New Roman" w:cs="Times New Roman"/>
            <w:color w:val="000000" w:themeColor="text1"/>
            <w:sz w:val="24"/>
            <w:szCs w:val="24"/>
          </w:rPr>
          <w:t>auxílio</w:t>
        </w:r>
      </w:ins>
      <w:ins w:id="629" w:author="Livisghton Kleber" w:date="2019-11-17T01:30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do aprendizado de músicos iniciantes e amadores q</w:t>
        </w:r>
      </w:ins>
      <w:ins w:id="630" w:author="Livisghton Kleber" w:date="2019-11-17T01:31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ue não tem a habilidade de identificar </w:t>
        </w:r>
      </w:ins>
      <w:ins w:id="631" w:author="Livisghton Kleber" w:date="2019-11-17T01:32:00Z">
        <w:r w:rsidR="007A3E13">
          <w:rPr>
            <w:rFonts w:ascii="Times New Roman" w:hAnsi="Times New Roman" w:cs="Times New Roman"/>
            <w:color w:val="000000" w:themeColor="text1"/>
            <w:sz w:val="24"/>
            <w:szCs w:val="24"/>
          </w:rPr>
          <w:t>as acordes músicas</w:t>
        </w:r>
      </w:ins>
      <w:ins w:id="632" w:author="Livisghton Kleber" w:date="2019-11-17T01:31:00Z">
        <w:r w:rsidR="00F45EDA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633" w:name="_Toc24929218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633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9826E" w14:textId="5F4CD5E0" w:rsidR="003F05CB" w:rsidRPr="003F05CB" w:rsidRDefault="002F0539" w:rsidP="003F05C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rPrChange w:id="634" w:author="Livisghton Kleber" w:date="2019-11-17T22:47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635" w:author="Livisghton Kleber" w:date="2019-11-17T22:46:00Z">
          <w:pPr>
            <w:pStyle w:val="PargrafodaLista"/>
            <w:numPr>
              <w:numId w:val="6"/>
            </w:numPr>
            <w:spacing w:after="0" w:line="360" w:lineRule="auto"/>
            <w:ind w:left="1429" w:hanging="360"/>
            <w:jc w:val="both"/>
          </w:pPr>
        </w:pPrChange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Aplicar a técnica de </w:t>
      </w:r>
      <w:proofErr w:type="spellStart"/>
      <w:r w:rsidRPr="0067646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636" w:author="Livisghton Kleber" w:date="2019-11-17T00:11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chroma</w:t>
      </w:r>
      <w:proofErr w:type="spellEnd"/>
      <w:r w:rsidRPr="0067646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637" w:author="Livisghton Kleber" w:date="2019-11-17T00:11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 </w:t>
      </w:r>
      <w:proofErr w:type="spellStart"/>
      <w:r w:rsidRPr="0067646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638" w:author="Livisghton Kleber" w:date="2019-11-17T00:11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feature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os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ins w:id="639" w:author="Livisghton Kleber" w:date="2019-11-17T22:46:00Z">
        <w:r w:rsidR="003F05CB" w:rsidRPr="003F05CB">
          <w:rPr>
            <w:rFonts w:ascii="Times New Roman" w:hAnsi="Times New Roman" w:cs="Times New Roman"/>
            <w:color w:val="000000" w:themeColor="text1"/>
            <w:sz w:val="24"/>
            <w:szCs w:val="24"/>
            <w:rPrChange w:id="640" w:author="Livisghton Kleber" w:date="2019-11-17T22:4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 </w:t>
        </w:r>
      </w:ins>
    </w:p>
    <w:p w14:paraId="5BE35391" w14:textId="73F5831D" w:rsidR="002F0539" w:rsidRPr="006B27E8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ins w:id="641" w:author="Livisghton Kleber" w:date="2019-11-17T01:36:00Z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rPrChange w:id="642" w:author="Livisghton Kleber" w:date="2019-11-17T01:36:00Z">
            <w:rPr>
              <w:ins w:id="643" w:author="Livisghton Kleber" w:date="2019-11-17T01:36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del w:id="644" w:author="Livisghton Kleber" w:date="2019-11-17T22:46:00Z">
        <w:r w:rsidRPr="002F0539" w:rsidDel="003F05C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Realizar o </w:delText>
        </w:r>
      </w:del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>Treina</w:t>
      </w:r>
      <w:ins w:id="645" w:author="Livisghton Kleber" w:date="2019-11-17T22:46:00Z">
        <w:r w:rsidR="003F05CB">
          <w:rPr>
            <w:rFonts w:ascii="Times New Roman" w:hAnsi="Times New Roman" w:cs="Times New Roman"/>
            <w:color w:val="000000" w:themeColor="text1"/>
            <w:sz w:val="24"/>
            <w:szCs w:val="24"/>
          </w:rPr>
          <w:t>r</w:t>
        </w:r>
      </w:ins>
      <w:del w:id="646" w:author="Livisghton Kleber" w:date="2019-11-17T22:46:00Z">
        <w:r w:rsidRPr="002F0539" w:rsidDel="003F05C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mento</w:delText>
        </w:r>
      </w:del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647" w:author="Livisghton Kleber" w:date="2019-11-17T22:47:00Z">
        <w:r w:rsidRPr="002F0539" w:rsidDel="003F05C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</w:del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>a máquina utilizando</w:t>
      </w:r>
      <w:del w:id="648" w:author="Livisghton Kleber" w:date="2019-11-17T01:36:00Z">
        <w:r w:rsidRPr="002F0539" w:rsidDel="005C19A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dois</w:delText>
        </w:r>
      </w:del>
      <w:ins w:id="649" w:author="Livisghton Kleber" w:date="2019-11-17T01:36:00Z">
        <w:r w:rsidR="005C19A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</w:t>
        </w:r>
      </w:ins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algoritmo</w:t>
      </w:r>
      <w:del w:id="650" w:author="Livisghton Kleber" w:date="2019-11-17T01:36:00Z">
        <w:r w:rsidRPr="002F0539" w:rsidDel="005C19A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aprendizagem: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ultilayer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528E94" w14:textId="2C7D7D64" w:rsidR="006B27E8" w:rsidRPr="002F0539" w:rsidRDefault="006B27E8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ins w:id="651" w:author="Livisghton Kleber" w:date="2019-11-17T01:3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Avaliar o desempenho dos tipos de </w:t>
        </w:r>
        <w:proofErr w:type="spellStart"/>
        <w:r w:rsidRPr="006B27E8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652" w:author="Livisghton Kleber" w:date="2019-11-17T01:3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sobre a MLP.</w:t>
        </w:r>
      </w:ins>
    </w:p>
    <w:p w14:paraId="7E6F895D" w14:textId="46314CDE" w:rsidR="002F0539" w:rsidRPr="000A4F4A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ins w:id="653" w:author="Livisghton Kleber" w:date="2019-11-17T01:45:00Z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rPrChange w:id="654" w:author="Livisghton Kleber" w:date="2019-11-17T01:45:00Z">
            <w:rPr>
              <w:ins w:id="655" w:author="Livisghton Kleber" w:date="2019-11-17T01:45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Analisar os resultados por meio de tabelas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5EB8B0" w14:textId="77777777" w:rsidR="000A4F4A" w:rsidRPr="002F0539" w:rsidRDefault="000A4F4A" w:rsidP="000A4F4A">
      <w:pPr>
        <w:pStyle w:val="PargrafodaLista"/>
        <w:spacing w:after="0" w:line="360" w:lineRule="auto"/>
        <w:ind w:left="1429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pPrChange w:id="656" w:author="Livisghton Kleber" w:date="2019-11-17T01:45:00Z">
          <w:pPr>
            <w:pStyle w:val="PargrafodaLista"/>
            <w:numPr>
              <w:numId w:val="6"/>
            </w:numPr>
            <w:spacing w:after="0" w:line="360" w:lineRule="auto"/>
            <w:ind w:left="1429" w:hanging="360"/>
            <w:jc w:val="both"/>
          </w:pPr>
        </w:pPrChange>
      </w:pPr>
    </w:p>
    <w:p w14:paraId="72BC700E" w14:textId="574E8CE4" w:rsidR="008D1458" w:rsidRDefault="000A4F4A" w:rsidP="008D1458">
      <w:pPr>
        <w:pStyle w:val="Ttulo2"/>
        <w:numPr>
          <w:ilvl w:val="0"/>
          <w:numId w:val="2"/>
        </w:numPr>
        <w:rPr>
          <w:ins w:id="657" w:author="Livisghton Kleber" w:date="2019-11-17T01:45:00Z"/>
          <w:color w:val="000000" w:themeColor="text1"/>
        </w:rPr>
      </w:pPr>
      <w:bookmarkStart w:id="658" w:name="_Toc24929219"/>
      <w:ins w:id="659" w:author="Livisghton Kleber" w:date="2019-11-17T01:45:00Z">
        <w:r>
          <w:rPr>
            <w:color w:val="000000" w:themeColor="text1"/>
          </w:rPr>
          <w:t>Estrutura do Projeto</w:t>
        </w:r>
        <w:bookmarkEnd w:id="658"/>
      </w:ins>
    </w:p>
    <w:p w14:paraId="7B7FE7DB" w14:textId="52836855" w:rsidR="008D1458" w:rsidRPr="00D648E9" w:rsidRDefault="008D1458" w:rsidP="008D1458">
      <w:pPr>
        <w:rPr>
          <w:ins w:id="660" w:author="Livisghton Kleber" w:date="2019-11-17T01:46:00Z"/>
          <w:rFonts w:ascii="Times New Roman" w:hAnsi="Times New Roman" w:cs="Times New Roman"/>
          <w:color w:val="000000" w:themeColor="text1"/>
          <w:sz w:val="24"/>
          <w:szCs w:val="24"/>
          <w:rPrChange w:id="661" w:author="Livisghton Kleber" w:date="2019-11-17T01:47:00Z">
            <w:rPr>
              <w:ins w:id="662" w:author="Livisghton Kleber" w:date="2019-11-17T01:46:00Z"/>
            </w:rPr>
          </w:rPrChange>
        </w:rPr>
      </w:pPr>
    </w:p>
    <w:p w14:paraId="5B7A469D" w14:textId="79EC60AE" w:rsidR="00D648E9" w:rsidRDefault="00C44C75" w:rsidP="00351BA1">
      <w:pPr>
        <w:ind w:left="851"/>
        <w:jc w:val="both"/>
        <w:rPr>
          <w:ins w:id="663" w:author="Livisghton Kleber" w:date="2019-11-17T01:51:00Z"/>
          <w:rFonts w:ascii="Times New Roman" w:hAnsi="Times New Roman" w:cs="Times New Roman"/>
          <w:color w:val="000000" w:themeColor="text1"/>
          <w:sz w:val="24"/>
          <w:szCs w:val="24"/>
        </w:rPr>
        <w:pPrChange w:id="664" w:author="Livisghton Kleber" w:date="2019-11-17T01:56:00Z">
          <w:pPr>
            <w:ind w:left="851"/>
          </w:pPr>
        </w:pPrChange>
      </w:pPr>
      <w:ins w:id="665" w:author="Livisghton Kleber" w:date="2019-11-17T01:5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  <w:r w:rsidR="00D648E9">
          <w:rPr>
            <w:rFonts w:ascii="Times New Roman" w:hAnsi="Times New Roman" w:cs="Times New Roman"/>
            <w:color w:val="000000" w:themeColor="text1"/>
            <w:sz w:val="24"/>
            <w:szCs w:val="24"/>
          </w:rPr>
          <w:t>Os demais capítulos deste trabalho possuem a seguinte estrutura:</w:t>
        </w:r>
      </w:ins>
    </w:p>
    <w:p w14:paraId="16466756" w14:textId="0D6918F2" w:rsidR="00D648E9" w:rsidRDefault="00C44C75" w:rsidP="00351BA1">
      <w:pPr>
        <w:ind w:left="851"/>
        <w:jc w:val="both"/>
        <w:rPr>
          <w:ins w:id="666" w:author="Livisghton Kleber" w:date="2019-11-17T01:58:00Z"/>
          <w:rFonts w:ascii="Times New Roman" w:hAnsi="Times New Roman" w:cs="Times New Roman"/>
          <w:color w:val="000000" w:themeColor="text1"/>
          <w:sz w:val="24"/>
          <w:szCs w:val="24"/>
        </w:rPr>
      </w:pPr>
      <w:ins w:id="667" w:author="Livisghton Kleber" w:date="2019-11-17T01:5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</w:ins>
      <w:ins w:id="668" w:author="Livisghton Kleber" w:date="2019-11-17T01:46:00Z">
        <w:r w:rsidR="00D648E9" w:rsidRPr="00A710DF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669" w:author="Livisghton Kleber" w:date="2019-11-17T01:57:00Z">
              <w:rPr/>
            </w:rPrChange>
          </w:rPr>
          <w:t xml:space="preserve">No </w:t>
        </w:r>
      </w:ins>
      <w:ins w:id="670" w:author="Livisghton Kleber" w:date="2019-11-17T01:52:00Z">
        <w:r w:rsidR="004074BB" w:rsidRPr="00A710DF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671" w:author="Livisghton Kleber" w:date="2019-11-17T01:5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capítulo</w:t>
        </w:r>
      </w:ins>
      <w:ins w:id="672" w:author="Livisghton Kleber" w:date="2019-11-17T01:46:00Z">
        <w:r w:rsidR="00D648E9" w:rsidRPr="00A710DF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rPrChange w:id="673" w:author="Livisghton Kleber" w:date="2019-11-17T01:57:00Z">
              <w:rPr/>
            </w:rPrChange>
          </w:rPr>
          <w:t xml:space="preserve"> 2</w:t>
        </w:r>
        <w:r w:rsidR="00D648E9" w:rsidRPr="00D648E9">
          <w:rPr>
            <w:rFonts w:ascii="Times New Roman" w:hAnsi="Times New Roman" w:cs="Times New Roman"/>
            <w:color w:val="000000" w:themeColor="text1"/>
            <w:sz w:val="24"/>
            <w:szCs w:val="24"/>
            <w:rPrChange w:id="674" w:author="Livisghton Kleber" w:date="2019-11-17T01:47:00Z">
              <w:rPr/>
            </w:rPrChange>
          </w:rPr>
          <w:t xml:space="preserve">, </w:t>
        </w:r>
      </w:ins>
      <w:ins w:id="675" w:author="Livisghton Kleber" w:date="2019-11-17T01:47:00Z">
        <w:r w:rsidR="00D648E9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apresentado a fundamentação teórica</w:t>
        </w:r>
      </w:ins>
      <w:ins w:id="676" w:author="Livisghton Kleber" w:date="2019-11-17T01:48:00Z">
        <w:r w:rsidR="00D648E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77" w:author="Livisghton Kleber" w:date="2019-11-17T01:54:00Z">
        <w:r w:rsidR="004074B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necessária para o </w:t>
        </w:r>
      </w:ins>
      <w:ins w:id="678" w:author="Livisghton Kleber" w:date="2019-11-17T01:48:00Z">
        <w:r w:rsidR="00D648E9">
          <w:rPr>
            <w:rFonts w:ascii="Times New Roman" w:hAnsi="Times New Roman" w:cs="Times New Roman"/>
            <w:color w:val="000000" w:themeColor="text1"/>
            <w:sz w:val="24"/>
            <w:szCs w:val="24"/>
          </w:rPr>
          <w:t>projeto</w:t>
        </w:r>
      </w:ins>
      <w:ins w:id="679" w:author="Livisghton Kleber" w:date="2019-11-17T01:54:00Z">
        <w:r w:rsidR="00DC75DB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680" w:author="Livisghton Kleber" w:date="2019-11-17T01:48:00Z">
        <w:r w:rsidR="00D648E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81" w:author="Livisghton Kleber" w:date="2019-11-17T01:54:00Z">
        <w:r w:rsidR="00DC75DB">
          <w:rPr>
            <w:rFonts w:ascii="Times New Roman" w:hAnsi="Times New Roman" w:cs="Times New Roman"/>
            <w:color w:val="000000" w:themeColor="text1"/>
            <w:sz w:val="24"/>
            <w:szCs w:val="24"/>
          </w:rPr>
          <w:t>Nesse capitulo</w:t>
        </w:r>
      </w:ins>
      <w:ins w:id="682" w:author="Livisghton Kleber" w:date="2019-11-17T01:55:00Z">
        <w:r w:rsidR="00DC75DB">
          <w:rPr>
            <w:rFonts w:ascii="Times New Roman" w:hAnsi="Times New Roman" w:cs="Times New Roman"/>
            <w:color w:val="000000" w:themeColor="text1"/>
            <w:sz w:val="24"/>
            <w:szCs w:val="24"/>
          </w:rPr>
          <w:t>, é</w:t>
        </w:r>
      </w:ins>
      <w:ins w:id="683" w:author="Livisghton Kleber" w:date="2019-11-17T01:54:00Z">
        <w:r w:rsidR="00DC75D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84" w:author="Livisghton Kleber" w:date="2019-11-17T01:57:00Z">
        <w:r w:rsidR="00ED3D4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abordado </w:t>
        </w:r>
      </w:ins>
      <w:ins w:id="685" w:author="Livisghton Kleber" w:date="2019-11-17T01:53:00Z">
        <w:r w:rsidR="004074B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conceitos básicos sobre música, </w:t>
        </w:r>
      </w:ins>
      <w:ins w:id="686" w:author="Livisghton Kleber" w:date="2019-11-17T01:55:00Z">
        <w:r w:rsidR="00DC75DB">
          <w:rPr>
            <w:rFonts w:ascii="Times New Roman" w:hAnsi="Times New Roman" w:cs="Times New Roman"/>
            <w:color w:val="000000" w:themeColor="text1"/>
            <w:sz w:val="24"/>
            <w:szCs w:val="24"/>
          </w:rPr>
          <w:t>processamento de sinais,</w:t>
        </w:r>
        <w:r w:rsidR="002340D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87" w:author="Livisghton Kleber" w:date="2019-11-17T01:56:00Z">
        <w:r w:rsidR="002340D0" w:rsidRPr="007C1D7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688" w:author="Livisghton Kleber" w:date="2019-11-17T02:0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  <w:r w:rsidR="002340D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por fim redes neurais.</w:t>
        </w:r>
      </w:ins>
    </w:p>
    <w:p w14:paraId="23121D70" w14:textId="297B3B24" w:rsidR="00320CCC" w:rsidRDefault="004555FC" w:rsidP="00351BA1">
      <w:pPr>
        <w:ind w:left="851"/>
        <w:jc w:val="both"/>
        <w:rPr>
          <w:ins w:id="689" w:author="Livisghton Kleber" w:date="2019-11-17T02:05:00Z"/>
          <w:rFonts w:ascii="Times New Roman" w:hAnsi="Times New Roman" w:cs="Times New Roman"/>
          <w:color w:val="000000" w:themeColor="text1"/>
          <w:sz w:val="24"/>
          <w:szCs w:val="24"/>
        </w:rPr>
      </w:pPr>
      <w:ins w:id="690" w:author="Livisghton Kleber" w:date="2019-11-17T02:00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  <w:ins w:id="691" w:author="Livisghton Kleber" w:date="2019-11-17T01:58:00Z">
        <w:r w:rsidR="00320CCC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No capítulo 3, </w:t>
        </w:r>
        <w:r w:rsidR="00320CCC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a</w:t>
        </w:r>
      </w:ins>
      <w:ins w:id="692" w:author="Livisghton Kleber" w:date="2019-11-17T01:59:00Z">
        <w:r w:rsidR="00320C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presentado a metodologia </w:t>
        </w:r>
      </w:ins>
      <w:ins w:id="693" w:author="Livisghton Kleber" w:date="2019-11-17T02:00:00Z">
        <w:r w:rsidR="00320C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estudo </w:t>
        </w:r>
      </w:ins>
      <w:ins w:id="694" w:author="Livisghton Kleber" w:date="2019-11-17T01:59:00Z">
        <w:r w:rsidR="00320CCC">
          <w:rPr>
            <w:rFonts w:ascii="Times New Roman" w:hAnsi="Times New Roman" w:cs="Times New Roman"/>
            <w:color w:val="000000" w:themeColor="text1"/>
            <w:sz w:val="24"/>
            <w:szCs w:val="24"/>
          </w:rPr>
          <w:t>do projeto</w:t>
        </w:r>
      </w:ins>
      <w:ins w:id="695" w:author="Livisghton Kleber" w:date="2019-11-17T02:09:00Z">
        <w:r w:rsidR="007751CE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696" w:author="Livisghton Kleber" w:date="2019-11-17T02:00:00Z">
        <w:r w:rsidR="003A6D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697" w:author="Livisghton Kleber" w:date="2019-11-17T02:09:00Z">
        <w:r w:rsidR="00FC3629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</w:ins>
      <w:ins w:id="698" w:author="Livisghton Kleber" w:date="2019-11-17T02:00:00Z">
        <w:r w:rsidR="003A6D7F">
          <w:rPr>
            <w:rFonts w:ascii="Times New Roman" w:hAnsi="Times New Roman" w:cs="Times New Roman"/>
            <w:color w:val="000000" w:themeColor="text1"/>
            <w:sz w:val="24"/>
            <w:szCs w:val="24"/>
          </w:rPr>
          <w:t>es</w:t>
        </w:r>
        <w:r w:rsidR="00F237BE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  <w:r w:rsidR="003A6D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parte, é </w:t>
        </w:r>
      </w:ins>
      <w:ins w:id="699" w:author="Livisghton Kleber" w:date="2019-11-17T02:02:00Z">
        <w:r w:rsidR="00C9669D">
          <w:rPr>
            <w:rFonts w:ascii="Times New Roman" w:hAnsi="Times New Roman" w:cs="Times New Roman"/>
            <w:color w:val="000000" w:themeColor="text1"/>
            <w:sz w:val="24"/>
            <w:szCs w:val="24"/>
          </w:rPr>
          <w:t>exibido</w:t>
        </w:r>
      </w:ins>
      <w:ins w:id="700" w:author="Livisghton Kleber" w:date="2019-11-17T02:00:00Z">
        <w:r w:rsidR="003A6D7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os diferentes tipos de </w:t>
        </w:r>
        <w:proofErr w:type="spellStart"/>
        <w:r w:rsidR="003A6D7F" w:rsidRPr="003A6D7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701" w:author="Livisghton Kleber" w:date="2019-11-17T02:00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chormagrams</w:t>
        </w:r>
      </w:ins>
      <w:proofErr w:type="spellEnd"/>
      <w:ins w:id="702" w:author="Livisghton Kleber" w:date="2019-11-17T02:03:00Z">
        <w:r w:rsidR="0036470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a configuração utilizada </w:t>
        </w:r>
      </w:ins>
      <w:ins w:id="703" w:author="Livisghton Kleber" w:date="2019-11-17T02:12:00Z">
        <w:r w:rsidR="00DB46C2">
          <w:rPr>
            <w:rFonts w:ascii="Times New Roman" w:hAnsi="Times New Roman" w:cs="Times New Roman"/>
            <w:color w:val="000000" w:themeColor="text1"/>
            <w:sz w:val="24"/>
            <w:szCs w:val="24"/>
          </w:rPr>
          <w:t>na rede neural MLP</w:t>
        </w:r>
      </w:ins>
      <w:ins w:id="704" w:author="Livisghton Kleber" w:date="2019-11-17T02:03:00Z">
        <w:r w:rsidR="0036470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0E9FD52A" w14:textId="23A1E3DF" w:rsidR="002415D0" w:rsidRDefault="002415D0" w:rsidP="00351BA1">
      <w:pPr>
        <w:ind w:left="851"/>
        <w:jc w:val="both"/>
        <w:rPr>
          <w:ins w:id="705" w:author="Livisghton Kleber" w:date="2019-11-17T02:17:00Z"/>
          <w:rFonts w:ascii="Times New Roman" w:hAnsi="Times New Roman" w:cs="Times New Roman"/>
          <w:color w:val="000000" w:themeColor="text1"/>
          <w:sz w:val="24"/>
          <w:szCs w:val="24"/>
        </w:rPr>
      </w:pPr>
      <w:ins w:id="706" w:author="Livisghton Kleber" w:date="2019-11-17T02:06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  <w:ins w:id="707" w:author="Livisghton Kleber" w:date="2019-11-17T02:05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No capítulo </w:t>
        </w:r>
      </w:ins>
      <w:ins w:id="708" w:author="Livisghton Kleber" w:date="2019-11-17T02:06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4, </w:t>
        </w:r>
      </w:ins>
      <w:ins w:id="709" w:author="Livisghton Kleber" w:date="2019-11-17T22:51:00Z">
        <w:r w:rsidR="004C185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é </w:t>
        </w:r>
        <w:proofErr w:type="spellStart"/>
        <w:r w:rsidR="004C1856">
          <w:rPr>
            <w:rFonts w:ascii="Times New Roman" w:hAnsi="Times New Roman" w:cs="Times New Roman"/>
            <w:color w:val="000000" w:themeColor="text1"/>
            <w:sz w:val="24"/>
            <w:szCs w:val="24"/>
          </w:rPr>
          <w:t>aborado</w:t>
        </w:r>
      </w:ins>
      <w:proofErr w:type="spellEnd"/>
      <w:ins w:id="710" w:author="Livisghton Kleber" w:date="2019-11-17T02:07:00Z">
        <w:r w:rsidR="00623C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análise e os resultado obtidos nos experimentos. Aqui, é mostrado em detalhes como foi construído a base de dados </w:t>
        </w:r>
      </w:ins>
      <w:ins w:id="711" w:author="Livisghton Kleber" w:date="2019-11-17T02:14:00Z">
        <w:r w:rsidR="00243E03"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 os experimentos</w:t>
        </w:r>
      </w:ins>
      <w:ins w:id="712" w:author="Livisghton Kleber" w:date="2019-11-17T02:07:00Z">
        <w:r w:rsidR="00623CFF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713" w:author="Livisghton Kleber" w:date="2019-11-17T02:08:00Z">
        <w:r w:rsidR="00623C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714" w:author="Livisghton Kleber" w:date="2019-11-17T02:16:00Z">
        <w:r w:rsidR="00971A2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as configurações necessárias para executar os experimentos </w:t>
        </w:r>
      </w:ins>
      <w:ins w:id="715" w:author="Livisghton Kleber" w:date="2019-11-17T02:08:00Z">
        <w:r w:rsidR="00623CF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 </w:t>
        </w:r>
        <w:r w:rsidR="00B87525">
          <w:rPr>
            <w:rFonts w:ascii="Times New Roman" w:hAnsi="Times New Roman" w:cs="Times New Roman"/>
            <w:color w:val="000000" w:themeColor="text1"/>
            <w:sz w:val="24"/>
            <w:szCs w:val="24"/>
          </w:rPr>
          <w:t>os resultados obtidos.</w:t>
        </w:r>
      </w:ins>
    </w:p>
    <w:p w14:paraId="658AAC7C" w14:textId="0ACE76A3" w:rsidR="00A12556" w:rsidRPr="00992912" w:rsidRDefault="00DE13B0" w:rsidP="00351BA1">
      <w:pPr>
        <w:ind w:left="851"/>
        <w:jc w:val="both"/>
        <w:rPr>
          <w:ins w:id="716" w:author="Livisghton Kleber" w:date="2019-11-17T02:04:00Z"/>
          <w:rFonts w:ascii="Times New Roman" w:hAnsi="Times New Roman" w:cs="Times New Roman"/>
          <w:color w:val="000000" w:themeColor="text1"/>
          <w:sz w:val="24"/>
          <w:szCs w:val="24"/>
        </w:rPr>
      </w:pPr>
      <w:ins w:id="717" w:author="Livisghton Kleber" w:date="2019-11-17T02:24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  <w:ins w:id="718" w:author="Livisghton Kleber" w:date="2019-11-17T02:17:00Z">
        <w:r w:rsidR="00A12556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No capítulo 5, </w:t>
        </w:r>
      </w:ins>
      <w:ins w:id="719" w:author="Livisghton Kleber" w:date="2019-11-17T02:21:00Z">
        <w:r w:rsidR="00A12556">
          <w:rPr>
            <w:rFonts w:ascii="Times New Roman" w:hAnsi="Times New Roman" w:cs="Times New Roman"/>
            <w:color w:val="000000" w:themeColor="text1"/>
            <w:sz w:val="24"/>
            <w:szCs w:val="24"/>
          </w:rPr>
          <w:t>fecha o projeto fazendo uma conclusão d</w:t>
        </w:r>
      </w:ins>
      <w:ins w:id="720" w:author="Livisghton Kleber" w:date="2019-11-17T02:22:00Z">
        <w:r w:rsidR="00A12556">
          <w:rPr>
            <w:rFonts w:ascii="Times New Roman" w:hAnsi="Times New Roman" w:cs="Times New Roman"/>
            <w:color w:val="000000" w:themeColor="text1"/>
            <w:sz w:val="24"/>
            <w:szCs w:val="24"/>
          </w:rPr>
          <w:t>os resultados obtidos nos experimentos. Além disso,</w:t>
        </w:r>
        <w:r w:rsidR="00B51F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721" w:author="Livisghton Kleber" w:date="2019-11-17T22:50:00Z">
        <w:r w:rsidR="000A6140">
          <w:rPr>
            <w:rFonts w:ascii="Times New Roman" w:hAnsi="Times New Roman" w:cs="Times New Roman"/>
            <w:color w:val="000000" w:themeColor="text1"/>
            <w:sz w:val="24"/>
            <w:szCs w:val="24"/>
          </w:rPr>
          <w:t>é comentado</w:t>
        </w:r>
      </w:ins>
      <w:ins w:id="722" w:author="Livisghton Kleber" w:date="2019-11-17T02:23:00Z">
        <w:r w:rsidR="00B51F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9518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quais rumos o </w:t>
        </w:r>
        <w:r w:rsidR="00B51F3A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trabalho</w:t>
        </w:r>
      </w:ins>
      <w:ins w:id="723" w:author="Livisghton Kleber" w:date="2019-11-17T02:24:00Z">
        <w:r w:rsidR="0095189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poderá seguir </w:t>
        </w:r>
        <w:r w:rsidR="004D0D5F">
          <w:rPr>
            <w:rFonts w:ascii="Times New Roman" w:hAnsi="Times New Roman" w:cs="Times New Roman"/>
            <w:color w:val="000000" w:themeColor="text1"/>
            <w:sz w:val="24"/>
            <w:szCs w:val="24"/>
          </w:rPr>
          <w:t>no futuro</w:t>
        </w:r>
        <w:r w:rsidR="00951893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724" w:author="Livisghton Kleber" w:date="2019-11-17T02:23:00Z">
        <w:r w:rsidR="00B51F3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6FAFDF0D" w14:textId="77777777" w:rsidR="002415D0" w:rsidRDefault="002415D0" w:rsidP="00351BA1">
      <w:pPr>
        <w:ind w:left="851"/>
        <w:jc w:val="both"/>
        <w:rPr>
          <w:ins w:id="725" w:author="Livisghton Kleber" w:date="2019-11-17T02:03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DAA54" w14:textId="63FC0ACA" w:rsidR="002415D0" w:rsidRPr="00320CCC" w:rsidRDefault="002415D0" w:rsidP="00351BA1">
      <w:pPr>
        <w:ind w:left="851"/>
        <w:jc w:val="both"/>
        <w:rPr>
          <w:ins w:id="726" w:author="Livisghton Kleber" w:date="2019-11-17T01:45:00Z"/>
          <w:rFonts w:ascii="Times New Roman" w:hAnsi="Times New Roman" w:cs="Times New Roman"/>
          <w:color w:val="000000" w:themeColor="text1"/>
          <w:sz w:val="24"/>
          <w:szCs w:val="24"/>
          <w:rPrChange w:id="727" w:author="Livisghton Kleber" w:date="2019-11-17T01:58:00Z">
            <w:rPr>
              <w:ins w:id="728" w:author="Livisghton Kleber" w:date="2019-11-17T01:45:00Z"/>
              <w:color w:val="000000" w:themeColor="text1"/>
            </w:rPr>
          </w:rPrChange>
        </w:rPr>
        <w:pPrChange w:id="729" w:author="Livisghton Kleber" w:date="2019-11-17T01:56:00Z">
          <w:pPr>
            <w:pStyle w:val="Ttulo2"/>
            <w:numPr>
              <w:ilvl w:val="0"/>
              <w:numId w:val="2"/>
            </w:numPr>
            <w:ind w:left="1069" w:hanging="360"/>
          </w:pPr>
        </w:pPrChange>
      </w:pPr>
      <w:ins w:id="730" w:author="Livisghton Kleber" w:date="2019-11-17T02:04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ab/>
        </w:r>
      </w:ins>
    </w:p>
    <w:p w14:paraId="7461F82A" w14:textId="13B32D73" w:rsidR="001F7DB4" w:rsidRPr="002F0539" w:rsidRDefault="001F7DB4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color w:val="000000" w:themeColor="text1"/>
        </w:rPr>
        <w:br w:type="page"/>
      </w:r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731" w:name="_Toc24929220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731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4044EB9D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introduzido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conceitos básicos necessário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apresentad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732" w:name="_Toc24929221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732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0AF289CC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medida em 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>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733" w:author="Livisghton Kleber" w:date="2019-11-17T16:17:00Z">
        <w:r w:rsidR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_Ref24899861 \r \h </w:instrText>
        </w:r>
        <w:r w:rsidR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50359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34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[4]</w:t>
        </w:r>
      </w:ins>
      <w:ins w:id="735" w:author="Livisghton Kleber" w:date="2019-11-17T16:17:00Z">
        <w:r w:rsidR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736" w:author="Livisghton Kleber" w:date="2019-11-17T16:17:00Z">
        <w:r w:rsidR="00AB23C0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AB23C0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_Ref23619972 \r \h </w:delInstrText>
        </w:r>
        <w:r w:rsidR="00AB23C0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AB23C0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0E1CF9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[1]</w:delText>
        </w:r>
        <w:r w:rsidR="00AB23C0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6AA010F7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dependendo da escala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ser (Dó#, Ré#, Fá#, Sol# e Lá#)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</w:t>
      </w:r>
      <w:proofErr w:type="spellStart"/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Réb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5BE49BA0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737" w:name="_Toc24922596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5D1812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737"/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09F165B6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738" w:name="_Toc24922597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B0171C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LÁ,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LAb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SOL,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SOLb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FÁ,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FÁb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MI,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MIb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RÉ,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RÉb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738"/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3EC87F9F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acorde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>pode ser vist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0597FB8A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739" w:name="_Toc24922598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auto"/>
          <w:sz w:val="20"/>
          <w:szCs w:val="20"/>
        </w:rPr>
        <w:t>3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em partituras</w:t>
      </w:r>
      <w:bookmarkEnd w:id="739"/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186AEAA6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740" w:name="_Toc24922599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na música </w:t>
      </w:r>
      <w:proofErr w:type="spellStart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</w:t>
      </w:r>
      <w:proofErr w:type="spellEnd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  <w:bookmarkEnd w:id="740"/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33492C14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, onde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maioria das vezes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constituídos pelas notas de 1º, 3º e 5º grau.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xemplo: um acorde de Dó maior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geram novos acordes, onde os mais conhecidos são: acordes maiores, menores, com quartas (SUS4), quinta aumentada e diminuta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_Ref23855436 \r \h </w:instrTex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41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[5]</w:t>
        </w:r>
      </w:ins>
      <w:del w:id="742" w:author="Livisghton Kleber" w:date="2019-11-17T16:17:00Z">
        <w:r w:rsidR="000773A8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[2]</w:delText>
        </w:r>
      </w:del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exemplo: 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2576A375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e </w:t>
      </w:r>
      <w:proofErr w:type="spellStart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ib</w:t>
      </w:r>
      <w:proofErr w:type="spellEnd"/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 1º, 3º, 5º e 7º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302FCC06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bookmarkStart w:id="743" w:name="_Toc24922600"/>
      <w:r w:rsidRPr="007C26B5">
        <w:rPr>
          <w:rFonts w:ascii="Times New Roman" w:hAnsi="Times New Roman" w:cs="Times New Roman"/>
          <w:b/>
          <w:bCs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b/>
          <w:bCs/>
          <w:noProof/>
          <w:sz w:val="20"/>
          <w:szCs w:val="20"/>
        </w:rPr>
        <w:t>5</w:t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3452D">
        <w:rPr>
          <w:rFonts w:ascii="Times New Roman" w:hAnsi="Times New Roman" w:cs="Times New Roman"/>
          <w:sz w:val="20"/>
          <w:szCs w:val="20"/>
        </w:rPr>
        <w:t xml:space="preserve">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r w:rsidR="005328B3">
        <w:fldChar w:fldCharType="begin"/>
      </w:r>
      <w:r w:rsidR="005328B3">
        <w:instrText xml:space="preserve"> HYPERLINK "http://aguitarra.com.br" </w:instrText>
      </w:r>
      <w:ins w:id="744" w:author="Livisghton Kleber" w:date="2019-11-17T16:48:00Z"/>
      <w:r w:rsidR="005328B3">
        <w:fldChar w:fldCharType="separate"/>
      </w:r>
      <w:r w:rsidR="009A5C56" w:rsidRPr="00AD2608">
        <w:rPr>
          <w:rStyle w:val="Hyperlink"/>
          <w:rFonts w:ascii="Times New Roman" w:hAnsi="Times New Roman" w:cs="Times New Roman"/>
          <w:sz w:val="20"/>
          <w:szCs w:val="20"/>
        </w:rPr>
        <w:t>http://aguitarra.com.br</w:t>
      </w:r>
      <w:bookmarkEnd w:id="743"/>
      <w:r w:rsidR="005328B3">
        <w:rPr>
          <w:rStyle w:val="Hyperlink"/>
          <w:rFonts w:ascii="Times New Roman" w:hAnsi="Times New Roman" w:cs="Times New Roman"/>
          <w:sz w:val="20"/>
          <w:szCs w:val="20"/>
        </w:rPr>
        <w:fldChar w:fldCharType="end"/>
      </w:r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745" w:name="_Toc24929222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745"/>
    </w:p>
    <w:p w14:paraId="2171B0DD" w14:textId="77777777" w:rsidR="00946208" w:rsidRPr="00946208" w:rsidRDefault="00946208" w:rsidP="00946208"/>
    <w:p w14:paraId="63944C56" w14:textId="47FB13AD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processamento de sinais está ligado à natureza do sinal e a aplicação, onde normalmente consiste na análise e/ou modificação de sinais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_Ref24294779 \r \h </w:instrText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46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[6]</w:t>
        </w:r>
      </w:ins>
      <w:del w:id="747" w:author="Livisghton Kleber" w:date="2019-11-17T16:17:00Z">
        <w:r w:rsidR="005D41DF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[3]</w:delText>
        </w:r>
      </w:del>
      <w:r w:rsidR="005D41D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Neste trabalho,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utilizado o sinal no formato digital.</w:t>
      </w:r>
    </w:p>
    <w:p w14:paraId="454EF886" w14:textId="69CBA64C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poder trabalhar com um sinal digital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partindo de um sinal analógico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</w:t>
      </w:r>
      <w:r w:rsidR="001A3488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CDs – </w:t>
      </w:r>
      <w:proofErr w:type="spellStart"/>
      <w:r w:rsidR="00AB23C0" w:rsidRPr="00E36A8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748" w:author="Livisghton Kleber" w:date="2019-11-17T23:08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Compact</w:t>
      </w:r>
      <w:proofErr w:type="spellEnd"/>
      <w:r w:rsidR="00AB23C0" w:rsidRPr="00E36A8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749" w:author="Livisghton Kleber" w:date="2019-11-17T23:08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 xml:space="preserve"> Discs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bit/amostra</w:t>
      </w:r>
      <w:ins w:id="750" w:author="Livisghton Kleber" w:date="2019-11-17T23:07:00Z">
        <w:r w:rsidR="008F2D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) </w:t>
        </w:r>
      </w:ins>
      <w:ins w:id="751" w:author="Livisghton Kleber" w:date="2019-11-17T23:05:00Z">
        <w:r w:rsidR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_Ref24924354 \r \h </w:instrText>
        </w:r>
        <w:r w:rsidR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2B2A4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52" w:author="Livisghton Kleber" w:date="2019-11-17T23:05:00Z">
        <w:r w:rsidR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  <w:t>[7]</w:t>
        </w:r>
        <w:r w:rsidR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del w:id="753" w:author="Livisghton Kleber" w:date="2019-11-17T23:05:00Z">
        <w:r w:rsidR="007D5C77" w:rsidDel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)</w:delText>
        </w:r>
        <w:r w:rsidR="00AA7771" w:rsidDel="002B2A4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(citar tcc solução computacional)</w:delText>
        </w:r>
      </w:del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1FF81556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fase de amostragem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calculada a quantidade de amostras em um dado período de tempo, ou seja, haverá uma frequência (taxa de amostragem ou taxa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 um conjunto finito de amostras para um intervalo de tempo. A expressão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0B5747FB" w:rsidR="0016271B" w:rsidRDefault="005328B3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1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5FC4610B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o teorema de amostragem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quação 2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pelo menos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050 Hz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Portanto, a 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máxima frequência do ouvido humano é de 22.050 Hz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então a frequência de </w:t>
      </w:r>
      <w:proofErr w:type="spellStart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0BCBDABC" w:rsidR="002A1E9D" w:rsidRDefault="005328B3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2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47C72ABD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cesso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, pois ela consegue a representar um sinal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foi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ç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baixas e agudas para frequências altas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representação da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de Fourier (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Discrete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Fourier 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Transform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DFT)</w:t>
      </w:r>
      <w:r w:rsidR="008D00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_Ref24294779 \r \h </w:instrText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54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[6]</w:t>
        </w:r>
      </w:ins>
      <w:del w:id="755" w:author="Livisghton Kleber" w:date="2019-11-17T16:17:00Z">
        <w:r w:rsidR="00161CEF" w:rsidDel="0050359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[3]</w:delText>
        </w:r>
      </w:del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61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>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</w:tblGrid>
      <w:tr w:rsidR="00935892" w14:paraId="26B90C3B" w14:textId="77777777" w:rsidTr="00745808">
        <w:tc>
          <w:tcPr>
            <w:tcW w:w="851" w:type="dxa"/>
          </w:tcPr>
          <w:p w14:paraId="72AE6080" w14:textId="66AAF7A7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47EBAA6B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 de Fourier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</w:tblGrid>
      <w:tr w:rsidR="00935892" w14:paraId="65AE499B" w14:textId="77777777" w:rsidTr="00745808">
        <w:tc>
          <w:tcPr>
            <w:tcW w:w="856" w:type="dxa"/>
          </w:tcPr>
          <w:p w14:paraId="2E2BE99F" w14:textId="36F5A22A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</w:t>
            </w:r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x[n]=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X[k]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0≤n≤N-1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4ACC8C7D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756" w:name="_Toc24929223"/>
      <w:r w:rsidRPr="00EE42B1">
        <w:rPr>
          <w:color w:val="000000" w:themeColor="text1"/>
          <w:sz w:val="28"/>
        </w:rPr>
        <w:t xml:space="preserve">Conceitos de </w:t>
      </w:r>
      <w:r w:rsidR="0082752F" w:rsidRPr="007C26B5">
        <w:rPr>
          <w:i/>
          <w:color w:val="000000" w:themeColor="text1"/>
          <w:sz w:val="28"/>
        </w:rPr>
        <w:t>Chromagram</w:t>
      </w:r>
      <w:bookmarkEnd w:id="756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12844058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representado em </w:t>
      </w:r>
      <w:proofErr w:type="spellStart"/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A1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57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[7]</w:t>
        </w:r>
      </w:ins>
      <w:del w:id="758" w:author="Livisghton Kleber" w:date="2019-11-17T16:19:00Z">
        <w:r w:rsidR="000E53C9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[4]</w:delText>
        </w:r>
      </w:del>
      <w:r w:rsidR="000E53C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Fujishima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_Ref24295086 \r \h </w:instrText>
      </w:r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59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[9]</w:t>
        </w:r>
      </w:ins>
      <w:del w:id="760" w:author="Livisghton Kleber" w:date="2019-11-17T16:19:00Z">
        <w:r w:rsidR="006D0DB1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[5]</w:delText>
        </w:r>
      </w:del>
      <w:r w:rsidR="006D0DB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_Ref24295413 \r \h </w:instrText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61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[9]</w:t>
        </w:r>
      </w:ins>
      <w:del w:id="762" w:author="Livisghton Kleber" w:date="2019-11-17T16:19:00Z">
        <w:r w:rsidR="009B1A8E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[6]</w:delText>
        </w:r>
      </w:del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B1A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_Ref24295505 \r \h </w:instrText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63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[10]</w:t>
        </w:r>
      </w:ins>
      <w:del w:id="764" w:author="Livisghton Kleber" w:date="2019-11-17T16:19:00Z">
        <w:r w:rsidR="00941C65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[7]</w:delText>
        </w:r>
      </w:del>
      <w:r w:rsidR="00941C6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>Geralmente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012D7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do vetor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{Dó, Do#, Ré, Re#, Mi, Fá, Fá#, Sol, Sol#, Lá, Lá#, </w:t>
      </w:r>
      <w:proofErr w:type="spellStart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Sí</w:t>
      </w:r>
      <w:proofErr w:type="spellEnd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proofErr w:type="spellStart"/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588DE9F7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proofErr w:type="spellStart"/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exemplo:  </w:t>
      </w:r>
    </w:p>
    <w:p w14:paraId="020AA43E" w14:textId="5676C41B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Atribuir valor 1 quando a nota pertence ao acorde e 0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Exemplo, o acorde de </w:t>
      </w:r>
      <w:ins w:id="765" w:author="Livisghton Kleber" w:date="2019-11-17T23:15:00Z">
        <w:r w:rsidR="00BE5DF4">
          <w:rPr>
            <w:rFonts w:ascii="Times New Roman" w:hAnsi="Times New Roman" w:cs="Times New Roman"/>
            <w:color w:val="000000" w:themeColor="text1"/>
            <w:sz w:val="24"/>
            <w:szCs w:val="24"/>
          </w:rPr>
          <w:t>C</w:t>
        </w:r>
      </w:ins>
      <w:del w:id="766" w:author="Livisghton Kleber" w:date="2019-11-17T23:15:00Z">
        <w:r w:rsidDel="00F630E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  <w:r w:rsidDel="00BE5DF4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ó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formado pelas notas dó, mi e sol, então o vetor de </w:t>
      </w:r>
      <w:proofErr w:type="spellStart"/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8A4A5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usando esta abordagem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{1, 0, 0, 0, 1, 0, 0, 1, 0, 0, 0, 0}.</w:t>
      </w:r>
    </w:p>
    <w:p w14:paraId="72FB34FF" w14:textId="28B05C20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probabilidade para cada nota, onde 1 seria a probabilidade máxima da nota pertencer ao acorde e 0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</w:t>
      </w:r>
      <w:del w:id="767" w:author="Livisghton Kleber" w:date="2019-11-17T23:16:00Z">
        <w:r w:rsidR="00FA3F36" w:rsidDel="00514AA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dó</w:delText>
        </w:r>
      </w:del>
      <w:ins w:id="768" w:author="Livisghton Kleber" w:date="2019-11-17T23:16:00Z">
        <w:r w:rsidR="00514AA2">
          <w:rPr>
            <w:rFonts w:ascii="Times New Roman" w:hAnsi="Times New Roman" w:cs="Times New Roman"/>
            <w:color w:val="000000" w:themeColor="text1"/>
            <w:sz w:val="24"/>
            <w:szCs w:val="24"/>
          </w:rPr>
          <w:t>C</w:t>
        </w:r>
      </w:ins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{1, 0.01, 0.01, 0.01, 0.9, 0, 0, 0.9, 0.01, 0.01, 0.01, 0.01}.</w:t>
      </w:r>
    </w:p>
    <w:p w14:paraId="160E55CA" w14:textId="77777777" w:rsidR="00145C84" w:rsidRDefault="00145C84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270D6" w14:textId="4AA54F54" w:rsidR="002004AF" w:rsidRDefault="002004AF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principais etapas de construção de um </w:t>
      </w:r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vista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</w:t>
      </w:r>
      <w:r w:rsidR="00720E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86E12E" w14:textId="1F79563D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70724" w14:textId="0DAAFFCC" w:rsidR="001926FB" w:rsidRDefault="001926FB" w:rsidP="009346D2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423F000" wp14:editId="1F6DB513">
            <wp:extent cx="3588888" cy="492097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c-Page-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159" cy="49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24D" w14:textId="5DBAF6E4" w:rsidR="00720E8B" w:rsidRDefault="001926FB" w:rsidP="001926FB">
      <w:pPr>
        <w:pStyle w:val="Legend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769" w:name="_Toc24922601"/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Pr="00921D7B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Passos para construção de um </w:t>
      </w:r>
      <w:r w:rsidRPr="007C26B5">
        <w:rPr>
          <w:rFonts w:ascii="Times New Roman" w:hAnsi="Times New Roman" w:cs="Times New Roman"/>
          <w:b w:val="0"/>
          <w:bCs w:val="0"/>
          <w:i/>
          <w:color w:val="000000" w:themeColor="text1"/>
          <w:sz w:val="20"/>
          <w:szCs w:val="20"/>
        </w:rPr>
        <w:t>chromagram</w:t>
      </w:r>
      <w:bookmarkEnd w:id="769"/>
    </w:p>
    <w:p w14:paraId="50219388" w14:textId="77777777" w:rsidR="001926FB" w:rsidRPr="009346D2" w:rsidRDefault="001926FB" w:rsidP="009346D2"/>
    <w:p w14:paraId="62D5C860" w14:textId="1F2ACC92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Partindo de um sinal bruto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discretizado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domínio do tempo, o primeiro passo para construir um </w:t>
      </w:r>
      <w:r w:rsidR="00984B8F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converter o sinal para domínio da frequência</w:t>
      </w:r>
      <w:r w:rsidR="00B21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calcular sua magnitude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Existem algumas técnicas para representar o sinal no domínio da frequência </w:t>
      </w:r>
      <w:r w:rsidR="00FD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forma simples 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DFT. No entanto, a DFT 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>traz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d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as frequência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áudio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</w: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_Ref24295030 \r \h </w:instrText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70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[7]</w:t>
        </w:r>
      </w:ins>
      <w:del w:id="771" w:author="Livisghton Kleber" w:date="2019-11-17T16:19:00Z">
        <w:r w:rsidR="009542C4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[4]</w:delText>
        </w:r>
      </w:del>
      <w:r w:rsidR="009542C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pesquisadores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que estudam a estimação automática de acordes (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Automatic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Chord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Estimation</w:t>
      </w:r>
      <w:proofErr w:type="spellEnd"/>
      <w:r w:rsidR="00DD0FE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- ACE)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estão interessados nas variações harmônicas locais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isso, geralmente é utilizada a Transformada de Fourier de 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tempo 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curto (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hort-</w:t>
      </w:r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ime Fourier </w:t>
      </w:r>
      <w:proofErr w:type="spellStart"/>
      <w:r w:rsid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ransform</w:t>
      </w:r>
      <w:proofErr w:type="spellEnd"/>
      <w:r w:rsidR="004D2E44"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413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7592"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D5E" w:rsidRPr="00653D5E">
        <w:rPr>
          <w:rFonts w:ascii="Times New Roman" w:hAnsi="Times New Roman" w:cs="Times New Roman"/>
          <w:color w:val="000000" w:themeColor="text1"/>
          <w:sz w:val="24"/>
          <w:szCs w:val="24"/>
        </w:rPr>
        <w:t>que calcula as magnitudes de frequência em uma janela deslizante através do sinal</w:t>
      </w:r>
      <w:r w:rsidR="00C47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F2E591" w14:textId="477C3F52" w:rsidR="002004AF" w:rsidRDefault="00660EA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segundo passo, pré-processamento,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tenta eliminar parte inútil do espectro como o espectro de fundo</w: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_Ref24296010 \r \h </w:instrTex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72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[11]</w:t>
        </w:r>
      </w:ins>
      <w:del w:id="773" w:author="Livisghton Kleber" w:date="2019-11-17T16:19:00Z">
        <w:r w:rsidR="00364798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[8]</w:delText>
        </w:r>
      </w:del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_Ref24296012 \r \h </w:instrText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74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[12]</w:t>
        </w:r>
      </w:ins>
      <w:del w:id="775" w:author="Livisghton Kleber" w:date="2019-11-17T16:19:00Z">
        <w:r w:rsidR="00364798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[9]</w:delText>
        </w:r>
      </w:del>
      <w:r w:rsidR="0036479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64798" w:rsidDel="003647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e alguns harmônicos que podem facilmente confundir técnicas de extração de características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_Ref23773985 \r \h </w:instrTex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76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[13]</w:t>
        </w:r>
      </w:ins>
      <w:del w:id="777" w:author="Livisghton Kleber" w:date="2019-11-17T16:19:00Z">
        <w:r w:rsidR="002D3C8D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[10]</w:delText>
        </w:r>
      </w:del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_Ref23774935 \r \h </w:instrText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78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[14]</w:t>
        </w:r>
      </w:ins>
      <w:del w:id="779" w:author="Livisghton Kleber" w:date="2019-11-17T16:19:00Z">
        <w:r w:rsidR="002D3C8D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[11]</w:delText>
        </w:r>
      </w:del>
      <w:r w:rsidR="002D3C8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6DF1B4" w14:textId="5D3602E8" w:rsidR="00247335" w:rsidRDefault="009346D2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acordo com </w:t>
      </w:r>
      <w:proofErr w:type="spellStart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>Sheh</w:t>
      </w:r>
      <w:proofErr w:type="spellEnd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Ellis, </w:t>
      </w:r>
      <w:r w:rsidR="00203C4C">
        <w:rPr>
          <w:rFonts w:ascii="Times New Roman" w:hAnsi="Times New Roman" w:cs="Times New Roman"/>
          <w:color w:val="000000" w:themeColor="text1"/>
          <w:sz w:val="24"/>
          <w:szCs w:val="24"/>
        </w:rPr>
        <w:t>existem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algumas faixas de músicas que não estão afinadas no tom padrão A4 = 440 Hz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_Ref23776535 \r \h </w:instrText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80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[15]</w:t>
        </w:r>
      </w:ins>
      <w:del w:id="781" w:author="Livisghton Kleber" w:date="2019-11-17T16:19:00Z">
        <w:r w:rsidR="00E047FD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[12]</w:delText>
        </w:r>
      </w:del>
      <w:r w:rsidR="00E047F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A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Então, </w:t>
      </w:r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terceiro passo, </w:t>
      </w:r>
      <w:proofErr w:type="spellStart"/>
      <w:r w:rsidR="0071583D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tuning</w:t>
      </w:r>
      <w:proofErr w:type="spellEnd"/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 algoritmos 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como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_Ref23777947 \r \h </w:instrTex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82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[16]</w:t>
        </w:r>
      </w:ins>
      <w:del w:id="783" w:author="Livisghton Kleber" w:date="2019-11-17T16:19:00Z">
        <w:r w:rsidR="003447F2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[13]</w:delText>
        </w:r>
      </w:del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_Ref24296299 \r \h </w:instrText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84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[18]</w:t>
        </w:r>
      </w:ins>
      <w:del w:id="785" w:author="Livisghton Kleber" w:date="2019-11-17T16:19:00Z">
        <w:r w:rsidR="003447F2" w:rsidDel="00C72511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[14]</w:delText>
        </w:r>
      </w:del>
      <w:r w:rsidR="003447F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>para ajustar a afinação dessas músicas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D0AFB5" w14:textId="4A6AD22A" w:rsidR="00C52A79" w:rsidRDefault="00D9382F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9346D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uarto passo, cálculo de saliência de afinação, </w:t>
      </w:r>
      <w:r w:rsidR="00B71F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4175A" w:rsidRPr="00E4175A">
        <w:rPr>
          <w:rFonts w:ascii="Times New Roman" w:hAnsi="Times New Roman" w:cs="Times New Roman"/>
          <w:color w:val="000000" w:themeColor="text1"/>
          <w:sz w:val="24"/>
          <w:szCs w:val="24"/>
        </w:rPr>
        <w:t>aptura a saliência da classe de afinação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>faz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>endo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mapeamento 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espectro obtido nos passos anteriores </w:t>
      </w:r>
      <w:r w:rsidR="000200E0">
        <w:rPr>
          <w:rFonts w:ascii="Times New Roman" w:hAnsi="Times New Roman" w:cs="Times New Roman"/>
          <w:color w:val="000000" w:themeColor="text1"/>
          <w:sz w:val="24"/>
          <w:szCs w:val="24"/>
        </w:rPr>
        <w:t>com 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F8F">
        <w:rPr>
          <w:rFonts w:ascii="Times New Roman" w:hAnsi="Times New Roman" w:cs="Times New Roman"/>
          <w:color w:val="000000" w:themeColor="text1"/>
          <w:sz w:val="24"/>
          <w:szCs w:val="24"/>
        </w:rPr>
        <w:t>saliência d</w:t>
      </w:r>
      <w:r w:rsidR="001D70D8">
        <w:rPr>
          <w:rFonts w:ascii="Times New Roman" w:hAnsi="Times New Roman" w:cs="Times New Roman"/>
          <w:color w:val="000000" w:themeColor="text1"/>
          <w:sz w:val="24"/>
          <w:szCs w:val="24"/>
        </w:rPr>
        <w:t>e uma nota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E08F58" w14:textId="40E359EF" w:rsidR="00A76023" w:rsidRDefault="00D3029C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estágio final do cálculo do </w:t>
      </w:r>
      <w:r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3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soma e normalização de oitavas,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C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feita a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soma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todas as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>saliências pertencentes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mesma classe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4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Essa soma é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normaliza</w:t>
      </w:r>
      <w:r w:rsid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produzir uma matriz de recurso do </w:t>
      </w:r>
      <w:r w:rsidR="008F120A" w:rsidRPr="00F253D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captura a evolução da afinação do áudio ao longo do tempo.</w:t>
      </w:r>
      <w:r w:rsidR="00FA2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023">
        <w:rPr>
          <w:rFonts w:ascii="Times New Roman" w:hAnsi="Times New Roman" w:cs="Times New Roman"/>
          <w:color w:val="000000" w:themeColor="text1"/>
          <w:sz w:val="24"/>
          <w:szCs w:val="24"/>
        </w:rPr>
        <w:t>Por fim, suavização /sincronização de batida</w:t>
      </w:r>
      <w:r w:rsidR="00650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A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4C6489">
        <w:rPr>
          <w:rFonts w:ascii="Times New Roman" w:hAnsi="Times New Roman" w:cs="Times New Roman"/>
          <w:color w:val="000000" w:themeColor="text1"/>
          <w:sz w:val="24"/>
          <w:szCs w:val="24"/>
        </w:rPr>
        <w:t>uma etapa de pós processamento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minimizar as </w:t>
      </w:r>
      <w:r w:rsidR="003E6239">
        <w:rPr>
          <w:rFonts w:ascii="Times New Roman" w:hAnsi="Times New Roman" w:cs="Times New Roman"/>
          <w:color w:val="000000" w:themeColor="text1"/>
          <w:sz w:val="24"/>
          <w:szCs w:val="24"/>
        </w:rPr>
        <w:t>frequentes mudanças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acordes e ruído.</w:t>
      </w:r>
    </w:p>
    <w:p w14:paraId="5F1769B2" w14:textId="77777777" w:rsidR="00F36519" w:rsidRDefault="00F36519" w:rsidP="009346D2">
      <w:pPr>
        <w:jc w:val="center"/>
      </w:pPr>
    </w:p>
    <w:p w14:paraId="6D495612" w14:textId="77777777" w:rsidR="00675415" w:rsidRPr="00EE42B1" w:rsidRDefault="00675415" w:rsidP="00EE42B1"/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786" w:name="_Toc24929224"/>
      <w:r w:rsidRPr="00EE42B1">
        <w:rPr>
          <w:color w:val="000000" w:themeColor="text1"/>
          <w:sz w:val="28"/>
        </w:rPr>
        <w:t>Conceitos de Redes Neurais</w:t>
      </w:r>
      <w:bookmarkEnd w:id="786"/>
    </w:p>
    <w:p w14:paraId="4B417C5F" w14:textId="4B01B45A" w:rsidR="001F7DB4" w:rsidRDefault="00116285" w:rsidP="00116285">
      <w:pPr>
        <w:tabs>
          <w:tab w:val="left" w:pos="2439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pPrChange w:id="787" w:author="Livisghton Kleber" w:date="2019-11-17T23:20:00Z">
          <w:pPr>
            <w:spacing w:after="0" w:line="360" w:lineRule="auto"/>
            <w:ind w:firstLine="708"/>
            <w:jc w:val="both"/>
          </w:pPr>
        </w:pPrChange>
      </w:pPr>
      <w:ins w:id="788" w:author="Livisghton Kleber" w:date="2019-11-17T23:2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</w:r>
      </w:ins>
    </w:p>
    <w:p w14:paraId="74EC01D3" w14:textId="56DA910D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 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chamados de </w:t>
      </w:r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1CB5CC47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</w:t>
      </w:r>
      <w:proofErr w:type="spellStart"/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>Rosenblatt</w:t>
      </w:r>
      <w:proofErr w:type="spellEnd"/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estrutura do 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0 ou 1, ou -1 e 1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representação matemática de um perceptron levando em consideração o </w:t>
      </w:r>
      <w:proofErr w:type="gramStart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proofErr w:type="gramEnd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já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função de ativação de um neurônio</w:t>
      </w:r>
      <w:r w:rsidR="00A751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begin"/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instrText xml:space="preserve"> REF _Ref24296888 \r \h </w:instrText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r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separate"/>
      </w:r>
      <w:ins w:id="789" w:author="Livisghton Kleber" w:date="2019-11-17T16:48:00Z">
        <w:r w:rsidR="00992912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[18]</w:t>
        </w:r>
      </w:ins>
      <w:del w:id="790" w:author="Livisghton Kleber" w:date="2019-11-17T16:21:00Z">
        <w:r w:rsidR="002B0C17" w:rsidDel="00A009D7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>[15]</w:delText>
        </w:r>
      </w:del>
      <w:r w:rsidR="002B0C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fldChar w:fldCharType="end"/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302EF909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791" w:name="_Toc24922602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7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Representação gráfica de uma estrutura do perceptron.</w:t>
      </w:r>
      <w:bookmarkEnd w:id="791"/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7D490E07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Eq.5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45DB63FA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21A51B94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Para resolver problemas mais complexo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semelhante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tem modelos que são compostos por vários perceptrons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, sendo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deles chamado de chamado de Perceptron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Layer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Perceptron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55008627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escondidas/intermediárias e uma camada de saída)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proofErr w:type="spellStart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MLPs</w:t>
      </w:r>
      <w:proofErr w:type="spellEnd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consideradas redes neurais do tipo </w:t>
      </w:r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_Ref24297016 \r \h </w:instrText>
      </w:r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92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[21]</w:t>
        </w:r>
      </w:ins>
      <w:del w:id="793" w:author="Livisghton Kleber" w:date="2019-11-17T16:22:00Z">
        <w:r w:rsidR="00F876DC" w:rsidDel="00A009D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[16]</w:delText>
        </w:r>
      </w:del>
      <w:r w:rsidR="00F876D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531C2D11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 utilizando o algoritmo gradiente descendente (</w:t>
      </w:r>
      <w:proofErr w:type="spellStart"/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proofErr w:type="spellEnd"/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algoritmo é dividido em duas etapas,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um padrão é apresentado a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camada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segunda fase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_Ref24297016 \r \h </w:instrText>
      </w:r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794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[21]</w:t>
        </w:r>
      </w:ins>
      <w:del w:id="795" w:author="Livisghton Kleber" w:date="2019-11-17T16:22:00Z">
        <w:r w:rsidR="000844BF" w:rsidDel="00A009D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[16]</w:delText>
        </w:r>
      </w:del>
      <w:r w:rsidR="000844B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4D47398F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exemplo de arquitetura de uma MLP,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 na camada de entrada apresenta dois neurônios,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 e na camada de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002070EC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bookmarkStart w:id="796" w:name="_Toc24922603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8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  <w:r w:rsidR="00F620A8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 xml:space="preserve"> Fonte: </w:t>
      </w:r>
      <w:r w:rsidR="005328B3">
        <w:fldChar w:fldCharType="begin"/>
      </w:r>
      <w:r w:rsidR="005328B3">
        <w:instrText xml:space="preserve"> HYPERLINK "https://www.researchgate.net/publication/265552060_O_USO_DE_REDES_NEURAIS_PARA_A_ANALISE_E_CONCESSAO_DE_CREDITO_FLAVIO_IZO_-flavioflavioizocom_INSTITUTO_FEDERAL_DO_ESPIRITO_SANTO_-IFES" </w:instrText>
      </w:r>
      <w:ins w:id="797" w:author="Livisghton Kleber" w:date="2019-11-17T16:48:00Z"/>
      <w:r w:rsidR="005328B3">
        <w:fldChar w:fldCharType="separate"/>
      </w:r>
      <w:r w:rsidR="00F620A8" w:rsidRPr="00F620A8">
        <w:rPr>
          <w:rStyle w:val="Hyperlink"/>
          <w:rFonts w:ascii="Times New Roman" w:hAnsi="Times New Roman" w:cs="Times New Roman"/>
          <w:b w:val="0"/>
          <w:bCs w:val="0"/>
          <w:noProof/>
          <w:sz w:val="20"/>
          <w:szCs w:val="20"/>
        </w:rPr>
        <w:t>encurtador.com.br/lmpY1</w:t>
      </w:r>
      <w:bookmarkEnd w:id="796"/>
      <w:r w:rsidR="005328B3">
        <w:rPr>
          <w:rStyle w:val="Hyperlink"/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33B65F56" w:rsidR="00E54DE0" w:rsidRPr="009C2F12" w:rsidRDefault="002A60C2" w:rsidP="00645259">
      <w:pPr>
        <w:pStyle w:val="Ttulo1"/>
        <w:numPr>
          <w:ilvl w:val="0"/>
          <w:numId w:val="4"/>
        </w:numPr>
        <w:rPr>
          <w:color w:val="000000" w:themeColor="text1"/>
        </w:rPr>
      </w:pPr>
      <w:bookmarkStart w:id="798" w:name="_Toc24929225"/>
      <w:r>
        <w:rPr>
          <w:color w:val="000000" w:themeColor="text1"/>
        </w:rPr>
        <w:lastRenderedPageBreak/>
        <w:t>Metodologia do Estudo</w:t>
      </w:r>
      <w:bookmarkEnd w:id="798"/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C08A4" w14:textId="76742F5F" w:rsidR="00DE4F0B" w:rsidRDefault="00DE4F0B" w:rsidP="00DE4F0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Nesta seção, </w:t>
      </w:r>
      <w:commentRangeStart w:id="799"/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del w:id="800" w:author="Carlos Mello" w:date="2019-11-11T20:23:00Z">
        <w:r w:rsidR="008D1EDE" w:rsidDel="007C26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</w:delText>
        </w:r>
      </w:del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commentRangeEnd w:id="799"/>
      <w:r w:rsidR="007C26B5">
        <w:rPr>
          <w:rStyle w:val="Refdecomentrio"/>
        </w:rPr>
        <w:commentReference w:id="799"/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apresentad</w:t>
      </w:r>
      <w:r w:rsidR="0037508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3E266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configuraç</w:t>
      </w:r>
      <w:r w:rsidR="003E2660">
        <w:rPr>
          <w:rFonts w:ascii="Times New Roman" w:hAnsi="Times New Roman" w:cs="Times New Roman"/>
          <w:color w:val="000000" w:themeColor="text1"/>
          <w:sz w:val="24"/>
          <w:szCs w:val="24"/>
        </w:rPr>
        <w:t>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utilizada</w:t>
      </w:r>
      <w:r w:rsidR="00F73B5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classificador MLP e os diferentes tipos de </w:t>
      </w:r>
      <w:proofErr w:type="spellStart"/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515CCD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</w:t>
      </w:r>
      <w:r w:rsidR="008D1ED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experimento</w:t>
      </w:r>
      <w:r w:rsidR="00616F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projeto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E7864C" w14:textId="49403DCA" w:rsidR="00B91FB4" w:rsidRPr="007C26B5" w:rsidDel="00CF51F7" w:rsidRDefault="00B91FB4" w:rsidP="007C26B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del w:id="801" w:author="Livisghton Kleber" w:date="2019-11-17T23:21:00Z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bookmarkStart w:id="802" w:name="_Toc24929226"/>
      <w:bookmarkEnd w:id="802"/>
    </w:p>
    <w:commentRangeStart w:id="803"/>
    <w:p w14:paraId="77BB53DA" w14:textId="0263400D" w:rsidR="0044722C" w:rsidRPr="006968B0" w:rsidDel="00CF51F7" w:rsidRDefault="0044722C" w:rsidP="0044722C">
      <w:pPr>
        <w:spacing w:after="0" w:line="360" w:lineRule="auto"/>
        <w:ind w:firstLine="708"/>
        <w:jc w:val="both"/>
        <w:rPr>
          <w:del w:id="804" w:author="Livisghton Kleber" w:date="2019-11-17T23:21:00Z"/>
          <w:rFonts w:ascii="Times New Roman" w:hAnsi="Times New Roman" w:cs="Times New Roman"/>
          <w:sz w:val="24"/>
          <w:szCs w:val="24"/>
        </w:rPr>
      </w:pPr>
      <w:del w:id="805" w:author="Livisghton Kleber" w:date="2019-11-17T23:21:00Z">
        <w:r w:rsidRPr="006968B0" w:rsidDel="00CF51F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968B0" w:rsidDel="00CF51F7">
          <w:rPr>
            <w:rFonts w:ascii="Times New Roman" w:hAnsi="Times New Roman" w:cs="Times New Roman"/>
            <w:sz w:val="24"/>
            <w:szCs w:val="24"/>
          </w:rPr>
          <w:delInstrText xml:space="preserve"> HYPERLINK "http://resources.mpi-inf.mpg.de/MIR/chromatoolbox/" </w:delInstrText>
        </w:r>
        <w:r w:rsidRPr="006968B0" w:rsidDel="00CF51F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968B0" w:rsidDel="00CF51F7">
          <w:rPr>
            <w:rStyle w:val="Hyperlink"/>
            <w:rFonts w:ascii="Times New Roman" w:hAnsi="Times New Roman" w:cs="Times New Roman"/>
            <w:sz w:val="24"/>
            <w:szCs w:val="24"/>
          </w:rPr>
          <w:delText>http://resources.mpi-inf.mpg.de/MIR/chromatoolbox/</w:delText>
        </w:r>
        <w:r w:rsidRPr="006968B0" w:rsidDel="00CF51F7">
          <w:rPr>
            <w:rFonts w:ascii="Times New Roman" w:hAnsi="Times New Roman" w:cs="Times New Roman"/>
            <w:sz w:val="24"/>
            <w:szCs w:val="24"/>
          </w:rPr>
          <w:fldChar w:fldCharType="end"/>
        </w:r>
        <w:commentRangeEnd w:id="803"/>
        <w:r w:rsidR="007C26B5" w:rsidDel="00CF51F7">
          <w:rPr>
            <w:rStyle w:val="Refdecomentrio"/>
          </w:rPr>
          <w:commentReference w:id="803"/>
        </w:r>
        <w:bookmarkStart w:id="806" w:name="_Toc24929227"/>
        <w:bookmarkEnd w:id="806"/>
      </w:del>
    </w:p>
    <w:p w14:paraId="76AE4E6E" w14:textId="349CED9E" w:rsidR="00DE4F0B" w:rsidRPr="009C2F12" w:rsidDel="00CF51F7" w:rsidRDefault="00DE4F0B" w:rsidP="00E46E9F">
      <w:pPr>
        <w:spacing w:after="0" w:line="360" w:lineRule="auto"/>
        <w:ind w:firstLine="708"/>
        <w:jc w:val="both"/>
        <w:rPr>
          <w:del w:id="807" w:author="Livisghton Kleber" w:date="2019-11-17T23:21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808" w:name="_Toc24929228"/>
      <w:bookmarkEnd w:id="808"/>
    </w:p>
    <w:p w14:paraId="148BFF0A" w14:textId="624A3423" w:rsidR="00AD26CB" w:rsidRPr="007C26B5" w:rsidRDefault="00AD26CB">
      <w:pPr>
        <w:pStyle w:val="Ttulo1"/>
        <w:numPr>
          <w:ilvl w:val="1"/>
          <w:numId w:val="4"/>
        </w:numPr>
        <w:rPr>
          <w:i/>
          <w:iCs/>
          <w:color w:val="000000" w:themeColor="text1"/>
        </w:rPr>
      </w:pPr>
      <w:bookmarkStart w:id="809" w:name="_Toc24929229"/>
      <w:r>
        <w:rPr>
          <w:color w:val="000000" w:themeColor="text1"/>
        </w:rPr>
        <w:t xml:space="preserve">Tipos de </w:t>
      </w:r>
      <w:proofErr w:type="spellStart"/>
      <w:r w:rsidRPr="007C26B5">
        <w:rPr>
          <w:i/>
          <w:iCs/>
          <w:color w:val="000000" w:themeColor="text1"/>
        </w:rPr>
        <w:t>Chromagram</w:t>
      </w:r>
      <w:r>
        <w:rPr>
          <w:i/>
          <w:iCs/>
          <w:color w:val="000000" w:themeColor="text1"/>
        </w:rPr>
        <w:t>s</w:t>
      </w:r>
      <w:bookmarkEnd w:id="809"/>
      <w:proofErr w:type="spellEnd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253E7F" w14:textId="6695F42D" w:rsidR="00AD26CB" w:rsidRPr="007C26B5" w:rsidRDefault="00AD26CB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68B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>e projeto f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968B0">
        <w:rPr>
          <w:rFonts w:ascii="Times New Roman" w:hAnsi="Times New Roman" w:cs="Times New Roman"/>
          <w:sz w:val="24"/>
          <w:szCs w:val="24"/>
        </w:rPr>
        <w:t xml:space="preserve">z uma comparação entre o desempenho de </w:t>
      </w:r>
      <w:del w:id="810" w:author="Livisghton Kleber" w:date="2019-11-16T21:32:00Z">
        <w:r w:rsidRPr="006968B0" w:rsidDel="009554BD">
          <w:rPr>
            <w:rFonts w:ascii="Times New Roman" w:hAnsi="Times New Roman" w:cs="Times New Roman"/>
            <w:sz w:val="24"/>
            <w:szCs w:val="24"/>
          </w:rPr>
          <w:delText xml:space="preserve">cinco </w:delText>
        </w:r>
      </w:del>
      <w:ins w:id="811" w:author="Livisghton Kleber" w:date="2019-11-16T21:32:00Z">
        <w:r w:rsidR="009554BD">
          <w:rPr>
            <w:rFonts w:ascii="Times New Roman" w:hAnsi="Times New Roman" w:cs="Times New Roman"/>
            <w:sz w:val="24"/>
            <w:szCs w:val="24"/>
          </w:rPr>
          <w:t>quatro</w:t>
        </w:r>
        <w:r w:rsidR="009554BD" w:rsidRPr="006968B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968B0">
        <w:rPr>
          <w:rFonts w:ascii="Times New Roman" w:hAnsi="Times New Roman" w:cs="Times New Roman"/>
          <w:sz w:val="24"/>
          <w:szCs w:val="24"/>
        </w:rPr>
        <w:t xml:space="preserve">tipos de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chromagrams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 xml:space="preserve"> utilizando um classificador MLP. Os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chromagrams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 xml:space="preserve"> utilizado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 xml:space="preserve"> nes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968B0">
        <w:rPr>
          <w:rFonts w:ascii="Times New Roman" w:hAnsi="Times New Roman" w:cs="Times New Roman"/>
          <w:sz w:val="24"/>
          <w:szCs w:val="24"/>
        </w:rPr>
        <w:t xml:space="preserve">e estudo foram: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Chroma-Pitch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6968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 w:rsidRPr="006968B0">
        <w:rPr>
          <w:rFonts w:ascii="Times New Roman" w:hAnsi="Times New Roman" w:cs="Times New Roman"/>
          <w:sz w:val="24"/>
          <w:szCs w:val="24"/>
        </w:rPr>
        <w:t xml:space="preserve">CP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FBC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 w:rsidRPr="000E6FBC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Log-</w:t>
      </w:r>
      <w:proofErr w:type="spellStart"/>
      <w:r w:rsidRPr="000E6FBC">
        <w:rPr>
          <w:rFonts w:ascii="Times New Roman" w:hAnsi="Times New Roman" w:cs="Times New Roman"/>
          <w:i/>
          <w:iCs/>
          <w:sz w:val="24"/>
          <w:szCs w:val="24"/>
        </w:rPr>
        <w:t>Pitch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0E6FBC">
        <w:rPr>
          <w:rFonts w:ascii="Times New Roman" w:hAnsi="Times New Roman" w:cs="Times New Roman"/>
          <w:i/>
          <w:iCs/>
          <w:sz w:val="24"/>
          <w:szCs w:val="24"/>
        </w:rPr>
        <w:t>eature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ou CLP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r w:rsidRPr="00A35E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 Energy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Normalized</w:t>
      </w:r>
      <w:proofErr w:type="spellEnd"/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CENS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ins w:id="812" w:author="Livisghton Kleber" w:date="2019-11-16T21:32:00Z">
        <w:r w:rsidR="003F1A8E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del w:id="813" w:author="Livisghton Kleber" w:date="2019-11-16T21:32:00Z">
        <w:r w:rsidRPr="00A35E41" w:rsidDel="003F1A8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A35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 DCT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Reduced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968B0">
        <w:rPr>
          <w:rFonts w:ascii="Times New Roman" w:hAnsi="Times New Roman" w:cs="Times New Roman"/>
          <w:i/>
          <w:iCs/>
          <w:sz w:val="24"/>
          <w:szCs w:val="24"/>
        </w:rPr>
        <w:t xml:space="preserve">log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Pitch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CRP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</w:t>
      </w:r>
      <w:proofErr w:type="spellEnd"/>
      <w:r w:rsidRPr="006968B0">
        <w:rPr>
          <w:rFonts w:ascii="Times New Roman" w:hAnsi="Times New Roman" w:cs="Times New Roman"/>
          <w:sz w:val="24"/>
          <w:szCs w:val="24"/>
        </w:rPr>
        <w:t>)</w:t>
      </w:r>
      <w:del w:id="814" w:author="Livisghton Kleber" w:date="2019-11-16T21:32:00Z">
        <w:r w:rsidDel="003F1A8E">
          <w:rPr>
            <w:rFonts w:ascii="Times New Roman" w:hAnsi="Times New Roman" w:cs="Times New Roman"/>
            <w:sz w:val="24"/>
            <w:szCs w:val="24"/>
          </w:rPr>
          <w:delText xml:space="preserve"> e </w:delText>
        </w:r>
        <w:r w:rsidRPr="006968B0" w:rsidDel="003F1A8E">
          <w:rPr>
            <w:rFonts w:ascii="Times New Roman" w:hAnsi="Times New Roman" w:cs="Times New Roman"/>
            <w:sz w:val="24"/>
            <w:szCs w:val="24"/>
          </w:rPr>
          <w:delText xml:space="preserve">CISP </w:delText>
        </w:r>
        <w:r w:rsidRPr="006968B0" w:rsidDel="003F1A8E">
          <w:rPr>
            <w:rFonts w:ascii="Times New Roman" w:hAnsi="Times New Roman" w:cs="Times New Roman"/>
            <w:i/>
            <w:iCs/>
            <w:sz w:val="24"/>
            <w:szCs w:val="24"/>
          </w:rPr>
          <w:delText>Features</w:delText>
        </w:r>
      </w:del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75162">
        <w:rPr>
          <w:rFonts w:ascii="Times New Roman" w:hAnsi="Times New Roman" w:cs="Times New Roman"/>
          <w:sz w:val="24"/>
          <w:szCs w:val="24"/>
        </w:rPr>
        <w:t xml:space="preserve"> Além disso, é tomado como referência para mostrar a variação d</w:t>
      </w:r>
      <w:r w:rsidR="00125C17">
        <w:rPr>
          <w:rFonts w:ascii="Times New Roman" w:hAnsi="Times New Roman" w:cs="Times New Roman"/>
          <w:sz w:val="24"/>
          <w:szCs w:val="24"/>
        </w:rPr>
        <w:t>os</w:t>
      </w:r>
      <w:r w:rsidR="00D75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chromagram</w:t>
      </w:r>
      <w:r w:rsidR="00125C17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D75162">
        <w:rPr>
          <w:rFonts w:ascii="Times New Roman" w:hAnsi="Times New Roman" w:cs="Times New Roman"/>
          <w:sz w:val="24"/>
          <w:szCs w:val="24"/>
        </w:rPr>
        <w:t xml:space="preserve">, os 10 primeiros segundos da música </w:t>
      </w:r>
      <w:proofErr w:type="spellStart"/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 xml:space="preserve"> it Be</w:t>
      </w:r>
      <w:r w:rsidR="00D75162">
        <w:rPr>
          <w:rFonts w:ascii="Times New Roman" w:hAnsi="Times New Roman" w:cs="Times New Roman"/>
          <w:sz w:val="24"/>
          <w:szCs w:val="24"/>
        </w:rPr>
        <w:t xml:space="preserve"> da banda </w:t>
      </w:r>
      <w:r w:rsidR="00D75162" w:rsidRPr="007C26B5">
        <w:rPr>
          <w:rFonts w:ascii="Times New Roman" w:hAnsi="Times New Roman" w:cs="Times New Roman"/>
          <w:i/>
          <w:iCs/>
          <w:sz w:val="24"/>
          <w:szCs w:val="24"/>
        </w:rPr>
        <w:t>The Beatles</w:t>
      </w:r>
      <w:r w:rsidR="00D75162">
        <w:rPr>
          <w:rFonts w:ascii="Times New Roman" w:hAnsi="Times New Roman" w:cs="Times New Roman"/>
          <w:sz w:val="24"/>
          <w:szCs w:val="24"/>
        </w:rPr>
        <w:t xml:space="preserve">. </w:t>
      </w:r>
      <w:r w:rsidR="001842C2"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trecho da música</w:t>
      </w:r>
      <w:r w:rsidR="001842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utilizado</w:t>
      </w:r>
      <w:del w:id="815" w:author="Carlos Mello" w:date="2019-11-11T20:24:00Z">
        <w:r w:rsidR="00FA02E8" w:rsidDel="007C26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contém apenas o piano, ou seja</w:t>
      </w:r>
      <w:r w:rsidR="009E559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não há outro instrumento </w:t>
      </w:r>
      <w:r w:rsidR="009E5590">
        <w:rPr>
          <w:rFonts w:ascii="Times New Roman" w:hAnsi="Times New Roman" w:cs="Times New Roman"/>
          <w:color w:val="000000" w:themeColor="text1"/>
          <w:sz w:val="24"/>
          <w:szCs w:val="24"/>
        </w:rPr>
        <w:t>e nem há</w:t>
      </w:r>
      <w:r w:rsidR="00FA02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presença do cantor.</w:t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commentRangeStart w:id="816"/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Foi </w:t>
      </w:r>
      <w:r w:rsidR="00B6331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>omado como base</w:t>
      </w:r>
      <w:commentRangeEnd w:id="816"/>
      <w:r w:rsidR="00A16D2D">
        <w:rPr>
          <w:rStyle w:val="Refdecomentrio"/>
        </w:rPr>
        <w:commentReference w:id="816"/>
      </w:r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817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_Ref24295030 \r \h </w:instrText>
        </w:r>
      </w:ins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818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819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[7]</w:t>
        </w:r>
      </w:ins>
      <w:ins w:id="820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_Ref24297401 \r \h </w:instrText>
        </w:r>
      </w:ins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821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822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[20]</w:t>
        </w:r>
      </w:ins>
      <w:ins w:id="823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_Ref24274810 \r \h </w:instrText>
        </w:r>
      </w:ins>
      <w:r w:rsidR="009522FC"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824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825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[21]</w:t>
        </w:r>
      </w:ins>
      <w:ins w:id="826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827" w:author="Livisghton Kleber" w:date="2019-11-16T17:51:00Z">
        <w:r w:rsidR="00065B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</w:t>
        </w:r>
      </w:ins>
      <w:ins w:id="828" w:author="Livisghton Kleber" w:date="2019-11-16T08:33:00Z">
        <w:r w:rsidR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829" w:author="Livisghton Kleber" w:date="2019-11-16T17:51:00Z">
        <w:r w:rsidR="00065BE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065BE4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_Ref24819128 \r \h </w:instrText>
        </w:r>
      </w:ins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65BE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830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[22]</w:t>
        </w:r>
      </w:ins>
      <w:ins w:id="831" w:author="Livisghton Kleber" w:date="2019-11-16T17:51:00Z">
        <w:r w:rsidR="00065BE4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065B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501F87">
        <w:rPr>
          <w:rFonts w:ascii="Times New Roman" w:hAnsi="Times New Roman" w:cs="Times New Roman"/>
          <w:color w:val="000000" w:themeColor="text1"/>
          <w:sz w:val="24"/>
          <w:szCs w:val="24"/>
        </w:rPr>
        <w:t>para explicar os passos seguintes</w:t>
      </w:r>
      <w:del w:id="832" w:author="Livisghton Kleber" w:date="2019-11-16T08:33:00Z"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_Ref24295030 \r \h </w:delInstrText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[4]</w:delText>
        </w:r>
        <w:r w:rsidR="00962C05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_Ref24297401 \r \h </w:delInstrText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[17]</w:delText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867F90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 </w:delText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_Ref24274810 \r \h </w:delInstrText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[18]</w:delText>
        </w:r>
        <w:r w:rsidR="00996A11" w:rsidDel="009522F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del>
      <w:r w:rsidR="0043550F">
        <w:rPr>
          <w:rFonts w:ascii="Times New Roman" w:hAnsi="Times New Roman" w:cs="Times New Roman"/>
          <w:color w:val="000000" w:themeColor="text1"/>
          <w:sz w:val="24"/>
          <w:szCs w:val="24"/>
        </w:rPr>
        <w:t>, onde é possível encontrar mais detalhes sobre os mesmos</w:t>
      </w:r>
      <w:r w:rsidR="00484A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AB2EBD" w14:textId="1E2CB745" w:rsidR="00AD26CB" w:rsidRDefault="00AD26CB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28C1365" w14:textId="77777777" w:rsidR="00825DD1" w:rsidRPr="007C26B5" w:rsidRDefault="00AD26CB" w:rsidP="00C42A7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66AA3">
        <w:rPr>
          <w:rFonts w:ascii="Times New Roman" w:hAnsi="Times New Roman" w:cs="Times New Roman"/>
          <w:sz w:val="24"/>
          <w:szCs w:val="24"/>
        </w:rPr>
        <w:t xml:space="preserve">CP </w:t>
      </w:r>
      <w:proofErr w:type="spellStart"/>
      <w:r w:rsidRPr="00966AA3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Pr="00966AA3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7C26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7EE5D" w14:textId="45C21CD6" w:rsidR="00825DD1" w:rsidRDefault="002F0164" w:rsidP="00825DD1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extra</w:t>
      </w:r>
      <w:r w:rsidR="00CC586C">
        <w:rPr>
          <w:rFonts w:ascii="Times New Roman" w:hAnsi="Times New Roman" w:cs="Times New Roman"/>
          <w:sz w:val="24"/>
          <w:szCs w:val="24"/>
        </w:rPr>
        <w:t>ç</w:t>
      </w:r>
      <w:r w:rsidR="00CE27FA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de características</w:t>
      </w:r>
      <w:r w:rsidR="00825DD1">
        <w:rPr>
          <w:rFonts w:ascii="Times New Roman" w:hAnsi="Times New Roman" w:cs="Times New Roman"/>
          <w:sz w:val="24"/>
          <w:szCs w:val="24"/>
        </w:rPr>
        <w:t xml:space="preserve"> baseado em </w:t>
      </w:r>
      <w:proofErr w:type="spellStart"/>
      <w:r w:rsidR="00825DD1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25DD1">
        <w:rPr>
          <w:rFonts w:ascii="Times New Roman" w:hAnsi="Times New Roman" w:cs="Times New Roman"/>
          <w:sz w:val="24"/>
          <w:szCs w:val="24"/>
        </w:rPr>
        <w:t xml:space="preserve"> </w:t>
      </w:r>
      <w:r w:rsidR="00C001F0">
        <w:rPr>
          <w:rFonts w:ascii="Times New Roman" w:hAnsi="Times New Roman" w:cs="Times New Roman"/>
          <w:sz w:val="24"/>
          <w:szCs w:val="24"/>
        </w:rPr>
        <w:t xml:space="preserve">tem como objetivo </w:t>
      </w:r>
      <w:r w:rsidR="00825DD1">
        <w:rPr>
          <w:rFonts w:ascii="Times New Roman" w:hAnsi="Times New Roman" w:cs="Times New Roman"/>
          <w:sz w:val="24"/>
          <w:szCs w:val="24"/>
        </w:rPr>
        <w:t>representa</w:t>
      </w:r>
      <w:r w:rsidR="00C001F0">
        <w:rPr>
          <w:rFonts w:ascii="Times New Roman" w:hAnsi="Times New Roman" w:cs="Times New Roman"/>
          <w:sz w:val="24"/>
          <w:szCs w:val="24"/>
        </w:rPr>
        <w:t>r</w:t>
      </w:r>
      <w:r w:rsidR="00825DD1">
        <w:rPr>
          <w:rFonts w:ascii="Times New Roman" w:hAnsi="Times New Roman" w:cs="Times New Roman"/>
          <w:sz w:val="24"/>
          <w:szCs w:val="24"/>
        </w:rPr>
        <w:t xml:space="preserve"> a energia em um </w:t>
      </w:r>
      <w:del w:id="833" w:author="Carlos Mello" w:date="2019-11-11T20:27:00Z">
        <w:r w:rsidR="00825DD1" w:rsidDel="00BF5BEF">
          <w:rPr>
            <w:rFonts w:ascii="Times New Roman" w:hAnsi="Times New Roman" w:cs="Times New Roman"/>
            <w:sz w:val="24"/>
            <w:szCs w:val="24"/>
          </w:rPr>
          <w:delText xml:space="preserve">curto </w:delText>
        </w:r>
      </w:del>
      <w:r w:rsidR="00825DD1">
        <w:rPr>
          <w:rFonts w:ascii="Times New Roman" w:hAnsi="Times New Roman" w:cs="Times New Roman"/>
          <w:sz w:val="24"/>
          <w:szCs w:val="24"/>
        </w:rPr>
        <w:t>tempo</w:t>
      </w:r>
      <w:ins w:id="834" w:author="Carlos Mello" w:date="2019-11-11T20:27:00Z">
        <w:r w:rsidR="00BF5BEF">
          <w:rPr>
            <w:rFonts w:ascii="Times New Roman" w:hAnsi="Times New Roman" w:cs="Times New Roman"/>
            <w:sz w:val="24"/>
            <w:szCs w:val="24"/>
          </w:rPr>
          <w:t xml:space="preserve"> curto</w:t>
        </w:r>
      </w:ins>
      <w:r w:rsidR="00825DD1">
        <w:rPr>
          <w:rFonts w:ascii="Times New Roman" w:hAnsi="Times New Roman" w:cs="Times New Roman"/>
          <w:sz w:val="24"/>
          <w:szCs w:val="24"/>
        </w:rPr>
        <w:t xml:space="preserve"> do sinal em cada uma das 12 classes de afinação.</w:t>
      </w:r>
      <w:r>
        <w:rPr>
          <w:rFonts w:ascii="Times New Roman" w:hAnsi="Times New Roman" w:cs="Times New Roman"/>
          <w:sz w:val="24"/>
          <w:szCs w:val="24"/>
        </w:rPr>
        <w:t xml:space="preserve"> Normalmente, estas características são obtidas por meio de 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017F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é feito um mapeamento dessas características com o vetor que contém as classes de afinação, o </w:t>
      </w:r>
      <w:proofErr w:type="spellStart"/>
      <w:r w:rsidR="00017FF8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017F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 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fim, geralmente é aplicado uma normalização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nos vetores resultantes </w:t>
      </w:r>
      <w:r w:rsidR="007C0E6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 o objetivo de minimizar o quase silêncio ou </w:t>
      </w:r>
      <w:r w:rsidR="008A4AA5">
        <w:rPr>
          <w:rFonts w:ascii="Times New Roman" w:hAnsi="Times New Roman" w:cs="Times New Roman"/>
          <w:color w:val="000000" w:themeColor="text1"/>
          <w:sz w:val="24"/>
          <w:szCs w:val="24"/>
        </w:rPr>
        <w:t>algum</w:t>
      </w:r>
      <w:r w:rsidR="00DD0C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ruído muito pequeno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Estes passos podem ser </w:t>
      </w:r>
      <w:r w:rsidR="008F1F6F">
        <w:rPr>
          <w:rFonts w:ascii="Times New Roman" w:hAnsi="Times New Roman" w:cs="Times New Roman"/>
          <w:color w:val="000000" w:themeColor="text1"/>
          <w:sz w:val="24"/>
          <w:szCs w:val="24"/>
        </w:rPr>
        <w:t>vistos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forma mais </w:t>
      </w:r>
      <w:r w:rsidR="00B70330">
        <w:rPr>
          <w:rFonts w:ascii="Times New Roman" w:hAnsi="Times New Roman" w:cs="Times New Roman"/>
          <w:color w:val="000000" w:themeColor="text1"/>
          <w:sz w:val="24"/>
          <w:szCs w:val="24"/>
        </w:rPr>
        <w:t>geral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 6 </w:t>
      </w:r>
      <w:r w:rsidR="0073237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ins w:id="835" w:author="Carlos Mello" w:date="2019-11-11T20:27:00Z">
        <w:r w:rsidR="00BF5BEF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del w:id="836" w:author="Carlos Mello" w:date="2019-11-11T20:27:00Z">
        <w:r w:rsidR="00385E1F" w:rsidDel="00BF5BE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385E1F">
        <w:rPr>
          <w:rFonts w:ascii="Times New Roman" w:hAnsi="Times New Roman" w:cs="Times New Roman"/>
          <w:color w:val="000000" w:themeColor="text1"/>
          <w:sz w:val="24"/>
          <w:szCs w:val="24"/>
        </w:rPr>
        <w:t>eção 2.3</w:t>
      </w:r>
      <w:ins w:id="837" w:author="Livisghton Kleber" w:date="2019-11-16T08:36:00Z">
        <w:r w:rsidR="00AA194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a Figura 9 </w:t>
        </w:r>
      </w:ins>
      <w:ins w:id="838" w:author="Livisghton Kleber" w:date="2019-11-16T08:47:00Z">
        <w:r w:rsidR="002216E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fornece a </w:t>
        </w:r>
      </w:ins>
      <w:ins w:id="839" w:author="Livisghton Kleber" w:date="2019-11-16T08:37:00Z">
        <w:r w:rsidR="00AA1949">
          <w:rPr>
            <w:rFonts w:ascii="Times New Roman" w:hAnsi="Times New Roman" w:cs="Times New Roman"/>
            <w:color w:val="000000" w:themeColor="text1"/>
            <w:sz w:val="24"/>
            <w:szCs w:val="24"/>
          </w:rPr>
          <w:t>representa</w:t>
        </w:r>
      </w:ins>
      <w:ins w:id="840" w:author="Livisghton Kleber" w:date="2019-11-16T08:47:00Z">
        <w:r w:rsidR="002216EF">
          <w:rPr>
            <w:rFonts w:ascii="Times New Roman" w:hAnsi="Times New Roman" w:cs="Times New Roman"/>
            <w:color w:val="000000" w:themeColor="text1"/>
            <w:sz w:val="24"/>
            <w:szCs w:val="24"/>
          </w:rPr>
          <w:t>ção</w:t>
        </w:r>
      </w:ins>
      <w:ins w:id="841" w:author="Livisghton Kleber" w:date="2019-11-16T08:37:00Z">
        <w:r w:rsidR="00AA1949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842" w:author="Livisghton Kleber" w:date="2019-11-16T08:47:00Z">
        <w:r w:rsidR="002216EF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ins w:id="843" w:author="Livisghton Kleber" w:date="2019-11-16T08:41:00Z">
        <w:r w:rsidR="007F3CA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CP </w:t>
        </w:r>
        <w:proofErr w:type="spellStart"/>
        <w:r w:rsidR="007F3CA6" w:rsidRPr="007F3CA6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844" w:author="Livisghton Kleber" w:date="2019-11-16T08:41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</w:t>
        </w:r>
      </w:ins>
      <w:ins w:id="845" w:author="Livisghton Kleber" w:date="2019-11-16T21:38:00Z">
        <w:r w:rsidR="00A252A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proofErr w:type="spellEnd"/>
      <w:ins w:id="846" w:author="Livisghton Kleber" w:date="2019-11-16T08:47:00Z">
        <w:r w:rsidR="002216EF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del w:id="847" w:author="Livisghton Kleber" w:date="2019-11-16T08:36:00Z">
        <w:r w:rsidR="00385E1F" w:rsidDel="00AA1949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</w:del>
    </w:p>
    <w:p w14:paraId="65D1A991" w14:textId="77777777" w:rsidR="00BE42A0" w:rsidRPr="007C26B5" w:rsidRDefault="00BE42A0" w:rsidP="007C26B5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FCDA96" w14:textId="77777777" w:rsidR="00553F37" w:rsidRDefault="00553F37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</w:pPr>
      <w:r>
        <w:rPr>
          <w:noProof/>
        </w:rPr>
        <w:drawing>
          <wp:inline distT="0" distB="0" distL="0" distR="0" wp14:anchorId="31DA519E" wp14:editId="70C9B5CC">
            <wp:extent cx="4295775" cy="1247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0274"/>
                    <a:stretch/>
                  </pic:blipFill>
                  <pic:spPr bwMode="auto"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7ABA4" w14:textId="323A733C" w:rsidR="00553F37" w:rsidRPr="007C26B5" w:rsidRDefault="00553F37" w:rsidP="007C26B5">
      <w:pPr>
        <w:pStyle w:val="Legenda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bookmarkStart w:id="848" w:name="_Toc24922604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9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ins w:id="849" w:author="Carlos Mello" w:date="2019-11-11T20:29:00Z">
        <w:r w:rsidR="00BF5BEF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t>R</w:t>
        </w:r>
      </w:ins>
      <w:del w:id="850" w:author="Carlos Mello" w:date="2019-11-11T20:29:00Z">
        <w:r w:rsidRPr="007C26B5" w:rsidDel="00BF5BEF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delText>r</w:delText>
        </w:r>
      </w:del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epresentação do CP </w:t>
      </w:r>
      <w:commentRangeStart w:id="851"/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commentRangeEnd w:id="851"/>
      <w:r w:rsidR="00BF5BEF">
        <w:rPr>
          <w:rStyle w:val="Refdecomentrio"/>
          <w:b w:val="0"/>
          <w:bCs w:val="0"/>
          <w:color w:val="auto"/>
        </w:rPr>
        <w:commentReference w:id="851"/>
      </w:r>
      <w:ins w:id="852" w:author="Livisghton Kleber" w:date="2019-11-17T23:28:00Z">
        <w:r w:rsidR="00A46043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</w:rPr>
          <w:t>s</w:t>
        </w:r>
      </w:ins>
      <w:proofErr w:type="spellEnd"/>
      <w:r w:rsidR="006364BA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.</w:t>
      </w:r>
      <w:bookmarkEnd w:id="848"/>
    </w:p>
    <w:p w14:paraId="1458FFF5" w14:textId="58143FCA" w:rsidR="00553F37" w:rsidRDefault="00553F37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BE01E19" w14:textId="7FEF6644" w:rsidR="00F77A23" w:rsidRDefault="00F77A23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333FF5" w14:textId="6431CD3E" w:rsidR="00F77A23" w:rsidRDefault="00F77A23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59BB7A9" w14:textId="21E1BD11" w:rsidR="0090685F" w:rsidRDefault="0090685F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C1EF384" w14:textId="23E2503A" w:rsidR="0090685F" w:rsidRDefault="0090685F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C2C7E4A" w14:textId="77777777" w:rsidR="0013367A" w:rsidRPr="007C26B5" w:rsidRDefault="0013367A" w:rsidP="007C26B5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CB5ACB3" w14:textId="77777777" w:rsidR="000E3620" w:rsidRPr="007C26B5" w:rsidRDefault="00364ACD" w:rsidP="000E362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CLP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49C64" w14:textId="49AEA1C9" w:rsidR="00C977E8" w:rsidRDefault="00995E16" w:rsidP="00C977E8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567566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 CLP </w:t>
      </w:r>
      <w:r w:rsidR="00F752B2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tem como objetivo ajustar a faixa do sinal original para melhorar a clareza de transitórios fracos, especialmente nas regiões de alta </w:t>
      </w:r>
      <w:r w:rsidR="00F752B2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frequência.</w:t>
      </w:r>
      <w:r w:rsidR="00AC48FA" w:rsidRPr="007C26B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Para isso, aplica-se frequentemente uma compressão logarítmica ao calcular as características do áudio.</w:t>
      </w:r>
    </w:p>
    <w:p w14:paraId="40E1DEA1" w14:textId="5CAD0252" w:rsidR="003E0E36" w:rsidRDefault="00C977E8" w:rsidP="00C977E8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D36BF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Para construir um CLP, primeiramente é calculado as características de afinação do arquivo de áudio.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Em </w:t>
      </w:r>
      <w:r w:rsidR="00794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seguida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a representação da afinação é </w:t>
      </w:r>
      <w:proofErr w:type="spellStart"/>
      <w:r w:rsidR="00566125" w:rsidRP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logaritmizada</w:t>
      </w:r>
      <w:proofErr w:type="spellEnd"/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substituindo cada entra</w:t>
      </w:r>
      <w:r w:rsidR="0067423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</w:t>
      </w:r>
      <w:r w:rsidR="0056612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pelo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log(η*ⅇ+1)</m:t>
        </m:r>
      </m:oMath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onde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η</m:t>
        </m:r>
      </m:oMath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é uma constante positiva</w:t>
      </w:r>
      <w:r w:rsidR="007C28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que </w:t>
      </w:r>
      <w:r w:rsidR="007C285C" w:rsidRPr="007C28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especifica a extensão da compactação logarítmica</w:t>
      </w:r>
      <w:r w:rsidR="009C2F5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94A8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Depois</w:t>
      </w:r>
      <w:r w:rsidR="003E0E3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com a representação logarítmica </w:t>
      </w:r>
      <w:r w:rsidR="004F2F9E" w:rsidRPr="00807FC9">
        <w:rPr>
          <w:rFonts w:ascii="Times New Roman" w:hAnsi="Times New Roman" w:cs="Times New Roman"/>
          <w:sz w:val="24"/>
          <w:szCs w:val="24"/>
        </w:rPr>
        <w:t>projeta</w:t>
      </w:r>
      <w:r w:rsidR="00BF4150">
        <w:rPr>
          <w:rFonts w:ascii="Times New Roman" w:hAnsi="Times New Roman" w:cs="Times New Roman"/>
          <w:sz w:val="24"/>
          <w:szCs w:val="24"/>
        </w:rPr>
        <w:t>r</w:t>
      </w:r>
      <w:r w:rsidR="004F2F9E" w:rsidRPr="00807FC9">
        <w:rPr>
          <w:rFonts w:ascii="Times New Roman" w:hAnsi="Times New Roman" w:cs="Times New Roman"/>
          <w:sz w:val="24"/>
          <w:szCs w:val="24"/>
        </w:rPr>
        <w:t xml:space="preserve"> os vetores de afinação resultantes em um vetor cromatográfico</w:t>
      </w:r>
      <w:r w:rsidR="00AC2410">
        <w:rPr>
          <w:rFonts w:ascii="Times New Roman" w:hAnsi="Times New Roman" w:cs="Times New Roman"/>
          <w:sz w:val="24"/>
          <w:szCs w:val="24"/>
        </w:rPr>
        <w:t>.</w:t>
      </w:r>
      <w:ins w:id="853" w:author="Livisghton Kleber" w:date="2019-11-16T08:43:00Z">
        <w:r w:rsidR="002216E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54" w:author="Livisghton Kleber" w:date="2019-11-16T08:45:00Z">
        <w:r w:rsidR="002216EF">
          <w:rPr>
            <w:rFonts w:ascii="Times New Roman" w:hAnsi="Times New Roman" w:cs="Times New Roman"/>
            <w:sz w:val="24"/>
            <w:szCs w:val="24"/>
          </w:rPr>
          <w:t>Como exemplo ilustrativo</w:t>
        </w:r>
      </w:ins>
      <w:ins w:id="855" w:author="Livisghton Kleber" w:date="2019-11-16T08:46:00Z">
        <w:r w:rsidR="002216EF">
          <w:rPr>
            <w:rFonts w:ascii="Times New Roman" w:hAnsi="Times New Roman" w:cs="Times New Roman"/>
            <w:sz w:val="24"/>
            <w:szCs w:val="24"/>
          </w:rPr>
          <w:t>,</w:t>
        </w:r>
      </w:ins>
      <w:ins w:id="856" w:author="Livisghton Kleber" w:date="2019-11-16T08:45:00Z">
        <w:r w:rsidR="002216EF">
          <w:rPr>
            <w:rFonts w:ascii="Times New Roman" w:hAnsi="Times New Roman" w:cs="Times New Roman"/>
            <w:sz w:val="24"/>
            <w:szCs w:val="24"/>
          </w:rPr>
          <w:t xml:space="preserve"> a F</w:t>
        </w:r>
      </w:ins>
      <w:ins w:id="857" w:author="Livisghton Kleber" w:date="2019-11-16T08:46:00Z">
        <w:r w:rsidR="002216EF">
          <w:rPr>
            <w:rFonts w:ascii="Times New Roman" w:hAnsi="Times New Roman" w:cs="Times New Roman"/>
            <w:sz w:val="24"/>
            <w:szCs w:val="24"/>
          </w:rPr>
          <w:t>igura 10 fornece a representação do C</w:t>
        </w:r>
      </w:ins>
      <w:ins w:id="858" w:author="Livisghton Kleber" w:date="2019-11-16T08:51:00Z">
        <w:r w:rsidR="005354A4">
          <w:rPr>
            <w:rFonts w:ascii="Times New Roman" w:hAnsi="Times New Roman" w:cs="Times New Roman"/>
            <w:sz w:val="24"/>
            <w:szCs w:val="24"/>
          </w:rPr>
          <w:t>L</w:t>
        </w:r>
      </w:ins>
      <w:ins w:id="859" w:author="Livisghton Kleber" w:date="2019-11-16T08:46:00Z">
        <w:r w:rsidR="002216EF">
          <w:rPr>
            <w:rFonts w:ascii="Times New Roman" w:hAnsi="Times New Roman" w:cs="Times New Roman"/>
            <w:sz w:val="24"/>
            <w:szCs w:val="24"/>
          </w:rPr>
          <w:t xml:space="preserve">P </w:t>
        </w:r>
        <w:proofErr w:type="spellStart"/>
        <w:r w:rsidR="002216EF" w:rsidRPr="002216EF">
          <w:rPr>
            <w:rFonts w:ascii="Times New Roman" w:hAnsi="Times New Roman" w:cs="Times New Roman"/>
            <w:i/>
            <w:iCs/>
            <w:sz w:val="24"/>
            <w:szCs w:val="24"/>
            <w:rPrChange w:id="860" w:author="Livisghton Kleber" w:date="2019-11-16T08:4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Feature</w:t>
        </w:r>
      </w:ins>
      <w:ins w:id="861" w:author="Livisghton Kleber" w:date="2019-11-16T21:38:00Z">
        <w:r w:rsidR="005D7618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</w:ins>
      <w:proofErr w:type="spellEnd"/>
      <w:ins w:id="862" w:author="Livisghton Kleber" w:date="2019-11-16T08:46:00Z">
        <w:r w:rsidR="002216EF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CF2827B" w14:textId="77777777" w:rsidR="003C2D1B" w:rsidRPr="007C26B5" w:rsidRDefault="003C2D1B" w:rsidP="007C26B5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18CE41A" w14:textId="77777777" w:rsidR="003C2D1B" w:rsidRDefault="003C2D1B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</w:pPr>
      <w:r>
        <w:rPr>
          <w:noProof/>
        </w:rPr>
        <w:drawing>
          <wp:inline distT="0" distB="0" distL="0" distR="0" wp14:anchorId="4AFF21E9" wp14:editId="5CEFECD8">
            <wp:extent cx="4305300" cy="121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1724"/>
                    <a:stretch/>
                  </pic:blipFill>
                  <pic:spPr bwMode="auto"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06E75" w14:textId="4C2D5481" w:rsidR="003C2D1B" w:rsidRDefault="003C2D1B">
      <w:pPr>
        <w:pStyle w:val="Legenda"/>
        <w:ind w:left="708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863" w:name="_Toc24922605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10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B2AFF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</w:t>
      </w:r>
      <w:ins w:id="864" w:author="Carlos Mello" w:date="2019-11-11T20:30:00Z">
        <w:r w:rsidR="00DA3FF1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t>R</w:t>
        </w:r>
      </w:ins>
      <w:del w:id="865" w:author="Carlos Mello" w:date="2019-11-11T20:30:00Z">
        <w:r w:rsidRPr="007C26B5" w:rsidDel="00DA3FF1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</w:rPr>
          <w:delText>r</w:delText>
        </w:r>
      </w:del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epresentação do CLP </w:t>
      </w:r>
      <w:commentRangeStart w:id="866"/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commentRangeEnd w:id="866"/>
      <w:ins w:id="867" w:author="Livisghton Kleber" w:date="2019-11-17T23:28:00Z">
        <w:r w:rsidR="00EC5B57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</w:rPr>
          <w:t>s</w:t>
        </w:r>
      </w:ins>
      <w:proofErr w:type="spellEnd"/>
      <w:r w:rsidR="00DA3FF1">
        <w:rPr>
          <w:rStyle w:val="Refdecomentrio"/>
          <w:b w:val="0"/>
          <w:bCs w:val="0"/>
          <w:color w:val="auto"/>
        </w:rPr>
        <w:commentReference w:id="866"/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863"/>
    </w:p>
    <w:p w14:paraId="7A087737" w14:textId="77777777" w:rsidR="008C14F4" w:rsidRPr="007C26B5" w:rsidRDefault="008C14F4" w:rsidP="007C26B5"/>
    <w:p w14:paraId="59225804" w14:textId="263A5CB3" w:rsidR="003B0693" w:rsidRPr="007C26B5" w:rsidRDefault="00F07617" w:rsidP="003B0693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CENS </w:t>
      </w:r>
      <w:proofErr w:type="spellStart"/>
      <w:r w:rsidRPr="006968B0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5049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304B6" w14:textId="60EC13F0" w:rsidR="003B0693" w:rsidRDefault="003B0693" w:rsidP="003B0693">
      <w:pPr>
        <w:pStyle w:val="PargrafodaLista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CENS </w:t>
      </w: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</w:t>
      </w:r>
      <w:r w:rsidR="001D5AF5">
        <w:rPr>
          <w:rFonts w:ascii="Times New Roman" w:hAnsi="Times New Roman" w:cs="Times New Roman"/>
          <w:sz w:val="24"/>
          <w:szCs w:val="24"/>
        </w:rPr>
        <w:t xml:space="preserve"> aperfeiçoamento do CP </w:t>
      </w:r>
      <w:proofErr w:type="spellStart"/>
      <w:r w:rsidR="001D5AF5"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del w:id="868" w:author="Carlos Mello" w:date="2019-11-11T21:01:00Z">
        <w:r w:rsidR="001D5AF5" w:rsidDel="0027518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1D5AF5">
        <w:rPr>
          <w:rFonts w:ascii="Times New Roman" w:hAnsi="Times New Roman" w:cs="Times New Roman"/>
          <w:sz w:val="24"/>
          <w:szCs w:val="24"/>
        </w:rPr>
        <w:t xml:space="preserve"> </w:t>
      </w:r>
      <w:del w:id="869" w:author="Carlos Mello" w:date="2019-11-11T21:01:00Z">
        <w:r w:rsidR="00C866DD" w:rsidDel="00275183">
          <w:rPr>
            <w:rFonts w:ascii="Times New Roman" w:hAnsi="Times New Roman" w:cs="Times New Roman"/>
            <w:sz w:val="24"/>
            <w:szCs w:val="24"/>
          </w:rPr>
          <w:delText xml:space="preserve">onde </w:delText>
        </w:r>
      </w:del>
      <w:ins w:id="870" w:author="Carlos Mello" w:date="2019-11-11T21:01:00Z">
        <w:r w:rsidR="00275183">
          <w:rPr>
            <w:rFonts w:ascii="Times New Roman" w:hAnsi="Times New Roman" w:cs="Times New Roman"/>
            <w:sz w:val="24"/>
            <w:szCs w:val="24"/>
          </w:rPr>
          <w:t xml:space="preserve">que </w:t>
        </w:r>
      </w:ins>
      <w:r w:rsidR="00C866DD">
        <w:rPr>
          <w:rFonts w:ascii="Times New Roman" w:hAnsi="Times New Roman" w:cs="Times New Roman"/>
          <w:sz w:val="24"/>
          <w:szCs w:val="24"/>
        </w:rPr>
        <w:t xml:space="preserve">trata algumas propriedades musicais, como dinâmica, timbre, articulação, execução de um grupo de notas e </w:t>
      </w:r>
      <w:proofErr w:type="gramStart"/>
      <w:r w:rsidR="00B24B40">
        <w:rPr>
          <w:rFonts w:ascii="Times New Roman" w:hAnsi="Times New Roman" w:cs="Times New Roman"/>
          <w:sz w:val="24"/>
          <w:szCs w:val="24"/>
        </w:rPr>
        <w:t>micro desvios</w:t>
      </w:r>
      <w:proofErr w:type="gramEnd"/>
      <w:r w:rsidR="00C866DD">
        <w:rPr>
          <w:rFonts w:ascii="Times New Roman" w:hAnsi="Times New Roman" w:cs="Times New Roman"/>
          <w:sz w:val="24"/>
          <w:szCs w:val="24"/>
        </w:rPr>
        <w:t xml:space="preserve"> temporais.</w:t>
      </w:r>
      <w:r w:rsidR="00C34CBC">
        <w:rPr>
          <w:rFonts w:ascii="Times New Roman" w:hAnsi="Times New Roman" w:cs="Times New Roman"/>
          <w:sz w:val="24"/>
          <w:szCs w:val="24"/>
        </w:rPr>
        <w:t xml:space="preserve"> 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Para ser robusto </w:t>
      </w:r>
      <w:del w:id="871" w:author="Carlos Mello" w:date="2019-11-11T21:01:00Z">
        <w:r w:rsidR="00C34CBC" w:rsidRPr="00C34CBC" w:rsidDel="00275183">
          <w:rPr>
            <w:rFonts w:ascii="Times New Roman" w:hAnsi="Times New Roman" w:cs="Times New Roman"/>
            <w:sz w:val="24"/>
            <w:szCs w:val="24"/>
          </w:rPr>
          <w:delText xml:space="preserve">contra </w:delText>
        </w:r>
      </w:del>
      <w:ins w:id="872" w:author="Carlos Mello" w:date="2019-11-11T21:01:00Z">
        <w:r w:rsidR="00275183">
          <w:rPr>
            <w:rFonts w:ascii="Times New Roman" w:hAnsi="Times New Roman" w:cs="Times New Roman"/>
            <w:sz w:val="24"/>
            <w:szCs w:val="24"/>
          </w:rPr>
          <w:t>a</w:t>
        </w:r>
        <w:r w:rsidR="00275183" w:rsidRPr="00C34CB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34CBC" w:rsidRPr="00C34CBC">
        <w:rPr>
          <w:rFonts w:ascii="Times New Roman" w:hAnsi="Times New Roman" w:cs="Times New Roman"/>
          <w:sz w:val="24"/>
          <w:szCs w:val="24"/>
        </w:rPr>
        <w:t xml:space="preserve">essas variações, </w:t>
      </w:r>
      <w:r w:rsidR="00CD337C">
        <w:rPr>
          <w:rFonts w:ascii="Times New Roman" w:hAnsi="Times New Roman" w:cs="Times New Roman"/>
          <w:sz w:val="24"/>
          <w:szCs w:val="24"/>
        </w:rPr>
        <w:t>foi adicionado</w:t>
      </w:r>
      <w:r w:rsidR="00C34CBC" w:rsidRPr="00C34CBC">
        <w:rPr>
          <w:rFonts w:ascii="Times New Roman" w:hAnsi="Times New Roman" w:cs="Times New Roman"/>
          <w:sz w:val="24"/>
          <w:szCs w:val="24"/>
        </w:rPr>
        <w:t xml:space="preserve"> um grau de abstração aos recursos do </w:t>
      </w:r>
      <w:proofErr w:type="spellStart"/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Chroma-Pitch</w:t>
      </w:r>
      <w:proofErr w:type="spellEnd"/>
      <w:r w:rsidR="00C34CBC" w:rsidRPr="00C34CBC">
        <w:rPr>
          <w:rFonts w:ascii="Times New Roman" w:hAnsi="Times New Roman" w:cs="Times New Roman"/>
          <w:sz w:val="24"/>
          <w:szCs w:val="24"/>
        </w:rPr>
        <w:t xml:space="preserve">, considerando estatísticas de </w:t>
      </w:r>
      <w:ins w:id="873" w:author="Carlos Mello" w:date="2019-11-11T21:01:00Z">
        <w:r w:rsidR="00275183">
          <w:rPr>
            <w:rFonts w:ascii="Times New Roman" w:hAnsi="Times New Roman" w:cs="Times New Roman"/>
            <w:sz w:val="24"/>
            <w:szCs w:val="24"/>
          </w:rPr>
          <w:t xml:space="preserve">tempo </w:t>
        </w:r>
      </w:ins>
      <w:r w:rsidR="00C34CBC" w:rsidRPr="00C34CBC">
        <w:rPr>
          <w:rFonts w:ascii="Times New Roman" w:hAnsi="Times New Roman" w:cs="Times New Roman"/>
          <w:sz w:val="24"/>
          <w:szCs w:val="24"/>
        </w:rPr>
        <w:t>curto</w:t>
      </w:r>
      <w:del w:id="874" w:author="Carlos Mello" w:date="2019-11-11T21:02:00Z">
        <w:r w:rsidR="00C34CBC" w:rsidRPr="00C34CBC" w:rsidDel="00275183">
          <w:rPr>
            <w:rFonts w:ascii="Times New Roman" w:hAnsi="Times New Roman" w:cs="Times New Roman"/>
            <w:sz w:val="24"/>
            <w:szCs w:val="24"/>
          </w:rPr>
          <w:delText xml:space="preserve"> prazo</w:delText>
        </w:r>
      </w:del>
      <w:r w:rsidR="00C34CBC" w:rsidRPr="00C34CBC">
        <w:rPr>
          <w:rFonts w:ascii="Times New Roman" w:hAnsi="Times New Roman" w:cs="Times New Roman"/>
          <w:sz w:val="24"/>
          <w:szCs w:val="24"/>
        </w:rPr>
        <w:t xml:space="preserve"> sobre a distribuição de energia nas faixas de </w:t>
      </w:r>
      <w:proofErr w:type="spellStart"/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EF5145" w:rsidRPr="007C26B5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C34CBC" w:rsidRPr="007C26B5">
        <w:rPr>
          <w:rFonts w:ascii="Times New Roman" w:hAnsi="Times New Roman" w:cs="Times New Roman"/>
          <w:i/>
          <w:iCs/>
          <w:sz w:val="24"/>
          <w:szCs w:val="24"/>
        </w:rPr>
        <w:t>roma</w:t>
      </w:r>
      <w:proofErr w:type="spellEnd"/>
      <w:r w:rsidR="00C34CBC" w:rsidRPr="00C34CBC">
        <w:rPr>
          <w:rFonts w:ascii="Times New Roman" w:hAnsi="Times New Roman" w:cs="Times New Roman"/>
          <w:sz w:val="24"/>
          <w:szCs w:val="24"/>
        </w:rPr>
        <w:t>.</w:t>
      </w:r>
      <w:r w:rsidR="00321E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4E865" w14:textId="77F77D22" w:rsidR="00321E8E" w:rsidRDefault="00321E8E" w:rsidP="00321E8E">
      <w:pPr>
        <w:pStyle w:val="PargrafodaLista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os passos para construção do CENS:</w:t>
      </w:r>
    </w:p>
    <w:p w14:paraId="6C886F45" w14:textId="77777777" w:rsidR="00321A34" w:rsidRDefault="00321A34" w:rsidP="00321E8E">
      <w:pPr>
        <w:pStyle w:val="PargrafodaLista"/>
        <w:ind w:left="1788" w:firstLine="336"/>
        <w:jc w:val="both"/>
        <w:rPr>
          <w:rFonts w:ascii="Times New Roman" w:hAnsi="Times New Roman" w:cs="Times New Roman"/>
          <w:sz w:val="24"/>
          <w:szCs w:val="24"/>
        </w:rPr>
      </w:pPr>
    </w:p>
    <w:p w14:paraId="6B78DBCC" w14:textId="4AE0F051" w:rsidR="00321E8E" w:rsidRDefault="00436469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Normalização: Primeiramente</w:t>
      </w:r>
      <w:ins w:id="875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3F6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normalizad</w:t>
      </w:r>
      <w:r w:rsidR="00916F2C">
        <w:rPr>
          <w:rFonts w:ascii="Times New Roman" w:hAnsi="Times New Roman" w:cs="Times New Roman"/>
          <w:sz w:val="24"/>
          <w:szCs w:val="24"/>
        </w:rPr>
        <w:t>a</w:t>
      </w:r>
      <w:r w:rsidR="006A13F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características do </w:t>
      </w: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</w:t>
      </w:r>
      <w:r w:rsidR="00FD0712">
        <w:rPr>
          <w:rFonts w:ascii="Times New Roman" w:hAnsi="Times New Roman" w:cs="Times New Roman"/>
          <w:sz w:val="24"/>
          <w:szCs w:val="24"/>
        </w:rPr>
        <w:t xml:space="preserve"> </w:t>
      </w:r>
      <w:r w:rsidR="00BB58D2">
        <w:rPr>
          <w:rFonts w:ascii="Times New Roman" w:hAnsi="Times New Roman" w:cs="Times New Roman"/>
          <w:sz w:val="24"/>
          <w:szCs w:val="24"/>
        </w:rPr>
        <w:t>capturar</w:t>
      </w:r>
      <w:r w:rsidR="00FD0712">
        <w:rPr>
          <w:rFonts w:ascii="Times New Roman" w:hAnsi="Times New Roman" w:cs="Times New Roman"/>
          <w:sz w:val="24"/>
          <w:szCs w:val="24"/>
        </w:rPr>
        <w:t xml:space="preserve"> diferentes tipos de intensidade ou dinâmica do som.</w:t>
      </w:r>
      <w:r w:rsidR="00914199">
        <w:rPr>
          <w:rFonts w:ascii="Times New Roman" w:hAnsi="Times New Roman" w:cs="Times New Roman"/>
          <w:sz w:val="24"/>
          <w:szCs w:val="24"/>
        </w:rPr>
        <w:t xml:space="preserve"> Quando a </w:t>
      </w:r>
      <w:r w:rsidR="00914199" w:rsidRPr="00914199">
        <w:rPr>
          <w:rFonts w:ascii="Times New Roman" w:hAnsi="Times New Roman" w:cs="Times New Roman"/>
          <w:sz w:val="24"/>
          <w:szCs w:val="24"/>
        </w:rPr>
        <w:t>distribuição de energia</w:t>
      </w:r>
      <w:r w:rsidR="001C0CB0">
        <w:rPr>
          <w:rFonts w:ascii="Times New Roman" w:hAnsi="Times New Roman" w:cs="Times New Roman"/>
          <w:sz w:val="24"/>
          <w:szCs w:val="24"/>
        </w:rPr>
        <w:t xml:space="preserve"> é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muito baixa ou </w:t>
      </w:r>
      <w:r w:rsidR="00CD362D" w:rsidRPr="00914199">
        <w:rPr>
          <w:rFonts w:ascii="Times New Roman" w:hAnsi="Times New Roman" w:cs="Times New Roman"/>
          <w:sz w:val="24"/>
          <w:szCs w:val="24"/>
        </w:rPr>
        <w:t>silencio</w:t>
      </w:r>
      <w:r w:rsidR="00CD362D">
        <w:rPr>
          <w:rFonts w:ascii="Times New Roman" w:hAnsi="Times New Roman" w:cs="Times New Roman"/>
          <w:sz w:val="24"/>
          <w:szCs w:val="24"/>
        </w:rPr>
        <w:t>s</w:t>
      </w:r>
      <w:r w:rsidR="00E16092">
        <w:rPr>
          <w:rFonts w:ascii="Times New Roman" w:hAnsi="Times New Roman" w:cs="Times New Roman"/>
          <w:sz w:val="24"/>
          <w:szCs w:val="24"/>
        </w:rPr>
        <w:t>a</w:t>
      </w:r>
      <w:r w:rsidR="00914199" w:rsidRPr="00914199">
        <w:rPr>
          <w:rFonts w:ascii="Times New Roman" w:hAnsi="Times New Roman" w:cs="Times New Roman"/>
          <w:sz w:val="24"/>
          <w:szCs w:val="24"/>
        </w:rPr>
        <w:t>, o vetor</w:t>
      </w:r>
      <w:r w:rsidR="00765816">
        <w:rPr>
          <w:rFonts w:ascii="Times New Roman" w:hAnsi="Times New Roman" w:cs="Times New Roman"/>
          <w:sz w:val="24"/>
          <w:szCs w:val="24"/>
        </w:rPr>
        <w:t xml:space="preserve"> do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199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 w:rsidR="00CD362D" w:rsidRPr="007C26B5">
        <w:rPr>
          <w:rFonts w:ascii="Times New Roman" w:hAnsi="Times New Roman" w:cs="Times New Roman"/>
          <w:sz w:val="24"/>
          <w:szCs w:val="24"/>
        </w:rPr>
        <w:t xml:space="preserve"> é </w:t>
      </w:r>
      <w:r w:rsidR="00B53BC7" w:rsidRPr="009542C4">
        <w:rPr>
          <w:rFonts w:ascii="Times New Roman" w:hAnsi="Times New Roman" w:cs="Times New Roman"/>
          <w:sz w:val="24"/>
          <w:szCs w:val="24"/>
        </w:rPr>
        <w:t>substituído</w:t>
      </w:r>
      <w:r w:rsidR="00914199" w:rsidRPr="00914199">
        <w:rPr>
          <w:rFonts w:ascii="Times New Roman" w:hAnsi="Times New Roman" w:cs="Times New Roman"/>
          <w:sz w:val="24"/>
          <w:szCs w:val="24"/>
        </w:rPr>
        <w:t xml:space="preserve"> por um vetor uniformemente distribuído</w:t>
      </w:r>
      <w:ins w:id="876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914199" w:rsidRPr="00914199">
        <w:rPr>
          <w:rFonts w:ascii="Times New Roman" w:hAnsi="Times New Roman" w:cs="Times New Roman"/>
          <w:sz w:val="24"/>
          <w:szCs w:val="24"/>
        </w:rPr>
        <w:t xml:space="preserve"> se a norma não exceder determinado limite.</w:t>
      </w:r>
    </w:p>
    <w:p w14:paraId="27746A6F" w14:textId="77777777" w:rsidR="00B53BC7" w:rsidRDefault="00B53BC7" w:rsidP="007C26B5">
      <w:pPr>
        <w:pStyle w:val="PargrafodaLista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0D9A200F" w14:textId="2C81A552" w:rsidR="00D35B66" w:rsidRDefault="00D35B66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Quantização: </w:t>
      </w:r>
      <w:r w:rsidR="00D90D76">
        <w:rPr>
          <w:rFonts w:ascii="Times New Roman" w:hAnsi="Times New Roman" w:cs="Times New Roman"/>
          <w:sz w:val="24"/>
          <w:szCs w:val="24"/>
        </w:rPr>
        <w:t>O</w:t>
      </w:r>
      <w:r w:rsidR="00947ED3">
        <w:rPr>
          <w:rFonts w:ascii="Times New Roman" w:hAnsi="Times New Roman" w:cs="Times New Roman"/>
          <w:sz w:val="24"/>
          <w:szCs w:val="24"/>
        </w:rPr>
        <w:t xml:space="preserve">s componentes do vetor </w:t>
      </w:r>
      <w:proofErr w:type="spellStart"/>
      <w:r w:rsidR="00947ED3" w:rsidRPr="007C26B5">
        <w:rPr>
          <w:rFonts w:ascii="Times New Roman" w:hAnsi="Times New Roman" w:cs="Times New Roman"/>
          <w:i/>
          <w:iCs/>
          <w:sz w:val="24"/>
          <w:szCs w:val="24"/>
        </w:rPr>
        <w:t>chroma</w:t>
      </w:r>
      <w:proofErr w:type="spellEnd"/>
      <w:r w:rsidR="00947ED3" w:rsidRPr="009542C4">
        <w:rPr>
          <w:rFonts w:ascii="Times New Roman" w:hAnsi="Times New Roman" w:cs="Times New Roman"/>
          <w:sz w:val="24"/>
          <w:szCs w:val="24"/>
        </w:rPr>
        <w:t xml:space="preserve"> </w:t>
      </w:r>
      <w:r w:rsidR="00947ED3">
        <w:rPr>
          <w:rFonts w:ascii="Times New Roman" w:hAnsi="Times New Roman" w:cs="Times New Roman"/>
          <w:sz w:val="24"/>
          <w:szCs w:val="24"/>
        </w:rPr>
        <w:t>normalizado</w:t>
      </w:r>
      <w:r w:rsidR="004A617A">
        <w:rPr>
          <w:rFonts w:ascii="Times New Roman" w:hAnsi="Times New Roman" w:cs="Times New Roman"/>
          <w:sz w:val="24"/>
          <w:szCs w:val="24"/>
        </w:rPr>
        <w:t xml:space="preserve"> </w:t>
      </w:r>
      <w:del w:id="877" w:author="Carlos Mello" w:date="2019-11-11T22:04:00Z">
        <w:r w:rsidR="004A617A" w:rsidDel="00AE4BB5">
          <w:rPr>
            <w:rFonts w:ascii="Times New Roman" w:hAnsi="Times New Roman" w:cs="Times New Roman"/>
            <w:sz w:val="24"/>
            <w:szCs w:val="24"/>
          </w:rPr>
          <w:delText xml:space="preserve">é </w:delText>
        </w:r>
      </w:del>
      <w:ins w:id="878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 xml:space="preserve">são </w:t>
        </w:r>
      </w:ins>
      <w:r w:rsidR="004A617A">
        <w:rPr>
          <w:rFonts w:ascii="Times New Roman" w:hAnsi="Times New Roman" w:cs="Times New Roman"/>
          <w:sz w:val="24"/>
          <w:szCs w:val="24"/>
        </w:rPr>
        <w:t>quantizado</w:t>
      </w:r>
      <w:ins w:id="879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s</w:t>
        </w:r>
      </w:ins>
      <w:r w:rsidR="004A617A">
        <w:rPr>
          <w:rFonts w:ascii="Times New Roman" w:hAnsi="Times New Roman" w:cs="Times New Roman"/>
          <w:sz w:val="24"/>
          <w:szCs w:val="24"/>
        </w:rPr>
        <w:t xml:space="preserve"> com base em limiares algoritmicamente escolhidos para simular a intensidade de volume d</w:t>
      </w:r>
      <w:r w:rsidR="009663EF">
        <w:rPr>
          <w:rFonts w:ascii="Times New Roman" w:hAnsi="Times New Roman" w:cs="Times New Roman"/>
          <w:sz w:val="24"/>
          <w:szCs w:val="24"/>
        </w:rPr>
        <w:t>o</w:t>
      </w:r>
      <w:r w:rsidR="004A617A">
        <w:rPr>
          <w:rFonts w:ascii="Times New Roman" w:hAnsi="Times New Roman" w:cs="Times New Roman"/>
          <w:sz w:val="24"/>
          <w:szCs w:val="24"/>
        </w:rPr>
        <w:t xml:space="preserve"> som no ouvido humano.</w:t>
      </w:r>
      <w:r w:rsidR="00A53E22">
        <w:rPr>
          <w:rFonts w:ascii="Times New Roman" w:hAnsi="Times New Roman" w:cs="Times New Roman"/>
          <w:sz w:val="24"/>
          <w:szCs w:val="24"/>
        </w:rPr>
        <w:t xml:space="preserve"> </w:t>
      </w:r>
      <w:r w:rsidR="0002265A">
        <w:rPr>
          <w:rFonts w:ascii="Times New Roman" w:hAnsi="Times New Roman" w:cs="Times New Roman"/>
          <w:sz w:val="24"/>
          <w:szCs w:val="24"/>
        </w:rPr>
        <w:t xml:space="preserve">Devido </w:t>
      </w:r>
      <w:ins w:id="880" w:author="Carlos Mello" w:date="2019-11-11T22:04:00Z">
        <w:r w:rsidR="00AE4BB5">
          <w:rPr>
            <w:rFonts w:ascii="Times New Roman" w:hAnsi="Times New Roman" w:cs="Times New Roman"/>
            <w:sz w:val="24"/>
            <w:szCs w:val="24"/>
          </w:rPr>
          <w:t>a</w:t>
        </w:r>
      </w:ins>
      <w:del w:id="881" w:author="Carlos Mello" w:date="2019-11-11T22:04:00Z">
        <w:r w:rsidR="00A1548C" w:rsidDel="00AE4BB5">
          <w:rPr>
            <w:rFonts w:ascii="Times New Roman" w:hAnsi="Times New Roman" w:cs="Times New Roman"/>
            <w:sz w:val="24"/>
            <w:szCs w:val="24"/>
          </w:rPr>
          <w:delText>à</w:delText>
        </w:r>
      </w:del>
      <w:r w:rsidR="00A16B3A">
        <w:rPr>
          <w:rFonts w:ascii="Times New Roman" w:hAnsi="Times New Roman" w:cs="Times New Roman"/>
          <w:sz w:val="24"/>
          <w:szCs w:val="24"/>
        </w:rPr>
        <w:t xml:space="preserve"> </w:t>
      </w:r>
      <w:r w:rsidR="0002265A">
        <w:rPr>
          <w:rFonts w:ascii="Times New Roman" w:hAnsi="Times New Roman" w:cs="Times New Roman"/>
          <w:sz w:val="24"/>
          <w:szCs w:val="24"/>
        </w:rPr>
        <w:t>isso</w:t>
      </w:r>
      <w:r w:rsidR="0058716C">
        <w:rPr>
          <w:rFonts w:ascii="Times New Roman" w:hAnsi="Times New Roman" w:cs="Times New Roman"/>
          <w:sz w:val="24"/>
          <w:szCs w:val="24"/>
        </w:rPr>
        <w:t>,</w:t>
      </w:r>
      <w:r w:rsidR="0002265A">
        <w:rPr>
          <w:rFonts w:ascii="Times New Roman" w:hAnsi="Times New Roman" w:cs="Times New Roman"/>
          <w:sz w:val="24"/>
          <w:szCs w:val="24"/>
        </w:rPr>
        <w:t xml:space="preserve"> é necessário introduzir algum tipo de compactação logarítmica semelhante ao CLP.</w:t>
      </w:r>
    </w:p>
    <w:p w14:paraId="6F0BD78C" w14:textId="77777777" w:rsidR="00A717BC" w:rsidRPr="007C26B5" w:rsidRDefault="00A717BC" w:rsidP="007C26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55F2B45" w14:textId="1B7E74FD" w:rsidR="00A717BC" w:rsidRDefault="00A717BC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Suavização: Os vetores quantizado</w:t>
      </w:r>
      <w:r w:rsidR="00FE76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agora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convol</w:t>
      </w:r>
      <w:del w:id="882" w:author="Carlos Mello" w:date="2019-11-11T22:05:00Z">
        <w:r w:rsidDel="00AE4BB5">
          <w:rPr>
            <w:rFonts w:ascii="Times New Roman" w:hAnsi="Times New Roman" w:cs="Times New Roman"/>
            <w:sz w:val="24"/>
            <w:szCs w:val="24"/>
          </w:rPr>
          <w:delText>vi</w:delText>
        </w:r>
      </w:del>
      <w:ins w:id="883" w:author="Carlos Mello" w:date="2019-11-11T22:05:00Z">
        <w:r w:rsidR="00AE4BB5">
          <w:rPr>
            <w:rFonts w:ascii="Times New Roman" w:hAnsi="Times New Roman" w:cs="Times New Roman"/>
            <w:sz w:val="24"/>
            <w:szCs w:val="24"/>
          </w:rPr>
          <w:t>uí</w:t>
        </w:r>
      </w:ins>
      <w:r>
        <w:rPr>
          <w:rFonts w:ascii="Times New Roman" w:hAnsi="Times New Roman" w:cs="Times New Roman"/>
          <w:sz w:val="24"/>
          <w:szCs w:val="24"/>
        </w:rPr>
        <w:t>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uma janela </w:t>
      </w: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Hann</w:t>
      </w:r>
      <w:ins w:id="884" w:author="Carlos Mello" w:date="2019-11-11T22:05:00Z">
        <w:r w:rsidR="00AE4BB5">
          <w:rPr>
            <w:rFonts w:ascii="Times New Roman" w:hAnsi="Times New Roman" w:cs="Times New Roman"/>
            <w:i/>
            <w:iCs/>
            <w:sz w:val="24"/>
            <w:szCs w:val="24"/>
          </w:rPr>
          <w:t>ing</w:t>
        </w:r>
      </w:ins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4A7">
        <w:rPr>
          <w:rFonts w:ascii="Times New Roman" w:hAnsi="Times New Roman" w:cs="Times New Roman"/>
          <w:sz w:val="24"/>
          <w:szCs w:val="24"/>
        </w:rPr>
        <w:t>de tamanho fixo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</m:t>
        </m:r>
      </m:oMath>
      <w:r w:rsidR="002D715F">
        <w:rPr>
          <w:rFonts w:ascii="Times New Roman" w:hAnsi="Times New Roman" w:cs="Times New Roman"/>
          <w:sz w:val="24"/>
          <w:szCs w:val="24"/>
        </w:rPr>
        <w:t>, onde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ω∈N</m:t>
        </m:r>
      </m:oMath>
      <w:r w:rsidR="000754A7">
        <w:rPr>
          <w:rFonts w:ascii="Times New Roman" w:hAnsi="Times New Roman" w:cs="Times New Roman"/>
          <w:sz w:val="24"/>
          <w:szCs w:val="24"/>
        </w:rPr>
        <w:t>.</w:t>
      </w:r>
      <w:r w:rsidR="00CE7462">
        <w:rPr>
          <w:rFonts w:ascii="Times New Roman" w:hAnsi="Times New Roman" w:cs="Times New Roman"/>
          <w:sz w:val="24"/>
          <w:szCs w:val="24"/>
        </w:rPr>
        <w:t xml:space="preserve"> Es</w:t>
      </w:r>
      <w:r w:rsidR="00E838D5">
        <w:rPr>
          <w:rFonts w:ascii="Times New Roman" w:hAnsi="Times New Roman" w:cs="Times New Roman"/>
          <w:sz w:val="24"/>
          <w:szCs w:val="24"/>
        </w:rPr>
        <w:t>s</w:t>
      </w:r>
      <w:r w:rsidR="00CE7462">
        <w:rPr>
          <w:rFonts w:ascii="Times New Roman" w:hAnsi="Times New Roman" w:cs="Times New Roman"/>
          <w:sz w:val="24"/>
          <w:szCs w:val="24"/>
        </w:rPr>
        <w:t>a etapa tem como objetivo reduzir o erro local.</w:t>
      </w:r>
    </w:p>
    <w:p w14:paraId="43308767" w14:textId="77777777" w:rsidR="00C715B9" w:rsidRPr="007C26B5" w:rsidRDefault="00C715B9" w:rsidP="007C26B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308D98ED" w14:textId="0D93BD42" w:rsidR="00C715B9" w:rsidRPr="007C26B5" w:rsidRDefault="00CA7017" w:rsidP="00321E8E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lastRenderedPageBreak/>
        <w:t>Downsampling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465">
        <w:rPr>
          <w:rFonts w:ascii="Times New Roman" w:hAnsi="Times New Roman" w:cs="Times New Roman"/>
          <w:sz w:val="24"/>
          <w:szCs w:val="24"/>
        </w:rPr>
        <w:t>Reduz a</w:t>
      </w:r>
      <w:r w:rsidR="00122F83">
        <w:rPr>
          <w:rFonts w:ascii="Times New Roman" w:hAnsi="Times New Roman" w:cs="Times New Roman"/>
          <w:sz w:val="24"/>
          <w:szCs w:val="24"/>
        </w:rPr>
        <w:t>s</w:t>
      </w:r>
      <w:r w:rsidR="00D64465">
        <w:rPr>
          <w:rFonts w:ascii="Times New Roman" w:hAnsi="Times New Roman" w:cs="Times New Roman"/>
          <w:sz w:val="24"/>
          <w:szCs w:val="24"/>
        </w:rPr>
        <w:t xml:space="preserve"> amostras dos vetores de </w:t>
      </w:r>
      <w:r w:rsidR="003A1025">
        <w:rPr>
          <w:rFonts w:ascii="Times New Roman" w:hAnsi="Times New Roman" w:cs="Times New Roman"/>
          <w:sz w:val="24"/>
          <w:szCs w:val="24"/>
        </w:rPr>
        <w:t xml:space="preserve">características </w:t>
      </w:r>
      <w:r w:rsidR="00D64465">
        <w:rPr>
          <w:rFonts w:ascii="Times New Roman" w:hAnsi="Times New Roman" w:cs="Times New Roman"/>
          <w:sz w:val="24"/>
          <w:szCs w:val="24"/>
        </w:rPr>
        <w:t xml:space="preserve">resultantes por um valor especifico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D64465">
        <w:rPr>
          <w:rFonts w:ascii="Times New Roman" w:hAnsi="Times New Roman" w:cs="Times New Roman"/>
          <w:sz w:val="24"/>
          <w:szCs w:val="24"/>
        </w:rPr>
        <w:t>, com o objetivo de aumentar a eficiência computacional</w:t>
      </w:r>
      <w:r w:rsidR="00712F8E">
        <w:rPr>
          <w:rFonts w:ascii="Times New Roman" w:hAnsi="Times New Roman" w:cs="Times New Roman"/>
          <w:sz w:val="24"/>
          <w:szCs w:val="24"/>
        </w:rPr>
        <w:t xml:space="preserve"> para o próximo módulo</w:t>
      </w:r>
      <w:r w:rsidR="00D64465">
        <w:rPr>
          <w:rFonts w:ascii="Times New Roman" w:hAnsi="Times New Roman" w:cs="Times New Roman"/>
          <w:sz w:val="24"/>
          <w:szCs w:val="24"/>
        </w:rPr>
        <w:t>.</w:t>
      </w:r>
    </w:p>
    <w:p w14:paraId="2334BEAB" w14:textId="77777777" w:rsidR="00313B7B" w:rsidRPr="007C26B5" w:rsidRDefault="00313B7B" w:rsidP="007C26B5">
      <w:pPr>
        <w:pStyle w:val="PargrafodaLista"/>
        <w:rPr>
          <w:rFonts w:ascii="Times New Roman" w:hAnsi="Times New Roman" w:cs="Times New Roman"/>
          <w:i/>
          <w:iCs/>
          <w:sz w:val="24"/>
          <w:szCs w:val="24"/>
        </w:rPr>
      </w:pPr>
    </w:p>
    <w:p w14:paraId="504932F5" w14:textId="26D7866D" w:rsidR="00313B7B" w:rsidRPr="007C26B5" w:rsidRDefault="00150DE9" w:rsidP="007C26B5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Normalização: </w:t>
      </w:r>
      <w:r w:rsidR="003A1025">
        <w:rPr>
          <w:rFonts w:ascii="Times New Roman" w:hAnsi="Times New Roman" w:cs="Times New Roman"/>
          <w:sz w:val="24"/>
          <w:szCs w:val="24"/>
        </w:rPr>
        <w:t>Por fim, os vetores de características</w:t>
      </w:r>
      <w:r w:rsidR="004B7FDA">
        <w:rPr>
          <w:rFonts w:ascii="Times New Roman" w:hAnsi="Times New Roman" w:cs="Times New Roman"/>
          <w:sz w:val="24"/>
          <w:szCs w:val="24"/>
        </w:rPr>
        <w:t xml:space="preserve"> são normalizados por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B7FDA">
        <w:rPr>
          <w:rFonts w:ascii="Times New Roman" w:hAnsi="Times New Roman" w:cs="Times New Roman"/>
          <w:sz w:val="24"/>
          <w:szCs w:val="24"/>
        </w:rPr>
        <w:t>.</w:t>
      </w:r>
    </w:p>
    <w:p w14:paraId="453392E6" w14:textId="7FC69A29" w:rsidR="00237479" w:rsidRDefault="00237479" w:rsidP="007C26B5">
      <w:pPr>
        <w:pStyle w:val="PargrafodaLista"/>
        <w:ind w:left="1788"/>
        <w:jc w:val="both"/>
        <w:rPr>
          <w:ins w:id="885" w:author="Livisghton Kleber" w:date="2019-11-16T08:48:00Z"/>
        </w:rPr>
      </w:pPr>
    </w:p>
    <w:p w14:paraId="4CFDA0D1" w14:textId="53A2E7DF" w:rsidR="00DE0254" w:rsidRDefault="004232DA" w:rsidP="007C26B5">
      <w:pPr>
        <w:pStyle w:val="PargrafodaLista"/>
        <w:ind w:left="1788"/>
        <w:jc w:val="both"/>
        <w:rPr>
          <w:ins w:id="886" w:author="Livisghton Kleber" w:date="2019-11-16T08:49:00Z"/>
          <w:rFonts w:ascii="Times New Roman" w:hAnsi="Times New Roman" w:cs="Times New Roman"/>
          <w:sz w:val="24"/>
          <w:szCs w:val="24"/>
        </w:rPr>
      </w:pPr>
      <w:ins w:id="887" w:author="Livisghton Kleber" w:date="2019-11-16T08:49:00Z">
        <w:r>
          <w:rPr>
            <w:rFonts w:ascii="Times New Roman" w:hAnsi="Times New Roman" w:cs="Times New Roman"/>
            <w:sz w:val="24"/>
            <w:szCs w:val="24"/>
          </w:rPr>
          <w:t>Como exemplo ilustrativo, a Figura 1</w:t>
        </w:r>
        <w:r w:rsidR="005416AD"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t xml:space="preserve"> fornece a representação do C</w:t>
        </w:r>
      </w:ins>
      <w:ins w:id="888" w:author="Livisghton Kleber" w:date="2019-11-16T08:51:00Z">
        <w:r w:rsidR="003A598C">
          <w:rPr>
            <w:rFonts w:ascii="Times New Roman" w:hAnsi="Times New Roman" w:cs="Times New Roman"/>
            <w:sz w:val="24"/>
            <w:szCs w:val="24"/>
          </w:rPr>
          <w:t>ENS</w:t>
        </w:r>
      </w:ins>
      <w:ins w:id="889" w:author="Livisghton Kleber" w:date="2019-11-16T08:4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12CFB">
          <w:rPr>
            <w:rFonts w:ascii="Times New Roman" w:hAnsi="Times New Roman" w:cs="Times New Roman"/>
            <w:i/>
            <w:iCs/>
            <w:sz w:val="24"/>
            <w:szCs w:val="24"/>
          </w:rPr>
          <w:t>Feature</w:t>
        </w:r>
      </w:ins>
      <w:ins w:id="890" w:author="Livisghton Kleber" w:date="2019-11-17T23:27:00Z">
        <w:r w:rsidR="00AD7D38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</w:ins>
      <w:proofErr w:type="spellEnd"/>
      <w:ins w:id="891" w:author="Livisghton Kleber" w:date="2019-11-16T08:49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4AAD0F7" w14:textId="77777777" w:rsidR="004232DA" w:rsidRPr="007C26B5" w:rsidRDefault="004232DA" w:rsidP="007C26B5">
      <w:pPr>
        <w:pStyle w:val="PargrafodaLista"/>
        <w:ind w:left="1788"/>
        <w:jc w:val="both"/>
      </w:pPr>
    </w:p>
    <w:p w14:paraId="3E878921" w14:textId="77777777" w:rsidR="00F57D26" w:rsidRPr="007C26B5" w:rsidRDefault="00237479" w:rsidP="007C26B5">
      <w:pPr>
        <w:pStyle w:val="PargrafodaLista"/>
        <w:keepNext/>
        <w:ind w:left="1788"/>
        <w:jc w:val="both"/>
        <w:rPr>
          <w:sz w:val="20"/>
          <w:szCs w:val="20"/>
        </w:rPr>
      </w:pPr>
      <w:r w:rsidRPr="007C26B5">
        <w:rPr>
          <w:noProof/>
          <w:sz w:val="20"/>
          <w:szCs w:val="20"/>
        </w:rPr>
        <w:drawing>
          <wp:inline distT="0" distB="0" distL="0" distR="0" wp14:anchorId="6D61993C" wp14:editId="595438F0">
            <wp:extent cx="4324350" cy="1238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2752"/>
                    <a:stretch/>
                  </pic:blipFill>
                  <pic:spPr bwMode="auto">
                    <a:xfrm>
                      <a:off x="0" y="0"/>
                      <a:ext cx="432435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A345D" w14:textId="207DCC60" w:rsidR="00237479" w:rsidRDefault="00F57D26" w:rsidP="00F57D26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892" w:name="_Toc24922606"/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11</w:t>
      </w:r>
      <w:r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B2AFF" w:rsidRPr="007C26B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Representação do CENS </w:t>
      </w:r>
      <w:commentRangeStart w:id="893"/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>Feature</w:t>
      </w:r>
      <w:commentRangeEnd w:id="893"/>
      <w:r w:rsidR="00AE4BB5">
        <w:rPr>
          <w:rStyle w:val="Refdecomentrio"/>
          <w:b w:val="0"/>
          <w:bCs w:val="0"/>
          <w:color w:val="auto"/>
        </w:rPr>
        <w:commentReference w:id="893"/>
      </w:r>
      <w:ins w:id="894" w:author="Livisghton Kleber" w:date="2019-11-17T23:27:00Z">
        <w:r w:rsidR="00C44311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</w:rPr>
          <w:t>s</w:t>
        </w:r>
      </w:ins>
      <w:proofErr w:type="spellEnd"/>
      <w:r w:rsidRPr="007C26B5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892"/>
    </w:p>
    <w:p w14:paraId="1EA09699" w14:textId="77777777" w:rsidR="0027413E" w:rsidRPr="007C26B5" w:rsidRDefault="0027413E" w:rsidP="007C26B5">
      <w:pPr>
        <w:rPr>
          <w:b/>
          <w:bCs/>
        </w:rPr>
      </w:pPr>
    </w:p>
    <w:p w14:paraId="203A5301" w14:textId="77777777" w:rsidR="00C977E8" w:rsidRDefault="00F57D26" w:rsidP="00C977E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6B5">
        <w:rPr>
          <w:rFonts w:ascii="Times New Roman" w:hAnsi="Times New Roman" w:cs="Times New Roman"/>
          <w:sz w:val="24"/>
          <w:szCs w:val="24"/>
        </w:rPr>
        <w:t xml:space="preserve">CRP </w:t>
      </w:r>
      <w:proofErr w:type="spellStart"/>
      <w:r w:rsidRPr="007C26B5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="00E02467" w:rsidRPr="009542C4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F2A7005" w14:textId="69396739" w:rsidR="00C977E8" w:rsidRDefault="00C977E8" w:rsidP="00C977E8">
      <w:pPr>
        <w:pStyle w:val="PargrafodaLista"/>
        <w:ind w:left="17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A ideia geral deste </w:t>
      </w:r>
      <w:r w:rsidR="007A54B8" w:rsidRPr="007C26B5">
        <w:rPr>
          <w:rFonts w:ascii="Times New Roman" w:hAnsi="Times New Roman" w:cs="Times New Roman"/>
          <w:i/>
          <w:iCs/>
          <w:sz w:val="24"/>
          <w:szCs w:val="24"/>
        </w:rPr>
        <w:t>chromagram</w:t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 é descartar as informações relacionada</w:t>
      </w:r>
      <w:r w:rsidR="001E7B40">
        <w:rPr>
          <w:rFonts w:ascii="Times New Roman" w:hAnsi="Times New Roman" w:cs="Times New Roman"/>
          <w:sz w:val="24"/>
          <w:szCs w:val="24"/>
        </w:rPr>
        <w:t>s</w:t>
      </w:r>
      <w:r w:rsidR="007A54B8" w:rsidRPr="009542C4">
        <w:rPr>
          <w:rFonts w:ascii="Times New Roman" w:hAnsi="Times New Roman" w:cs="Times New Roman"/>
          <w:sz w:val="24"/>
          <w:szCs w:val="24"/>
        </w:rPr>
        <w:t xml:space="preserve"> ao timbre. </w:t>
      </w:r>
      <w:r w:rsidR="003C185F" w:rsidRPr="009542C4">
        <w:rPr>
          <w:rFonts w:ascii="Times New Roman" w:hAnsi="Times New Roman" w:cs="Times New Roman"/>
          <w:sz w:val="24"/>
          <w:szCs w:val="24"/>
        </w:rPr>
        <w:t>Para construir</w:t>
      </w:r>
      <w:r w:rsidR="003C185F" w:rsidRPr="00C977E8">
        <w:rPr>
          <w:rFonts w:ascii="Times New Roman" w:hAnsi="Times New Roman" w:cs="Times New Roman"/>
          <w:sz w:val="24"/>
          <w:szCs w:val="24"/>
        </w:rPr>
        <w:t xml:space="preserve"> um CRP</w:t>
      </w:r>
      <w:r w:rsidR="00A52E74" w:rsidRPr="00C977E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3C185F" w:rsidRPr="00C977E8">
        <w:rPr>
          <w:rFonts w:ascii="Times New Roman" w:hAnsi="Times New Roman" w:cs="Times New Roman"/>
          <w:sz w:val="24"/>
          <w:szCs w:val="24"/>
        </w:rPr>
        <w:t xml:space="preserve"> é a</w:t>
      </w:r>
      <w:r w:rsidR="00314ADF" w:rsidRPr="00C977E8">
        <w:rPr>
          <w:rFonts w:ascii="Times New Roman" w:hAnsi="Times New Roman" w:cs="Times New Roman"/>
          <w:sz w:val="24"/>
          <w:szCs w:val="24"/>
        </w:rPr>
        <w:t>plica</w:t>
      </w:r>
      <w:r w:rsidR="00A52E74" w:rsidRPr="00C977E8">
        <w:rPr>
          <w:rFonts w:ascii="Times New Roman" w:hAnsi="Times New Roman" w:cs="Times New Roman"/>
          <w:sz w:val="24"/>
          <w:szCs w:val="24"/>
        </w:rPr>
        <w:t>d</w:t>
      </w:r>
      <w:r w:rsidR="00987D62">
        <w:rPr>
          <w:rFonts w:ascii="Times New Roman" w:hAnsi="Times New Roman" w:cs="Times New Roman"/>
          <w:sz w:val="24"/>
          <w:szCs w:val="24"/>
        </w:rPr>
        <w:t>a</w:t>
      </w:r>
      <w:r w:rsidR="00314ADF" w:rsidRPr="00C977E8">
        <w:rPr>
          <w:rFonts w:ascii="Times New Roman" w:hAnsi="Times New Roman" w:cs="Times New Roman"/>
          <w:sz w:val="24"/>
          <w:szCs w:val="24"/>
        </w:rPr>
        <w:t xml:space="preserve"> uma compressão logarítmica </w:t>
      </w:r>
      <m:oMath>
        <m:r>
          <w:ins w:id="895" w:author="Livisghton Kleber" w:date="2019-11-17T23:30:00Z">
            <w:rPr>
              <w:rFonts w:ascii="Cambria Math" w:hAnsi="Cambria Math" w:cs="Times New Roman"/>
              <w:sz w:val="24"/>
              <w:szCs w:val="24"/>
            </w:rPr>
            <m:t>η</m:t>
          </w:ins>
        </m:r>
      </m:oMath>
      <w:ins w:id="896" w:author="Livisghton Kleber" w:date="2019-11-17T23:30:00Z">
        <w:r w:rsidR="00426084" w:rsidRPr="00C977E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14ADF" w:rsidRPr="00C977E8">
        <w:rPr>
          <w:rFonts w:ascii="Times New Roman" w:hAnsi="Times New Roman" w:cs="Times New Roman"/>
          <w:sz w:val="24"/>
          <w:szCs w:val="24"/>
        </w:rPr>
        <w:t>e</w:t>
      </w:r>
      <w:ins w:id="897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314ADF" w:rsidRPr="00C977E8">
        <w:rPr>
          <w:rFonts w:ascii="Times New Roman" w:hAnsi="Times New Roman" w:cs="Times New Roman"/>
          <w:sz w:val="24"/>
          <w:szCs w:val="24"/>
        </w:rPr>
        <w:t xml:space="preserve"> em seguida</w:t>
      </w:r>
      <w:ins w:id="898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,</w:t>
        </w:r>
      </w:ins>
      <w:r w:rsidR="00314ADF" w:rsidRPr="00C977E8">
        <w:rPr>
          <w:rFonts w:ascii="Times New Roman" w:hAnsi="Times New Roman" w:cs="Times New Roman"/>
          <w:sz w:val="24"/>
          <w:szCs w:val="24"/>
        </w:rPr>
        <w:t xml:space="preserve"> </w:t>
      </w:r>
      <w:ins w:id="899" w:author="Livisghton Kleber" w:date="2019-11-17T23:30:00Z">
        <w:r w:rsidR="00B76C4B">
          <w:rPr>
            <w:rFonts w:ascii="Times New Roman" w:hAnsi="Times New Roman" w:cs="Times New Roman"/>
            <w:sz w:val="24"/>
            <w:szCs w:val="24"/>
          </w:rPr>
          <w:t xml:space="preserve">é </w:t>
        </w:r>
      </w:ins>
      <w:r w:rsidR="00314ADF" w:rsidRPr="00C977E8">
        <w:rPr>
          <w:rFonts w:ascii="Times New Roman" w:hAnsi="Times New Roman" w:cs="Times New Roman"/>
          <w:sz w:val="24"/>
          <w:szCs w:val="24"/>
        </w:rPr>
        <w:t>utiliza</w:t>
      </w:r>
      <w:r w:rsidR="00FE43E3">
        <w:rPr>
          <w:rFonts w:ascii="Times New Roman" w:hAnsi="Times New Roman" w:cs="Times New Roman"/>
          <w:sz w:val="24"/>
          <w:szCs w:val="24"/>
        </w:rPr>
        <w:t>da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14ADF" w:rsidRPr="009542C4">
        <w:rPr>
          <w:rFonts w:ascii="Times New Roman" w:hAnsi="Times New Roman" w:cs="Times New Roman"/>
          <w:sz w:val="24"/>
          <w:szCs w:val="24"/>
        </w:rPr>
        <w:t>Transfomada</w:t>
      </w:r>
      <w:proofErr w:type="spellEnd"/>
      <w:r w:rsidR="00314ADF" w:rsidRPr="009542C4">
        <w:rPr>
          <w:rFonts w:ascii="Times New Roman" w:hAnsi="Times New Roman" w:cs="Times New Roman"/>
          <w:sz w:val="24"/>
          <w:szCs w:val="24"/>
        </w:rPr>
        <w:t xml:space="preserve"> D</w:t>
      </w:r>
      <w:r w:rsidR="00277C26" w:rsidRPr="009542C4">
        <w:rPr>
          <w:rFonts w:ascii="Times New Roman" w:hAnsi="Times New Roman" w:cs="Times New Roman"/>
          <w:sz w:val="24"/>
          <w:szCs w:val="24"/>
        </w:rPr>
        <w:t>is</w:t>
      </w:r>
      <w:r w:rsidR="00314ADF" w:rsidRPr="009542C4">
        <w:rPr>
          <w:rFonts w:ascii="Times New Roman" w:hAnsi="Times New Roman" w:cs="Times New Roman"/>
          <w:sz w:val="24"/>
          <w:szCs w:val="24"/>
        </w:rPr>
        <w:t>creta d</w:t>
      </w:r>
      <w:r w:rsidR="00D90723">
        <w:rPr>
          <w:rFonts w:ascii="Times New Roman" w:hAnsi="Times New Roman" w:cs="Times New Roman"/>
          <w:sz w:val="24"/>
          <w:szCs w:val="24"/>
        </w:rPr>
        <w:t>o</w:t>
      </w:r>
      <w:r w:rsidR="00314ADF" w:rsidRPr="009542C4">
        <w:rPr>
          <w:rFonts w:ascii="Times New Roman" w:hAnsi="Times New Roman" w:cs="Times New Roman"/>
          <w:sz w:val="24"/>
          <w:szCs w:val="24"/>
        </w:rPr>
        <w:t xml:space="preserve"> Cosseno (</w:t>
      </w:r>
      <w:proofErr w:type="spellStart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>Discrete</w:t>
      </w:r>
      <w:proofErr w:type="spellEnd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>Cosine</w:t>
      </w:r>
      <w:proofErr w:type="spellEnd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14ADF" w:rsidRPr="007C26B5">
        <w:rPr>
          <w:rFonts w:ascii="Times New Roman" w:hAnsi="Times New Roman" w:cs="Times New Roman"/>
          <w:i/>
          <w:iCs/>
          <w:sz w:val="24"/>
          <w:szCs w:val="24"/>
        </w:rPr>
        <w:t>Transform</w:t>
      </w:r>
      <w:proofErr w:type="spellEnd"/>
      <w:r w:rsidR="00314ADF" w:rsidRPr="009542C4">
        <w:rPr>
          <w:rFonts w:ascii="Times New Roman" w:hAnsi="Times New Roman" w:cs="Times New Roman"/>
          <w:sz w:val="24"/>
          <w:szCs w:val="24"/>
        </w:rPr>
        <w:t xml:space="preserve"> - DCT)</w:t>
      </w:r>
      <w:r w:rsidR="00743E17" w:rsidRPr="009542C4">
        <w:rPr>
          <w:rFonts w:ascii="Times New Roman" w:hAnsi="Times New Roman" w:cs="Times New Roman"/>
          <w:sz w:val="24"/>
          <w:szCs w:val="24"/>
        </w:rPr>
        <w:t xml:space="preserve"> para </w:t>
      </w:r>
      <w:r w:rsidR="00743E17" w:rsidRPr="00C977E8">
        <w:rPr>
          <w:rFonts w:ascii="Times New Roman" w:hAnsi="Times New Roman" w:cs="Times New Roman"/>
          <w:sz w:val="24"/>
          <w:szCs w:val="24"/>
        </w:rPr>
        <w:t>representar a afinação em uma escala logarítmica</w:t>
      </w:r>
      <w:del w:id="900" w:author="Livisghton Kleber" w:date="2019-11-17T23:30:00Z">
        <w:r w:rsidR="00743E17" w:rsidRPr="00C977E8" w:rsidDel="00426084">
          <w:rPr>
            <w:rFonts w:ascii="Times New Roman" w:hAnsi="Times New Roman" w:cs="Times New Roman"/>
            <w:sz w:val="24"/>
            <w:szCs w:val="24"/>
          </w:rPr>
          <w:delText>.</w:delText>
        </w:r>
        <w:r w:rsidR="00B3071A" w:rsidRPr="00C977E8" w:rsidDel="00426084">
          <w:rPr>
            <w:rFonts w:ascii="Times New Roman" w:hAnsi="Times New Roman" w:cs="Times New Roman"/>
            <w:sz w:val="24"/>
            <w:szCs w:val="24"/>
          </w:rPr>
          <w:delText xml:space="preserve"> O parâmetro de compactação logarítmica </w:delText>
        </w:r>
        <m:oMath>
          <m:r>
            <w:rPr>
              <w:rFonts w:ascii="Cambria Math" w:hAnsi="Cambria Math" w:cs="Times New Roman"/>
              <w:sz w:val="24"/>
              <w:szCs w:val="24"/>
            </w:rPr>
            <m:t>η</m:t>
          </m:r>
        </m:oMath>
      </w:del>
      <m:oMath>
        <m:r>
          <w:del w:id="901" w:author="Livisghton Kleber" w:date="2019-11-17T23:29:00Z">
            <m:rPr>
              <m:sty m:val="p"/>
            </m:rPr>
            <w:rPr>
              <w:rFonts w:ascii="Cambria Math" w:hAnsi="Cambria Math" w:cs="Times New Roman"/>
              <w:sz w:val="24"/>
              <w:szCs w:val="24"/>
              <w:rPrChange w:id="902" w:author="Livisghton Kleber" w:date="2019-11-17T23:29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 xml:space="preserve"> está definido como </m:t>
          </w:del>
        </m:r>
        <m:r>
          <w:del w:id="903" w:author="Livisghton Kleber" w:date="2019-11-17T23:29:00Z">
            <w:rPr>
              <w:rFonts w:ascii="Cambria Math" w:hAnsi="Cambria Math" w:cs="Times New Roman"/>
              <w:sz w:val="24"/>
              <w:szCs w:val="24"/>
              <w:rPrChange w:id="904" w:author="Livisghton Kleber" w:date="2019-11-17T23:29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η=1000</m:t>
          </w:del>
        </m:r>
        <m:r>
          <w:del w:id="905" w:author="Livisghton Kleber" w:date="2019-11-17T23:29:00Z">
            <m:rPr>
              <m:sty m:val="p"/>
            </m:rPr>
            <w:rPr>
              <w:rFonts w:ascii="Cambria Math" w:hAnsi="Cambria Math" w:cs="Times New Roman"/>
              <w:sz w:val="24"/>
              <w:szCs w:val="24"/>
              <w:rPrChange w:id="906" w:author="Livisghton Kleber" w:date="2019-11-17T23:29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 xml:space="preserve"> neste experimento</m:t>
          </w:del>
        </m:r>
      </m:oMath>
      <w:r w:rsidR="007B008A" w:rsidRPr="00C977E8">
        <w:rPr>
          <w:rFonts w:ascii="Times New Roman" w:hAnsi="Times New Roman" w:cs="Times New Roman"/>
          <w:sz w:val="24"/>
          <w:szCs w:val="24"/>
        </w:rPr>
        <w:t>.</w:t>
      </w:r>
      <w:r w:rsidR="00277C26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743E17" w:rsidRPr="00C977E8">
        <w:rPr>
          <w:rFonts w:ascii="Times New Roman" w:hAnsi="Times New Roman" w:cs="Times New Roman"/>
          <w:sz w:val="24"/>
          <w:szCs w:val="24"/>
        </w:rPr>
        <w:t xml:space="preserve">Em seguida, apenas os coeficientes superiores são mantidos </w:t>
      </w:r>
      <w:r w:rsidR="00577BE8" w:rsidRPr="00C977E8">
        <w:rPr>
          <w:rFonts w:ascii="Times New Roman" w:hAnsi="Times New Roman" w:cs="Times New Roman"/>
          <w:sz w:val="24"/>
          <w:szCs w:val="24"/>
        </w:rPr>
        <w:t>e é aplicada uma</w:t>
      </w:r>
      <w:r w:rsidR="00743E17" w:rsidRPr="00C977E8">
        <w:rPr>
          <w:rFonts w:ascii="Times New Roman" w:hAnsi="Times New Roman" w:cs="Times New Roman"/>
          <w:sz w:val="24"/>
          <w:szCs w:val="24"/>
        </w:rPr>
        <w:t xml:space="preserve"> </w:t>
      </w:r>
      <w:r w:rsidR="007E6BC7" w:rsidRPr="00C977E8">
        <w:rPr>
          <w:rFonts w:ascii="Times New Roman" w:hAnsi="Times New Roman" w:cs="Times New Roman"/>
          <w:sz w:val="24"/>
          <w:szCs w:val="24"/>
        </w:rPr>
        <w:t>DCT inversa</w:t>
      </w:r>
      <w:r w:rsidR="00577BE8" w:rsidRPr="00C977E8">
        <w:rPr>
          <w:rFonts w:ascii="Times New Roman" w:hAnsi="Times New Roman" w:cs="Times New Roman"/>
          <w:sz w:val="24"/>
          <w:szCs w:val="24"/>
        </w:rPr>
        <w:t xml:space="preserve"> sobre esses coeficientes resultantes. Por fim, projeta</w:t>
      </w:r>
      <w:ins w:id="907" w:author="Carlos Mello" w:date="2019-11-11T22:06:00Z">
        <w:r w:rsidR="00AE4BB5">
          <w:rPr>
            <w:rFonts w:ascii="Times New Roman" w:hAnsi="Times New Roman" w:cs="Times New Roman"/>
            <w:sz w:val="24"/>
            <w:szCs w:val="24"/>
          </w:rPr>
          <w:t>m</w:t>
        </w:r>
      </w:ins>
      <w:r w:rsidR="00853D80">
        <w:rPr>
          <w:rFonts w:ascii="Times New Roman" w:hAnsi="Times New Roman" w:cs="Times New Roman"/>
          <w:sz w:val="24"/>
          <w:szCs w:val="24"/>
        </w:rPr>
        <w:t>-se</w:t>
      </w:r>
      <w:r w:rsidR="00577BE8" w:rsidRPr="009542C4">
        <w:rPr>
          <w:rFonts w:ascii="Times New Roman" w:hAnsi="Times New Roman" w:cs="Times New Roman"/>
          <w:sz w:val="24"/>
          <w:szCs w:val="24"/>
        </w:rPr>
        <w:t xml:space="preserve"> os vetores de afinação </w:t>
      </w:r>
      <w:r w:rsidR="00577BE8" w:rsidRPr="00C977E8">
        <w:rPr>
          <w:rFonts w:ascii="Times New Roman" w:hAnsi="Times New Roman" w:cs="Times New Roman"/>
          <w:sz w:val="24"/>
          <w:szCs w:val="24"/>
        </w:rPr>
        <w:t>resultantes em um vetor cromatográfico de 12 dimensões.</w:t>
      </w:r>
      <w:r w:rsidR="00AC07D8" w:rsidRPr="00C977E8">
        <w:rPr>
          <w:rFonts w:ascii="Times New Roman" w:hAnsi="Times New Roman" w:cs="Times New Roman"/>
          <w:sz w:val="24"/>
          <w:szCs w:val="24"/>
        </w:rPr>
        <w:t xml:space="preserve"> Os coeficientes superiores a serem mantidos são especificados por um parâmetro </w:t>
      </w:r>
      <m:oMath>
        <m:r>
          <w:rPr>
            <w:rFonts w:ascii="Cambria Math" w:hAnsi="Cambria Math" w:cs="Times New Roman"/>
            <w:sz w:val="24"/>
            <w:szCs w:val="24"/>
          </w:rPr>
          <m:t>p∈ [1:120</m:t>
        </m:r>
        <m:r>
          <w:ins w:id="908" w:author="Livisghton Kleber" w:date="2019-11-17T23:33:00Z">
            <w:rPr>
              <w:rFonts w:ascii="Cambria Math" w:hAnsi="Cambria Math" w:cs="Times New Roman"/>
              <w:sz w:val="24"/>
              <w:szCs w:val="24"/>
            </w:rPr>
            <m:t>]</m:t>
          </w:ins>
        </m:r>
        <m:r>
          <w:del w:id="909" w:author="Livisghton Kleber" w:date="2019-11-17T23:32:00Z">
            <w:rPr>
              <w:rFonts w:ascii="Cambria Math" w:hAnsi="Cambria Math" w:cs="Times New Roman"/>
              <w:sz w:val="24"/>
              <w:szCs w:val="24"/>
            </w:rPr>
            <m:t>]</m:t>
          </w:del>
        </m:r>
      </m:oMath>
      <w:ins w:id="910" w:author="Carlos Mello" w:date="2019-11-11T22:06:00Z">
        <w:del w:id="911" w:author="Livisghton Kleber" w:date="2019-11-17T23:32:00Z">
          <w:r w:rsidR="00AE4BB5" w:rsidDel="003B758E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ins>
      <w:del w:id="912" w:author="Livisghton Kleber" w:date="2019-11-17T23:32:00Z">
        <w:r w:rsidR="00AC07D8" w:rsidRPr="00C977E8" w:rsidDel="003B758E">
          <w:rPr>
            <w:rFonts w:ascii="Times New Roman" w:hAnsi="Times New Roman" w:cs="Times New Roman"/>
            <w:sz w:val="24"/>
            <w:szCs w:val="24"/>
          </w:rPr>
          <w:delText xml:space="preserve"> onde</w:delText>
        </w:r>
      </w:del>
      <w:ins w:id="913" w:author="Carlos Mello" w:date="2019-11-11T22:06:00Z">
        <w:del w:id="914" w:author="Livisghton Kleber" w:date="2019-11-17T23:32:00Z">
          <w:r w:rsidR="00AE4BB5" w:rsidDel="003B758E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ins>
      <w:del w:id="915" w:author="Livisghton Kleber" w:date="2019-11-17T23:32:00Z">
        <w:r w:rsidR="00AC07D8" w:rsidRPr="00C977E8" w:rsidDel="003B758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commentRangeStart w:id="916"/>
        <w:r w:rsidR="00AC07D8" w:rsidRPr="00C977E8" w:rsidDel="003B758E">
          <w:rPr>
            <w:rFonts w:ascii="Times New Roman" w:hAnsi="Times New Roman" w:cs="Times New Roman"/>
            <w:sz w:val="24"/>
            <w:szCs w:val="24"/>
          </w:rPr>
          <w:delText>n</w:delText>
        </w:r>
        <w:r w:rsidR="00853D80" w:rsidDel="003B758E">
          <w:rPr>
            <w:rFonts w:ascii="Times New Roman" w:hAnsi="Times New Roman" w:cs="Times New Roman"/>
            <w:sz w:val="24"/>
            <w:szCs w:val="24"/>
          </w:rPr>
          <w:delText>es</w:delText>
        </w:r>
        <w:r w:rsidR="00F73CC9" w:rsidDel="003B758E">
          <w:rPr>
            <w:rFonts w:ascii="Times New Roman" w:hAnsi="Times New Roman" w:cs="Times New Roman"/>
            <w:sz w:val="24"/>
            <w:szCs w:val="24"/>
          </w:rPr>
          <w:delText>s</w:delText>
        </w:r>
        <w:r w:rsidR="00853D80" w:rsidDel="003B758E">
          <w:rPr>
            <w:rFonts w:ascii="Times New Roman" w:hAnsi="Times New Roman" w:cs="Times New Roman"/>
            <w:sz w:val="24"/>
            <w:szCs w:val="24"/>
          </w:rPr>
          <w:delText>e</w:delText>
        </w:r>
        <w:r w:rsidR="00AC07D8" w:rsidRPr="009542C4" w:rsidDel="003B758E">
          <w:rPr>
            <w:rFonts w:ascii="Times New Roman" w:hAnsi="Times New Roman" w:cs="Times New Roman"/>
            <w:sz w:val="24"/>
            <w:szCs w:val="24"/>
          </w:rPr>
          <w:delText xml:space="preserve"> experimento</w:delText>
        </w:r>
        <w:commentRangeEnd w:id="916"/>
        <w:r w:rsidR="00AE4BB5" w:rsidDel="003B758E">
          <w:rPr>
            <w:rStyle w:val="Refdecomentrio"/>
          </w:rPr>
          <w:commentReference w:id="916"/>
        </w:r>
      </w:del>
      <w:ins w:id="917" w:author="Carlos Mello" w:date="2019-11-11T22:06:00Z">
        <w:del w:id="918" w:author="Livisghton Kleber" w:date="2019-11-17T23:32:00Z">
          <w:r w:rsidR="00AE4BB5" w:rsidDel="003B758E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ins>
      <w:del w:id="919" w:author="Livisghton Kleber" w:date="2019-11-17T23:32:00Z">
        <w:r w:rsidR="00AC07D8" w:rsidRPr="009542C4" w:rsidDel="003B758E">
          <w:rPr>
            <w:rFonts w:ascii="Times New Roman" w:hAnsi="Times New Roman" w:cs="Times New Roman"/>
            <w:sz w:val="24"/>
            <w:szCs w:val="24"/>
          </w:rPr>
          <w:delText xml:space="preserve"> o valor de </w:delText>
        </w:r>
        <m:oMath>
          <m:r>
            <w:rPr>
              <w:rFonts w:ascii="Cambria Math" w:hAnsi="Cambria Math" w:cs="Times New Roman"/>
              <w:sz w:val="24"/>
              <w:szCs w:val="24"/>
            </w:rPr>
            <m:t>p=55</m:t>
          </m:r>
        </m:oMath>
        <w:r w:rsidR="00AC07D8" w:rsidRPr="00C977E8" w:rsidDel="003B758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245F27" w:rsidRPr="009542C4">
        <w:rPr>
          <w:rFonts w:ascii="Times New Roman" w:hAnsi="Times New Roman" w:cs="Times New Roman"/>
          <w:sz w:val="24"/>
          <w:szCs w:val="24"/>
        </w:rPr>
        <w:t>.</w:t>
      </w:r>
    </w:p>
    <w:p w14:paraId="4EC59AF7" w14:textId="269BCFF2" w:rsidR="006A261F" w:rsidRDefault="00C977E8" w:rsidP="007C26B5">
      <w:pPr>
        <w:pStyle w:val="PargrafodaLista"/>
        <w:ind w:left="1788"/>
        <w:jc w:val="both"/>
        <w:rPr>
          <w:ins w:id="920" w:author="Livisghton Kleber" w:date="2019-11-16T08:50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261F">
        <w:rPr>
          <w:rFonts w:ascii="Times New Roman" w:hAnsi="Times New Roman" w:cs="Times New Roman"/>
          <w:sz w:val="24"/>
          <w:szCs w:val="24"/>
        </w:rPr>
        <w:t>S</w:t>
      </w:r>
      <w:r w:rsidR="00245F27">
        <w:rPr>
          <w:rFonts w:ascii="Times New Roman" w:hAnsi="Times New Roman" w:cs="Times New Roman"/>
          <w:sz w:val="24"/>
          <w:szCs w:val="24"/>
        </w:rPr>
        <w:t>emelhante ao CENS</w:t>
      </w:r>
      <w:r w:rsidR="006A261F">
        <w:rPr>
          <w:rFonts w:ascii="Times New Roman" w:hAnsi="Times New Roman" w:cs="Times New Roman"/>
          <w:sz w:val="24"/>
          <w:szCs w:val="24"/>
        </w:rPr>
        <w:t xml:space="preserve">, o CRP tem uma etapa de suavização, onde </w:t>
      </w:r>
      <w:r w:rsidR="00FA6B59">
        <w:rPr>
          <w:rFonts w:ascii="Times New Roman" w:hAnsi="Times New Roman" w:cs="Times New Roman"/>
          <w:sz w:val="24"/>
          <w:szCs w:val="24"/>
        </w:rPr>
        <w:t>convolve</w:t>
      </w:r>
      <w:r w:rsidR="006A261F">
        <w:rPr>
          <w:rFonts w:ascii="Times New Roman" w:hAnsi="Times New Roman" w:cs="Times New Roman"/>
          <w:sz w:val="24"/>
          <w:szCs w:val="24"/>
        </w:rPr>
        <w:t xml:space="preserve"> um vetor de recursos com vetores de recursos vizinhos. O comprimento da janela da convolução é definido por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6A261F">
        <w:rPr>
          <w:rFonts w:ascii="Times New Roman" w:hAnsi="Times New Roman" w:cs="Times New Roman"/>
          <w:sz w:val="24"/>
          <w:szCs w:val="24"/>
        </w:rPr>
        <w:t xml:space="preserve">. Além disso, também apresenta uma etapa de redução de amostragem onde a variável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C156C8">
        <w:rPr>
          <w:rFonts w:ascii="Times New Roman" w:hAnsi="Times New Roman" w:cs="Times New Roman"/>
          <w:sz w:val="24"/>
          <w:szCs w:val="24"/>
        </w:rPr>
        <w:t xml:space="preserve"> é responsável por isso.</w:t>
      </w:r>
    </w:p>
    <w:p w14:paraId="42852CF0" w14:textId="67377B3E" w:rsidR="003A598C" w:rsidRDefault="003A598C" w:rsidP="007C26B5">
      <w:pPr>
        <w:pStyle w:val="PargrafodaLista"/>
        <w:ind w:left="1788"/>
        <w:jc w:val="both"/>
        <w:rPr>
          <w:rFonts w:ascii="Times New Roman" w:hAnsi="Times New Roman" w:cs="Times New Roman"/>
          <w:sz w:val="24"/>
          <w:szCs w:val="24"/>
        </w:rPr>
      </w:pPr>
      <w:ins w:id="921" w:author="Livisghton Kleber" w:date="2019-11-16T08:50:00Z">
        <w:r>
          <w:rPr>
            <w:rFonts w:ascii="Times New Roman" w:hAnsi="Times New Roman" w:cs="Times New Roman"/>
            <w:sz w:val="24"/>
            <w:szCs w:val="24"/>
          </w:rPr>
          <w:t xml:space="preserve">A Figura 12 </w:t>
        </w:r>
      </w:ins>
      <w:ins w:id="922" w:author="Livisghton Kleber" w:date="2019-11-16T08:51:00Z">
        <w:r>
          <w:rPr>
            <w:rFonts w:ascii="Times New Roman" w:hAnsi="Times New Roman" w:cs="Times New Roman"/>
            <w:sz w:val="24"/>
            <w:szCs w:val="24"/>
          </w:rPr>
          <w:t>ilustra</w:t>
        </w:r>
      </w:ins>
      <w:ins w:id="923" w:author="Livisghton Kleber" w:date="2019-11-16T08:50:00Z">
        <w:r>
          <w:rPr>
            <w:rFonts w:ascii="Times New Roman" w:hAnsi="Times New Roman" w:cs="Times New Roman"/>
            <w:sz w:val="24"/>
            <w:szCs w:val="24"/>
          </w:rPr>
          <w:t xml:space="preserve"> o C</w:t>
        </w:r>
      </w:ins>
      <w:ins w:id="924" w:author="Livisghton Kleber" w:date="2019-11-16T08:53:00Z">
        <w:r w:rsidR="00B6542B">
          <w:rPr>
            <w:rFonts w:ascii="Times New Roman" w:hAnsi="Times New Roman" w:cs="Times New Roman"/>
            <w:sz w:val="24"/>
            <w:szCs w:val="24"/>
          </w:rPr>
          <w:t>R</w:t>
        </w:r>
      </w:ins>
      <w:ins w:id="925" w:author="Livisghton Kleber" w:date="2019-11-16T08:50:00Z">
        <w:r>
          <w:rPr>
            <w:rFonts w:ascii="Times New Roman" w:hAnsi="Times New Roman" w:cs="Times New Roman"/>
            <w:sz w:val="24"/>
            <w:szCs w:val="24"/>
          </w:rPr>
          <w:t xml:space="preserve">P </w:t>
        </w:r>
        <w:proofErr w:type="spellStart"/>
        <w:r w:rsidRPr="00612CFB">
          <w:rPr>
            <w:rFonts w:ascii="Times New Roman" w:hAnsi="Times New Roman" w:cs="Times New Roman"/>
            <w:i/>
            <w:iCs/>
            <w:sz w:val="24"/>
            <w:szCs w:val="24"/>
          </w:rPr>
          <w:t>Feature</w:t>
        </w:r>
      </w:ins>
      <w:ins w:id="926" w:author="Livisghton Kleber" w:date="2019-11-17T23:35:00Z">
        <w:r w:rsidR="00B70D0D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</w:ins>
      <w:proofErr w:type="spellEnd"/>
      <w:ins w:id="927" w:author="Livisghton Kleber" w:date="2019-11-16T08:50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14942A0A" w14:textId="77777777" w:rsidR="00743E17" w:rsidRPr="009542C4" w:rsidRDefault="00743E17" w:rsidP="007C26B5">
      <w:pPr>
        <w:pStyle w:val="PargrafodaLista"/>
        <w:ind w:left="1788"/>
        <w:rPr>
          <w:rFonts w:ascii="Times New Roman" w:hAnsi="Times New Roman" w:cs="Times New Roman"/>
          <w:sz w:val="24"/>
          <w:szCs w:val="24"/>
        </w:rPr>
      </w:pPr>
    </w:p>
    <w:p w14:paraId="02D01381" w14:textId="77777777" w:rsidR="005C33EB" w:rsidRDefault="00B73D96" w:rsidP="007C26B5">
      <w:pPr>
        <w:pStyle w:val="PargrafodaLista"/>
        <w:keepNext/>
        <w:ind w:left="1788"/>
      </w:pPr>
      <w:r>
        <w:rPr>
          <w:noProof/>
        </w:rPr>
        <w:lastRenderedPageBreak/>
        <w:drawing>
          <wp:inline distT="0" distB="0" distL="0" distR="0" wp14:anchorId="62C678F0" wp14:editId="46A633DA">
            <wp:extent cx="4362450" cy="1200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3104"/>
                    <a:stretch/>
                  </pic:blipFill>
                  <pic:spPr bwMode="auto">
                    <a:xfrm>
                      <a:off x="0" y="0"/>
                      <a:ext cx="43624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8500F" w14:textId="67CF5015" w:rsidR="00B73D96" w:rsidRPr="007C26B5" w:rsidDel="00626972" w:rsidRDefault="005C33EB" w:rsidP="007C26B5">
      <w:pPr>
        <w:pStyle w:val="Legenda"/>
        <w:jc w:val="center"/>
        <w:rPr>
          <w:del w:id="928" w:author="Livisghton Kleber" w:date="2019-11-17T17:15:00Z"/>
          <w:rFonts w:ascii="Times New Roman" w:hAnsi="Times New Roman" w:cs="Times New Roman"/>
          <w:sz w:val="20"/>
          <w:szCs w:val="20"/>
        </w:rPr>
      </w:pPr>
      <w:bookmarkStart w:id="929" w:name="_Toc24922607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auto"/>
          <w:sz w:val="20"/>
          <w:szCs w:val="20"/>
        </w:rPr>
        <w:t>12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="00AE1C53" w:rsidRPr="00AE1C53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do </w:t>
      </w:r>
      <w:r w:rsidR="004A268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CRP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commentRangeStart w:id="930"/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Feature</w:t>
      </w:r>
      <w:commentRangeEnd w:id="930"/>
      <w:proofErr w:type="spellEnd"/>
      <w:r w:rsidR="00AE4BB5">
        <w:rPr>
          <w:rStyle w:val="Refdecomentrio"/>
          <w:b w:val="0"/>
          <w:bCs w:val="0"/>
          <w:color w:val="auto"/>
        </w:rPr>
        <w:commentReference w:id="930"/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929"/>
    </w:p>
    <w:p w14:paraId="2468AE54" w14:textId="77777777" w:rsidR="00D45390" w:rsidRPr="00E02467" w:rsidDel="00626972" w:rsidRDefault="00D45390" w:rsidP="007C26B5">
      <w:pPr>
        <w:pStyle w:val="PargrafodaLista"/>
        <w:ind w:left="1788"/>
        <w:rPr>
          <w:del w:id="931" w:author="Livisghton Kleber" w:date="2019-11-17T17:15:00Z"/>
          <w:rFonts w:ascii="Times New Roman" w:hAnsi="Times New Roman" w:cs="Times New Roman"/>
          <w:sz w:val="24"/>
          <w:szCs w:val="24"/>
        </w:rPr>
      </w:pPr>
    </w:p>
    <w:p w14:paraId="0DE8BF7F" w14:textId="16A07ECA" w:rsidR="00962431" w:rsidRPr="007C26B5" w:rsidDel="00626972" w:rsidRDefault="00756A12">
      <w:pPr>
        <w:pStyle w:val="PargrafodaLista"/>
        <w:numPr>
          <w:ilvl w:val="0"/>
          <w:numId w:val="9"/>
        </w:numPr>
        <w:jc w:val="both"/>
        <w:rPr>
          <w:del w:id="932" w:author="Livisghton Kleber" w:date="2019-11-17T17:15:00Z"/>
        </w:rPr>
      </w:pPr>
      <w:del w:id="933" w:author="Livisghton Kleber" w:date="2019-11-17T17:15:00Z">
        <w:r w:rsidRPr="006968B0" w:rsidDel="00626972">
          <w:rPr>
            <w:rFonts w:ascii="Times New Roman" w:hAnsi="Times New Roman" w:cs="Times New Roman"/>
            <w:sz w:val="24"/>
            <w:szCs w:val="24"/>
          </w:rPr>
          <w:delText xml:space="preserve">CISP </w:delText>
        </w:r>
        <w:r w:rsidRPr="006968B0" w:rsidDel="00626972">
          <w:rPr>
            <w:rFonts w:ascii="Times New Roman" w:hAnsi="Times New Roman" w:cs="Times New Roman"/>
            <w:i/>
            <w:iCs/>
            <w:sz w:val="24"/>
            <w:szCs w:val="24"/>
          </w:rPr>
          <w:delText>Features</w:delText>
        </w:r>
        <w:r w:rsidDel="00626972">
          <w:rPr>
            <w:rFonts w:ascii="Times New Roman" w:hAnsi="Times New Roman" w:cs="Times New Roman"/>
            <w:i/>
            <w:iCs/>
            <w:sz w:val="24"/>
            <w:szCs w:val="24"/>
          </w:rPr>
          <w:delText xml:space="preserve">: </w:delText>
        </w:r>
      </w:del>
    </w:p>
    <w:p w14:paraId="3790CAA5" w14:textId="11456A80" w:rsidR="00237479" w:rsidRPr="007C26B5" w:rsidDel="00626972" w:rsidRDefault="00962431" w:rsidP="007C26B5">
      <w:pPr>
        <w:pStyle w:val="PargrafodaLista"/>
        <w:ind w:left="1788" w:firstLine="336"/>
        <w:jc w:val="both"/>
        <w:rPr>
          <w:del w:id="934" w:author="Livisghton Kleber" w:date="2019-11-17T17:15:00Z"/>
        </w:rPr>
      </w:pPr>
      <w:del w:id="935" w:author="Livisghton Kleber" w:date="2019-11-17T17:15:00Z">
        <w:r w:rsidDel="00626972">
          <w:rPr>
            <w:rFonts w:ascii="Times New Roman" w:hAnsi="Times New Roman" w:cs="Times New Roman"/>
            <w:sz w:val="24"/>
            <w:szCs w:val="24"/>
          </w:rPr>
          <w:delText>E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>s</w:delText>
        </w:r>
        <w:r w:rsidR="00401867" w:rsidDel="00626972">
          <w:rPr>
            <w:rFonts w:ascii="Times New Roman" w:hAnsi="Times New Roman" w:cs="Times New Roman"/>
            <w:sz w:val="24"/>
            <w:szCs w:val="24"/>
          </w:rPr>
          <w:delText>s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 xml:space="preserve">e </w:delText>
        </w:r>
        <w:r w:rsidR="002576D3" w:rsidRPr="007C26B5" w:rsidDel="00626972">
          <w:rPr>
            <w:rFonts w:ascii="Times New Roman" w:hAnsi="Times New Roman" w:cs="Times New Roman"/>
            <w:i/>
            <w:iCs/>
            <w:sz w:val="24"/>
            <w:szCs w:val="24"/>
          </w:rPr>
          <w:delText>chroma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F094A" w:rsidDel="00626972">
          <w:rPr>
            <w:rFonts w:ascii="Times New Roman" w:hAnsi="Times New Roman" w:cs="Times New Roman"/>
            <w:sz w:val="24"/>
            <w:szCs w:val="24"/>
          </w:rPr>
          <w:delText xml:space="preserve">tem como objetivo 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>aprimora</w:delText>
        </w:r>
        <w:r w:rsidR="00FF094A" w:rsidDel="00626972">
          <w:rPr>
            <w:rFonts w:ascii="Times New Roman" w:hAnsi="Times New Roman" w:cs="Times New Roman"/>
            <w:sz w:val="24"/>
            <w:szCs w:val="24"/>
          </w:rPr>
          <w:delText>r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 xml:space="preserve"> os componentes tonais</w:delText>
        </w:r>
        <w:r w:rsidR="00187880" w:rsidDel="00626972">
          <w:rPr>
            <w:rFonts w:ascii="Times New Roman" w:hAnsi="Times New Roman" w:cs="Times New Roman"/>
            <w:sz w:val="24"/>
            <w:szCs w:val="24"/>
          </w:rPr>
          <w:delText>,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 xml:space="preserve"> a</w:delText>
        </w:r>
        <w:r w:rsidR="00C92E09" w:rsidDel="00626972">
          <w:rPr>
            <w:rFonts w:ascii="Times New Roman" w:hAnsi="Times New Roman" w:cs="Times New Roman"/>
            <w:sz w:val="24"/>
            <w:szCs w:val="24"/>
          </w:rPr>
          <w:delText>lém de</w:delText>
        </w:r>
        <w:r w:rsidR="00187880" w:rsidDel="00626972">
          <w:rPr>
            <w:rFonts w:ascii="Times New Roman" w:hAnsi="Times New Roman" w:cs="Times New Roman"/>
            <w:sz w:val="24"/>
            <w:szCs w:val="24"/>
          </w:rPr>
          <w:delText>,</w:delText>
        </w:r>
        <w:r w:rsidR="00C92E09" w:rsidDel="00626972">
          <w:rPr>
            <w:rFonts w:ascii="Times New Roman" w:hAnsi="Times New Roman" w:cs="Times New Roman"/>
            <w:sz w:val="24"/>
            <w:szCs w:val="24"/>
          </w:rPr>
          <w:delText xml:space="preserve"> aumentar a 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>resolução espectral considerando frequência</w:delText>
        </w:r>
        <w:r w:rsidR="00E57678" w:rsidDel="00626972">
          <w:rPr>
            <w:rFonts w:ascii="Times New Roman" w:hAnsi="Times New Roman" w:cs="Times New Roman"/>
            <w:sz w:val="24"/>
            <w:szCs w:val="24"/>
          </w:rPr>
          <w:delText>s</w:delText>
        </w:r>
        <w:r w:rsidR="002576D3" w:rsidDel="00626972">
          <w:rPr>
            <w:rFonts w:ascii="Times New Roman" w:hAnsi="Times New Roman" w:cs="Times New Roman"/>
            <w:sz w:val="24"/>
            <w:szCs w:val="24"/>
          </w:rPr>
          <w:delText xml:space="preserve"> instantâneas. </w:delText>
        </w:r>
        <w:r w:rsidR="00B949D0" w:rsidRPr="00B949D0" w:rsidDel="00626972">
          <w:rPr>
            <w:rFonts w:ascii="Times New Roman" w:hAnsi="Times New Roman" w:cs="Times New Roman"/>
            <w:sz w:val="24"/>
            <w:szCs w:val="24"/>
          </w:rPr>
          <w:delText xml:space="preserve">Para aumentar a resolução espectral, a frequência instantânea de cada coeficiente é estimada </w:delText>
        </w:r>
        <w:r w:rsidR="00B949D0" w:rsidDel="00626972">
          <w:rPr>
            <w:rFonts w:ascii="Times New Roman" w:hAnsi="Times New Roman" w:cs="Times New Roman"/>
            <w:sz w:val="24"/>
            <w:szCs w:val="24"/>
          </w:rPr>
          <w:delText>com base</w:delText>
        </w:r>
        <w:r w:rsidR="00B949D0" w:rsidRPr="00B949D0" w:rsidDel="0062697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B949D0" w:rsidDel="00626972">
          <w:rPr>
            <w:rFonts w:ascii="Times New Roman" w:hAnsi="Times New Roman" w:cs="Times New Roman"/>
            <w:sz w:val="24"/>
            <w:szCs w:val="24"/>
          </w:rPr>
          <w:delText>n</w:delText>
        </w:r>
        <w:r w:rsidR="00B949D0" w:rsidRPr="00B949D0" w:rsidDel="00626972">
          <w:rPr>
            <w:rFonts w:ascii="Times New Roman" w:hAnsi="Times New Roman" w:cs="Times New Roman"/>
            <w:sz w:val="24"/>
            <w:szCs w:val="24"/>
          </w:rPr>
          <w:delText>as informações da fase</w:delText>
        </w:r>
        <w:r w:rsidR="00B949D0" w:rsidDel="00626972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7EBBC805" w14:textId="5CFDF852" w:rsidR="000820BC" w:rsidDel="00626972" w:rsidRDefault="003835F1" w:rsidP="007C26B5">
      <w:pPr>
        <w:pStyle w:val="PargrafodaLista"/>
        <w:ind w:left="1788" w:firstLine="336"/>
        <w:jc w:val="both"/>
        <w:rPr>
          <w:del w:id="936" w:author="Livisghton Kleber" w:date="2019-11-17T17:15:00Z"/>
          <w:rFonts w:ascii="Times New Roman" w:hAnsi="Times New Roman" w:cs="Times New Roman"/>
          <w:color w:val="000000" w:themeColor="text1"/>
          <w:sz w:val="24"/>
          <w:szCs w:val="24"/>
        </w:rPr>
      </w:pPr>
      <w:del w:id="937" w:author="Livisghton Kleber" w:date="2019-11-17T17:15:00Z">
        <w:r w:rsidDel="00626972">
          <w:rPr>
            <w:rFonts w:ascii="Times New Roman" w:hAnsi="Times New Roman" w:cs="Times New Roman"/>
            <w:sz w:val="24"/>
            <w:szCs w:val="24"/>
          </w:rPr>
          <w:delText xml:space="preserve">A construção do CISP é feita primeiramente construindo um espectrograma por meio de uma </w:delText>
        </w:r>
        <w:r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STFT. Em seguida, para cada </w:delText>
        </w:r>
        <w:r w:rsidR="000C3057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um dos compartimentos </w:delText>
        </w:r>
        <w:r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do espectrograma</w:delText>
        </w:r>
        <w:r w:rsidR="000C3057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(cada compartimento representa uma faixa de frequência)</w:delText>
        </w:r>
      </w:del>
      <w:ins w:id="938" w:author="Carlos Mello" w:date="2019-11-11T22:08:00Z">
        <w:del w:id="939" w:author="Livisghton Kleber" w:date="2019-11-17T17:15:00Z">
          <w:r w:rsidR="00AE4BB5" w:rsidDel="0062697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,</w:delText>
          </w:r>
        </w:del>
      </w:ins>
      <w:del w:id="940" w:author="Livisghton Kleber" w:date="2019-11-17T17:15:00Z">
        <w:r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é determinada uma frequência instantânea. </w:delText>
        </w:r>
        <w:r w:rsidR="00145DCE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No</w:delText>
        </w:r>
        <w:r w:rsidR="00AC7A52" w:rsidRPr="00AC7A52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terceiro </w:delText>
        </w:r>
        <w:r w:rsidR="00AC7A52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passo</w:delText>
        </w:r>
        <w:r w:rsidR="00AC7A52" w:rsidRPr="00AC7A52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com base na frequência instantânea, é realizada uma separação dos componentes harmônicos de ruído.</w:delText>
        </w:r>
        <w:r w:rsidR="00A52BCE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FB6311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 frequência instantânea de um compartimento é calculada pela soma ponderada das frequência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  <w:r w:rsidR="00FB6311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dentro do compartimento, com os pesos sendo a magnitude correspondente dessas frequências.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Por fim, as frequências calculadas são mapeadas na representação do </w:delText>
        </w:r>
        <w:r w:rsidR="00F97480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</w:delText>
        </w:r>
        <w:r w:rsidR="000E6524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h</w:delText>
        </w:r>
        <w:r w:rsidR="00F97480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roma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somando-se a magnitude das </w:delText>
        </w:r>
        <w:r w:rsidR="00986B7C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classes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que pertence</w:delText>
        </w:r>
        <w:r w:rsidR="00E563AD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ao mesmo</w:delText>
        </w:r>
        <w:r w:rsidR="00C714EE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C714EE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chroma</w:delText>
        </w:r>
        <w:r w:rsidR="00F97480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0820BC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Este mapeamento </w:delText>
        </w:r>
        <w:r w:rsid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ajusta a frequência com uma variância de </w:delText>
        </w: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±0,5</m:t>
          </m:r>
        </m:oMath>
        <w:r w:rsid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semitons, fazendo</w:delText>
        </w:r>
        <w:r w:rsidR="004515B5" w:rsidRP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com que o pico de freq</w:delText>
        </w:r>
        <w:r w:rsid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u</w:delText>
        </w:r>
        <w:r w:rsidR="004515B5" w:rsidRP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ência mais forte se alinhe exatamente com </w:delText>
        </w:r>
        <w:r w:rsid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 nota no vetor de </w:delText>
        </w:r>
        <w:r w:rsidR="004515B5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</w:delText>
        </w:r>
        <w:r w:rsidR="00B53C53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h</w:delText>
        </w:r>
        <w:r w:rsidR="004515B5" w:rsidRPr="007C26B5" w:rsidDel="0062697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roma</w:delText>
        </w:r>
        <w:r w:rsidR="004515B5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5C33EB" w:rsidDel="0062697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</w:p>
    <w:p w14:paraId="10198FF9" w14:textId="162C44B3" w:rsidR="00816175" w:rsidRPr="007C26B5" w:rsidDel="00626972" w:rsidRDefault="00816175" w:rsidP="007C26B5">
      <w:pPr>
        <w:pStyle w:val="PargrafodaLista"/>
        <w:ind w:left="1788"/>
        <w:jc w:val="both"/>
        <w:rPr>
          <w:del w:id="941" w:author="Livisghton Kleber" w:date="2019-11-17T17:15:00Z"/>
        </w:rPr>
      </w:pPr>
    </w:p>
    <w:p w14:paraId="13E64270" w14:textId="65E07C4F" w:rsidR="00ED2B50" w:rsidDel="00626972" w:rsidRDefault="00816175" w:rsidP="007C26B5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  <w:rPr>
          <w:del w:id="942" w:author="Livisghton Kleber" w:date="2019-11-17T17:15:00Z"/>
        </w:rPr>
      </w:pPr>
      <w:del w:id="943" w:author="Livisghton Kleber" w:date="2019-11-17T17:15:00Z">
        <w:r w:rsidDel="00626972">
          <w:rPr>
            <w:noProof/>
          </w:rPr>
          <w:drawing>
            <wp:inline distT="0" distB="0" distL="0" distR="0" wp14:anchorId="6F885345" wp14:editId="3B50DDD9">
              <wp:extent cx="4333875" cy="1377997"/>
              <wp:effectExtent l="0" t="0" r="0" b="0"/>
              <wp:docPr id="15" name="Image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27"/>
                      <a:srcRect t="9011"/>
                      <a:stretch/>
                    </pic:blipFill>
                    <pic:spPr bwMode="auto">
                      <a:xfrm>
                        <a:off x="0" y="0"/>
                        <a:ext cx="4333875" cy="13779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281C0189" w14:textId="208903BC" w:rsidR="00D156AE" w:rsidDel="00626972" w:rsidRDefault="00ED2B50" w:rsidP="00ED2B50">
      <w:pPr>
        <w:pStyle w:val="Legenda"/>
        <w:jc w:val="center"/>
        <w:rPr>
          <w:del w:id="944" w:author="Livisghton Kleber" w:date="2019-11-17T17:15:00Z"/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del w:id="945" w:author="Livisghton Kleber" w:date="2019-11-17T17:15:00Z">
        <w:r w:rsidRPr="007C26B5" w:rsidDel="00626972">
          <w:rPr>
            <w:rFonts w:ascii="Times New Roman" w:hAnsi="Times New Roman" w:cs="Times New Roman"/>
            <w:color w:val="auto"/>
            <w:sz w:val="20"/>
            <w:szCs w:val="20"/>
          </w:rPr>
          <w:delText xml:space="preserve">Figura </w:delText>
        </w:r>
        <w:r w:rsidRPr="007C26B5" w:rsidDel="00626972">
          <w:rPr>
            <w:rFonts w:ascii="Times New Roman" w:hAnsi="Times New Roman" w:cs="Times New Roman"/>
            <w:color w:val="auto"/>
            <w:sz w:val="20"/>
            <w:szCs w:val="20"/>
          </w:rPr>
          <w:fldChar w:fldCharType="begin"/>
        </w:r>
        <w:r w:rsidRPr="007C26B5" w:rsidDel="00626972">
          <w:rPr>
            <w:rFonts w:ascii="Times New Roman" w:hAnsi="Times New Roman" w:cs="Times New Roman"/>
            <w:color w:val="auto"/>
            <w:sz w:val="20"/>
            <w:szCs w:val="20"/>
          </w:rPr>
          <w:delInstrText xml:space="preserve"> SEQ Figura \* ARABIC </w:delInstrText>
        </w:r>
        <w:r w:rsidRPr="007C26B5" w:rsidDel="00626972">
          <w:rPr>
            <w:rFonts w:ascii="Times New Roman" w:hAnsi="Times New Roman" w:cs="Times New Roman"/>
            <w:color w:val="auto"/>
            <w:sz w:val="20"/>
            <w:szCs w:val="20"/>
          </w:rPr>
          <w:fldChar w:fldCharType="separate"/>
        </w:r>
        <w:r w:rsidR="00992912" w:rsidDel="00626972">
          <w:rPr>
            <w:rFonts w:ascii="Times New Roman" w:hAnsi="Times New Roman" w:cs="Times New Roman"/>
            <w:noProof/>
            <w:color w:val="auto"/>
            <w:sz w:val="20"/>
            <w:szCs w:val="20"/>
          </w:rPr>
          <w:delText>13</w:delText>
        </w:r>
        <w:r w:rsidRPr="007C26B5" w:rsidDel="00626972">
          <w:rPr>
            <w:rFonts w:ascii="Times New Roman" w:hAnsi="Times New Roman" w:cs="Times New Roman"/>
            <w:color w:val="auto"/>
            <w:sz w:val="20"/>
            <w:szCs w:val="20"/>
          </w:rPr>
          <w:fldChar w:fldCharType="end"/>
        </w:r>
        <w:r w:rsidR="00E865CD" w:rsidRPr="007C26B5" w:rsidDel="00626972">
          <w:rPr>
            <w:rFonts w:ascii="Times New Roman" w:hAnsi="Times New Roman" w:cs="Times New Roman"/>
            <w:color w:val="auto"/>
            <w:sz w:val="20"/>
            <w:szCs w:val="20"/>
          </w:rPr>
          <w:delText>:</w:delText>
        </w:r>
        <w:r w:rsidR="00E865CD" w:rsidDel="00626972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 xml:space="preserve"> </w:delText>
        </w:r>
        <w:r w:rsidRPr="007C26B5" w:rsidDel="00626972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 xml:space="preserve">Representação do </w:delText>
        </w:r>
        <w:r w:rsidDel="00626972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CISP</w:delText>
        </w:r>
        <w:r w:rsidRPr="007C26B5" w:rsidDel="00626972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 xml:space="preserve"> </w:delText>
        </w:r>
        <w:commentRangeStart w:id="946"/>
        <w:r w:rsidRPr="007C26B5" w:rsidDel="00626972">
          <w:rPr>
            <w:rFonts w:ascii="Times New Roman" w:hAnsi="Times New Roman" w:cs="Times New Roman"/>
            <w:b w:val="0"/>
            <w:bCs w:val="0"/>
            <w:i/>
            <w:iCs/>
            <w:color w:val="auto"/>
            <w:sz w:val="20"/>
            <w:szCs w:val="20"/>
          </w:rPr>
          <w:delText>Feature</w:delText>
        </w:r>
        <w:commentRangeEnd w:id="946"/>
        <w:r w:rsidR="00AE4BB5" w:rsidDel="00626972">
          <w:rPr>
            <w:rStyle w:val="Refdecomentrio"/>
            <w:b w:val="0"/>
            <w:bCs w:val="0"/>
            <w:color w:val="auto"/>
          </w:rPr>
          <w:commentReference w:id="946"/>
        </w:r>
        <w:r w:rsidRPr="007C26B5" w:rsidDel="00626972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.</w:delText>
        </w:r>
      </w:del>
    </w:p>
    <w:p w14:paraId="3B4D8DE1" w14:textId="422381CB" w:rsidR="00A5699B" w:rsidDel="00626972" w:rsidRDefault="00A5699B" w:rsidP="00A5699B">
      <w:pPr>
        <w:rPr>
          <w:del w:id="947" w:author="Livisghton Kleber" w:date="2019-11-17T17:15:00Z"/>
        </w:rPr>
      </w:pPr>
    </w:p>
    <w:p w14:paraId="6737243B" w14:textId="4975E352" w:rsidR="00CC2F96" w:rsidDel="00626972" w:rsidRDefault="00CC2F96" w:rsidP="00A5699B">
      <w:pPr>
        <w:rPr>
          <w:del w:id="948" w:author="Livisghton Kleber" w:date="2019-11-17T17:15:00Z"/>
        </w:rPr>
      </w:pPr>
    </w:p>
    <w:p w14:paraId="4A9E8C3E" w14:textId="753461E6" w:rsidR="00CC2F96" w:rsidRDefault="00CC2F96" w:rsidP="00626972">
      <w:pPr>
        <w:pStyle w:val="Legenda"/>
        <w:jc w:val="center"/>
        <w:pPrChange w:id="949" w:author="Livisghton Kleber" w:date="2019-11-17T17:15:00Z">
          <w:pPr/>
        </w:pPrChange>
      </w:pPr>
    </w:p>
    <w:p w14:paraId="759CBA4C" w14:textId="77777777" w:rsidR="00715155" w:rsidRPr="007C26B5" w:rsidRDefault="00715155" w:rsidP="007C26B5"/>
    <w:p w14:paraId="6E15B19C" w14:textId="3B88BC83" w:rsidR="00907718" w:rsidRPr="009C2F12" w:rsidRDefault="0007198F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bookmarkStart w:id="950" w:name="_Toc24929230"/>
      <w:r>
        <w:rPr>
          <w:color w:val="000000" w:themeColor="text1"/>
        </w:rPr>
        <w:t>Rede MLP</w:t>
      </w:r>
      <w:bookmarkEnd w:id="950"/>
    </w:p>
    <w:p w14:paraId="55DBAD5A" w14:textId="77777777" w:rsidR="007D665D" w:rsidRPr="009C2F12" w:rsidRDefault="007D665D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F2D236" w14:textId="4E4F75CA" w:rsidR="00523508" w:rsidRDefault="007A1116" w:rsidP="00523508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escolha do classificador para este projeto foi com o objetivo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 simples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mente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del w:id="951" w:author="Carlos Mello" w:date="2019-11-11T22:09:00Z">
        <w:r w:rsidR="007D665D" w:rsidDel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 xml:space="preserve">medir </w:delText>
        </w:r>
      </w:del>
      <w:ins w:id="952" w:author="Carlos Mello" w:date="2019-11-11T22:09:00Z">
        <w:r w:rsidR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avaliar </w:t>
        </w:r>
      </w:ins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as técnicas de pré-processamento 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que estão sendo 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utilizad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reconhecimento de acordes musicais.</w:t>
      </w:r>
      <w:r w:rsidR="007D66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Então, foi escolhid</w:t>
      </w:r>
      <w:r w:rsidR="00322D9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9D651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uma rede neural chamada de MLP</w:t>
      </w:r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para ser treinada e </w:t>
      </w:r>
      <w:r w:rsidR="00E1127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comparar</w:t>
      </w:r>
      <w:ins w:id="953" w:author="Carlos Mello" w:date="2019-11-11T22:10:00Z">
        <w:r w:rsidR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sua classificação para</w:t>
        </w:r>
      </w:ins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os diversos tipos de </w:t>
      </w:r>
      <w:proofErr w:type="spellStart"/>
      <w:r w:rsidR="00327234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chromag</w:t>
      </w:r>
      <w:r w:rsidR="000B324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r</w:t>
      </w:r>
      <w:r w:rsidR="00327234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ams</w:t>
      </w:r>
      <w:proofErr w:type="spellEnd"/>
      <w:r w:rsidR="0032723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3DFE8F2" w14:textId="568F53B7" w:rsidR="003534F4" w:rsidRDefault="00E81721" w:rsidP="00523508">
      <w:pPr>
        <w:spacing w:after="0" w:line="360" w:lineRule="auto"/>
        <w:ind w:left="426"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configuração da MLP utilizada nos experimentos foi </w:t>
      </w:r>
      <w:r w:rsidR="00274835" w:rsidRP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baseada em trabalhos de detecção de acordes para piano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begin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instrText xml:space="preserve"> REF _Ref24319655 \r \h </w:instrTex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separate"/>
      </w:r>
      <w:ins w:id="954" w:author="Livisghton Kleber" w:date="2019-11-17T16:48:00Z">
        <w:r w:rsidR="00992912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[23]</w:t>
        </w:r>
      </w:ins>
      <w:del w:id="955" w:author="Livisghton Kleber" w:date="2019-11-16T17:52:00Z">
        <w:r w:rsidR="00274835" w:rsidDel="009943E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>[19]</w:delText>
        </w:r>
      </w:del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end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begin"/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instrText xml:space="preserve"> REF _Ref24319656 \r \h </w:instrText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</w:r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separate"/>
      </w:r>
      <w:ins w:id="956" w:author="Livisghton Kleber" w:date="2019-11-17T16:48:00Z">
        <w:r w:rsidR="00992912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[24]</w:t>
        </w:r>
      </w:ins>
      <w:del w:id="957" w:author="Livisghton Kleber" w:date="2019-11-16T17:52:00Z">
        <w:r w:rsidR="00274835" w:rsidDel="009943E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>[20]</w:delText>
        </w:r>
      </w:del>
      <w:r w:rsidR="0027483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fldChar w:fldCharType="end"/>
      </w:r>
      <w:r w:rsidR="00E25BC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 w:rsidR="00985FA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Onde a rede tem uma camada escondida com 18 neurônios. Além disso, a rede foi treinada com 1000 iterações por 30 vezes</w:t>
      </w:r>
      <w:r w:rsidR="000607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utilizando o </w:t>
      </w:r>
      <w:proofErr w:type="spellStart"/>
      <w:r w:rsidR="00060785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backpropagation</w:t>
      </w:r>
      <w:proofErr w:type="spellEnd"/>
      <w:r w:rsidR="000607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3E7E8B2F" w:rsidR="00E54DE0" w:rsidRPr="009C2F12" w:rsidRDefault="00695624" w:rsidP="009C2F12">
      <w:pPr>
        <w:pStyle w:val="Ttulo1"/>
        <w:rPr>
          <w:color w:val="000000" w:themeColor="text1"/>
        </w:rPr>
      </w:pPr>
      <w:bookmarkStart w:id="958" w:name="_Toc24929231"/>
      <w:r>
        <w:rPr>
          <w:color w:val="000000" w:themeColor="text1"/>
        </w:rPr>
        <w:lastRenderedPageBreak/>
        <w:t>Experimento e Análise</w:t>
      </w:r>
      <w:bookmarkEnd w:id="958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EB64A7" w14:textId="172DA5D7" w:rsidR="00D73B4D" w:rsidRDefault="00D73B4D" w:rsidP="00D73B4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Esta seção</w:t>
      </w:r>
      <w:del w:id="959" w:author="Carlos Mello" w:date="2019-11-11T22:10:00Z">
        <w:r w:rsidDel="00AE4BB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>,</w:delText>
        </w:r>
      </w:del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mostra a metodologia utilizada para construir a base de dados, como foram feitos os experimentos para comparar os diferentes tipos de </w:t>
      </w:r>
      <w:proofErr w:type="spellStart"/>
      <w:r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chromagram</w:t>
      </w:r>
      <w:r w:rsidR="008B04B3" w:rsidRPr="007C26B5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sobre um classificador MLP e por fim, </w:t>
      </w:r>
      <w:r w:rsidR="000A6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é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mostra</w:t>
      </w:r>
      <w:r w:rsidR="000A6FF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os resultados obtido</w:t>
      </w:r>
      <w:r w:rsidR="0094753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na análise.</w:t>
      </w: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4D3FDFE1" w:rsidR="00907718" w:rsidRPr="009C2F12" w:rsidRDefault="008F553B" w:rsidP="009C2F12">
      <w:pPr>
        <w:pStyle w:val="Ttulo2"/>
        <w:rPr>
          <w:color w:val="000000" w:themeColor="text1"/>
        </w:rPr>
      </w:pPr>
      <w:bookmarkStart w:id="960" w:name="_Toc24929232"/>
      <w:r>
        <w:rPr>
          <w:color w:val="000000" w:themeColor="text1"/>
        </w:rPr>
        <w:t>Construção da base de dados</w:t>
      </w:r>
      <w:bookmarkEnd w:id="960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C298C" w14:textId="2AA529A8" w:rsidR="00F04262" w:rsidRDefault="00F04262" w:rsidP="00F04262">
      <w:pPr>
        <w:spacing w:after="0" w:line="360" w:lineRule="auto"/>
        <w:ind w:firstLine="708"/>
        <w:jc w:val="both"/>
        <w:rPr>
          <w:ins w:id="961" w:author="Livisghton Kleber" w:date="2019-11-16T09:35:00Z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base de dados utilizado neste projeto contempla 200 músicas no total, onde 20 são músicas da</w:t>
      </w:r>
      <w:ins w:id="962" w:author="Livisghton Kleber" w:date="2019-11-16T15:39:00Z">
        <w:r w:rsidR="00791E7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banda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Queen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180 da banda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Beatles</w:t>
      </w:r>
      <w:ins w:id="963" w:author="Carlos Mello" w:date="2019-11-11T22:10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;</w:t>
        </w:r>
      </w:ins>
      <w:del w:id="964" w:author="Carlos Mello" w:date="2019-11-11T22:10:00Z">
        <w:r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esta base está disponível no site </w:t>
      </w:r>
      <w:proofErr w:type="spellStart"/>
      <w:r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isophonics</w:t>
      </w:r>
      <w:proofErr w:type="spellEnd"/>
      <w:r w:rsidR="00E525F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_Ref24302628 \r \h </w:instrText>
      </w:r>
      <w:r w:rsidR="00E525F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965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[25]</w:t>
        </w:r>
      </w:ins>
      <w:del w:id="966" w:author="Livisghton Kleber" w:date="2019-11-16T17:54:00Z">
        <w:r w:rsidR="00E525F4" w:rsidRPr="007C26B5" w:rsidDel="00B736F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[21]</w:delText>
        </w:r>
      </w:del>
      <w:r w:rsidR="00E525F4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6D3102" w14:textId="1B902152" w:rsidR="00457485" w:rsidRPr="00584020" w:rsidRDefault="00457485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967" w:author="Livisghton Kleber" w:date="2019-11-16T13:5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Antes de inicia</w:t>
        </w:r>
      </w:ins>
      <w:ins w:id="968" w:author="Livisghton Kleber" w:date="2019-11-16T22:04:00Z">
        <w:r w:rsidR="005A26D6">
          <w:rPr>
            <w:rFonts w:ascii="Times New Roman" w:hAnsi="Times New Roman" w:cs="Times New Roman"/>
            <w:color w:val="000000" w:themeColor="text1"/>
            <w:sz w:val="24"/>
            <w:szCs w:val="24"/>
          </w:rPr>
          <w:t>r</w:t>
        </w:r>
      </w:ins>
      <w:ins w:id="969" w:author="Livisghton Kleber" w:date="2019-11-16T13:5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construção da base de dados para alimentar a MLP, foi percebido que haviam notas iguais porem </w:t>
        </w:r>
      </w:ins>
      <w:ins w:id="970" w:author="Livisghton Kleber" w:date="2019-11-16T14:0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com o nome diferente</w:t>
        </w:r>
      </w:ins>
      <w:ins w:id="971" w:author="Livisghton Kleber" w:date="2019-11-16T14:30:00Z">
        <w:r w:rsidR="00226AE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na base de dados da </w:t>
        </w:r>
        <w:proofErr w:type="spellStart"/>
        <w:r w:rsidR="00226AE3" w:rsidRPr="007C26B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isophonics</w:t>
        </w:r>
        <w:proofErr w:type="spellEnd"/>
        <w:r w:rsidR="00226AE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, </w:t>
        </w:r>
        <w:r w:rsidR="00226AE3" w:rsidRPr="00226AE3">
          <w:rPr>
            <w:rFonts w:ascii="Times New Roman" w:hAnsi="Times New Roman" w:cs="Times New Roman"/>
            <w:color w:val="000000" w:themeColor="text1"/>
            <w:sz w:val="24"/>
            <w:szCs w:val="24"/>
            <w:rPrChange w:id="972" w:author="Livisghton Kleber" w:date="2019-11-16T14:30:00Z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rPrChange>
          </w:rPr>
          <w:t>isso é</w:t>
        </w:r>
      </w:ins>
      <w:ins w:id="973" w:author="Livisghton Kleber" w:date="2019-11-16T14:0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devido ao campo harmônico de um tom musical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_Ref24360480 \r \h </w:instrTex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ins w:id="974" w:author="Livisghton Kleber" w:date="2019-11-16T14:0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</w:ins>
      <w:ins w:id="975" w:author="Livisghton Kleber" w:date="2019-11-17T16:48:00Z">
        <w:r w:rsid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[26]</w:t>
        </w:r>
      </w:ins>
      <w:ins w:id="976" w:author="Livisghton Kleber" w:date="2019-11-16T14:0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</w:ins>
      <w:ins w:id="977" w:author="Livisghton Kleber" w:date="2019-11-16T14:01:00Z">
        <w:r w:rsidR="00F15BE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exemplo, uma música no tom de F# e uma música no tom de </w:t>
        </w:r>
        <w:proofErr w:type="spellStart"/>
        <w:r w:rsidR="00F15BEE">
          <w:rPr>
            <w:rFonts w:ascii="Times New Roman" w:hAnsi="Times New Roman" w:cs="Times New Roman"/>
            <w:color w:val="000000" w:themeColor="text1"/>
            <w:sz w:val="24"/>
            <w:szCs w:val="24"/>
          </w:rPr>
          <w:t>Db</w:t>
        </w:r>
        <w:proofErr w:type="spellEnd"/>
        <w:r w:rsidR="00F15BE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podem aparecer em seus campos harmônicos os acordes de C# e </w:t>
        </w:r>
        <w:proofErr w:type="spellStart"/>
        <w:r w:rsidR="00F15BEE">
          <w:rPr>
            <w:rFonts w:ascii="Times New Roman" w:hAnsi="Times New Roman" w:cs="Times New Roman"/>
            <w:color w:val="000000" w:themeColor="text1"/>
            <w:sz w:val="24"/>
            <w:szCs w:val="24"/>
          </w:rPr>
          <w:t>Db</w:t>
        </w:r>
        <w:proofErr w:type="spellEnd"/>
        <w:r w:rsidR="00F15BEE">
          <w:rPr>
            <w:rFonts w:ascii="Times New Roman" w:hAnsi="Times New Roman" w:cs="Times New Roman"/>
            <w:color w:val="000000" w:themeColor="text1"/>
            <w:sz w:val="24"/>
            <w:szCs w:val="24"/>
          </w:rPr>
          <w:t>; no entanto, eles representam o mesmo acorde</w:t>
        </w:r>
      </w:ins>
      <w:ins w:id="978" w:author="Livisghton Kleber" w:date="2019-11-16T15:42:00Z">
        <w:r w:rsidR="009F6A65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979" w:author="Livisghton Kleber" w:date="2019-11-16T14:01:00Z">
        <w:r w:rsidR="00F15BE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análogo as notas músicas, como pode ser visto nas Figura 1 e Figura 2</w:t>
        </w:r>
      </w:ins>
      <w:ins w:id="980" w:author="Livisghton Kleber" w:date="2019-11-16T22:04:00Z">
        <w:r w:rsidR="0056670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na seção 2.1</w:t>
        </w:r>
      </w:ins>
      <w:ins w:id="981" w:author="Livisghton Kleber" w:date="2019-11-16T14:01:00Z">
        <w:r w:rsidR="00F15BEE">
          <w:rPr>
            <w:rFonts w:ascii="Times New Roman" w:hAnsi="Times New Roman" w:cs="Times New Roman"/>
            <w:color w:val="000000" w:themeColor="text1"/>
            <w:sz w:val="24"/>
            <w:szCs w:val="24"/>
          </w:rPr>
          <w:t>. Para resolver este problema, foi deixado de lado a tonalidade musical, pois não é relevante para este contexto, e todos os acordes bemóis foram convertidos para sustenidos.</w:t>
        </w:r>
      </w:ins>
    </w:p>
    <w:p w14:paraId="19EA2753" w14:textId="0D99EE2E" w:rsidR="00127882" w:rsidDel="00791E7A" w:rsidRDefault="004B6226" w:rsidP="00F04262">
      <w:pPr>
        <w:spacing w:after="0" w:line="360" w:lineRule="auto"/>
        <w:ind w:firstLine="708"/>
        <w:jc w:val="both"/>
        <w:rPr>
          <w:del w:id="982" w:author="Livisghton Kleber" w:date="2019-11-16T15:38:00Z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construção da base de dados</w:t>
      </w:r>
      <w:r w:rsidR="003A49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alimentar a MLP</w:t>
      </w:r>
      <w:del w:id="983" w:author="Carlos Mello" w:date="2019-11-11T22:11:00Z">
        <w:r w:rsidR="004F1B1C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</w:t>
      </w:r>
      <w:r w:rsidR="004F1B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feita </w:t>
      </w:r>
      <w:r w:rsidR="00E34968">
        <w:rPr>
          <w:rFonts w:ascii="Times New Roman" w:hAnsi="Times New Roman" w:cs="Times New Roman"/>
          <w:color w:val="000000" w:themeColor="text1"/>
          <w:sz w:val="24"/>
          <w:szCs w:val="24"/>
        </w:rPr>
        <w:t>com base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49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nos passos </w:t>
      </w:r>
      <w:r w:rsidR="00130CF2">
        <w:rPr>
          <w:rFonts w:ascii="Times New Roman" w:hAnsi="Times New Roman" w:cs="Times New Roman"/>
          <w:color w:val="000000" w:themeColor="text1"/>
          <w:sz w:val="24"/>
          <w:szCs w:val="24"/>
        </w:rPr>
        <w:t>mostrado na Figura 14.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520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artido das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</m:oMath>
      <w:r w:rsidR="008C4072" w:rsidRPr="007C26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músicas, onde</w:t>
      </w:r>
      <w:r w:rsidR="001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=200</m:t>
        </m:r>
      </m:oMath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, fo</w:t>
      </w:r>
      <w:proofErr w:type="spellStart"/>
      <w:ins w:id="984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ram</w:t>
        </w:r>
      </w:ins>
      <w:proofErr w:type="spellEnd"/>
      <w:del w:id="985" w:author="Carlos Mello" w:date="2019-11-11T22:11:00Z">
        <w:r w:rsidR="008C4072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i</w:delText>
        </w:r>
      </w:del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gerado</w:t>
      </w:r>
      <w:ins w:id="986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K</m:t>
        </m:r>
      </m:oMath>
      <w:r w:rsidR="008C407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005EC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 seja, um chromagram para cada </w:t>
      </w:r>
      <w:r w:rsidR="00695773">
        <w:rPr>
          <w:rFonts w:ascii="Times New Roman" w:hAnsi="Times New Roman" w:cs="Times New Roman"/>
          <w:color w:val="000000" w:themeColor="text1"/>
          <w:sz w:val="24"/>
          <w:szCs w:val="24"/>
        </w:rPr>
        <w:t>arquivo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música. Em seguida, esses </w:t>
      </w:r>
      <w:proofErr w:type="spellStart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225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32253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 mapeados com os </w:t>
      </w:r>
      <w:proofErr w:type="gramStart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arquivos</w:t>
      </w:r>
      <w:r w:rsidR="00171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lab</w:t>
      </w:r>
      <w:proofErr w:type="spellEnd"/>
      <w:proofErr w:type="gram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poder representar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V</m:t>
        </m:r>
      </m:oMath>
      <w:r w:rsidR="009464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vetores de </w:t>
      </w:r>
      <w:proofErr w:type="spellStart"/>
      <w:r w:rsidR="008C4072" w:rsidRPr="007C26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r w:rsidR="0094643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1FB6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duração de 0,1 segundo</w:t>
      </w:r>
      <w:del w:id="987" w:author="Carlos Mello" w:date="2019-11-11T22:11:00Z">
        <w:r w:rsidR="00A07FA6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, </w:delText>
        </w:r>
        <w:r w:rsidR="00F751C3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 com</w:delText>
        </w:r>
      </w:del>
      <w:ins w:id="988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;</w:t>
        </w:r>
      </w:ins>
      <w:r w:rsidR="00F751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45F1">
        <w:rPr>
          <w:rFonts w:ascii="Times New Roman" w:hAnsi="Times New Roman" w:cs="Times New Roman"/>
          <w:color w:val="000000" w:themeColor="text1"/>
          <w:sz w:val="24"/>
          <w:szCs w:val="24"/>
        </w:rPr>
        <w:t>isso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8D5">
        <w:rPr>
          <w:rFonts w:ascii="Times New Roman" w:hAnsi="Times New Roman" w:cs="Times New Roman"/>
          <w:color w:val="000000" w:themeColor="text1"/>
          <w:sz w:val="24"/>
          <w:szCs w:val="24"/>
        </w:rPr>
        <w:t>aumentou significativamente a quantidade de</w:t>
      </w:r>
      <w:r w:rsidR="00A07F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para ser usado no treinamento</w:t>
      </w:r>
      <w:r w:rsidR="005A68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rede</w:t>
      </w:r>
      <w:r w:rsidR="008C40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989" w:author="Livisghton Kleber" w:date="2019-11-16T14:36:00Z">
        <w:r w:rsidR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Cada música na base de dados </w:t>
        </w:r>
      </w:ins>
      <w:ins w:id="990" w:author="Livisghton Kleber" w:date="2019-11-16T14:38:00Z">
        <w:r w:rsidR="0020096D">
          <w:rPr>
            <w:rFonts w:ascii="Times New Roman" w:hAnsi="Times New Roman" w:cs="Times New Roman"/>
            <w:color w:val="000000" w:themeColor="text1"/>
            <w:sz w:val="24"/>
            <w:szCs w:val="24"/>
          </w:rPr>
          <w:t>dispõem de</w:t>
        </w:r>
      </w:ins>
      <w:ins w:id="991" w:author="Livisghton Kleber" w:date="2019-11-16T14:36:00Z">
        <w:r w:rsidR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um </w:t>
        </w:r>
        <w:proofErr w:type="gramStart"/>
        <w:r w:rsidR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t>arquivo .</w:t>
        </w:r>
        <w:proofErr w:type="spellStart"/>
        <w:r w:rsidR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t>lab</w:t>
        </w:r>
        <w:proofErr w:type="spellEnd"/>
        <w:proofErr w:type="gramEnd"/>
        <w:r w:rsidR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t>, e</w:t>
        </w:r>
      </w:ins>
      <w:del w:id="992" w:author="Livisghton Kleber" w:date="2019-11-16T14:36:00Z">
        <w:r w:rsidR="00FF6AEC" w:rsidDel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</w:delText>
        </w:r>
      </w:del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sses arquivo</w:t>
      </w:r>
      <w:r w:rsidR="008C3E6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71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993" w:author="Livisghton Kleber" w:date="2019-11-16T14:36:00Z">
        <w:r w:rsidR="00FF6AEC" w:rsidDel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.lab</w:delText>
        </w:r>
        <w:r w:rsidR="00A12E61" w:rsidDel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  <w:r w:rsidR="00FF6AEC" w:rsidDel="006E289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cont</w:t>
      </w:r>
      <w:ins w:id="994" w:author="Carlos Mello" w:date="2019-11-11T22:11:00Z">
        <w:r w:rsidR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t>ê</w:t>
        </w:r>
      </w:ins>
      <w:del w:id="995" w:author="Carlos Mello" w:date="2019-11-11T22:11:00Z">
        <w:r w:rsidR="00FF6AEC" w:rsidDel="00AE4BB5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é</w:delText>
        </w:r>
      </w:del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m informações como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>início e fim d</w:t>
      </w:r>
      <w:r w:rsidR="005813B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</w:t>
      </w:r>
      <w:r w:rsidR="005813B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F6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longo da música, como pode ser visto na Figura 15.</w:t>
      </w:r>
      <w:r w:rsidR="00A12E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del w:id="996" w:author="Livisghton Kleber" w:date="2019-11-16T15:44:00Z">
        <w:r w:rsidR="00A12E61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Por </w:delText>
        </w:r>
        <w:r w:rsidR="00F25702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fim,</w:delText>
        </w:r>
        <w:r w:rsidR="00A12E61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foi </w:delText>
        </w:r>
        <w:r w:rsidR="009D29F3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construído</w:delText>
        </w:r>
        <w:r w:rsidR="00F25702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A12E61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um arquivo </w:delText>
        </w:r>
        <w:r w:rsidR="0045291B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no formato </w:delText>
        </w:r>
        <w:r w:rsidR="00C24854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CSV</w:delText>
        </w:r>
        <w:r w:rsidR="00490A37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A12E61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com as características de</w:delText>
        </w:r>
        <w:r w:rsidR="00F353F2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todos os </w:delText>
        </w:r>
        <w:r w:rsidR="00A12E61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acordes</w:delText>
        </w:r>
        <w:r w:rsidR="000B5E1D" w:rsidDel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</w:del>
      <w:ins w:id="997" w:author="Livisghton Kleber" w:date="2019-11-16T09:46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fim, foram selecionados </w:t>
        </w:r>
      </w:ins>
      <w:ins w:id="998" w:author="Livisghton Kleber" w:date="2019-11-16T15:30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</w:t>
        </w:r>
      </w:ins>
      <w:ins w:id="999" w:author="Livisghton Kleber" w:date="2019-11-16T09:49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>vinte acordes</w:t>
        </w:r>
      </w:ins>
      <w:ins w:id="1000" w:author="Livisghton Kleber" w:date="2019-11-16T15:30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que apresentaram as maiores </w:t>
        </w:r>
      </w:ins>
      <w:ins w:id="1001" w:author="Livisghton Kleber" w:date="2019-11-16T22:14:00Z">
        <w:r w:rsidR="000A1277">
          <w:rPr>
            <w:rFonts w:ascii="Times New Roman" w:hAnsi="Times New Roman" w:cs="Times New Roman"/>
            <w:color w:val="000000" w:themeColor="text1"/>
            <w:sz w:val="24"/>
            <w:szCs w:val="24"/>
          </w:rPr>
          <w:t>ocorrências</w:t>
        </w:r>
      </w:ins>
      <w:ins w:id="1002" w:author="Livisghton Kleber" w:date="2019-11-16T15:30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em todas as músicas,</w:t>
        </w:r>
      </w:ins>
      <w:ins w:id="1003" w:author="Livisghton Kleber" w:date="2019-11-16T15:31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os acordes </w:t>
        </w:r>
      </w:ins>
      <w:ins w:id="1004" w:author="Livisghton Kleber" w:date="2019-11-16T22:18:00Z">
        <w:r w:rsidR="003D6703">
          <w:rPr>
            <w:rFonts w:ascii="Times New Roman" w:hAnsi="Times New Roman" w:cs="Times New Roman"/>
            <w:color w:val="000000" w:themeColor="text1"/>
            <w:sz w:val="24"/>
            <w:szCs w:val="24"/>
          </w:rPr>
          <w:t>com</w:t>
        </w:r>
      </w:ins>
      <w:ins w:id="1005" w:author="Livisghton Kleber" w:date="2019-11-16T15:31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006" w:author="Livisghton Kleber" w:date="2019-11-16T15:32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>ma</w:t>
        </w:r>
      </w:ins>
      <w:ins w:id="1007" w:author="Livisghton Kleber" w:date="2019-11-16T15:33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>ior</w:t>
        </w:r>
      </w:ins>
      <w:ins w:id="1008" w:author="Livisghton Kleber" w:date="2019-11-16T15:32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009" w:author="Livisghton Kleber" w:date="2019-11-16T22:17:00Z">
        <w:r w:rsidR="00A85C3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ocorrência </w:t>
        </w:r>
      </w:ins>
      <w:ins w:id="1010" w:author="Livisghton Kleber" w:date="2019-11-16T15:32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>são</w:t>
        </w:r>
      </w:ins>
      <w:ins w:id="1011" w:author="Livisghton Kleber" w:date="2019-11-16T09:49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mostrados</w:t>
        </w:r>
      </w:ins>
      <w:ins w:id="1012" w:author="Livisghton Kleber" w:date="2019-11-16T09:47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013" w:author="Livisghton Kleber" w:date="2019-11-16T09:49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</w:ins>
      <w:ins w:id="1014" w:author="Livisghton Kleber" w:date="2019-11-16T09:47:00Z">
        <w:r w:rsidR="00127882">
          <w:rPr>
            <w:rFonts w:ascii="Times New Roman" w:hAnsi="Times New Roman" w:cs="Times New Roman"/>
            <w:color w:val="000000" w:themeColor="text1"/>
            <w:sz w:val="24"/>
            <w:szCs w:val="24"/>
          </w:rPr>
          <w:t>a Tabela 1</w:t>
        </w:r>
      </w:ins>
      <w:ins w:id="1015" w:author="Livisghton Kleber" w:date="2019-11-16T15:32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>. Foi necessário fazer</w:t>
        </w:r>
      </w:ins>
      <w:ins w:id="1016" w:author="Livisghton Kleber" w:date="2019-11-16T15:28:00Z">
        <w:r w:rsidR="00FB1F8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esta escolha </w:t>
        </w:r>
      </w:ins>
      <w:ins w:id="1017" w:author="Livisghton Kleber" w:date="2019-11-16T15:35:00Z">
        <w:r w:rsidR="000C1123"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 não prejudicar o classificador</w:t>
        </w:r>
      </w:ins>
      <w:ins w:id="1018" w:author="Livisghton Kleber" w:date="2019-11-16T15:45:00Z">
        <w:r w:rsidR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devido </w:t>
        </w:r>
      </w:ins>
      <w:ins w:id="1019" w:author="Livisghton Kleber" w:date="2019-11-16T15:46:00Z">
        <w:r w:rsidR="00035978">
          <w:rPr>
            <w:rFonts w:ascii="Times New Roman" w:hAnsi="Times New Roman" w:cs="Times New Roman"/>
            <w:color w:val="000000" w:themeColor="text1"/>
            <w:sz w:val="24"/>
            <w:szCs w:val="24"/>
          </w:rPr>
          <w:t>ao desbalanceamento dos dados</w:t>
        </w:r>
      </w:ins>
      <w:ins w:id="1020" w:author="Livisghton Kleber" w:date="2019-11-16T15:34:00Z">
        <w:r w:rsidR="000C1123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021" w:author="Livisghton Kleber" w:date="2019-11-16T15:35:00Z">
        <w:r w:rsidR="000C112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>No banco de dados A</w:t>
        </w:r>
      </w:ins>
      <w:ins w:id="1022" w:author="Livisghton Kleber" w:date="2019-11-16T15:36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mostrado </w:t>
        </w:r>
      </w:ins>
      <w:ins w:id="1023" w:author="Livisghton Kleber" w:date="2019-11-16T22:24:00Z">
        <w:r w:rsidR="0016077B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</w:ins>
      <w:ins w:id="1024" w:author="Livisghton Kleber" w:date="2019-11-16T15:36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>a Figura14</w:t>
        </w:r>
      </w:ins>
      <w:ins w:id="1025" w:author="Livisghton Kleber" w:date="2019-11-16T15:52:00Z">
        <w:r w:rsidR="005B7495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="008B28E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foi o banco utilizado na MLP</w:t>
        </w:r>
      </w:ins>
      <w:ins w:id="1026" w:author="Livisghton Kleber" w:date="2019-11-16T15:36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027" w:author="Livisghton Kleber" w:date="2019-11-16T15:52:00Z">
        <w:r w:rsidR="00103DE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028" w:author="Livisghton Kleber" w:date="2019-11-16T22:27:00Z">
        <w:r w:rsidR="00017954">
          <w:rPr>
            <w:rFonts w:ascii="Times New Roman" w:hAnsi="Times New Roman" w:cs="Times New Roman"/>
            <w:color w:val="000000" w:themeColor="text1"/>
            <w:sz w:val="24"/>
            <w:szCs w:val="24"/>
          </w:rPr>
          <w:t>já normalizado contendo ap</w:t>
        </w:r>
      </w:ins>
      <w:ins w:id="1029" w:author="Livisghton Kleber" w:date="2019-11-16T22:28:00Z">
        <w:r w:rsidR="00ED7515">
          <w:rPr>
            <w:rFonts w:ascii="Times New Roman" w:hAnsi="Times New Roman" w:cs="Times New Roman"/>
            <w:color w:val="000000" w:themeColor="text1"/>
            <w:sz w:val="24"/>
            <w:szCs w:val="24"/>
          </w:rPr>
          <w:t>e</w:t>
        </w:r>
      </w:ins>
      <w:ins w:id="1030" w:author="Livisghton Kleber" w:date="2019-11-16T22:27:00Z">
        <w:r w:rsidR="00017954">
          <w:rPr>
            <w:rFonts w:ascii="Times New Roman" w:hAnsi="Times New Roman" w:cs="Times New Roman"/>
            <w:color w:val="000000" w:themeColor="text1"/>
            <w:sz w:val="24"/>
            <w:szCs w:val="24"/>
          </w:rPr>
          <w:t>nas os vinte acordes es</w:t>
        </w:r>
      </w:ins>
      <w:ins w:id="1031" w:author="Livisghton Kleber" w:date="2019-11-16T22:28:00Z">
        <w:r w:rsidR="00017954">
          <w:rPr>
            <w:rFonts w:ascii="Times New Roman" w:hAnsi="Times New Roman" w:cs="Times New Roman"/>
            <w:color w:val="000000" w:themeColor="text1"/>
            <w:sz w:val="24"/>
            <w:szCs w:val="24"/>
          </w:rPr>
          <w:t>colhidos</w:t>
        </w:r>
      </w:ins>
      <w:ins w:id="1032" w:author="Livisghton Kleber" w:date="2019-11-16T15:37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1033" w:author="Livisghton Kleber" w:date="2019-11-16T15:46:00Z">
        <w:r w:rsidR="001248F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ou seja, </w:t>
        </w:r>
      </w:ins>
      <w:ins w:id="1034" w:author="Livisghton Kleber" w:date="2019-11-16T22:32:00Z">
        <w:r w:rsidR="0070155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nele </w:t>
        </w:r>
      </w:ins>
      <w:ins w:id="1035" w:author="Livisghton Kleber" w:date="2019-11-16T15:37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>há 3500 exemplos de cada um dos vinte acordes</w:t>
        </w:r>
      </w:ins>
      <w:ins w:id="1036" w:author="Livisghton Kleber" w:date="2019-11-16T22:30:00Z">
        <w:r w:rsidR="004434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totalizando </w:t>
        </w:r>
      </w:ins>
      <w:ins w:id="1037" w:author="Livisghton Kleber" w:date="2019-11-16T22:31:00Z">
        <w:r w:rsidR="0044346F">
          <w:rPr>
            <w:rFonts w:ascii="Times New Roman" w:hAnsi="Times New Roman" w:cs="Times New Roman"/>
            <w:color w:val="000000" w:themeColor="text1"/>
            <w:sz w:val="24"/>
            <w:szCs w:val="24"/>
          </w:rPr>
          <w:t>70000 exemplos</w:t>
        </w:r>
      </w:ins>
      <w:ins w:id="1038" w:author="Livisghton Kleber" w:date="2019-11-16T15:37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</w:t>
        </w:r>
      </w:ins>
      <w:ins w:id="1039" w:author="Livisghton Kleber" w:date="2019-11-16T15:51:00Z">
        <w:r w:rsidR="00C927B8">
          <w:rPr>
            <w:rFonts w:ascii="Times New Roman" w:hAnsi="Times New Roman" w:cs="Times New Roman"/>
            <w:color w:val="000000" w:themeColor="text1"/>
            <w:sz w:val="24"/>
            <w:szCs w:val="24"/>
          </w:rPr>
          <w:t>No</w:t>
        </w:r>
      </w:ins>
      <w:ins w:id="1040" w:author="Livisghton Kleber" w:date="2019-11-16T15:37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banco de dados B, não foi feito nenhum tratamento, </w:t>
        </w:r>
      </w:ins>
      <w:ins w:id="1041" w:author="Livisghton Kleber" w:date="2019-11-16T15:38:00Z">
        <w:r w:rsidR="00A71434">
          <w:rPr>
            <w:rFonts w:ascii="Times New Roman" w:hAnsi="Times New Roman" w:cs="Times New Roman"/>
            <w:color w:val="000000" w:themeColor="text1"/>
            <w:sz w:val="24"/>
            <w:szCs w:val="24"/>
          </w:rPr>
          <w:t>apenas foi salvo com a intensão de utiliza-lo em trabalhos futuros.</w:t>
        </w:r>
      </w:ins>
    </w:p>
    <w:p w14:paraId="02AAA967" w14:textId="77777777" w:rsidR="00693CD8" w:rsidRDefault="00693CD8" w:rsidP="00F0426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AC082" w14:textId="63F0BE25" w:rsidR="004E7A83" w:rsidRDefault="000B5E1D">
      <w:pPr>
        <w:keepNext/>
        <w:spacing w:after="0" w:line="360" w:lineRule="auto"/>
        <w:ind w:hanging="142"/>
        <w:jc w:val="both"/>
      </w:pPr>
      <w:del w:id="1042" w:author="Livisghton Kleber" w:date="2019-11-16T15:01:00Z">
        <w:r w:rsidDel="00653D07">
          <w:rPr>
            <w:noProof/>
          </w:rPr>
          <w:lastRenderedPageBreak/>
          <w:drawing>
            <wp:inline distT="0" distB="0" distL="0" distR="0" wp14:anchorId="47B801B8" wp14:editId="48874E9D">
              <wp:extent cx="5760085" cy="1061720"/>
              <wp:effectExtent l="0" t="0" r="0" b="5080"/>
              <wp:docPr id="22" name="Imagem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tcc-Cosnttrução da base de dados.jpg"/>
                      <pic:cNvPicPr/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1061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043" w:author="Livisghton Kleber" w:date="2019-11-16T15:01:00Z">
        <w:r w:rsidR="00653D07">
          <w:rPr>
            <w:noProof/>
          </w:rPr>
          <w:drawing>
            <wp:inline distT="0" distB="0" distL="0" distR="0" wp14:anchorId="25BB715A" wp14:editId="5623F46E">
              <wp:extent cx="5760085" cy="1466850"/>
              <wp:effectExtent l="0" t="0" r="0" b="0"/>
              <wp:docPr id="16" name="Image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tcc-Cosnttrução da base de dados.jpg"/>
                      <pic:cNvPicPr/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1466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EF115C6" w14:textId="136108AF" w:rsidR="00F04262" w:rsidRDefault="004E7A83" w:rsidP="004E7A83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1044" w:name="_Toc24922608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auto"/>
          <w:sz w:val="20"/>
          <w:szCs w:val="20"/>
        </w:rPr>
        <w:t>14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Fluxo para construção do banco de dados.</w:t>
      </w:r>
      <w:bookmarkEnd w:id="1044"/>
    </w:p>
    <w:p w14:paraId="15160D41" w14:textId="0A0726DF" w:rsidR="00F81D9B" w:rsidRDefault="00F81D9B" w:rsidP="00F81D9B"/>
    <w:p w14:paraId="74749E57" w14:textId="77777777" w:rsidR="0003553C" w:rsidRDefault="0003553C" w:rsidP="007C26B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FE8996C" wp14:editId="695274B6">
            <wp:extent cx="3057525" cy="20383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8BFF" w14:textId="76687A37" w:rsidR="00907718" w:rsidRDefault="0003553C" w:rsidP="0003553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1045" w:name="_Toc24922609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Figura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Figura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auto"/>
          <w:sz w:val="20"/>
          <w:szCs w:val="20"/>
        </w:rPr>
        <w:t>15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Exemplo </w:t>
      </w:r>
      <w:r w:rsidR="00922DB6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das informações contidas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nos </w:t>
      </w:r>
      <w:r w:rsidR="0045532E" w:rsidRPr="0003553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arquivos</w:t>
      </w:r>
      <w:r w:rsidR="007E0FF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45532E" w:rsidRPr="0003553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lab. </w:t>
      </w:r>
      <w:ins w:id="1046" w:author="Carlos Mello" w:date="2019-11-11T22:12:00Z">
        <w:r w:rsidR="00AE4BB5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>E</w:t>
        </w:r>
      </w:ins>
      <w:del w:id="1047" w:author="Carlos Mello" w:date="2019-11-11T22:12:00Z">
        <w:r w:rsidRPr="007C26B5" w:rsidDel="00AE4BB5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Ne</w:delText>
        </w:r>
      </w:del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ste exemplo</w:t>
      </w:r>
      <w:del w:id="1048" w:author="Carlos Mello" w:date="2019-11-11T22:12:00Z">
        <w:r w:rsidR="00214534" w:rsidDel="00AE4BB5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,</w:delText>
        </w:r>
      </w:del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mostra 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as informações d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os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10 primeiro</w:t>
      </w:r>
      <w:r w:rsidR="00A94C2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commentRangeStart w:id="1049"/>
      <w:del w:id="1050" w:author="Livisghton Kleber" w:date="2019-11-16T09:00:00Z">
        <w:r w:rsidR="00214534" w:rsidDel="00214DD7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>minutos</w:delText>
        </w:r>
        <w:commentRangeEnd w:id="1049"/>
        <w:r w:rsidR="00AE4BB5" w:rsidDel="00214DD7">
          <w:rPr>
            <w:rStyle w:val="Refdecomentrio"/>
            <w:b w:val="0"/>
            <w:bCs w:val="0"/>
            <w:color w:val="auto"/>
          </w:rPr>
          <w:commentReference w:id="1049"/>
        </w:r>
        <w:r w:rsidRPr="007C26B5" w:rsidDel="00214DD7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delText xml:space="preserve"> </w:delText>
        </w:r>
      </w:del>
      <w:ins w:id="1051" w:author="Livisghton Kleber" w:date="2019-11-16T09:00:00Z">
        <w:r w:rsidR="00214DD7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>segundos</w:t>
        </w:r>
        <w:r w:rsidR="00214DD7" w:rsidRPr="007C26B5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 xml:space="preserve"> </w:t>
        </w:r>
      </w:ins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da m</w:t>
      </w:r>
      <w:r w:rsidR="00214534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ú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sica </w:t>
      </w:r>
      <w:proofErr w:type="spellStart"/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</w:t>
      </w:r>
      <w:proofErr w:type="spellEnd"/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it Be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da banda </w:t>
      </w:r>
      <w:r w:rsidRPr="007C26B5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The Beatles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bookmarkEnd w:id="1045"/>
    </w:p>
    <w:p w14:paraId="21622492" w14:textId="6D837AAD" w:rsidR="003D1503" w:rsidDel="005D6F9B" w:rsidRDefault="003D1503" w:rsidP="003D1503">
      <w:pPr>
        <w:rPr>
          <w:del w:id="1052" w:author="Livisghton Kleber" w:date="2019-11-16T15:53:00Z"/>
        </w:rPr>
      </w:pPr>
    </w:p>
    <w:p w14:paraId="2618BAB1" w14:textId="1A67DE5B" w:rsidR="00610ADD" w:rsidDel="005D6F9B" w:rsidRDefault="00610ADD" w:rsidP="00610ADD">
      <w:pPr>
        <w:spacing w:after="0" w:line="360" w:lineRule="auto"/>
        <w:ind w:firstLine="708"/>
        <w:jc w:val="both"/>
        <w:rPr>
          <w:del w:id="1053" w:author="Livisghton Kleber" w:date="2019-11-16T15:53:00Z"/>
          <w:rFonts w:ascii="Times New Roman" w:hAnsi="Times New Roman" w:cs="Times New Roman"/>
          <w:color w:val="000000" w:themeColor="text1"/>
          <w:sz w:val="24"/>
          <w:szCs w:val="24"/>
        </w:rPr>
      </w:pPr>
      <w:del w:id="1054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Antes de alimentar a rede com essas informações, foram verificados dois tipos de problemas</w:delText>
        </w:r>
      </w:del>
      <w:ins w:id="1055" w:author="Carlos Mello" w:date="2019-11-11T22:13:00Z">
        <w:del w:id="1056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:</w:delText>
          </w:r>
        </w:del>
      </w:ins>
      <w:del w:id="1057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, </w:delText>
        </w:r>
        <w:r w:rsidR="002B1BB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 primeiro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são os acordes iguais, porém com nome diferente</w:delText>
        </w:r>
        <w:r w:rsidR="00C7027E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devido a variações de tons </w:delText>
        </w:r>
        <w:r w:rsidR="009927C7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entre as</w:delText>
        </w:r>
        <w:r w:rsidR="00C7027E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músicas</w:delText>
        </w:r>
      </w:del>
      <w:ins w:id="1058" w:author="Carlos Mello" w:date="2019-11-11T22:13:00Z">
        <w:del w:id="1059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;</w:delText>
          </w:r>
        </w:del>
      </w:ins>
      <w:del w:id="1060" w:author="Livisghton Kleber" w:date="2019-11-16T15:53:00Z">
        <w:r w:rsidR="002B1BB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e o segundo, é o desbalanceamento da base de dados.</w:delText>
        </w:r>
      </w:del>
    </w:p>
    <w:p w14:paraId="1065192A" w14:textId="231F6F64" w:rsidR="001E58FF" w:rsidDel="005D6F9B" w:rsidRDefault="001E58FF" w:rsidP="00610ADD">
      <w:pPr>
        <w:spacing w:after="0" w:line="360" w:lineRule="auto"/>
        <w:ind w:firstLine="708"/>
        <w:jc w:val="both"/>
        <w:rPr>
          <w:del w:id="1061" w:author="Livisghton Kleber" w:date="2019-11-16T15:53:00Z"/>
          <w:rFonts w:ascii="Times New Roman" w:hAnsi="Times New Roman" w:cs="Times New Roman"/>
          <w:color w:val="000000" w:themeColor="text1"/>
          <w:sz w:val="24"/>
          <w:szCs w:val="24"/>
        </w:rPr>
      </w:pPr>
      <w:del w:id="1062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 problema de acorde com nome diferente, é devido </w:delText>
        </w:r>
        <w:r w:rsidR="009145DA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ao campo harmônico de um tom musical</w:delText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REF _Ref24360480 \r \h </w:delInstrText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[22]</w:delText>
        </w:r>
        <w:r w:rsidR="00983D4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. </w:delText>
        </w:r>
        <w:r w:rsidR="00D703EA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Por e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xemplo, </w:delText>
        </w:r>
        <w:r w:rsidR="00B936B8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uma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música no tom de </w:delText>
        </w:r>
        <w:r w:rsidR="00E80FCF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F#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 uma música no tom de D</w:delText>
        </w:r>
        <w:r w:rsidR="00E80FCF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b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pode</w:delText>
        </w:r>
        <w:r w:rsidR="00E80FCF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aparecer </w:delText>
        </w:r>
        <w:r w:rsidR="004D296E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em seus campos harmônicos os 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acorde</w:delText>
        </w:r>
        <w:r w:rsidR="004D296E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d</w:delText>
        </w:r>
        <w:r w:rsidR="004D296E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E80FCF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C#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 D</w:delText>
        </w:r>
        <w:r w:rsidR="00E80FCF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b</w:delText>
        </w:r>
      </w:del>
      <w:ins w:id="1063" w:author="Carlos Mello" w:date="2019-11-11T22:14:00Z">
        <w:del w:id="1064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;</w:delText>
          </w:r>
        </w:del>
      </w:ins>
      <w:del w:id="1065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no entanto, eles representam o mesmo acorde</w:delText>
        </w:r>
        <w:r w:rsidR="001B7502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análogo as notas músicas, que </w:delText>
        </w:r>
      </w:del>
      <w:ins w:id="1066" w:author="Carlos Mello" w:date="2019-11-11T22:14:00Z">
        <w:del w:id="1067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como </w:delText>
          </w:r>
        </w:del>
      </w:ins>
      <w:del w:id="1068" w:author="Livisghton Kleber" w:date="2019-11-16T15:53:00Z">
        <w:r w:rsidR="001B7502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pode ser visto nas Figura 1 e Figura 2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F94E94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Para resolver este problema, foi deixado de lado a tonalidade musical, pois não é relevante para este contexto, e foi convertido internamente todos os acordes bemóis </w:delText>
        </w:r>
      </w:del>
      <w:ins w:id="1069" w:author="Carlos Mello" w:date="2019-11-11T22:14:00Z">
        <w:del w:id="1070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foram convertidos </w:delText>
          </w:r>
        </w:del>
      </w:ins>
      <w:del w:id="1071" w:author="Livisghton Kleber" w:date="2019-11-16T15:53:00Z">
        <w:r w:rsidR="00F94E94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para sustenidos.</w:delText>
        </w:r>
      </w:del>
    </w:p>
    <w:p w14:paraId="1DBEE807" w14:textId="5AD3D968" w:rsidR="00610ADD" w:rsidDel="005D6F9B" w:rsidRDefault="00610ADD" w:rsidP="00610ADD">
      <w:pPr>
        <w:spacing w:after="0" w:line="360" w:lineRule="auto"/>
        <w:ind w:firstLine="708"/>
        <w:jc w:val="both"/>
        <w:rPr>
          <w:del w:id="1072" w:author="Livisghton Kleber" w:date="2019-11-16T15:53:00Z"/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1073"/>
      <w:del w:id="1074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Para resolver </w:delText>
        </w:r>
      </w:del>
      <w:ins w:id="1075" w:author="Carlos Mello" w:date="2019-11-11T22:15:00Z">
        <w:del w:id="1076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o </w:delText>
          </w:r>
        </w:del>
      </w:ins>
      <w:del w:id="1077" w:author="Livisghton Kleber" w:date="2019-11-16T15:53:00Z">
        <w:r w:rsidR="00EE0C7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segundo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problema, foram escolhidos os vintes primeiros acordes com maior frequência dentro </w:delText>
        </w:r>
        <w:r w:rsidR="001A060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de to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dos</w:delText>
        </w:r>
        <w:r w:rsidR="00AC5815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os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arquivos</w:delText>
        </w:r>
        <w:r w:rsidR="00410054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.lab</w:delText>
        </w:r>
        <w:r w:rsidR="00981B22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981B22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os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acordes</w:delText>
        </w:r>
        <w:r w:rsidR="00981B22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escolhidos e suas frequências </w:delText>
        </w:r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podem</w:delText>
        </w:r>
      </w:del>
      <w:ins w:id="1078" w:author="Carlos Mello" w:date="2019-11-11T22:15:00Z">
        <w:del w:id="1079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como pode</w:delText>
          </w:r>
        </w:del>
      </w:ins>
      <w:del w:id="1080" w:author="Livisghton Kleber" w:date="2019-11-16T15:53:00Z">
        <w:r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ser visto na Tabela 1.</w:delText>
        </w:r>
        <w:r w:rsidR="00804661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Em seguida, foi a plicado um limite</w:delText>
        </w:r>
        <w:r w:rsidR="00B009DA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superior</w:delText>
        </w:r>
        <w:r w:rsidR="00804661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A07FA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com valor de 3500</w:delText>
        </w:r>
        <w:r w:rsidR="00C61C2B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  <w:r w:rsidR="00A07FA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C61C2B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onde</w:delText>
        </w:r>
        <w:r w:rsidR="00804661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todos os acordes na base de dados </w:delText>
        </w:r>
        <w:r w:rsidR="00C61C2B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agora t</w:delText>
        </w:r>
      </w:del>
      <w:ins w:id="1081" w:author="Carlos Mello" w:date="2019-11-11T22:16:00Z">
        <w:del w:id="1082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>êm</w:delText>
          </w:r>
        </w:del>
      </w:ins>
      <w:del w:id="1083" w:author="Livisghton Kleber" w:date="2019-11-16T15:53:00Z">
        <w:r w:rsidR="00C61C2B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erão essa quantidade</w:delText>
        </w:r>
        <w:r w:rsidR="00804661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. </w:delText>
        </w:r>
        <w:r w:rsidR="00A07FA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valor é maior do que os</w:delText>
        </w:r>
        <w:r w:rsidR="009934A1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valores encontrados na</w:delText>
        </w:r>
        <w:r w:rsidR="00A07FA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Tabela 1, devido </w:delText>
        </w:r>
        <w:r w:rsidR="0002382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a </w:delText>
        </w:r>
      </w:del>
      <w:ins w:id="1084" w:author="Carlos Mello" w:date="2019-11-11T22:15:00Z">
        <w:del w:id="1085" w:author="Livisghton Kleber" w:date="2019-11-16T15:53:00Z">
          <w:r w:rsidR="000B7A0B" w:rsidDel="005D6F9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delText xml:space="preserve">à </w:delText>
          </w:r>
        </w:del>
      </w:ins>
      <w:del w:id="1086" w:author="Livisghton Kleber" w:date="2019-11-16T15:53:00Z">
        <w:r w:rsidR="0002382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fase de </w:delText>
        </w:r>
        <w:r w:rsidR="00A07FA6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mapeamento de 0,1 segundos</w:delText>
        </w:r>
        <w:r w:rsidR="00A86653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 falado anteriormente</w:delText>
        </w:r>
        <w:r w:rsidR="00023820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  <w:r w:rsidR="00934B4D" w:rsidDel="005D6F9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commentRangeEnd w:id="1073"/>
        <w:r w:rsidR="000B7A0B" w:rsidDel="005D6F9B">
          <w:rPr>
            <w:rStyle w:val="Refdecomentrio"/>
          </w:rPr>
          <w:commentReference w:id="1073"/>
        </w:r>
      </w:del>
    </w:p>
    <w:p w14:paraId="3FD81236" w14:textId="77777777" w:rsidR="00610ADD" w:rsidRDefault="00610ADD" w:rsidP="00610AD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A8118" w14:textId="164FB642" w:rsidR="00303087" w:rsidRPr="007C26B5" w:rsidRDefault="00303087" w:rsidP="007C26B5">
      <w:pPr>
        <w:pStyle w:val="Legenda"/>
        <w:keepNext/>
        <w:jc w:val="center"/>
        <w:rPr>
          <w:rFonts w:ascii="Times New Roman" w:hAnsi="Times New Roman" w:cs="Times New Roman"/>
          <w:sz w:val="20"/>
          <w:szCs w:val="20"/>
        </w:rPr>
      </w:pPr>
      <w:bookmarkStart w:id="1087" w:name="_Toc24901771"/>
      <w:r w:rsidRPr="007C26B5">
        <w:rPr>
          <w:rFonts w:ascii="Times New Roman" w:hAnsi="Times New Roman" w:cs="Times New Roman"/>
          <w:color w:val="auto"/>
          <w:sz w:val="20"/>
          <w:szCs w:val="20"/>
        </w:rPr>
        <w:t xml:space="preserve">Tabela 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instrText xml:space="preserve"> SEQ Tabela \* ARABIC </w:instrTex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992912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7C26B5">
        <w:rPr>
          <w:rFonts w:ascii="Times New Roman" w:hAnsi="Times New Roman" w:cs="Times New Roman"/>
          <w:color w:val="auto"/>
          <w:sz w:val="20"/>
          <w:szCs w:val="20"/>
        </w:rPr>
        <w:t>: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Número de ocorrência de acordes dentro dos </w:t>
      </w:r>
      <w:proofErr w:type="gramStart"/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arquivos</w:t>
      </w:r>
      <w:r w:rsidR="00356A38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proofErr w:type="gramEnd"/>
      <w:r w:rsidRPr="007C26B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lab.</w:t>
      </w:r>
      <w:bookmarkEnd w:id="108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610ADD" w:rsidRPr="00120E87" w14:paraId="7452E745" w14:textId="77777777" w:rsidTr="00BF5BEF">
        <w:tc>
          <w:tcPr>
            <w:tcW w:w="4605" w:type="dxa"/>
          </w:tcPr>
          <w:p w14:paraId="5F3F67E6" w14:textId="77777777" w:rsidR="00610ADD" w:rsidRPr="00120E87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Acordes</w:t>
            </w:r>
          </w:p>
        </w:tc>
        <w:tc>
          <w:tcPr>
            <w:tcW w:w="4606" w:type="dxa"/>
          </w:tcPr>
          <w:p w14:paraId="1E81CAEF" w14:textId="1E0B6805" w:rsidR="00610ADD" w:rsidRPr="00120E87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Número de ocorrência dentro de todos os </w:t>
            </w:r>
            <w:proofErr w:type="gramStart"/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arquivos</w:t>
            </w:r>
            <w:r w:rsidR="0027671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  <w:proofErr w:type="spellStart"/>
            <w:r w:rsidRPr="00120E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lab</w:t>
            </w:r>
            <w:proofErr w:type="spellEnd"/>
            <w:proofErr w:type="gramEnd"/>
          </w:p>
        </w:tc>
      </w:tr>
      <w:tr w:rsidR="00610ADD" w14:paraId="7811D59C" w14:textId="77777777" w:rsidTr="00BF5BEF">
        <w:tc>
          <w:tcPr>
            <w:tcW w:w="4605" w:type="dxa"/>
          </w:tcPr>
          <w:p w14:paraId="2B7F47F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55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606" w:type="dxa"/>
          </w:tcPr>
          <w:p w14:paraId="4CF898FC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1723</w:t>
            </w:r>
          </w:p>
        </w:tc>
      </w:tr>
      <w:tr w:rsidR="00610ADD" w14:paraId="2BBC8F04" w14:textId="77777777" w:rsidTr="00BF5BEF">
        <w:tc>
          <w:tcPr>
            <w:tcW w:w="4605" w:type="dxa"/>
          </w:tcPr>
          <w:p w14:paraId="5F3CA83F" w14:textId="77777777" w:rsidR="00610ADD" w:rsidRPr="00EA558A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4606" w:type="dxa"/>
          </w:tcPr>
          <w:p w14:paraId="350F6C5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1482</w:t>
            </w:r>
          </w:p>
        </w:tc>
      </w:tr>
      <w:tr w:rsidR="00610ADD" w14:paraId="1B3F66E6" w14:textId="77777777" w:rsidTr="00BF5BEF">
        <w:tc>
          <w:tcPr>
            <w:tcW w:w="4605" w:type="dxa"/>
          </w:tcPr>
          <w:p w14:paraId="7BC7498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606" w:type="dxa"/>
          </w:tcPr>
          <w:p w14:paraId="275C4E95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1441</w:t>
            </w:r>
          </w:p>
        </w:tc>
      </w:tr>
      <w:tr w:rsidR="00610ADD" w14:paraId="634300C5" w14:textId="77777777" w:rsidTr="00BF5BEF">
        <w:tc>
          <w:tcPr>
            <w:tcW w:w="4605" w:type="dxa"/>
          </w:tcPr>
          <w:p w14:paraId="6A5B44F1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606" w:type="dxa"/>
          </w:tcPr>
          <w:p w14:paraId="4A70C50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1047</w:t>
            </w:r>
          </w:p>
        </w:tc>
      </w:tr>
      <w:tr w:rsidR="00610ADD" w14:paraId="14A52F8A" w14:textId="77777777" w:rsidTr="00BF5BEF">
        <w:tc>
          <w:tcPr>
            <w:tcW w:w="4605" w:type="dxa"/>
          </w:tcPr>
          <w:p w14:paraId="1C81690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606" w:type="dxa"/>
          </w:tcPr>
          <w:p w14:paraId="2BA5D9E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1028</w:t>
            </w:r>
          </w:p>
        </w:tc>
      </w:tr>
      <w:tr w:rsidR="00610ADD" w14:paraId="37031C50" w14:textId="77777777" w:rsidTr="00BF5BEF">
        <w:tc>
          <w:tcPr>
            <w:tcW w:w="4605" w:type="dxa"/>
          </w:tcPr>
          <w:p w14:paraId="201D7296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4606" w:type="dxa"/>
          </w:tcPr>
          <w:p w14:paraId="24C1B9D6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526</w:t>
            </w:r>
          </w:p>
        </w:tc>
      </w:tr>
      <w:tr w:rsidR="00610ADD" w14:paraId="75826AF3" w14:textId="77777777" w:rsidTr="00BF5BEF">
        <w:tc>
          <w:tcPr>
            <w:tcW w:w="4605" w:type="dxa"/>
          </w:tcPr>
          <w:p w14:paraId="0D61ED2D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4606" w:type="dxa"/>
          </w:tcPr>
          <w:p w14:paraId="00D48F19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510</w:t>
            </w:r>
          </w:p>
        </w:tc>
      </w:tr>
      <w:tr w:rsidR="00610ADD" w14:paraId="591F2A13" w14:textId="77777777" w:rsidTr="00BF5BEF">
        <w:tc>
          <w:tcPr>
            <w:tcW w:w="4605" w:type="dxa"/>
          </w:tcPr>
          <w:p w14:paraId="274DE75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4606" w:type="dxa"/>
          </w:tcPr>
          <w:p w14:paraId="72AFB0D1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487</w:t>
            </w:r>
          </w:p>
        </w:tc>
      </w:tr>
      <w:tr w:rsidR="00610ADD" w14:paraId="468290F0" w14:textId="77777777" w:rsidTr="00BF5BEF">
        <w:tc>
          <w:tcPr>
            <w:tcW w:w="4605" w:type="dxa"/>
          </w:tcPr>
          <w:p w14:paraId="1B9E0753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A:min</w:t>
            </w:r>
          </w:p>
        </w:tc>
        <w:tc>
          <w:tcPr>
            <w:tcW w:w="4606" w:type="dxa"/>
          </w:tcPr>
          <w:p w14:paraId="188BCEA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435</w:t>
            </w:r>
          </w:p>
        </w:tc>
      </w:tr>
      <w:tr w:rsidR="00610ADD" w14:paraId="2887E1B4" w14:textId="77777777" w:rsidTr="00BF5BEF">
        <w:tc>
          <w:tcPr>
            <w:tcW w:w="4605" w:type="dxa"/>
          </w:tcPr>
          <w:p w14:paraId="19FF259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E:min</w:t>
            </w:r>
          </w:p>
        </w:tc>
        <w:tc>
          <w:tcPr>
            <w:tcW w:w="4606" w:type="dxa"/>
          </w:tcPr>
          <w:p w14:paraId="6C523353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407</w:t>
            </w:r>
          </w:p>
        </w:tc>
      </w:tr>
      <w:tr w:rsidR="00610ADD" w14:paraId="217B71B6" w14:textId="77777777" w:rsidTr="00BF5BEF">
        <w:tc>
          <w:tcPr>
            <w:tcW w:w="4605" w:type="dxa"/>
          </w:tcPr>
          <w:p w14:paraId="7FEA754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4606" w:type="dxa"/>
          </w:tcPr>
          <w:p w14:paraId="60A127A9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357</w:t>
            </w:r>
          </w:p>
        </w:tc>
      </w:tr>
      <w:tr w:rsidR="00610ADD" w14:paraId="455359B6" w14:textId="77777777" w:rsidTr="00BF5BEF">
        <w:tc>
          <w:tcPr>
            <w:tcW w:w="4605" w:type="dxa"/>
          </w:tcPr>
          <w:p w14:paraId="17C61B8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B:min</w:t>
            </w:r>
          </w:p>
        </w:tc>
        <w:tc>
          <w:tcPr>
            <w:tcW w:w="4606" w:type="dxa"/>
          </w:tcPr>
          <w:p w14:paraId="2619C2D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329</w:t>
            </w:r>
          </w:p>
        </w:tc>
      </w:tr>
      <w:tr w:rsidR="00610ADD" w14:paraId="474A9A9F" w14:textId="77777777" w:rsidTr="00BF5BEF">
        <w:tc>
          <w:tcPr>
            <w:tcW w:w="4605" w:type="dxa"/>
          </w:tcPr>
          <w:p w14:paraId="29A5852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F#:min</w:t>
            </w:r>
          </w:p>
        </w:tc>
        <w:tc>
          <w:tcPr>
            <w:tcW w:w="4606" w:type="dxa"/>
          </w:tcPr>
          <w:p w14:paraId="4DF190B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293</w:t>
            </w:r>
          </w:p>
        </w:tc>
      </w:tr>
      <w:tr w:rsidR="00610ADD" w14:paraId="373B9B9D" w14:textId="77777777" w:rsidTr="00BF5BEF">
        <w:tc>
          <w:tcPr>
            <w:tcW w:w="4605" w:type="dxa"/>
          </w:tcPr>
          <w:p w14:paraId="141A9830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D:min</w:t>
            </w:r>
          </w:p>
        </w:tc>
        <w:tc>
          <w:tcPr>
            <w:tcW w:w="4606" w:type="dxa"/>
          </w:tcPr>
          <w:p w14:paraId="5B4D156B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</w:t>
            </w:r>
          </w:p>
        </w:tc>
      </w:tr>
      <w:tr w:rsidR="00610ADD" w14:paraId="1C56EED7" w14:textId="77777777" w:rsidTr="00BF5BEF">
        <w:tc>
          <w:tcPr>
            <w:tcW w:w="4605" w:type="dxa"/>
          </w:tcPr>
          <w:p w14:paraId="04CDA58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</w:t>
            </w:r>
            <w:proofErr w:type="spellEnd"/>
          </w:p>
        </w:tc>
        <w:tc>
          <w:tcPr>
            <w:tcW w:w="4606" w:type="dxa"/>
          </w:tcPr>
          <w:p w14:paraId="605447E4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192</w:t>
            </w:r>
          </w:p>
        </w:tc>
      </w:tr>
      <w:tr w:rsidR="00610ADD" w14:paraId="4010364B" w14:textId="77777777" w:rsidTr="00BF5BEF">
        <w:tc>
          <w:tcPr>
            <w:tcW w:w="4605" w:type="dxa"/>
          </w:tcPr>
          <w:p w14:paraId="4E156EF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D/5</w:t>
            </w:r>
          </w:p>
        </w:tc>
        <w:tc>
          <w:tcPr>
            <w:tcW w:w="4606" w:type="dxa"/>
          </w:tcPr>
          <w:p w14:paraId="274FEBA7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191</w:t>
            </w:r>
          </w:p>
        </w:tc>
      </w:tr>
      <w:tr w:rsidR="00610ADD" w14:paraId="22978033" w14:textId="77777777" w:rsidTr="00BF5BEF">
        <w:tc>
          <w:tcPr>
            <w:tcW w:w="4605" w:type="dxa"/>
          </w:tcPr>
          <w:p w14:paraId="48FF9FC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F#</w:t>
            </w:r>
          </w:p>
        </w:tc>
        <w:tc>
          <w:tcPr>
            <w:tcW w:w="4606" w:type="dxa"/>
          </w:tcPr>
          <w:p w14:paraId="11A28365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</w:t>
            </w:r>
          </w:p>
        </w:tc>
      </w:tr>
      <w:tr w:rsidR="00610ADD" w14:paraId="149488F2" w14:textId="77777777" w:rsidTr="00BF5BEF">
        <w:tc>
          <w:tcPr>
            <w:tcW w:w="4605" w:type="dxa"/>
          </w:tcPr>
          <w:p w14:paraId="291DFB72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4606" w:type="dxa"/>
          </w:tcPr>
          <w:p w14:paraId="7E4412DC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175</w:t>
            </w:r>
          </w:p>
        </w:tc>
      </w:tr>
      <w:tr w:rsidR="00610ADD" w14:paraId="0BCA1C76" w14:textId="77777777" w:rsidTr="00BF5BEF">
        <w:tc>
          <w:tcPr>
            <w:tcW w:w="4605" w:type="dxa"/>
          </w:tcPr>
          <w:p w14:paraId="21566BA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C#:min</w:t>
            </w:r>
          </w:p>
        </w:tc>
        <w:tc>
          <w:tcPr>
            <w:tcW w:w="4606" w:type="dxa"/>
          </w:tcPr>
          <w:p w14:paraId="0B6DBBCB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169</w:t>
            </w:r>
          </w:p>
        </w:tc>
      </w:tr>
      <w:tr w:rsidR="00610ADD" w14:paraId="43DA913D" w14:textId="77777777" w:rsidTr="00BF5BEF">
        <w:tc>
          <w:tcPr>
            <w:tcW w:w="4605" w:type="dxa"/>
          </w:tcPr>
          <w:p w14:paraId="63B299CE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G:7</w:t>
            </w:r>
          </w:p>
        </w:tc>
        <w:tc>
          <w:tcPr>
            <w:tcW w:w="4606" w:type="dxa"/>
          </w:tcPr>
          <w:p w14:paraId="55C363DA" w14:textId="77777777" w:rsidR="00610ADD" w:rsidRDefault="00610ADD" w:rsidP="00BF5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164</w:t>
            </w:r>
          </w:p>
        </w:tc>
      </w:tr>
    </w:tbl>
    <w:p w14:paraId="68063049" w14:textId="77777777" w:rsidR="00610ADD" w:rsidRDefault="00610ADD" w:rsidP="003D1503"/>
    <w:p w14:paraId="4FEDB69D" w14:textId="77777777" w:rsidR="00610ADD" w:rsidRPr="007C26B5" w:rsidRDefault="00610ADD" w:rsidP="007C26B5"/>
    <w:p w14:paraId="28F399E4" w14:textId="1317F20E" w:rsidR="00907718" w:rsidRPr="009C2F12" w:rsidRDefault="00B1333C" w:rsidP="009C2F12">
      <w:pPr>
        <w:pStyle w:val="Ttulo2"/>
        <w:rPr>
          <w:color w:val="000000" w:themeColor="text1"/>
        </w:rPr>
      </w:pPr>
      <w:bookmarkStart w:id="1088" w:name="_Toc24929233"/>
      <w:r>
        <w:rPr>
          <w:color w:val="000000" w:themeColor="text1"/>
        </w:rPr>
        <w:t>Experimentos</w:t>
      </w:r>
      <w:bookmarkEnd w:id="1088"/>
    </w:p>
    <w:p w14:paraId="24639B2B" w14:textId="44F3DC13" w:rsidR="00907718" w:rsidRDefault="00907718" w:rsidP="00907718">
      <w:pPr>
        <w:spacing w:after="0" w:line="240" w:lineRule="auto"/>
        <w:jc w:val="both"/>
        <w:rPr>
          <w:ins w:id="1089" w:author="Livisghton Kleber" w:date="2019-11-16T23:51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EAF86" w14:textId="02A804B9" w:rsidR="005F2F4C" w:rsidRPr="009C2F12" w:rsidDel="005F2F4C" w:rsidRDefault="005F2F4C" w:rsidP="00907718">
      <w:pPr>
        <w:spacing w:after="0" w:line="240" w:lineRule="auto"/>
        <w:jc w:val="both"/>
        <w:rPr>
          <w:del w:id="1090" w:author="Livisghton Kleber" w:date="2019-11-16T23:52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9E96B3" w14:textId="3AE030C2" w:rsidR="001956CC" w:rsidRDefault="00B6078D" w:rsidP="00907718">
      <w:pPr>
        <w:spacing w:after="0" w:line="360" w:lineRule="auto"/>
        <w:ind w:firstLine="708"/>
        <w:jc w:val="both"/>
        <w:rPr>
          <w:ins w:id="1091" w:author="Livisghton Kleber" w:date="2019-11-16T18:01:00Z"/>
          <w:rFonts w:ascii="Times New Roman" w:hAnsi="Times New Roman" w:cs="Times New Roman"/>
          <w:color w:val="000000" w:themeColor="text1"/>
          <w:sz w:val="24"/>
          <w:szCs w:val="24"/>
        </w:rPr>
      </w:pPr>
      <w:ins w:id="1092" w:author="Livisghton Kleber" w:date="2019-11-16T16:4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experimentos </w:t>
        </w:r>
      </w:ins>
      <w:ins w:id="1093" w:author="Livisghton Kleber" w:date="2019-11-16T16:4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foram realizados </w:t>
        </w:r>
      </w:ins>
      <w:ins w:id="1094" w:author="Livisghton Kleber" w:date="2019-11-16T17:14:00Z">
        <w:r w:rsidR="00B066F7">
          <w:rPr>
            <w:rFonts w:ascii="Times New Roman" w:hAnsi="Times New Roman" w:cs="Times New Roman"/>
            <w:color w:val="000000" w:themeColor="text1"/>
            <w:sz w:val="24"/>
            <w:szCs w:val="24"/>
          </w:rPr>
          <w:t>utilizando a</w:t>
        </w:r>
      </w:ins>
      <w:ins w:id="1095" w:author="Livisghton Kleber" w:date="2019-11-16T17:55:00Z">
        <w:r w:rsidR="00244D2C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096" w:author="Livisghton Kleber" w:date="2019-11-16T17:14:00Z">
        <w:r w:rsidR="00B066F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ling</w:t>
        </w:r>
      </w:ins>
      <w:ins w:id="1097" w:author="Livisghton Kleber" w:date="2019-11-16T17:15:00Z">
        <w:r w:rsidR="00B066F7">
          <w:rPr>
            <w:rFonts w:ascii="Times New Roman" w:hAnsi="Times New Roman" w:cs="Times New Roman"/>
            <w:color w:val="000000" w:themeColor="text1"/>
            <w:sz w:val="24"/>
            <w:szCs w:val="24"/>
          </w:rPr>
          <w:t>uage</w:t>
        </w:r>
      </w:ins>
      <w:ins w:id="1098" w:author="Livisghton Kleber" w:date="2019-11-16T17:56:00Z">
        <w:r w:rsidR="00244D2C">
          <w:rPr>
            <w:rFonts w:ascii="Times New Roman" w:hAnsi="Times New Roman" w:cs="Times New Roman"/>
            <w:color w:val="000000" w:themeColor="text1"/>
            <w:sz w:val="24"/>
            <w:szCs w:val="24"/>
          </w:rPr>
          <w:t>ns</w:t>
        </w:r>
      </w:ins>
      <w:ins w:id="1099" w:author="Livisghton Kleber" w:date="2019-11-16T17:15:00Z">
        <w:r w:rsidR="00B066F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MATLAB e Python. </w:t>
        </w:r>
      </w:ins>
      <w:ins w:id="1100" w:author="Livisghton Kleber" w:date="2019-11-16T17:26:00Z">
        <w:r w:rsidR="00BE4787">
          <w:rPr>
            <w:rFonts w:ascii="Times New Roman" w:hAnsi="Times New Roman" w:cs="Times New Roman"/>
            <w:color w:val="000000" w:themeColor="text1"/>
            <w:sz w:val="24"/>
            <w:szCs w:val="24"/>
          </w:rPr>
          <w:t>Foi utilizado o MATLAB p</w:t>
        </w:r>
      </w:ins>
      <w:ins w:id="1101" w:author="Livisghton Kleber" w:date="2019-11-16T17:15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>ara gera</w:t>
        </w:r>
      </w:ins>
      <w:ins w:id="1102" w:author="Livisghton Kleber" w:date="2019-11-16T17:27:00Z">
        <w:r w:rsidR="00BE4787">
          <w:rPr>
            <w:rFonts w:ascii="Times New Roman" w:hAnsi="Times New Roman" w:cs="Times New Roman"/>
            <w:color w:val="000000" w:themeColor="text1"/>
            <w:sz w:val="24"/>
            <w:szCs w:val="24"/>
          </w:rPr>
          <w:t>ção</w:t>
        </w:r>
      </w:ins>
      <w:ins w:id="1103" w:author="Livisghton Kleber" w:date="2019-11-16T17:15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04" w:author="Livisghton Kleber" w:date="2019-11-16T17:27:00Z">
        <w:r w:rsidR="00BE4787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ins w:id="1105" w:author="Livisghton Kleber" w:date="2019-11-16T17:15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</w:t>
        </w:r>
      </w:ins>
      <w:proofErr w:type="spellStart"/>
      <w:ins w:id="1106" w:author="Livisghton Kleber" w:date="2019-11-16T17:27:00Z">
        <w:r w:rsidR="00BE478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chromagram</w:t>
        </w:r>
      </w:ins>
      <w:ins w:id="1107" w:author="Livisghton Kleber" w:date="2019-11-16T22:39:00Z">
        <w:r w:rsidR="004345A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proofErr w:type="spellEnd"/>
      <w:ins w:id="1108" w:author="Livisghton Kleber" w:date="2019-11-16T17:27:00Z">
        <w:r w:rsidR="00BE478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1109" w:author="Livisghton Kleber" w:date="2019-11-16T17:17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porque já </w:t>
        </w:r>
      </w:ins>
      <w:ins w:id="1110" w:author="Livisghton Kleber" w:date="2019-11-16T22:39:00Z">
        <w:r w:rsidR="00AE7B8D">
          <w:rPr>
            <w:rFonts w:ascii="Times New Roman" w:hAnsi="Times New Roman" w:cs="Times New Roman"/>
            <w:color w:val="000000" w:themeColor="text1"/>
            <w:sz w:val="24"/>
            <w:szCs w:val="24"/>
          </w:rPr>
          <w:t>há</w:t>
        </w:r>
      </w:ins>
      <w:ins w:id="1111" w:author="Livisghton Kleber" w:date="2019-11-16T17:17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implementações dos mesmo</w:t>
        </w:r>
      </w:ins>
      <w:ins w:id="1112" w:author="Livisghton Kleber" w:date="2019-11-16T22:40:00Z">
        <w:r w:rsidR="00A12199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113" w:author="Livisghton Kleber" w:date="2019-11-16T17:17:00Z">
        <w:r w:rsidR="00781A2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disponível em</w:t>
        </w:r>
      </w:ins>
      <w:ins w:id="1114" w:author="Livisghton Kleber" w:date="2019-11-16T17:27:00Z"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_Ref24817688 \r \h </w:instrText>
        </w:r>
      </w:ins>
      <w:r w:rsidR="008330C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330C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115" w:author="Livisghton Kleber" w:date="2019-11-17T23:43:00Z">
        <w:r w:rsidR="00FA6F6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[28]</w:t>
        </w:r>
      </w:ins>
      <w:ins w:id="1116" w:author="Livisghton Kleber" w:date="2019-11-16T17:27:00Z"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_Ref24817691 \r \h </w:instrText>
        </w:r>
      </w:ins>
      <w:r w:rsidR="008330CC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8330C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117" w:author="Livisghton Kleber" w:date="2019-11-17T23:43:00Z">
        <w:r w:rsidR="00FA6F6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[29]</w:t>
        </w:r>
      </w:ins>
      <w:ins w:id="1118" w:author="Livisghton Kleber" w:date="2019-11-16T17:27:00Z">
        <w:r w:rsidR="008330CC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1119" w:author="Livisghton Kleber" w:date="2019-11-16T17:30:00Z">
        <w:r w:rsidR="00CA782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As </w:t>
        </w:r>
      </w:ins>
      <w:ins w:id="1120" w:author="Livisghton Kleber" w:date="2019-11-16T17:28:00Z">
        <w:r w:rsidR="00381002">
          <w:rPr>
            <w:rFonts w:ascii="Times New Roman" w:hAnsi="Times New Roman" w:cs="Times New Roman"/>
            <w:color w:val="000000" w:themeColor="text1"/>
            <w:sz w:val="24"/>
            <w:szCs w:val="24"/>
          </w:rPr>
          <w:t>implementações</w:t>
        </w:r>
      </w:ins>
      <w:ins w:id="1121" w:author="Livisghton Kleber" w:date="2019-11-16T17:30:00Z">
        <w:r w:rsidR="00CA782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desse</w:t>
        </w:r>
      </w:ins>
      <w:ins w:id="1122" w:author="Livisghton Kleber" w:date="2019-11-16T18:04:00Z">
        <w:r w:rsidR="009A5BEB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123" w:author="Livisghton Kleber" w:date="2019-11-16T17:30:00Z">
        <w:r w:rsidR="00CA782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CA7828" w:rsidRPr="00CA7828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24" w:author="Livisghton Kleber" w:date="2019-11-16T17:30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</w:ins>
      <w:proofErr w:type="spellEnd"/>
      <w:ins w:id="1125" w:author="Livisghton Kleber" w:date="2019-11-16T17:28:00Z">
        <w:r w:rsidR="0038100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26" w:author="Livisghton Kleber" w:date="2019-11-16T17:29:00Z">
        <w:r w:rsidR="00381002">
          <w:rPr>
            <w:rFonts w:ascii="Times New Roman" w:hAnsi="Times New Roman" w:cs="Times New Roman"/>
            <w:color w:val="000000" w:themeColor="text1"/>
            <w:sz w:val="24"/>
            <w:szCs w:val="24"/>
          </w:rPr>
          <w:t>fo</w:t>
        </w:r>
      </w:ins>
      <w:ins w:id="1127" w:author="Livisghton Kleber" w:date="2019-11-16T17:30:00Z">
        <w:r w:rsidR="00CA7828">
          <w:rPr>
            <w:rFonts w:ascii="Times New Roman" w:hAnsi="Times New Roman" w:cs="Times New Roman"/>
            <w:color w:val="000000" w:themeColor="text1"/>
            <w:sz w:val="24"/>
            <w:szCs w:val="24"/>
          </w:rPr>
          <w:t>ra</w:t>
        </w:r>
      </w:ins>
      <w:ins w:id="1128" w:author="Livisghton Kleber" w:date="2019-11-16T17:31:00Z">
        <w:r w:rsidR="00CA7828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ins w:id="1129" w:author="Livisghton Kleber" w:date="2019-11-16T17:29:00Z">
        <w:r w:rsidR="0038100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30" w:author="Livisghton Kleber" w:date="2019-11-17T02:37:00Z">
        <w:r w:rsidR="008C4141">
          <w:rPr>
            <w:rFonts w:ascii="Times New Roman" w:hAnsi="Times New Roman" w:cs="Times New Roman"/>
            <w:color w:val="000000" w:themeColor="text1"/>
            <w:sz w:val="24"/>
            <w:szCs w:val="24"/>
          </w:rPr>
          <w:t>realizadas</w:t>
        </w:r>
      </w:ins>
      <w:ins w:id="1131" w:author="Livisghton Kleber" w:date="2019-11-16T17:29:00Z">
        <w:r w:rsidR="0038100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32" w:author="Livisghton Kleber" w:date="2019-11-16T23:51:00Z">
        <w:r w:rsidR="0056609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</w:t>
        </w:r>
        <w:r w:rsidR="00566096" w:rsidRPr="005A6EA1">
          <w:rPr>
            <w:rFonts w:ascii="Times New Roman" w:hAnsi="Times New Roman" w:cs="Times New Roman"/>
            <w:color w:val="000000" w:themeColor="text1"/>
            <w:sz w:val="24"/>
            <w:szCs w:val="24"/>
          </w:rPr>
          <w:t>Müller</w:t>
        </w:r>
      </w:ins>
      <w:ins w:id="1133" w:author="Livisghton Kleber" w:date="2019-11-16T17:57:00Z">
        <w:r w:rsidR="0007242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</w:t>
        </w:r>
      </w:ins>
      <w:ins w:id="1134" w:author="Livisghton Kleber" w:date="2019-11-16T17:56:00Z">
        <w:r w:rsidR="00072421" w:rsidRPr="005A6EA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072421" w:rsidRPr="005A6EA1">
          <w:rPr>
            <w:rFonts w:ascii="Times New Roman" w:hAnsi="Times New Roman" w:cs="Times New Roman"/>
            <w:color w:val="000000" w:themeColor="text1"/>
            <w:sz w:val="24"/>
            <w:szCs w:val="24"/>
          </w:rPr>
          <w:t>Ewert</w:t>
        </w:r>
      </w:ins>
      <w:proofErr w:type="spellEnd"/>
      <w:ins w:id="1135" w:author="Livisghton Kleber" w:date="2019-11-16T17:58:00Z">
        <w:r w:rsidR="00182EB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no trabalho </w:t>
        </w:r>
        <w:r w:rsidR="00182EB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182EB0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_Ref24819128 \r \h </w:instrText>
        </w:r>
        <w:r w:rsidR="00182EB0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182EB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136" w:author="Livisghton Kleber" w:date="2019-11-17T23:43:00Z">
        <w:r w:rsidR="00FA6F62">
          <w:rPr>
            <w:rFonts w:ascii="Times New Roman" w:hAnsi="Times New Roman" w:cs="Times New Roman"/>
            <w:color w:val="000000" w:themeColor="text1"/>
            <w:sz w:val="24"/>
            <w:szCs w:val="24"/>
          </w:rPr>
          <w:t>[23]</w:t>
        </w:r>
      </w:ins>
      <w:ins w:id="1137" w:author="Livisghton Kleber" w:date="2019-11-16T17:58:00Z">
        <w:r w:rsidR="00182EB0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182EB0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138" w:author="Livisghton Kleber" w:date="2019-11-16T18:00:00Z">
        <w:r w:rsidR="009F6F0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Já p</w:t>
        </w:r>
      </w:ins>
      <w:ins w:id="1139" w:author="Livisghton Kleber" w:date="2019-11-16T17:58:00Z">
        <w:r w:rsidR="001956CC">
          <w:rPr>
            <w:rFonts w:ascii="Times New Roman" w:hAnsi="Times New Roman" w:cs="Times New Roman"/>
            <w:color w:val="000000" w:themeColor="text1"/>
            <w:sz w:val="24"/>
            <w:szCs w:val="24"/>
          </w:rPr>
          <w:t>ara a impleme</w:t>
        </w:r>
      </w:ins>
      <w:ins w:id="1140" w:author="Livisghton Kleber" w:date="2019-11-16T17:59:00Z">
        <w:r w:rsidR="001956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ntação da MLP, foi utilizada a biblioteca </w:t>
        </w:r>
        <w:proofErr w:type="spellStart"/>
        <w:r w:rsidR="001956CC" w:rsidRPr="001956CC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41" w:author="Livisghton Kleber" w:date="2019-11-16T18:00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sklearn</w:t>
        </w:r>
      </w:ins>
      <w:proofErr w:type="spellEnd"/>
      <w:ins w:id="1142" w:author="Livisghton Kleber" w:date="2019-11-16T18:00:00Z">
        <w:r w:rsidR="001956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</w:t>
        </w:r>
        <w:r w:rsidR="00BA60C9">
          <w:rPr>
            <w:rFonts w:ascii="Times New Roman" w:hAnsi="Times New Roman" w:cs="Times New Roman"/>
            <w:color w:val="000000" w:themeColor="text1"/>
            <w:sz w:val="24"/>
            <w:szCs w:val="24"/>
          </w:rPr>
          <w:t>e</w:t>
        </w:r>
        <w:r w:rsidR="001956C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Python.</w:t>
        </w:r>
      </w:ins>
      <w:ins w:id="1143" w:author="Livisghton Kleber" w:date="2019-11-17T02:37:00Z">
        <w:r w:rsidR="00D056E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Estas implementações também est</w:t>
        </w:r>
      </w:ins>
      <w:ins w:id="1144" w:author="Livisghton Kleber" w:date="2019-11-17T02:38:00Z">
        <w:r w:rsidR="00D056E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ão </w:t>
        </w:r>
      </w:ins>
      <w:ins w:id="1145" w:author="Livisghton Kleber" w:date="2019-11-17T23:44:00Z">
        <w:r w:rsidR="00BB4FEC">
          <w:rPr>
            <w:rFonts w:ascii="Times New Roman" w:hAnsi="Times New Roman" w:cs="Times New Roman"/>
            <w:color w:val="000000" w:themeColor="text1"/>
            <w:sz w:val="24"/>
            <w:szCs w:val="24"/>
          </w:rPr>
          <w:t>públicas</w:t>
        </w:r>
      </w:ins>
      <w:ins w:id="1146" w:author="Livisghton Kleber" w:date="2019-11-17T02:38:00Z">
        <w:r w:rsidR="00D056E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no site</w:t>
        </w:r>
      </w:ins>
      <w:ins w:id="1147" w:author="Livisghton Kleber" w:date="2019-11-17T23:44:00Z">
        <w:r w:rsidR="00FC747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do </w:t>
        </w:r>
      </w:ins>
      <w:proofErr w:type="spellStart"/>
      <w:ins w:id="1148" w:author="Livisghton Kleber" w:date="2019-11-17T23:45:00Z">
        <w:r w:rsidR="00CC39F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G</w:t>
        </w:r>
      </w:ins>
      <w:ins w:id="1149" w:author="Livisghton Kleber" w:date="2019-11-17T23:44:00Z">
        <w:r w:rsidR="00FC7477" w:rsidRPr="004632F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50" w:author="Livisghton Kleber" w:date="2019-11-17T23:4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it</w:t>
        </w:r>
      </w:ins>
      <w:ins w:id="1151" w:author="Livisghton Kleber" w:date="2019-11-17T23:45:00Z">
        <w:r w:rsidR="00615B70" w:rsidRPr="004632F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52" w:author="Livisghton Kleber" w:date="2019-11-17T23:4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h</w:t>
        </w:r>
      </w:ins>
      <w:ins w:id="1153" w:author="Livisghton Kleber" w:date="2019-11-17T23:44:00Z">
        <w:r w:rsidR="00FC7477" w:rsidRPr="004632F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54" w:author="Livisghton Kleber" w:date="2019-11-17T23:4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ub</w:t>
        </w:r>
      </w:ins>
      <w:proofErr w:type="spellEnd"/>
      <w:ins w:id="1155" w:author="Livisghton Kleber" w:date="2019-11-17T23:43:00Z"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56" w:author="Livisghton Kleber" w:date="2019-11-17T23:44:00Z"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_Ref24926656 \r \h </w:instrText>
        </w:r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1461D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1157" w:author="Livisghton Kleber" w:date="2019-11-17T23:44:00Z"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  <w:t>[30]</w:t>
        </w:r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1461DE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67B354E" w14:textId="72DFEE53" w:rsidR="00BE3084" w:rsidRPr="00682EFE" w:rsidRDefault="00BE3084" w:rsidP="00907718">
      <w:pPr>
        <w:spacing w:after="0" w:line="360" w:lineRule="auto"/>
        <w:ind w:firstLine="708"/>
        <w:jc w:val="both"/>
        <w:rPr>
          <w:ins w:id="1158" w:author="Livisghton Kleber" w:date="2019-11-16T18:10:00Z"/>
          <w:rFonts w:ascii="Consolas" w:hAnsi="Consolas"/>
          <w:color w:val="C7254E"/>
          <w:sz w:val="19"/>
          <w:szCs w:val="19"/>
          <w:shd w:val="clear" w:color="auto" w:fill="F9F2F4"/>
          <w:rPrChange w:id="1159" w:author="Livisghton Kleber" w:date="2019-11-16T18:52:00Z">
            <w:rPr>
              <w:ins w:id="1160" w:author="Livisghton Kleber" w:date="2019-11-16T18:10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</w:pPr>
      <w:ins w:id="1161" w:author="Livisghton Kleber" w:date="2019-11-16T18:4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Primeiramente</w:t>
        </w:r>
      </w:ins>
      <w:ins w:id="1162" w:author="Livisghton Kleber" w:date="2019-11-16T18:53:00Z">
        <w:r w:rsidR="00D53FFB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163" w:author="Livisghton Kleber" w:date="2019-11-16T18:4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foi </w:t>
        </w:r>
      </w:ins>
      <w:ins w:id="1164" w:author="Livisghton Kleber" w:date="2019-11-16T18:4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utilizado o programa </w:t>
        </w:r>
        <w:r w:rsidRPr="00BE308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65" w:author="Livisghton Kleber" w:date="2019-11-16T18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Format </w:t>
        </w:r>
      </w:ins>
      <w:proofErr w:type="spellStart"/>
      <w:ins w:id="1166" w:author="Livisghton Kleber" w:date="2019-11-16T18:49:00Z">
        <w:r w:rsidRPr="00BE308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67" w:author="Livisghton Kleber" w:date="2019-11-16T18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Factory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68" w:author="Livisghton Kleber" w:date="2019-11-16T18:53:00Z">
        <w:r w:rsidR="00715A4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na configuração padrão </w:t>
        </w:r>
      </w:ins>
      <w:ins w:id="1169" w:author="Livisghton Kleber" w:date="2019-11-16T18:4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converter todos os arquivos no formato Mp3 para </w:t>
        </w:r>
      </w:ins>
      <w:proofErr w:type="spellStart"/>
      <w:ins w:id="1170" w:author="Livisghton Kleber" w:date="2019-11-16T18:4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Wav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Em seguida, foi </w:t>
        </w:r>
      </w:ins>
      <w:ins w:id="1171" w:author="Livisghton Kleber" w:date="2019-11-16T18:50:00Z">
        <w:r w:rsidR="0083357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gerado as </w:t>
        </w:r>
        <w:proofErr w:type="spellStart"/>
        <w:r w:rsidR="00833573" w:rsidRPr="0083357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72" w:author="Livisghton Kleber" w:date="2019-11-16T18:5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proofErr w:type="spellEnd"/>
        <w:r w:rsidR="0083357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 cada</w:t>
        </w:r>
      </w:ins>
      <w:ins w:id="1173" w:author="Livisghton Kleber" w:date="2019-11-16T18:4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arquivo</w:t>
        </w:r>
      </w:ins>
      <w:ins w:id="1174" w:author="Livisghton Kleber" w:date="2019-11-16T18:50:00Z">
        <w:r w:rsidR="0083357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proofErr w:type="spellStart"/>
      <w:ins w:id="1175" w:author="Livisghton Kleber" w:date="2019-11-16T18:4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Wav</w:t>
        </w:r>
        <w:proofErr w:type="spellEnd"/>
        <w:r w:rsidR="0083357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176" w:author="Livisghton Kleber" w:date="2019-11-16T18:50:00Z">
        <w:r w:rsidR="0083357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meio da função </w:t>
        </w:r>
      </w:ins>
      <w:proofErr w:type="spellStart"/>
      <w:ins w:id="1177" w:author="Livisghton Kleber" w:date="2019-11-16T18:51:00Z">
        <w:r w:rsidR="00833573" w:rsidRPr="00B62413">
          <w:rPr>
            <w:rFonts w:ascii="Times New Roman" w:hAnsi="Times New Roman" w:cs="Times New Roman"/>
            <w:i/>
            <w:iCs/>
            <w:sz w:val="24"/>
            <w:szCs w:val="24"/>
            <w:rPrChange w:id="1178" w:author="Livisghton Kleber" w:date="2019-11-17T23:47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converteWavtoPitch.m</w:t>
        </w:r>
      </w:ins>
      <w:proofErr w:type="spellEnd"/>
      <w:ins w:id="1179" w:author="Livisghton Kleber" w:date="2019-11-16T18:55:00Z">
        <w:r w:rsidR="00D063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este processo </w:t>
        </w:r>
      </w:ins>
      <w:ins w:id="1180" w:author="Livisghton Kleber" w:date="2019-11-16T18:56:00Z">
        <w:r w:rsidR="00D063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foi feito apenas uma vez, porque todos os </w:t>
        </w:r>
        <w:proofErr w:type="spellStart"/>
        <w:r w:rsidR="00D06383" w:rsidRPr="000746A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81" w:author="Livisghton Kleber" w:date="2019-11-16T18:56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  <w:proofErr w:type="spellEnd"/>
        <w:r w:rsidR="00D063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partem deste ponto.</w:t>
        </w:r>
      </w:ins>
    </w:p>
    <w:p w14:paraId="39D9983F" w14:textId="2E28F002" w:rsidR="009D3C67" w:rsidRDefault="009D3C67" w:rsidP="00907718">
      <w:pPr>
        <w:spacing w:after="0" w:line="360" w:lineRule="auto"/>
        <w:ind w:firstLine="708"/>
        <w:jc w:val="both"/>
        <w:rPr>
          <w:ins w:id="1182" w:author="Livisghton Kleber" w:date="2019-11-16T18:18:00Z"/>
          <w:rFonts w:ascii="Times New Roman" w:hAnsi="Times New Roman" w:cs="Times New Roman"/>
          <w:color w:val="000000" w:themeColor="text1"/>
          <w:sz w:val="24"/>
          <w:szCs w:val="24"/>
        </w:rPr>
      </w:pPr>
      <w:ins w:id="1183" w:author="Livisghton Kleber" w:date="2019-11-16T18:1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</w:t>
        </w:r>
      </w:ins>
      <w:ins w:id="1184" w:author="Livisghton Kleber" w:date="2019-11-16T18:13:00Z">
        <w:r w:rsidR="00A4754D">
          <w:rPr>
            <w:rFonts w:ascii="Times New Roman" w:hAnsi="Times New Roman" w:cs="Times New Roman"/>
            <w:color w:val="000000" w:themeColor="text1"/>
            <w:sz w:val="24"/>
            <w:szCs w:val="24"/>
          </w:rPr>
          <w:t>geração</w:t>
        </w:r>
      </w:ins>
      <w:ins w:id="1185" w:author="Livisghton Kleber" w:date="2019-11-16T18:1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do </w:t>
        </w:r>
      </w:ins>
      <w:ins w:id="1186" w:author="Livisghton Kleber" w:date="2019-11-16T18:11:00Z">
        <w:r w:rsidRPr="009D3C6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87" w:author="Livisghton Kleber" w:date="2019-11-16T18:11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CP </w:t>
        </w:r>
        <w:proofErr w:type="spellStart"/>
        <w:r w:rsidRPr="009D3C6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188" w:author="Livisghton Kleber" w:date="2019-11-16T18:11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</w:t>
        </w:r>
      </w:ins>
      <w:ins w:id="1189" w:author="Livisghton Kleber" w:date="2019-11-16T18:43:00Z">
        <w:r w:rsidR="00DE0AD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proofErr w:type="spellEnd"/>
      <w:ins w:id="1190" w:author="Livisghton Kleber" w:date="2019-11-16T18:1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 w:rsidR="00A4754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foi </w:t>
        </w:r>
        <w:proofErr w:type="spellStart"/>
        <w:r w:rsidR="00A4754D">
          <w:rPr>
            <w:rFonts w:ascii="Times New Roman" w:hAnsi="Times New Roman" w:cs="Times New Roman"/>
            <w:color w:val="000000" w:themeColor="text1"/>
            <w:sz w:val="24"/>
            <w:szCs w:val="24"/>
          </w:rPr>
          <w:t>utizada</w:t>
        </w:r>
        <w:proofErr w:type="spellEnd"/>
        <w:r w:rsidR="00A4754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função </w:t>
        </w:r>
      </w:ins>
      <w:proofErr w:type="spellStart"/>
      <w:ins w:id="1191" w:author="Livisghton Kleber" w:date="2019-11-16T18:12:00Z">
        <w:r w:rsidR="00A4754D" w:rsidRPr="00B62413">
          <w:rPr>
            <w:rFonts w:ascii="Times New Roman" w:hAnsi="Times New Roman" w:cs="Times New Roman"/>
            <w:i/>
            <w:iCs/>
            <w:sz w:val="24"/>
            <w:szCs w:val="24"/>
            <w:rPrChange w:id="1192" w:author="Livisghton Kleber" w:date="2019-11-17T23:47:00Z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rPrChange>
          </w:rPr>
          <w:t>pitch_to_chroma.m</w:t>
        </w:r>
      </w:ins>
      <w:proofErr w:type="spellEnd"/>
      <w:ins w:id="1193" w:author="Livisghton Kleber" w:date="2019-11-16T18:13:00Z">
        <w:r w:rsidR="00A4754D" w:rsidRPr="00A4754D">
          <w:rPr>
            <w:rFonts w:ascii="Times New Roman" w:hAnsi="Times New Roman" w:cs="Times New Roman"/>
            <w:color w:val="000000" w:themeColor="text1"/>
            <w:sz w:val="24"/>
            <w:szCs w:val="24"/>
            <w:rPrChange w:id="1194" w:author="Livisghton Kleber" w:date="2019-11-16T18:14:00Z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rPrChange>
          </w:rPr>
          <w:t xml:space="preserve">, com a omissão </w:t>
        </w:r>
      </w:ins>
      <w:ins w:id="1195" w:author="Livisghton Kleber" w:date="2019-11-16T18:14:00Z">
        <w:r w:rsidR="00A4754D" w:rsidRPr="00A4754D">
          <w:rPr>
            <w:rFonts w:ascii="Times New Roman" w:hAnsi="Times New Roman" w:cs="Times New Roman"/>
            <w:color w:val="000000" w:themeColor="text1"/>
            <w:sz w:val="24"/>
            <w:szCs w:val="24"/>
            <w:rPrChange w:id="1196" w:author="Livisghton Kleber" w:date="2019-11-16T18:14:00Z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rPrChange>
          </w:rPr>
          <w:t xml:space="preserve">da compressão </w:t>
        </w:r>
        <w:proofErr w:type="spellStart"/>
        <w:r w:rsidR="00A4754D" w:rsidRPr="00A4754D">
          <w:rPr>
            <w:rFonts w:ascii="Times New Roman" w:hAnsi="Times New Roman" w:cs="Times New Roman"/>
            <w:color w:val="000000" w:themeColor="text1"/>
            <w:sz w:val="24"/>
            <w:szCs w:val="24"/>
            <w:rPrChange w:id="1197" w:author="Livisghton Kleber" w:date="2019-11-16T18:14:00Z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rPrChange>
          </w:rPr>
          <w:t>logarítma</w:t>
        </w:r>
      </w:ins>
      <w:proofErr w:type="spellEnd"/>
      <w:ins w:id="1198" w:author="Livisghton Kleber" w:date="2019-11-16T18:15:00Z">
        <w:r w:rsidR="00D83EF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gerando assim duas bases de dados </w:t>
        </w:r>
      </w:ins>
      <w:ins w:id="1199" w:author="Livisghton Kleber" w:date="2019-11-16T18:16:00Z">
        <w:r w:rsidR="00D83EF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chamadas de </w:t>
        </w:r>
        <w:proofErr w:type="spellStart"/>
        <w:r w:rsidR="00D83EF1">
          <w:rPr>
            <w:rFonts w:ascii="Times New Roman" w:hAnsi="Times New Roman" w:cs="Times New Roman"/>
            <w:color w:val="000000" w:themeColor="text1"/>
            <w:sz w:val="24"/>
            <w:szCs w:val="24"/>
          </w:rPr>
          <w:t>bd_CP</w:t>
        </w:r>
      </w:ins>
      <w:ins w:id="1200" w:author="Livisghton Kleber" w:date="2019-11-16T22:49:00Z">
        <w:r w:rsidR="00F07B7B">
          <w:rPr>
            <w:rFonts w:ascii="Times New Roman" w:hAnsi="Times New Roman" w:cs="Times New Roman"/>
            <w:color w:val="000000" w:themeColor="text1"/>
            <w:sz w:val="24"/>
            <w:szCs w:val="24"/>
          </w:rPr>
          <w:t>.cvs</w:t>
        </w:r>
      </w:ins>
      <w:proofErr w:type="spellEnd"/>
      <w:ins w:id="1201" w:author="Livisghton Kleber" w:date="2019-11-16T18:16:00Z">
        <w:r w:rsidR="00D83EF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bd_</w:t>
        </w:r>
      </w:ins>
      <w:ins w:id="1202" w:author="Livisghton Kleber" w:date="2019-11-16T18:17:00Z">
        <w:r w:rsidR="00D83EF1">
          <w:rPr>
            <w:rFonts w:ascii="Times New Roman" w:hAnsi="Times New Roman" w:cs="Times New Roman"/>
            <w:color w:val="000000" w:themeColor="text1"/>
            <w:sz w:val="24"/>
            <w:szCs w:val="24"/>
          </w:rPr>
          <w:t>CP1</w:t>
        </w:r>
      </w:ins>
      <w:ins w:id="1203" w:author="Livisghton Kleber" w:date="2019-11-16T22:49:00Z">
        <w:r w:rsidR="00F07B7B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04" w:author="Livisghton Kleber" w:date="2019-11-16T18:17:00Z">
        <w:r w:rsidR="00D83EF1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7E5E12D" w14:textId="32AA049A" w:rsidR="0009414D" w:rsidRDefault="0009414D" w:rsidP="00907718">
      <w:pPr>
        <w:spacing w:after="0" w:line="360" w:lineRule="auto"/>
        <w:ind w:firstLine="708"/>
        <w:jc w:val="both"/>
        <w:rPr>
          <w:ins w:id="1205" w:author="Livisghton Kleber" w:date="2019-11-16T18:43:00Z"/>
          <w:rFonts w:ascii="Times New Roman" w:hAnsi="Times New Roman" w:cs="Times New Roman"/>
          <w:color w:val="000000" w:themeColor="text1"/>
          <w:sz w:val="24"/>
          <w:szCs w:val="24"/>
        </w:rPr>
      </w:pPr>
      <w:ins w:id="1206" w:author="Livisghton Kleber" w:date="2019-11-16T18:1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gerar o CLP </w:t>
        </w:r>
        <w:proofErr w:type="spellStart"/>
        <w:r w:rsidRPr="005A6EA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Feature</w:t>
        </w:r>
      </w:ins>
      <w:ins w:id="1207" w:author="Livisghton Kleber" w:date="2019-11-16T18:43:00Z">
        <w:r w:rsidR="00DE0AD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proofErr w:type="spellEnd"/>
      <w:ins w:id="1208" w:author="Livisghton Kleber" w:date="2019-11-16T18:18:00Z">
        <w:r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foi utilizada a mesma função do CP,</w:t>
        </w:r>
      </w:ins>
      <w:ins w:id="1209" w:author="Livisghton Kleber" w:date="2019-11-16T18:1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mas agora aplicando a compressão </w:t>
        </w:r>
        <w:proofErr w:type="spellStart"/>
        <w:r w:rsidRPr="005A6EA1">
          <w:rPr>
            <w:rFonts w:ascii="Times New Roman" w:hAnsi="Times New Roman" w:cs="Times New Roman"/>
            <w:color w:val="000000" w:themeColor="text1"/>
            <w:sz w:val="24"/>
            <w:szCs w:val="24"/>
          </w:rPr>
          <w:t>logarítma</w:t>
        </w:r>
      </w:ins>
      <w:proofErr w:type="spellEnd"/>
      <w:ins w:id="1210" w:author="Livisghton Kleber" w:date="2019-11-16T18:39:00Z">
        <w:r w:rsidR="002C452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m:oMath>
        <m:r>
          <w:ins w:id="1211" w:author="Livisghton Kleber" w:date="2019-11-16T18:40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η=100</m:t>
          </w:ins>
        </m:r>
      </m:oMath>
      <w:ins w:id="1212" w:author="Livisghton Kleber" w:date="2019-11-16T18:19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1213" w:author="Livisghton Kleber" w:date="2019-11-16T18:42:00Z">
        <w:r w:rsidR="002C4527">
          <w:rPr>
            <w:rFonts w:ascii="Times New Roman" w:hAnsi="Times New Roman" w:cs="Times New Roman"/>
            <w:color w:val="000000" w:themeColor="text1"/>
            <w:sz w:val="24"/>
            <w:szCs w:val="24"/>
          </w:rPr>
          <w:t>gerando também duas bases de dados, bd_CLP</w:t>
        </w:r>
      </w:ins>
      <w:ins w:id="1214" w:author="Livisghton Kleber" w:date="2019-11-16T22:51:00Z">
        <w:r w:rsidR="00DC7E5D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15" w:author="Livisghton Kleber" w:date="2019-11-16T18:42:00Z">
        <w:r w:rsidR="002C452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bd_CLP1</w:t>
        </w:r>
      </w:ins>
      <w:ins w:id="1216" w:author="Livisghton Kleber" w:date="2019-11-16T22:51:00Z">
        <w:r w:rsidR="00DC7E5D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17" w:author="Livisghton Kleber" w:date="2019-11-16T18:43:00Z">
        <w:r w:rsidR="008372F0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63E032F" w14:textId="1B7A80B2" w:rsidR="00DE0AD3" w:rsidRDefault="00DE0AD3" w:rsidP="00907718">
      <w:pPr>
        <w:spacing w:after="0" w:line="360" w:lineRule="auto"/>
        <w:ind w:firstLine="708"/>
        <w:jc w:val="both"/>
        <w:rPr>
          <w:ins w:id="1218" w:author="Livisghton Kleber" w:date="2019-11-16T19:33:00Z"/>
          <w:rFonts w:ascii="Times New Roman" w:hAnsi="Times New Roman" w:cs="Times New Roman"/>
          <w:color w:val="000000" w:themeColor="text1"/>
          <w:sz w:val="24"/>
          <w:szCs w:val="24"/>
        </w:rPr>
      </w:pPr>
      <w:ins w:id="1219" w:author="Livisghton Kleber" w:date="2019-11-16T18:4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Já para gerar o CENS </w:t>
        </w:r>
        <w:proofErr w:type="spellStart"/>
        <w:r w:rsidRPr="00DE0AD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20" w:author="Livisghton Kleber" w:date="2019-11-16T18:4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</w:t>
        </w:r>
        <w:r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221" w:author="Livisghton Kleber" w:date="2019-11-16T18:44:00Z">
        <w:r w:rsidR="00BE30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foi utilizada a função </w:t>
        </w:r>
        <w:proofErr w:type="spellStart"/>
        <w:r w:rsidR="00BE3084" w:rsidRPr="00B62413">
          <w:rPr>
            <w:rFonts w:ascii="Times New Roman" w:hAnsi="Times New Roman" w:cs="Times New Roman"/>
            <w:i/>
            <w:iCs/>
            <w:sz w:val="24"/>
            <w:szCs w:val="24"/>
            <w:rPrChange w:id="1222" w:author="Livisghton Kleber" w:date="2019-11-17T23:49:00Z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rPrChange>
          </w:rPr>
          <w:t>pitch_to_CENS.m</w:t>
        </w:r>
      </w:ins>
      <w:proofErr w:type="spellEnd"/>
      <w:ins w:id="1223" w:author="Livisghton Kleber" w:date="2019-11-16T19:01:00Z">
        <w:r w:rsidR="00845005" w:rsidRPr="00B62413">
          <w:rPr>
            <w:rFonts w:ascii="Times New Roman" w:hAnsi="Times New Roman" w:cs="Times New Roman"/>
            <w:sz w:val="24"/>
            <w:szCs w:val="24"/>
            <w:rPrChange w:id="1224" w:author="Livisghton Kleber" w:date="2019-11-17T23:49:00Z"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rPrChange>
          </w:rPr>
          <w:t>,</w:t>
        </w:r>
        <w:r w:rsidR="00845005" w:rsidRPr="00B62413">
          <w:rPr>
            <w:rFonts w:ascii="Times New Roman" w:hAnsi="Times New Roman" w:cs="Times New Roman"/>
            <w:sz w:val="24"/>
            <w:szCs w:val="24"/>
            <w:rPrChange w:id="1225" w:author="Livisghton Kleber" w:date="2019-11-17T23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 </w:t>
        </w:r>
      </w:ins>
      <w:ins w:id="1226" w:author="Livisghton Kleber" w:date="2019-11-16T19:10:00Z">
        <w:r w:rsidR="00776F7A">
          <w:rPr>
            <w:rFonts w:ascii="Times New Roman" w:hAnsi="Times New Roman" w:cs="Times New Roman"/>
            <w:color w:val="000000" w:themeColor="text1"/>
            <w:sz w:val="24"/>
            <w:szCs w:val="24"/>
          </w:rPr>
          <w:t>onde o</w:t>
        </w:r>
      </w:ins>
      <w:ins w:id="1227" w:author="Livisghton Kleber" w:date="2019-11-16T19:38:00Z">
        <w:r w:rsidR="00836DB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tamanho da janela é</w:t>
        </w:r>
      </w:ins>
      <w:ins w:id="1228" w:author="Livisghton Kleber" w:date="2019-11-16T19:29:00Z">
        <w:r w:rsidR="0039600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m:oMath>
        <m:r>
          <w:ins w:id="1229" w:author="Livisghton Kleber" w:date="2019-11-16T19:11:00Z">
            <w:rPr>
              <w:rFonts w:ascii="Cambria Math" w:hAnsi="Cambria Math" w:cs="Times New Roman"/>
              <w:sz w:val="24"/>
              <w:szCs w:val="24"/>
            </w:rPr>
            <m:t>ω=10</m:t>
          </w:ins>
        </m:r>
      </m:oMath>
      <w:ins w:id="1230" w:author="Livisghton Kleber" w:date="2019-11-16T19:11:00Z">
        <w:r w:rsidR="00776F7A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ins w:id="1231" w:author="Livisghton Kleber" w:date="2019-11-16T19:38:00Z">
        <w:r w:rsidR="00F62C04">
          <w:rPr>
            <w:rFonts w:ascii="Times New Roman" w:hAnsi="Times New Roman" w:cs="Times New Roman"/>
            <w:sz w:val="24"/>
            <w:szCs w:val="24"/>
          </w:rPr>
          <w:t xml:space="preserve"> redução de amostras</w:t>
        </w:r>
      </w:ins>
      <w:ins w:id="1232" w:author="Livisghton Kleber" w:date="2019-11-16T19:11:00Z">
        <w:r w:rsidR="00776F7A">
          <w:rPr>
            <w:rFonts w:ascii="Times New Roman" w:hAnsi="Times New Roman" w:cs="Times New Roman"/>
            <w:sz w:val="24"/>
            <w:szCs w:val="24"/>
          </w:rPr>
          <w:t xml:space="preserve"> </w:t>
        </w:r>
        <m:oMath>
          <m:r>
            <w:rPr>
              <w:rFonts w:ascii="Cambria Math" w:hAnsi="Cambria Math" w:cs="Times New Roman"/>
              <w:sz w:val="24"/>
              <w:szCs w:val="24"/>
            </w:rPr>
            <m:t>d=1</m:t>
          </m:r>
        </m:oMath>
      </w:ins>
      <w:ins w:id="1233" w:author="Livisghton Kleber" w:date="2019-11-16T19:28:00Z">
        <w:r w:rsidR="00396005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1234" w:author="Livisghton Kleber" w:date="2019-11-16T19:32:00Z">
        <w:r w:rsidR="00AB1945">
          <w:rPr>
            <w:rFonts w:ascii="Times New Roman" w:hAnsi="Times New Roman" w:cs="Times New Roman"/>
            <w:sz w:val="24"/>
            <w:szCs w:val="24"/>
          </w:rPr>
          <w:t>também foi gerado duas bases de dados,</w:t>
        </w:r>
        <w:r w:rsidR="00AB1945" w:rsidRPr="00AB194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AB1945">
          <w:rPr>
            <w:rFonts w:ascii="Times New Roman" w:hAnsi="Times New Roman" w:cs="Times New Roman"/>
            <w:color w:val="000000" w:themeColor="text1"/>
            <w:sz w:val="24"/>
            <w:szCs w:val="24"/>
          </w:rPr>
          <w:t>bd_CENS</w:t>
        </w:r>
      </w:ins>
      <w:ins w:id="1235" w:author="Livisghton Kleber" w:date="2019-11-16T22:55:00Z">
        <w:r w:rsidR="003D78D2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36" w:author="Livisghton Kleber" w:date="2019-11-16T19:32:00Z">
        <w:r w:rsidR="00AB194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bd_CENS</w:t>
        </w:r>
      </w:ins>
      <w:ins w:id="1237" w:author="Livisghton Kleber" w:date="2019-11-16T22:55:00Z">
        <w:r w:rsidR="003D78D2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38" w:author="Livisghton Kleber" w:date="2019-11-16T19:32:00Z">
        <w:r w:rsidR="00AB1945">
          <w:rPr>
            <w:rFonts w:ascii="Times New Roman" w:hAnsi="Times New Roman" w:cs="Times New Roman"/>
            <w:color w:val="000000" w:themeColor="text1"/>
            <w:sz w:val="24"/>
            <w:szCs w:val="24"/>
          </w:rPr>
          <w:t>1</w:t>
        </w:r>
      </w:ins>
      <w:ins w:id="1239" w:author="Livisghton Kleber" w:date="2019-11-16T19:33:00Z">
        <w:r w:rsidR="00266351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63FC009F" w14:textId="4E162247" w:rsidR="00B066F7" w:rsidRDefault="000B32C5" w:rsidP="00907718">
      <w:pPr>
        <w:spacing w:after="0" w:line="360" w:lineRule="auto"/>
        <w:ind w:firstLine="708"/>
        <w:jc w:val="both"/>
        <w:rPr>
          <w:ins w:id="1240" w:author="Livisghton Kleber" w:date="2019-11-16T19:53:00Z"/>
          <w:rFonts w:ascii="Times New Roman" w:hAnsi="Times New Roman" w:cs="Times New Roman"/>
          <w:color w:val="000000" w:themeColor="text1"/>
          <w:sz w:val="24"/>
          <w:szCs w:val="24"/>
        </w:rPr>
      </w:pPr>
      <w:ins w:id="1241" w:author="Livisghton Kleber" w:date="2019-11-16T19:3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fim, para gerar o CRP </w:t>
        </w:r>
        <w:proofErr w:type="spellStart"/>
        <w:r w:rsidRPr="000B32C5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242" w:author="Livisghton Kleber" w:date="2019-11-16T19:3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</w:ins>
      <w:ins w:id="1243" w:author="Livisghton Kleber" w:date="2019-11-16T19:35:00Z">
        <w:r w:rsidR="00BD09D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foi utilizada a função </w:t>
        </w:r>
      </w:ins>
      <w:proofErr w:type="spellStart"/>
      <w:ins w:id="1244" w:author="Livisghton Kleber" w:date="2019-11-16T19:36:00Z">
        <w:r w:rsidR="00BD09D6" w:rsidRPr="00B62413">
          <w:rPr>
            <w:rFonts w:ascii="Times New Roman" w:hAnsi="Times New Roman" w:cs="Times New Roman"/>
            <w:i/>
            <w:iCs/>
            <w:sz w:val="24"/>
            <w:szCs w:val="24"/>
            <w:rPrChange w:id="1245" w:author="Livisghton Kleber" w:date="2019-11-17T23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pitch_to_CRP.m</w:t>
        </w:r>
        <w:proofErr w:type="spellEnd"/>
        <w:r w:rsidR="00BD09D6" w:rsidRPr="00B62413">
          <w:rPr>
            <w:rFonts w:ascii="Times New Roman" w:hAnsi="Times New Roman" w:cs="Times New Roman"/>
            <w:i/>
            <w:iCs/>
            <w:sz w:val="24"/>
            <w:szCs w:val="24"/>
            <w:rPrChange w:id="1246" w:author="Livisghton Kleber" w:date="2019-11-17T23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,</w:t>
        </w:r>
      </w:ins>
      <w:ins w:id="1247" w:author="Livisghton Kleber" w:date="2019-11-16T19:37:00Z">
        <w:r w:rsidR="00BD09D6" w:rsidRPr="00B62413">
          <w:rPr>
            <w:rFonts w:ascii="Times New Roman" w:hAnsi="Times New Roman" w:cs="Times New Roman"/>
            <w:sz w:val="24"/>
            <w:szCs w:val="24"/>
            <w:rPrChange w:id="1248" w:author="Livisghton Kleber" w:date="2019-11-17T23:4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 </w:t>
        </w:r>
      </w:ins>
      <w:ins w:id="1249" w:author="Livisghton Kleber" w:date="2019-11-16T19:39:00Z">
        <w:r w:rsidR="00E35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onde o tamanho da janela é </w:t>
        </w:r>
        <m:oMath>
          <m:r>
            <w:rPr>
              <w:rFonts w:ascii="Cambria Math" w:hAnsi="Cambria Math" w:cs="Times New Roman"/>
              <w:sz w:val="24"/>
              <w:szCs w:val="24"/>
            </w:rPr>
            <m:t>ω=10</m:t>
          </m:r>
        </m:oMath>
        <w:r w:rsidR="00E35653">
          <w:rPr>
            <w:rFonts w:ascii="Times New Roman" w:hAnsi="Times New Roman" w:cs="Times New Roman"/>
            <w:sz w:val="24"/>
            <w:szCs w:val="24"/>
          </w:rPr>
          <w:t xml:space="preserve">, redução de amostras </w:t>
        </w:r>
        <m:oMath>
          <m:r>
            <w:rPr>
              <w:rFonts w:ascii="Cambria Math" w:hAnsi="Cambria Math" w:cs="Times New Roman"/>
              <w:sz w:val="24"/>
              <w:szCs w:val="24"/>
            </w:rPr>
            <m:t>d=1</m:t>
          </m:r>
        </m:oMath>
        <w:r w:rsidR="00E35653"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="00E35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compressão </w:t>
        </w:r>
        <w:proofErr w:type="spellStart"/>
        <w:r w:rsidR="00E35653" w:rsidRPr="005A6EA1">
          <w:rPr>
            <w:rFonts w:ascii="Times New Roman" w:hAnsi="Times New Roman" w:cs="Times New Roman"/>
            <w:color w:val="000000" w:themeColor="text1"/>
            <w:sz w:val="24"/>
            <w:szCs w:val="24"/>
          </w:rPr>
          <w:t>logarítma</w:t>
        </w:r>
        <w:proofErr w:type="spellEnd"/>
        <w:r w:rsidR="00E35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η=1000</m:t>
          </m:r>
        </m:oMath>
      </w:ins>
      <w:ins w:id="1250" w:author="Livisghton Kleber" w:date="2019-11-16T19:40:00Z">
        <w:r w:rsidR="00E3565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</w:t>
        </w:r>
        <w:r w:rsidR="00E35653">
          <w:rPr>
            <w:rFonts w:ascii="Times New Roman" w:hAnsi="Times New Roman" w:cs="Times New Roman"/>
            <w:sz w:val="24"/>
            <w:szCs w:val="24"/>
          </w:rPr>
          <w:lastRenderedPageBreak/>
          <w:t>o</w:t>
        </w:r>
        <w:r w:rsidR="00E35653" w:rsidRPr="00C977E8">
          <w:rPr>
            <w:rFonts w:ascii="Times New Roman" w:hAnsi="Times New Roman" w:cs="Times New Roman"/>
            <w:sz w:val="24"/>
            <w:szCs w:val="24"/>
          </w:rPr>
          <w:t>s coeficientes superiores</w:t>
        </w:r>
      </w:ins>
      <w:ins w:id="1251" w:author="Livisghton Kleber" w:date="2019-11-16T19:41:00Z">
        <w:r w:rsidR="00E35653">
          <w:rPr>
            <w:rFonts w:ascii="Times New Roman" w:hAnsi="Times New Roman" w:cs="Times New Roman"/>
            <w:sz w:val="24"/>
            <w:szCs w:val="24"/>
          </w:rPr>
          <w:t xml:space="preserve"> </w:t>
        </w:r>
        <m:oMath>
          <m:r>
            <w:rPr>
              <w:rFonts w:ascii="Cambria Math" w:hAnsi="Cambria Math" w:cs="Times New Roman"/>
              <w:sz w:val="24"/>
              <w:szCs w:val="24"/>
            </w:rPr>
            <m:t>p=55</m:t>
          </m:r>
        </m:oMath>
      </w:ins>
      <w:ins w:id="1252" w:author="Livisghton Kleber" w:date="2019-11-16T19:43:00Z">
        <w:r w:rsidR="00F26ABC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1253" w:author="Livisghton Kleber" w:date="2019-11-17T23:50:00Z">
        <w:r w:rsidR="00B62413">
          <w:rPr>
            <w:rFonts w:ascii="Times New Roman" w:hAnsi="Times New Roman" w:cs="Times New Roman"/>
            <w:sz w:val="24"/>
            <w:szCs w:val="24"/>
          </w:rPr>
          <w:t>Além disso,</w:t>
        </w:r>
      </w:ins>
      <w:ins w:id="1254" w:author="Livisghton Kleber" w:date="2019-11-16T19:43:00Z">
        <w:r w:rsidR="00F26ABC">
          <w:rPr>
            <w:rFonts w:ascii="Times New Roman" w:hAnsi="Times New Roman" w:cs="Times New Roman"/>
            <w:sz w:val="24"/>
            <w:szCs w:val="24"/>
          </w:rPr>
          <w:t xml:space="preserve"> fo</w:t>
        </w:r>
      </w:ins>
      <w:ins w:id="1255" w:author="Livisghton Kleber" w:date="2019-11-17T23:50:00Z">
        <w:r w:rsidR="002B584A">
          <w:rPr>
            <w:rFonts w:ascii="Times New Roman" w:hAnsi="Times New Roman" w:cs="Times New Roman"/>
            <w:sz w:val="24"/>
            <w:szCs w:val="24"/>
          </w:rPr>
          <w:t>ram</w:t>
        </w:r>
      </w:ins>
      <w:ins w:id="1256" w:author="Livisghton Kleber" w:date="2019-11-16T19:43:00Z">
        <w:r w:rsidR="00F26ABC">
          <w:rPr>
            <w:rFonts w:ascii="Times New Roman" w:hAnsi="Times New Roman" w:cs="Times New Roman"/>
            <w:sz w:val="24"/>
            <w:szCs w:val="24"/>
          </w:rPr>
          <w:t xml:space="preserve"> gerad</w:t>
        </w:r>
      </w:ins>
      <w:ins w:id="1257" w:author="Livisghton Kleber" w:date="2019-11-17T23:50:00Z">
        <w:r w:rsidR="00B00503">
          <w:rPr>
            <w:rFonts w:ascii="Times New Roman" w:hAnsi="Times New Roman" w:cs="Times New Roman"/>
            <w:sz w:val="24"/>
            <w:szCs w:val="24"/>
          </w:rPr>
          <w:t>as</w:t>
        </w:r>
      </w:ins>
      <w:ins w:id="1258" w:author="Livisghton Kleber" w:date="2019-11-16T19:43:00Z">
        <w:r w:rsidR="00F26ABC">
          <w:rPr>
            <w:rFonts w:ascii="Times New Roman" w:hAnsi="Times New Roman" w:cs="Times New Roman"/>
            <w:sz w:val="24"/>
            <w:szCs w:val="24"/>
          </w:rPr>
          <w:t xml:space="preserve"> duas bases de dados,</w:t>
        </w:r>
        <w:r w:rsidR="00F26ABC" w:rsidRPr="00AB194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F26ABC">
          <w:rPr>
            <w:rFonts w:ascii="Times New Roman" w:hAnsi="Times New Roman" w:cs="Times New Roman"/>
            <w:color w:val="000000" w:themeColor="text1"/>
            <w:sz w:val="24"/>
            <w:szCs w:val="24"/>
          </w:rPr>
          <w:t>bd_C</w:t>
        </w:r>
        <w:r w:rsidR="001D34A4">
          <w:rPr>
            <w:rFonts w:ascii="Times New Roman" w:hAnsi="Times New Roman" w:cs="Times New Roman"/>
            <w:color w:val="000000" w:themeColor="text1"/>
            <w:sz w:val="24"/>
            <w:szCs w:val="24"/>
          </w:rPr>
          <w:t>RP</w:t>
        </w:r>
      </w:ins>
      <w:ins w:id="1259" w:author="Livisghton Kleber" w:date="2019-11-16T22:58:00Z">
        <w:r w:rsidR="00AC7C71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60" w:author="Livisghton Kleber" w:date="2019-11-16T19:43:00Z">
        <w:r w:rsidR="00F26AB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bd_C</w:t>
        </w:r>
        <w:r w:rsidR="002371BA">
          <w:rPr>
            <w:rFonts w:ascii="Times New Roman" w:hAnsi="Times New Roman" w:cs="Times New Roman"/>
            <w:color w:val="000000" w:themeColor="text1"/>
            <w:sz w:val="24"/>
            <w:szCs w:val="24"/>
          </w:rPr>
          <w:t>RP</w:t>
        </w:r>
        <w:r w:rsidR="00F26ABC">
          <w:rPr>
            <w:rFonts w:ascii="Times New Roman" w:hAnsi="Times New Roman" w:cs="Times New Roman"/>
            <w:color w:val="000000" w:themeColor="text1"/>
            <w:sz w:val="24"/>
            <w:szCs w:val="24"/>
          </w:rPr>
          <w:t>1</w:t>
        </w:r>
      </w:ins>
      <w:ins w:id="1261" w:author="Livisghton Kleber" w:date="2019-11-16T22:58:00Z">
        <w:r w:rsidR="00AC7C71">
          <w:rPr>
            <w:rFonts w:ascii="Times New Roman" w:hAnsi="Times New Roman" w:cs="Times New Roman"/>
            <w:color w:val="000000" w:themeColor="text1"/>
            <w:sz w:val="24"/>
            <w:szCs w:val="24"/>
          </w:rPr>
          <w:t>.csv</w:t>
        </w:r>
      </w:ins>
      <w:ins w:id="1262" w:author="Livisghton Kleber" w:date="2019-11-16T19:43:00Z">
        <w:r w:rsidR="00F26ABC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5B71A162" w14:textId="5C345B60" w:rsidR="00914866" w:rsidRDefault="00816791" w:rsidP="00907718">
      <w:pPr>
        <w:spacing w:after="0" w:line="360" w:lineRule="auto"/>
        <w:ind w:firstLine="708"/>
        <w:jc w:val="both"/>
        <w:rPr>
          <w:ins w:id="1263" w:author="Livisghton Kleber" w:date="2019-11-16T19:56:00Z"/>
          <w:rFonts w:ascii="Times New Roman" w:hAnsi="Times New Roman" w:cs="Times New Roman"/>
          <w:color w:val="000000" w:themeColor="text1"/>
          <w:sz w:val="24"/>
          <w:szCs w:val="24"/>
        </w:rPr>
      </w:pPr>
      <w:ins w:id="1264" w:author="Livisghton Kleber" w:date="2019-11-16T19:44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Com a cr</w:t>
        </w:r>
      </w:ins>
      <w:ins w:id="1265" w:author="Livisghton Kleber" w:date="2019-11-16T19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iação da base de dado</w:t>
        </w:r>
      </w:ins>
      <w:ins w:id="1266" w:author="Livisghton Kleber" w:date="2019-11-16T22:58:00Z">
        <w:r w:rsidR="00F036C9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267" w:author="Livisghton Kleber" w:date="2019-11-16T19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pronta</w:t>
        </w:r>
      </w:ins>
      <w:ins w:id="1268" w:author="Livisghton Kleber" w:date="2019-11-16T22:59:00Z">
        <w:r w:rsidR="00FD6D54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269" w:author="Livisghton Kleber" w:date="2019-11-16T19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pegou-se as bases de dados: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bd_CP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bd_CLP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bd_CENS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bd_CRP</w:t>
        </w:r>
      </w:ins>
      <w:proofErr w:type="spellEnd"/>
      <w:ins w:id="1270" w:author="Livisghton Kleber" w:date="2019-11-16T19:46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alimentar a MLP. As bases de dados bd_CP1, bd_CLP1, bd_CENS1 e bd_CRP1, foram gera</w:t>
        </w:r>
      </w:ins>
      <w:ins w:id="1271" w:author="Livisghton Kleber" w:date="2019-11-16T23:01:00Z">
        <w:r w:rsidR="00E703A1">
          <w:rPr>
            <w:rFonts w:ascii="Times New Roman" w:hAnsi="Times New Roman" w:cs="Times New Roman"/>
            <w:color w:val="000000" w:themeColor="text1"/>
            <w:sz w:val="24"/>
            <w:szCs w:val="24"/>
          </w:rPr>
          <w:t>das</w:t>
        </w:r>
      </w:ins>
      <w:ins w:id="1272" w:author="Livisghton Kleber" w:date="2019-11-16T19:46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273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>apenas com o</w:t>
        </w:r>
      </w:ins>
      <w:ins w:id="1274" w:author="Livisghton Kleber" w:date="2019-11-16T19:48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intuito de</w:t>
        </w:r>
      </w:ins>
      <w:ins w:id="1275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276" w:author="Livisghton Kleber" w:date="2019-11-16T19:48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utilizar em </w:t>
        </w:r>
      </w:ins>
      <w:ins w:id="1277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trabalhos futuros, visto que</w:t>
        </w:r>
      </w:ins>
      <w:ins w:id="1278" w:author="Livisghton Kleber" w:date="2019-11-16T19:48:00Z">
        <w:r w:rsidR="002C1122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279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não </w:t>
        </w:r>
      </w:ins>
      <w:ins w:id="1280" w:author="Livisghton Kleber" w:date="2019-11-17T23:52:00Z">
        <w:r w:rsidR="002502CF">
          <w:rPr>
            <w:rFonts w:ascii="Times New Roman" w:hAnsi="Times New Roman" w:cs="Times New Roman"/>
            <w:color w:val="000000" w:themeColor="text1"/>
            <w:sz w:val="24"/>
            <w:szCs w:val="24"/>
          </w:rPr>
          <w:t>h</w:t>
        </w:r>
      </w:ins>
      <w:ins w:id="1281" w:author="Livisghton Kleber" w:date="2019-11-17T23:51:00Z">
        <w:r w:rsidR="00A64588">
          <w:rPr>
            <w:rFonts w:ascii="Times New Roman" w:hAnsi="Times New Roman" w:cs="Times New Roman"/>
            <w:color w:val="000000" w:themeColor="text1"/>
            <w:sz w:val="24"/>
            <w:szCs w:val="24"/>
          </w:rPr>
          <w:t>ouve</w:t>
        </w:r>
      </w:ins>
      <w:ins w:id="1282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tempo para ser</w:t>
        </w:r>
      </w:ins>
      <w:ins w:id="1283" w:author="Livisghton Kleber" w:date="2019-11-16T23:02:00Z">
        <w:r w:rsidR="00F9000E">
          <w:rPr>
            <w:rFonts w:ascii="Times New Roman" w:hAnsi="Times New Roman" w:cs="Times New Roman"/>
            <w:color w:val="000000" w:themeColor="text1"/>
            <w:sz w:val="24"/>
            <w:szCs w:val="24"/>
          </w:rPr>
          <w:t>em</w:t>
        </w:r>
      </w:ins>
      <w:ins w:id="1284" w:author="Livisghton Kleber" w:date="2019-11-16T19:47:00Z">
        <w:r w:rsidR="001E231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analisada</w:t>
        </w:r>
      </w:ins>
      <w:ins w:id="1285" w:author="Livisghton Kleber" w:date="2019-11-16T23:03:00Z">
        <w:r w:rsidR="009F6B33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286" w:author="Livisghton Kleber" w:date="2019-11-16T19:48:00Z">
        <w:r w:rsidR="002C112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por completo.</w:t>
        </w:r>
      </w:ins>
      <w:del w:id="1287" w:author="Livisghton Kleber" w:date="2019-11-16T19:48:00Z">
        <w:r w:rsidR="004B7733" w:rsidDel="00C3302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Os experimentos foram realizados comparando os </w:delText>
        </w:r>
      </w:del>
      <w:del w:id="1288" w:author="Livisghton Kleber" w:date="2019-11-16T16:39:00Z">
        <w:r w:rsidR="004B7733" w:rsidDel="00DE471F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cinco </w:delText>
        </w:r>
      </w:del>
      <w:del w:id="1289" w:author="Livisghton Kleber" w:date="2019-11-16T19:48:00Z">
        <w:r w:rsidR="004B7733" w:rsidDel="00C3302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tipos de </w:delText>
        </w:r>
        <w:r w:rsidR="004B7733" w:rsidRPr="007C26B5" w:rsidDel="00C3302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chromagram</w:delText>
        </w:r>
        <w:r w:rsidR="004903EC" w:rsidDel="00C3302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s</w:delText>
        </w:r>
        <w:r w:rsidR="003343EB" w:rsidDel="00C3302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mencionado na seção 3.1, foi utilizado a MLP e a base de dados comentada nas seções 3.2 e 4.1 respectivamente.</w:delText>
        </w:r>
      </w:del>
      <w:del w:id="1290" w:author="Livisghton Kleber" w:date="2019-11-16T16:40:00Z">
        <w:r w:rsidR="003343EB" w:rsidDel="00914866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</w:p>
    <w:p w14:paraId="7753FC6C" w14:textId="49B5CA73" w:rsidR="006D7C8A" w:rsidRDefault="006D7C8A" w:rsidP="006D7C8A">
      <w:pPr>
        <w:spacing w:after="0" w:line="360" w:lineRule="auto"/>
        <w:ind w:firstLine="708"/>
        <w:jc w:val="both"/>
        <w:rPr>
          <w:ins w:id="1291" w:author="Livisghton Kleber" w:date="2019-11-16T23:51:00Z"/>
          <w:rFonts w:ascii="Times New Roman" w:hAnsi="Times New Roman" w:cs="Times New Roman"/>
          <w:color w:val="000000" w:themeColor="text1"/>
          <w:sz w:val="24"/>
          <w:szCs w:val="24"/>
        </w:rPr>
      </w:pPr>
      <w:ins w:id="1292" w:author="Livisghton Kleber" w:date="2019-11-16T19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 cada experimento,</w:t>
        </w:r>
      </w:ins>
      <w:ins w:id="1293" w:author="Livisghton Kleber" w:date="2019-11-16T23:06:00Z">
        <w:r w:rsidR="007D528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CP, CLP, CENS e CRP.</w:t>
        </w:r>
      </w:ins>
      <w:ins w:id="1294" w:author="Livisghton Kleber" w:date="2019-11-16T19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295" w:author="Livisghton Kleber" w:date="2019-11-16T23:06:00Z">
        <w:r w:rsidR="007D528B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ins w:id="1296" w:author="Livisghton Kleber" w:date="2019-11-16T19:5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 bases de dados foram divididas em duas partes com a seguinte divisão 70% para treinamento e 30% para testes. Além disso, </w:t>
        </w:r>
      </w:ins>
      <w:ins w:id="1297" w:author="Livisghton Kleber" w:date="2019-11-16T20:0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 rede foi treinada com o número máximo de iterações</w:t>
        </w:r>
      </w:ins>
      <w:ins w:id="1298" w:author="Livisghton Kleber" w:date="2019-11-16T20:0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1000 durante 30 vezes.</w:t>
        </w:r>
      </w:ins>
    </w:p>
    <w:p w14:paraId="7EB16A9D" w14:textId="77777777" w:rsidR="006D7C8A" w:rsidRPr="009C2F12" w:rsidRDefault="006D7C8A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0B8F4" w14:textId="55AEAB9F" w:rsidR="00907718" w:rsidRPr="009C2F12" w:rsidDel="001E7221" w:rsidRDefault="00907718" w:rsidP="00907718">
      <w:pPr>
        <w:spacing w:after="0" w:line="360" w:lineRule="auto"/>
        <w:ind w:firstLine="708"/>
        <w:jc w:val="both"/>
        <w:rPr>
          <w:del w:id="1299" w:author="Livisghton Kleber" w:date="2019-11-16T20:01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300" w:name="_Toc24847254"/>
      <w:bookmarkStart w:id="1301" w:name="_Toc24847278"/>
      <w:bookmarkStart w:id="1302" w:name="_Toc24849966"/>
      <w:bookmarkStart w:id="1303" w:name="_Toc24901747"/>
      <w:bookmarkStart w:id="1304" w:name="_Toc24922587"/>
      <w:bookmarkStart w:id="1305" w:name="_Toc24929234"/>
      <w:bookmarkEnd w:id="1300"/>
      <w:bookmarkEnd w:id="1301"/>
      <w:bookmarkEnd w:id="1302"/>
      <w:bookmarkEnd w:id="1303"/>
      <w:bookmarkEnd w:id="1304"/>
      <w:bookmarkEnd w:id="1305"/>
    </w:p>
    <w:p w14:paraId="4A1417FF" w14:textId="5BFC5B94" w:rsidR="00907718" w:rsidRPr="009C2F12" w:rsidRDefault="001C2886" w:rsidP="009C2F12">
      <w:pPr>
        <w:pStyle w:val="Ttulo2"/>
        <w:rPr>
          <w:color w:val="000000" w:themeColor="text1"/>
        </w:rPr>
      </w:pPr>
      <w:bookmarkStart w:id="1306" w:name="_Toc24929235"/>
      <w:r>
        <w:rPr>
          <w:color w:val="000000" w:themeColor="text1"/>
        </w:rPr>
        <w:t>Resultados</w:t>
      </w:r>
      <w:bookmarkEnd w:id="1306"/>
    </w:p>
    <w:p w14:paraId="7FE963AE" w14:textId="475170A5" w:rsidR="00907718" w:rsidRDefault="00907718" w:rsidP="00907718">
      <w:pPr>
        <w:spacing w:after="0" w:line="240" w:lineRule="auto"/>
        <w:jc w:val="both"/>
        <w:rPr>
          <w:ins w:id="1307" w:author="Livisghton Kleber" w:date="2019-11-17T09:11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B370C" w14:textId="2FBF7E66" w:rsidR="002D07E3" w:rsidRPr="009C2F12" w:rsidDel="005E347A" w:rsidRDefault="002D07E3" w:rsidP="00907718">
      <w:pPr>
        <w:spacing w:after="0" w:line="240" w:lineRule="auto"/>
        <w:jc w:val="both"/>
        <w:rPr>
          <w:del w:id="1308" w:author="Livisghton Kleber" w:date="2019-11-17T09:13:00Z"/>
          <w:rFonts w:ascii="Times New Roman" w:hAnsi="Times New Roman" w:cs="Times New Roman"/>
          <w:color w:val="000000" w:themeColor="text1"/>
          <w:sz w:val="24"/>
          <w:szCs w:val="24"/>
        </w:rPr>
      </w:pPr>
      <w:ins w:id="1309" w:author="Livisghton Kleber" w:date="2019-11-17T09:1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ab/>
          <w:t>Avaliaremos o desempenho d</w:t>
        </w:r>
      </w:ins>
      <w:ins w:id="1310" w:author="Livisghton Kleber" w:date="2019-11-17T09:1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MLP sobre os </w:t>
        </w:r>
        <w:proofErr w:type="spellStart"/>
        <w:r w:rsidRPr="002D07E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11" w:author="Livisghton Kleber" w:date="2019-11-17T09:1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partir </w:t>
        </w:r>
      </w:ins>
      <w:ins w:id="1312" w:author="Livisghton Kleber" w:date="2019-11-17T09:1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das instâncias de testes.</w:t>
        </w:r>
        <w:r w:rsidR="005E347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1F6EB56A" w14:textId="1170E569" w:rsidR="00696248" w:rsidRDefault="00907718" w:rsidP="005E347A">
      <w:pPr>
        <w:spacing w:after="0" w:line="240" w:lineRule="auto"/>
        <w:jc w:val="both"/>
        <w:rPr>
          <w:ins w:id="1313" w:author="Livisghton Kleber" w:date="2019-11-17T09:49:00Z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del w:id="1314" w:author="Livisghton Kleber" w:date="2019-11-17T02:47:00Z">
        <w:r w:rsidRPr="009C2F12" w:rsidDel="00B144F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trata do objeto do estudo</w:delText>
        </w:r>
      </w:del>
      <w:del w:id="1315" w:author="Livisghton Kleber" w:date="2019-11-17T02:48:00Z">
        <w:r w:rsidRPr="009C2F12" w:rsidDel="00517C57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</w:del>
      <w:ins w:id="1316" w:author="Livisghton Kleber" w:date="2019-11-17T08:13:00Z"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Como o problema é um típico problema de classificação de </w:t>
        </w:r>
        <w:proofErr w:type="spellStart"/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>multi-classes</w:t>
        </w:r>
        <w:proofErr w:type="spellEnd"/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>, então foi utilizad</w:t>
        </w:r>
      </w:ins>
      <w:ins w:id="1317" w:author="Livisghton Kleber" w:date="2019-11-17T08:14:00Z"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a </w:t>
        </w:r>
        <w:proofErr w:type="spellStart"/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>macro-m</w:t>
        </w:r>
      </w:ins>
      <w:ins w:id="1318" w:author="Livisghton Kleber" w:date="2019-11-17T08:15:00Z"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>édia</w:t>
        </w:r>
        <w:proofErr w:type="spellEnd"/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(ou </w:t>
        </w:r>
        <w:r w:rsidR="00696248" w:rsidRPr="00696248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19" w:author="Livisghton Kleber" w:date="2019-11-17T08:1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macro </w:t>
        </w:r>
        <w:proofErr w:type="spellStart"/>
        <w:r w:rsidR="00696248" w:rsidRPr="00696248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20" w:author="Livisghton Kleber" w:date="2019-11-17T08:1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avg</w:t>
        </w:r>
        <w:proofErr w:type="spellEnd"/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), média ponderada (ou </w:t>
        </w:r>
        <w:proofErr w:type="spellStart"/>
        <w:r w:rsidR="00696248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21" w:author="Livisghton Kleber" w:date="2019-11-17T08:1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weighted</w:t>
        </w:r>
        <w:proofErr w:type="spellEnd"/>
        <w:r w:rsidR="00696248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22" w:author="Livisghton Kleber" w:date="2019-11-17T08:1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 </w:t>
        </w:r>
        <w:proofErr w:type="spellStart"/>
        <w:r w:rsidR="00696248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23" w:author="Livisghton Kleber" w:date="2019-11-17T08:1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avg</w:t>
        </w:r>
        <w:proofErr w:type="spellEnd"/>
        <w:r w:rsidR="00696248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1324" w:author="Livisghton Kleber" w:date="2019-11-17T08:16:00Z"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a acurácia (ou </w:t>
        </w:r>
        <w:proofErr w:type="spellStart"/>
        <w:r w:rsidR="00CC6C83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25" w:author="Livisghton Kleber" w:date="2019-11-17T08:16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accuracy</w:t>
        </w:r>
        <w:proofErr w:type="spellEnd"/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) para </w:t>
        </w:r>
      </w:ins>
      <w:ins w:id="1326" w:author="Livisghton Kleber" w:date="2019-11-17T08:17:00Z"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ter uma visão </w:t>
        </w:r>
      </w:ins>
      <w:ins w:id="1327" w:author="Livisghton Kleber" w:date="2019-11-17T08:21:00Z">
        <w:r w:rsidR="00F84208">
          <w:rPr>
            <w:rFonts w:ascii="Times New Roman" w:hAnsi="Times New Roman" w:cs="Times New Roman"/>
            <w:color w:val="000000" w:themeColor="text1"/>
            <w:sz w:val="24"/>
            <w:szCs w:val="24"/>
          </w:rPr>
          <w:t>geral</w:t>
        </w:r>
      </w:ins>
      <w:ins w:id="1328" w:author="Livisghton Kleber" w:date="2019-11-17T08:17:00Z"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sobre as métricas estatísticas</w:t>
        </w:r>
      </w:ins>
      <w:ins w:id="1329" w:author="Livisghton Kleber" w:date="2019-11-17T08:21:00Z">
        <w:r w:rsidR="00A9376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que fo</w:t>
        </w:r>
      </w:ins>
      <w:ins w:id="1330" w:author="Livisghton Kleber" w:date="2019-11-17T08:22:00Z">
        <w:r w:rsidR="00FA48CF">
          <w:rPr>
            <w:rFonts w:ascii="Times New Roman" w:hAnsi="Times New Roman" w:cs="Times New Roman"/>
            <w:color w:val="000000" w:themeColor="text1"/>
            <w:sz w:val="24"/>
            <w:szCs w:val="24"/>
          </w:rPr>
          <w:t>ram</w:t>
        </w:r>
      </w:ins>
      <w:ins w:id="1331" w:author="Livisghton Kleber" w:date="2019-11-17T08:21:00Z">
        <w:r w:rsidR="00A9376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332" w:author="Livisghton Kleber" w:date="2019-11-17T08:22:00Z">
        <w:r w:rsidR="00960E44">
          <w:rPr>
            <w:rFonts w:ascii="Times New Roman" w:hAnsi="Times New Roman" w:cs="Times New Roman"/>
            <w:color w:val="000000" w:themeColor="text1"/>
            <w:sz w:val="24"/>
            <w:szCs w:val="24"/>
          </w:rPr>
          <w:t>aplicada</w:t>
        </w:r>
        <w:r w:rsidR="00EC1522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  <w:r w:rsidR="00E340B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As métricas aplicadas </w:t>
        </w:r>
      </w:ins>
      <w:ins w:id="1333" w:author="Livisghton Kleber" w:date="2019-11-17T08:23:00Z">
        <w:r w:rsidR="00E13A34"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 uso de comparação dos resultados foram:</w:t>
        </w:r>
      </w:ins>
      <w:ins w:id="1334" w:author="Livisghton Kleber" w:date="2019-11-17T08:18:00Z">
        <w:r w:rsidR="00C05B6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CC6C83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35" w:author="Livisghton Kleber" w:date="2019-11-17T08:1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precision</w:t>
        </w:r>
        <w:proofErr w:type="spellEnd"/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r w:rsidR="00CC6C83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36" w:author="Livisghton Kleber" w:date="2019-11-17T08:1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recall</w:t>
        </w:r>
        <w:r w:rsidR="00CC6C83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</w:t>
        </w:r>
        <w:r w:rsidR="00CC6C83" w:rsidRPr="00CC6C8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337" w:author="Livisghton Kleber" w:date="2019-11-17T08:1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f1-score</w:t>
        </w:r>
      </w:ins>
      <w:ins w:id="1338" w:author="Livisghton Kleber" w:date="2019-11-17T08:22:00Z">
        <w:r w:rsidR="00E340B7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.</w:t>
        </w:r>
      </w:ins>
    </w:p>
    <w:p w14:paraId="0B7E4678" w14:textId="77777777" w:rsidR="003014CE" w:rsidRDefault="003014CE" w:rsidP="005E347A">
      <w:pPr>
        <w:spacing w:after="0" w:line="240" w:lineRule="auto"/>
        <w:jc w:val="both"/>
        <w:rPr>
          <w:ins w:id="1339" w:author="Livisghton Kleber" w:date="2019-11-17T09:14:00Z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FD33EDD" w14:textId="77777777" w:rsidR="00387E27" w:rsidRPr="009C2F12" w:rsidRDefault="00387E27" w:rsidP="005E347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pPrChange w:id="1340" w:author="Livisghton Kleber" w:date="2019-11-17T09:13:00Z">
          <w:pPr>
            <w:spacing w:after="0" w:line="360" w:lineRule="auto"/>
            <w:ind w:firstLine="708"/>
            <w:jc w:val="both"/>
          </w:pPr>
        </w:pPrChange>
      </w:pPr>
    </w:p>
    <w:p w14:paraId="5F40F7DB" w14:textId="3F2F20B4" w:rsidR="00BA0B3E" w:rsidRPr="00BA0B3E" w:rsidRDefault="00BA0B3E" w:rsidP="00BA0B3E">
      <w:pPr>
        <w:pStyle w:val="Legenda"/>
        <w:keepNext/>
        <w:jc w:val="center"/>
        <w:rPr>
          <w:ins w:id="1341" w:author="Livisghton Kleber" w:date="2019-11-17T15:13:00Z"/>
          <w:rFonts w:ascii="Times New Roman" w:hAnsi="Times New Roman" w:cs="Times New Roman"/>
          <w:b w:val="0"/>
          <w:bCs w:val="0"/>
          <w:color w:val="auto"/>
          <w:sz w:val="20"/>
          <w:szCs w:val="20"/>
          <w:rPrChange w:id="1342" w:author="Livisghton Kleber" w:date="2019-11-17T15:13:00Z">
            <w:rPr>
              <w:ins w:id="1343" w:author="Livisghton Kleber" w:date="2019-11-17T15:13:00Z"/>
            </w:rPr>
          </w:rPrChange>
        </w:rPr>
        <w:pPrChange w:id="1344" w:author="Livisghton Kleber" w:date="2019-11-17T15:13:00Z">
          <w:pPr/>
        </w:pPrChange>
      </w:pPr>
      <w:bookmarkStart w:id="1345" w:name="_Toc24901772"/>
      <w:ins w:id="1346" w:author="Livisghton Kleber" w:date="2019-11-17T15:13:00Z">
        <w:r w:rsidRPr="00BA0B3E">
          <w:rPr>
            <w:rFonts w:ascii="Times New Roman" w:hAnsi="Times New Roman" w:cs="Times New Roman"/>
            <w:color w:val="auto"/>
            <w:sz w:val="20"/>
            <w:szCs w:val="20"/>
            <w:rPrChange w:id="1347" w:author="Livisghton Kleber" w:date="2019-11-17T15:13:00Z">
              <w:rPr/>
            </w:rPrChange>
          </w:rPr>
          <w:t xml:space="preserve">Tabela </w:t>
        </w:r>
        <w:r w:rsidRPr="00BA0B3E">
          <w:rPr>
            <w:rFonts w:ascii="Times New Roman" w:hAnsi="Times New Roman" w:cs="Times New Roman"/>
            <w:color w:val="auto"/>
            <w:sz w:val="20"/>
            <w:szCs w:val="20"/>
            <w:rPrChange w:id="1348" w:author="Livisghton Kleber" w:date="2019-11-17T15:13:00Z">
              <w:rPr/>
            </w:rPrChange>
          </w:rPr>
          <w:fldChar w:fldCharType="begin"/>
        </w:r>
        <w:r w:rsidRPr="00BA0B3E">
          <w:rPr>
            <w:rFonts w:ascii="Times New Roman" w:hAnsi="Times New Roman" w:cs="Times New Roman"/>
            <w:color w:val="auto"/>
            <w:sz w:val="20"/>
            <w:szCs w:val="20"/>
            <w:rPrChange w:id="1349" w:author="Livisghton Kleber" w:date="2019-11-17T15:13:00Z">
              <w:rPr/>
            </w:rPrChange>
          </w:rPr>
          <w:instrText xml:space="preserve"> SEQ Tabela \* ARABIC </w:instrText>
        </w:r>
      </w:ins>
      <w:r w:rsidRPr="00BA0B3E">
        <w:rPr>
          <w:rFonts w:ascii="Times New Roman" w:hAnsi="Times New Roman" w:cs="Times New Roman"/>
          <w:color w:val="auto"/>
          <w:sz w:val="20"/>
          <w:szCs w:val="20"/>
          <w:rPrChange w:id="1350" w:author="Livisghton Kleber" w:date="2019-11-17T15:13:00Z">
            <w:rPr/>
          </w:rPrChange>
        </w:rPr>
        <w:fldChar w:fldCharType="separate"/>
      </w:r>
      <w:ins w:id="1351" w:author="Livisghton Kleber" w:date="2019-11-17T16:48:00Z">
        <w:r w:rsidR="00992912">
          <w:rPr>
            <w:rFonts w:ascii="Times New Roman" w:hAnsi="Times New Roman" w:cs="Times New Roman"/>
            <w:noProof/>
            <w:color w:val="auto"/>
            <w:sz w:val="20"/>
            <w:szCs w:val="20"/>
          </w:rPr>
          <w:t>2</w:t>
        </w:r>
      </w:ins>
      <w:ins w:id="1352" w:author="Livisghton Kleber" w:date="2019-11-17T15:13:00Z">
        <w:r w:rsidRPr="00BA0B3E">
          <w:rPr>
            <w:rFonts w:ascii="Times New Roman" w:hAnsi="Times New Roman" w:cs="Times New Roman"/>
            <w:color w:val="auto"/>
            <w:sz w:val="20"/>
            <w:szCs w:val="20"/>
            <w:rPrChange w:id="1353" w:author="Livisghton Kleber" w:date="2019-11-17T15:13:00Z">
              <w:rPr/>
            </w:rPrChange>
          </w:rPr>
          <w:fldChar w:fldCharType="end"/>
        </w:r>
        <w:r w:rsidRPr="00BA0B3E">
          <w:rPr>
            <w:rFonts w:ascii="Times New Roman" w:hAnsi="Times New Roman" w:cs="Times New Roman"/>
            <w:color w:val="auto"/>
            <w:sz w:val="20"/>
            <w:szCs w:val="20"/>
            <w:rPrChange w:id="1354" w:author="Livisghton Kleber" w:date="2019-11-17T15:13:00Z">
              <w:rPr/>
            </w:rPrChange>
          </w:rPr>
          <w:t>:</w:t>
        </w:r>
        <w:r w:rsidRPr="00BA0B3E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1355" w:author="Livisghton Kleber" w:date="2019-11-17T15:13:00Z">
              <w:rPr/>
            </w:rPrChange>
          </w:rPr>
          <w:t xml:space="preserve"> </w:t>
        </w:r>
      </w:ins>
      <w:ins w:id="1356" w:author="Livisghton Kleber" w:date="2019-11-17T15:14:00Z">
        <w:r w:rsidR="00EF4F74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>Resultado do classificador MLP para c</w:t>
        </w:r>
      </w:ins>
      <w:ins w:id="1357" w:author="Livisghton Kleber" w:date="2019-11-17T15:15:00Z">
        <w:r w:rsidR="00EF4F74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 xml:space="preserve">ada </w:t>
        </w:r>
        <w:proofErr w:type="spellStart"/>
        <w:r w:rsidR="00EF4F74" w:rsidRPr="00E40BD8">
          <w:rPr>
            <w:rFonts w:ascii="Times New Roman" w:hAnsi="Times New Roman" w:cs="Times New Roman"/>
            <w:b w:val="0"/>
            <w:bCs w:val="0"/>
            <w:i/>
            <w:iCs/>
            <w:color w:val="auto"/>
            <w:sz w:val="20"/>
            <w:szCs w:val="20"/>
            <w:rPrChange w:id="1358" w:author="Livisghton Kleber" w:date="2019-11-17T15:15:00Z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PrChange>
          </w:rPr>
          <w:t>chormagram</w:t>
        </w:r>
      </w:ins>
      <w:proofErr w:type="spellEnd"/>
      <w:ins w:id="1359" w:author="Livisghton Kleber" w:date="2019-11-17T15:13:00Z">
        <w:r w:rsidRPr="00BA0B3E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1360" w:author="Livisghton Kleber" w:date="2019-11-17T15:13:00Z">
              <w:rPr/>
            </w:rPrChange>
          </w:rPr>
          <w:t>.</w:t>
        </w:r>
        <w:bookmarkEnd w:id="1345"/>
      </w:ins>
    </w:p>
    <w:tbl>
      <w:tblPr>
        <w:tblStyle w:val="TabelaSimples1"/>
        <w:tblW w:w="0" w:type="auto"/>
        <w:tblLook w:val="04A0" w:firstRow="1" w:lastRow="0" w:firstColumn="1" w:lastColumn="0" w:noHBand="0" w:noVBand="1"/>
        <w:tblPrChange w:id="1361" w:author="Livisghton Kleber" w:date="2019-11-17T09:51:00Z">
          <w:tblPr>
            <w:tblStyle w:val="TabelaSimples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13"/>
        <w:gridCol w:w="1528"/>
        <w:gridCol w:w="1702"/>
        <w:gridCol w:w="1543"/>
        <w:gridCol w:w="1489"/>
        <w:gridCol w:w="1312"/>
        <w:tblGridChange w:id="1362">
          <w:tblGrid>
            <w:gridCol w:w="1713"/>
            <w:gridCol w:w="36"/>
            <w:gridCol w:w="1492"/>
            <w:gridCol w:w="257"/>
            <w:gridCol w:w="1445"/>
            <w:gridCol w:w="547"/>
            <w:gridCol w:w="996"/>
            <w:gridCol w:w="915"/>
            <w:gridCol w:w="574"/>
            <w:gridCol w:w="1312"/>
            <w:gridCol w:w="1886"/>
          </w:tblGrid>
        </w:tblGridChange>
      </w:tblGrid>
      <w:tr w:rsidR="003014CE" w14:paraId="7AE1A720" w14:textId="29F14C85" w:rsidTr="0030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63" w:author="Livisghton Kleber" w:date="2019-11-17T09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PrChange w:id="1364" w:author="Livisghton Kleber" w:date="2019-11-17T09:51:00Z">
              <w:tcPr>
                <w:tcW w:w="1749" w:type="dxa"/>
                <w:gridSpan w:val="2"/>
              </w:tcPr>
            </w:tcPrChange>
          </w:tcPr>
          <w:p w14:paraId="24BDF70E" w14:textId="2D906789" w:rsidR="003014CE" w:rsidRPr="00992912" w:rsidRDefault="003014CE" w:rsidP="003014CE">
            <w:pPr>
              <w:spacing w:line="360" w:lineRule="auto"/>
              <w:jc w:val="center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365" w:author="Livisghton Kleber" w:date="2019-11-17T09:15:00Z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pPrChange w:id="1366" w:author="Livisghton Kleber" w:date="2019-11-17T09:21:00Z">
                <w:pPr>
                  <w:spacing w:line="360" w:lineRule="auto"/>
                  <w:jc w:val="both"/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67" w:author="Livisghton Kleber" w:date="2019-11-17T09:17:00Z">
              <w:r w:rsidRPr="0099291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T</w:t>
              </w:r>
              <w:r w:rsidRPr="009E2FB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rPrChange w:id="1368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 xml:space="preserve">ipos de </w:t>
              </w:r>
              <w:proofErr w:type="spellStart"/>
              <w:r w:rsidRPr="009E2FB6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  <w:rPrChange w:id="1369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Chromagrams</w:t>
              </w:r>
            </w:ins>
            <w:proofErr w:type="spellEnd"/>
          </w:p>
        </w:tc>
        <w:tc>
          <w:tcPr>
            <w:tcW w:w="1528" w:type="dxa"/>
            <w:tcPrChange w:id="1370" w:author="Livisghton Kleber" w:date="2019-11-17T09:51:00Z">
              <w:tcPr>
                <w:tcW w:w="1749" w:type="dxa"/>
                <w:gridSpan w:val="2"/>
              </w:tcPr>
            </w:tcPrChange>
          </w:tcPr>
          <w:p w14:paraId="765FC7AA" w14:textId="77777777" w:rsidR="003014CE" w:rsidRPr="009E2FB6" w:rsidRDefault="003014CE" w:rsidP="003014C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71" w:author="Livisghton Kleber" w:date="2019-11-17T09:16:00Z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rPrChange w:id="1372" w:author="Livisghton Kleber" w:date="2019-11-17T09:20:00Z">
                  <w:rPr>
                    <w:ins w:id="1373" w:author="Livisghton Kleber" w:date="2019-11-17T09:16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374" w:author="Livisghton Kleber" w:date="2019-11-17T09:18:00Z">
                <w:pPr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1702" w:type="dxa"/>
            <w:tcPrChange w:id="1375" w:author="Livisghton Kleber" w:date="2019-11-17T09:51:00Z">
              <w:tcPr>
                <w:tcW w:w="1992" w:type="dxa"/>
                <w:gridSpan w:val="2"/>
              </w:tcPr>
            </w:tcPrChange>
          </w:tcPr>
          <w:p w14:paraId="26BB9580" w14:textId="7DC12971" w:rsidR="003014CE" w:rsidRPr="009E2FB6" w:rsidRDefault="003014CE" w:rsidP="00301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76" w:author="Livisghton Kleber" w:date="2019-11-17T09:15:00Z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rPrChange w:id="1377" w:author="Livisghton Kleber" w:date="2019-11-17T09:20:00Z">
                  <w:rPr>
                    <w:ins w:id="1378" w:author="Livisghton Kleber" w:date="2019-11-17T09:15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379" w:author="Livisghton Kleber" w:date="2019-11-17T09:21:00Z">
                <w:pPr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1380" w:author="Livisghton Kleber" w:date="2019-11-17T09:15:00Z">
              <w:r w:rsidRPr="009E2FB6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  <w:rPrChange w:id="1381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Precision</w:t>
              </w:r>
              <w:proofErr w:type="spellEnd"/>
            </w:ins>
          </w:p>
        </w:tc>
        <w:tc>
          <w:tcPr>
            <w:tcW w:w="1543" w:type="dxa"/>
            <w:tcPrChange w:id="1382" w:author="Livisghton Kleber" w:date="2019-11-17T09:51:00Z">
              <w:tcPr>
                <w:tcW w:w="1911" w:type="dxa"/>
                <w:gridSpan w:val="2"/>
              </w:tcPr>
            </w:tcPrChange>
          </w:tcPr>
          <w:p w14:paraId="056318EF" w14:textId="305AAAC3" w:rsidR="003014CE" w:rsidRPr="009E2FB6" w:rsidRDefault="003014CE" w:rsidP="00301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83" w:author="Livisghton Kleber" w:date="2019-11-17T09:15:00Z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rPrChange w:id="1384" w:author="Livisghton Kleber" w:date="2019-11-17T09:20:00Z">
                  <w:rPr>
                    <w:ins w:id="1385" w:author="Livisghton Kleber" w:date="2019-11-17T09:15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386" w:author="Livisghton Kleber" w:date="2019-11-17T09:21:00Z">
                <w:pPr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87" w:author="Livisghton Kleber" w:date="2019-11-17T09:15:00Z">
              <w:r w:rsidRPr="009E2FB6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  <w:rPrChange w:id="1388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Recall</w:t>
              </w:r>
            </w:ins>
          </w:p>
        </w:tc>
        <w:tc>
          <w:tcPr>
            <w:tcW w:w="1489" w:type="dxa"/>
            <w:tcPrChange w:id="1389" w:author="Livisghton Kleber" w:date="2019-11-17T09:51:00Z">
              <w:tcPr>
                <w:tcW w:w="1886" w:type="dxa"/>
                <w:gridSpan w:val="2"/>
              </w:tcPr>
            </w:tcPrChange>
          </w:tcPr>
          <w:p w14:paraId="45C03C9A" w14:textId="421F0DEC" w:rsidR="003014CE" w:rsidRPr="009E2FB6" w:rsidRDefault="003014CE" w:rsidP="00301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90" w:author="Livisghton Kleber" w:date="2019-11-17T09:15:00Z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rPrChange w:id="1391" w:author="Livisghton Kleber" w:date="2019-11-17T09:20:00Z">
                  <w:rPr>
                    <w:ins w:id="1392" w:author="Livisghton Kleber" w:date="2019-11-17T09:15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393" w:author="Livisghton Kleber" w:date="2019-11-17T09:21:00Z">
                <w:pPr>
                  <w:spacing w:line="360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394" w:author="Livisghton Kleber" w:date="2019-11-17T09:16:00Z">
              <w:r w:rsidRPr="00992912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f</w:t>
              </w:r>
              <w:r w:rsidRPr="009E2FB6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  <w:rPrChange w:id="1395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1-score</w:t>
              </w:r>
            </w:ins>
          </w:p>
        </w:tc>
        <w:tc>
          <w:tcPr>
            <w:tcW w:w="1312" w:type="dxa"/>
            <w:tcPrChange w:id="1396" w:author="Livisghton Kleber" w:date="2019-11-17T09:51:00Z">
              <w:tcPr>
                <w:tcW w:w="1886" w:type="dxa"/>
              </w:tcPr>
            </w:tcPrChange>
          </w:tcPr>
          <w:p w14:paraId="2911546C" w14:textId="0210E0D0" w:rsidR="003014CE" w:rsidRPr="00992912" w:rsidRDefault="003014CE" w:rsidP="003014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97" w:author="Livisghton Kleber" w:date="2019-11-17T09:47:00Z"/>
                <w:rFonts w:ascii="Times New Roman" w:hAnsi="Times New Roman" w:cs="Times New Roman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ins w:id="1398" w:author="Livisghton Kleber" w:date="2019-11-17T09:47:00Z">
              <w:r w:rsidRPr="005A6EA1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accuracy</w:t>
              </w:r>
              <w:proofErr w:type="spellEnd"/>
            </w:ins>
          </w:p>
        </w:tc>
      </w:tr>
      <w:tr w:rsidR="003014CE" w14:paraId="135A08AC" w14:textId="18E07F5D" w:rsidTr="0030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99" w:author="Livisghton Kleber" w:date="2019-11-17T09:16:00Z"/>
          <w:trPrChange w:id="1400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PrChange w:id="1401" w:author="Livisghton Kleber" w:date="2019-11-17T09:51:00Z">
              <w:tcPr>
                <w:tcW w:w="1713" w:type="dxa"/>
              </w:tcPr>
            </w:tcPrChange>
          </w:tcPr>
          <w:p w14:paraId="56141E4F" w14:textId="418CF947" w:rsidR="003014CE" w:rsidRPr="009E2FB6" w:rsidRDefault="003014CE" w:rsidP="003014CE">
            <w:pPr>
              <w:spacing w:line="36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02" w:author="Livisghton Kleber" w:date="2019-11-17T09:16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403" w:author="Livisghton Kleber" w:date="2019-11-17T09:20:00Z">
                  <w:rPr>
                    <w:ins w:id="1404" w:author="Livisghton Kleber" w:date="2019-11-17T09:16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405" w:author="Livisghton Kleber" w:date="2019-11-17T09:21:00Z">
                <w:pPr>
                  <w:spacing w:line="360" w:lineRule="auto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06" w:author="Livisghton Kleber" w:date="2019-11-17T09:18:00Z">
              <w:r w:rsidRPr="009E2FB6">
                <w:rPr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  <w:rPrChange w:id="1407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CP</w:t>
              </w:r>
            </w:ins>
          </w:p>
        </w:tc>
        <w:tc>
          <w:tcPr>
            <w:tcW w:w="1528" w:type="dxa"/>
            <w:tcPrChange w:id="1408" w:author="Livisghton Kleber" w:date="2019-11-17T09:51:00Z">
              <w:tcPr>
                <w:tcW w:w="1528" w:type="dxa"/>
                <w:gridSpan w:val="2"/>
              </w:tcPr>
            </w:tcPrChange>
          </w:tcPr>
          <w:p w14:paraId="4A129339" w14:textId="783AC1A9" w:rsidR="003014CE" w:rsidRPr="00EF4F74" w:rsidRDefault="003014CE" w:rsidP="00301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09" w:author="Livisghton Kleber" w:date="2019-11-17T09:16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410" w:author="Livisghton Kleber" w:date="2019-11-17T15:14:00Z">
                  <w:rPr>
                    <w:ins w:id="1411" w:author="Livisghton Kleber" w:date="2019-11-17T09:16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12" w:author="Livisghton Kleber" w:date="2019-11-17T09:18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13" w:author="Livisghton Kleber" w:date="2019-11-17T09:18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414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 xml:space="preserve">macro </w:t>
              </w:r>
              <w:proofErr w:type="spellStart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415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avg</w:t>
              </w:r>
            </w:ins>
            <w:proofErr w:type="spellEnd"/>
          </w:p>
        </w:tc>
        <w:tc>
          <w:tcPr>
            <w:tcW w:w="1702" w:type="dxa"/>
            <w:tcPrChange w:id="1416" w:author="Livisghton Kleber" w:date="2019-11-17T09:51:00Z">
              <w:tcPr>
                <w:tcW w:w="1702" w:type="dxa"/>
                <w:gridSpan w:val="2"/>
              </w:tcPr>
            </w:tcPrChange>
          </w:tcPr>
          <w:p w14:paraId="5CDBACCA" w14:textId="102A9187" w:rsidR="003014CE" w:rsidRPr="003014CE" w:rsidRDefault="00202555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17" w:author="Livisghton Kleber" w:date="2019-11-17T09:16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18" w:author="Livisghton Kleber" w:date="2019-11-17T09:51:00Z">
                  <w:rPr>
                    <w:ins w:id="1419" w:author="Livisghton Kleber" w:date="2019-11-17T09:16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20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21" w:author="Livisghton Kleber" w:date="2019-11-17T10:2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</w:t>
              </w:r>
            </w:ins>
            <w:ins w:id="1422" w:author="Livisghton Kleber" w:date="2019-11-17T10:22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5</w:t>
              </w:r>
            </w:ins>
          </w:p>
        </w:tc>
        <w:tc>
          <w:tcPr>
            <w:tcW w:w="1543" w:type="dxa"/>
            <w:tcPrChange w:id="1423" w:author="Livisghton Kleber" w:date="2019-11-17T09:51:00Z">
              <w:tcPr>
                <w:tcW w:w="1543" w:type="dxa"/>
                <w:gridSpan w:val="2"/>
              </w:tcPr>
            </w:tcPrChange>
          </w:tcPr>
          <w:p w14:paraId="7280B764" w14:textId="7195F1BD" w:rsidR="003014CE" w:rsidRPr="003014CE" w:rsidRDefault="004A385B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24" w:author="Livisghton Kleber" w:date="2019-11-17T09:16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25" w:author="Livisghton Kleber" w:date="2019-11-17T09:51:00Z">
                  <w:rPr>
                    <w:ins w:id="1426" w:author="Livisghton Kleber" w:date="2019-11-17T09:16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27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28" w:author="Livisghton Kleber" w:date="2019-11-17T10:3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0,642</w:t>
              </w:r>
            </w:ins>
          </w:p>
        </w:tc>
        <w:tc>
          <w:tcPr>
            <w:tcW w:w="1489" w:type="dxa"/>
            <w:tcPrChange w:id="1429" w:author="Livisghton Kleber" w:date="2019-11-17T09:51:00Z">
              <w:tcPr>
                <w:tcW w:w="1489" w:type="dxa"/>
                <w:gridSpan w:val="2"/>
              </w:tcPr>
            </w:tcPrChange>
          </w:tcPr>
          <w:p w14:paraId="4F087AC0" w14:textId="702E4E9B" w:rsidR="003014CE" w:rsidRPr="003014CE" w:rsidRDefault="00000C5E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30" w:author="Livisghton Kleber" w:date="2019-11-17T09:16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31" w:author="Livisghton Kleber" w:date="2019-11-17T09:51:00Z">
                  <w:rPr>
                    <w:ins w:id="1432" w:author="Livisghton Kleber" w:date="2019-11-17T09:16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33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34" w:author="Livisghton Kleber" w:date="2019-11-17T10:37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0,641</w:t>
              </w:r>
            </w:ins>
          </w:p>
        </w:tc>
        <w:tc>
          <w:tcPr>
            <w:tcW w:w="1312" w:type="dxa"/>
            <w:vMerge w:val="restart"/>
            <w:tcPrChange w:id="1435" w:author="Livisghton Kleber" w:date="2019-11-17T09:51:00Z">
              <w:tcPr>
                <w:tcW w:w="1312" w:type="dxa"/>
                <w:vMerge w:val="restart"/>
              </w:tcPr>
            </w:tcPrChange>
          </w:tcPr>
          <w:p w14:paraId="7782DB3D" w14:textId="4C1DAE8D" w:rsidR="003014CE" w:rsidRPr="003014CE" w:rsidRDefault="00E93FEF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36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37" w:author="Livisghton Kleber" w:date="2019-11-17T09:51:00Z">
                  <w:rPr>
                    <w:ins w:id="1438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39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40" w:author="Livisghton Kleber" w:date="2019-11-17T10:17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</w:t>
              </w:r>
            </w:ins>
            <w:ins w:id="1441" w:author="Livisghton Kleber" w:date="2019-11-17T10:24:00Z">
              <w:r w:rsidR="00202555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</w:t>
              </w:r>
            </w:ins>
          </w:p>
        </w:tc>
      </w:tr>
      <w:tr w:rsidR="003014CE" w14:paraId="7F55A39B" w14:textId="7221A5CC" w:rsidTr="003014CE">
        <w:trPr>
          <w:ins w:id="1442" w:author="Livisghton Kleber" w:date="2019-11-17T09:17:00Z"/>
          <w:trPrChange w:id="1443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shd w:val="clear" w:color="auto" w:fill="F2F2F2" w:themeFill="background1" w:themeFillShade="F2"/>
            <w:tcPrChange w:id="1444" w:author="Livisghton Kleber" w:date="2019-11-17T09:51:00Z">
              <w:tcPr>
                <w:tcW w:w="1713" w:type="dxa"/>
                <w:shd w:val="clear" w:color="auto" w:fill="F2F2F2" w:themeFill="background1" w:themeFillShade="F2"/>
              </w:tcPr>
            </w:tcPrChange>
          </w:tcPr>
          <w:p w14:paraId="50708CA1" w14:textId="77777777" w:rsidR="003014CE" w:rsidRPr="009E2FB6" w:rsidRDefault="003014CE" w:rsidP="003014CE">
            <w:pPr>
              <w:spacing w:line="360" w:lineRule="auto"/>
              <w:rPr>
                <w:ins w:id="1445" w:author="Livisghton Kleber" w:date="2019-11-17T09:17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446" w:author="Livisghton Kleber" w:date="2019-11-17T09:20:00Z">
                  <w:rPr>
                    <w:ins w:id="1447" w:author="Livisghton Kleber" w:date="2019-11-17T09:17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448" w:author="Livisghton Kleber" w:date="2019-11-17T09:21:00Z">
                <w:pPr>
                  <w:spacing w:line="360" w:lineRule="auto"/>
                  <w:jc w:val="both"/>
                </w:pPr>
              </w:pPrChange>
            </w:pPr>
          </w:p>
        </w:tc>
        <w:tc>
          <w:tcPr>
            <w:tcW w:w="1528" w:type="dxa"/>
            <w:tcPrChange w:id="1449" w:author="Livisghton Kleber" w:date="2019-11-17T09:51:00Z">
              <w:tcPr>
                <w:tcW w:w="1528" w:type="dxa"/>
                <w:gridSpan w:val="2"/>
              </w:tcPr>
            </w:tcPrChange>
          </w:tcPr>
          <w:p w14:paraId="08CFD86E" w14:textId="6D7F1539" w:rsidR="003014CE" w:rsidRPr="00EF4F74" w:rsidRDefault="003014CE" w:rsidP="00301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50" w:author="Livisghton Kleber" w:date="2019-11-17T09:17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451" w:author="Livisghton Kleber" w:date="2019-11-17T15:14:00Z">
                  <w:rPr>
                    <w:ins w:id="1452" w:author="Livisghton Kleber" w:date="2019-11-17T09:1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53" w:author="Livisghton Kleber" w:date="2019-11-17T09:18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ins w:id="1454" w:author="Livisghton Kleber" w:date="2019-11-17T09:18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455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weighted</w:t>
              </w:r>
              <w:proofErr w:type="spellEnd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456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457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avg</w:t>
              </w:r>
            </w:ins>
            <w:proofErr w:type="spellEnd"/>
          </w:p>
        </w:tc>
        <w:tc>
          <w:tcPr>
            <w:tcW w:w="1702" w:type="dxa"/>
            <w:tcPrChange w:id="1458" w:author="Livisghton Kleber" w:date="2019-11-17T09:51:00Z">
              <w:tcPr>
                <w:tcW w:w="1702" w:type="dxa"/>
                <w:gridSpan w:val="2"/>
              </w:tcPr>
            </w:tcPrChange>
          </w:tcPr>
          <w:p w14:paraId="28AEA291" w14:textId="185F4471" w:rsidR="003014CE" w:rsidRPr="003014CE" w:rsidRDefault="002A1219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59" w:author="Livisghton Kleber" w:date="2019-11-17T09:1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60" w:author="Livisghton Kleber" w:date="2019-11-17T09:51:00Z">
                  <w:rPr>
                    <w:ins w:id="1461" w:author="Livisghton Kleber" w:date="2019-11-17T09:1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62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63" w:author="Livisghton Kleber" w:date="2019-11-17T10:27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0,645</w:t>
              </w:r>
            </w:ins>
          </w:p>
        </w:tc>
        <w:tc>
          <w:tcPr>
            <w:tcW w:w="1543" w:type="dxa"/>
            <w:tcPrChange w:id="1464" w:author="Livisghton Kleber" w:date="2019-11-17T09:51:00Z">
              <w:tcPr>
                <w:tcW w:w="1543" w:type="dxa"/>
                <w:gridSpan w:val="2"/>
              </w:tcPr>
            </w:tcPrChange>
          </w:tcPr>
          <w:p w14:paraId="4E9F6DC4" w14:textId="6F9C0AE0" w:rsidR="003014CE" w:rsidRPr="003014CE" w:rsidRDefault="00000C5E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5" w:author="Livisghton Kleber" w:date="2019-11-17T09:1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66" w:author="Livisghton Kleber" w:date="2019-11-17T09:51:00Z">
                  <w:rPr>
                    <w:ins w:id="1467" w:author="Livisghton Kleber" w:date="2019-11-17T09:1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68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69" w:author="Livisghton Kleber" w:date="2019-11-17T10:33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0,642</w:t>
              </w:r>
            </w:ins>
          </w:p>
        </w:tc>
        <w:tc>
          <w:tcPr>
            <w:tcW w:w="1489" w:type="dxa"/>
            <w:tcPrChange w:id="1470" w:author="Livisghton Kleber" w:date="2019-11-17T09:51:00Z">
              <w:tcPr>
                <w:tcW w:w="1489" w:type="dxa"/>
                <w:gridSpan w:val="2"/>
              </w:tcPr>
            </w:tcPrChange>
          </w:tcPr>
          <w:p w14:paraId="5542D0EB" w14:textId="61BF1A13" w:rsidR="003014CE" w:rsidRPr="003014CE" w:rsidRDefault="00000C5E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1" w:author="Livisghton Kleber" w:date="2019-11-17T09:1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72" w:author="Livisghton Kleber" w:date="2019-11-17T09:51:00Z">
                  <w:rPr>
                    <w:ins w:id="1473" w:author="Livisghton Kleber" w:date="2019-11-17T09:1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74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475" w:author="Livisghton Kleber" w:date="2019-11-17T10:38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</w:t>
              </w:r>
            </w:ins>
            <w:ins w:id="1476" w:author="Livisghton Kleber" w:date="2019-11-17T10:39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,641</w:t>
              </w:r>
            </w:ins>
          </w:p>
        </w:tc>
        <w:tc>
          <w:tcPr>
            <w:tcW w:w="1312" w:type="dxa"/>
            <w:vMerge/>
            <w:shd w:val="clear" w:color="auto" w:fill="F2F2F2" w:themeFill="background1" w:themeFillShade="F2"/>
            <w:tcPrChange w:id="1477" w:author="Livisghton Kleber" w:date="2019-11-17T09:51:00Z">
              <w:tcPr>
                <w:tcW w:w="1312" w:type="dxa"/>
                <w:vMerge/>
                <w:shd w:val="clear" w:color="auto" w:fill="F2F2F2" w:themeFill="background1" w:themeFillShade="F2"/>
              </w:tcPr>
            </w:tcPrChange>
          </w:tcPr>
          <w:p w14:paraId="0FE28005" w14:textId="77777777" w:rsidR="003014CE" w:rsidRPr="003014CE" w:rsidRDefault="003014CE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8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479" w:author="Livisghton Kleber" w:date="2019-11-17T09:51:00Z">
                  <w:rPr>
                    <w:ins w:id="1480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481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3014CE" w14:paraId="68749E8A" w14:textId="7448ED47" w:rsidTr="0030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482" w:author="Livisghton Kleber" w:date="2019-11-17T09:18:00Z"/>
          <w:trPrChange w:id="1483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PrChange w:id="1484" w:author="Livisghton Kleber" w:date="2019-11-17T09:51:00Z">
              <w:tcPr>
                <w:tcW w:w="1713" w:type="dxa"/>
              </w:tcPr>
            </w:tcPrChange>
          </w:tcPr>
          <w:p w14:paraId="27A99960" w14:textId="3E636E7F" w:rsidR="003014CE" w:rsidRPr="009E2FB6" w:rsidRDefault="003014CE" w:rsidP="003014CE">
            <w:pPr>
              <w:spacing w:line="36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485" w:author="Livisghton Kleber" w:date="2019-11-17T09:18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486" w:author="Livisghton Kleber" w:date="2019-11-17T09:20:00Z">
                  <w:rPr>
                    <w:ins w:id="1487" w:author="Livisghton Kleber" w:date="2019-11-17T09:18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488" w:author="Livisghton Kleber" w:date="2019-11-17T09:21:00Z">
                <w:pPr>
                  <w:spacing w:line="360" w:lineRule="auto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489" w:author="Livisghton Kleber" w:date="2019-11-17T09:18:00Z">
              <w:r w:rsidRPr="009E2FB6">
                <w:rPr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  <w:rPrChange w:id="1490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C</w:t>
              </w:r>
            </w:ins>
            <w:ins w:id="1491" w:author="Livisghton Kleber" w:date="2019-11-17T09:19:00Z">
              <w:r w:rsidRPr="009E2FB6">
                <w:rPr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  <w:rPrChange w:id="1492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L</w:t>
              </w:r>
            </w:ins>
            <w:ins w:id="1493" w:author="Livisghton Kleber" w:date="2019-11-17T09:18:00Z">
              <w:r w:rsidRPr="009E2FB6">
                <w:rPr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  <w:rPrChange w:id="1494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P</w:t>
              </w:r>
            </w:ins>
          </w:p>
        </w:tc>
        <w:tc>
          <w:tcPr>
            <w:tcW w:w="1528" w:type="dxa"/>
            <w:tcPrChange w:id="1495" w:author="Livisghton Kleber" w:date="2019-11-17T09:51:00Z">
              <w:tcPr>
                <w:tcW w:w="1528" w:type="dxa"/>
                <w:gridSpan w:val="2"/>
              </w:tcPr>
            </w:tcPrChange>
          </w:tcPr>
          <w:p w14:paraId="306DAE80" w14:textId="5D7EB378" w:rsidR="003014CE" w:rsidRPr="00EF4F74" w:rsidRDefault="003014CE" w:rsidP="00301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96" w:author="Livisghton Kleber" w:date="2019-11-17T09:18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497" w:author="Livisghton Kleber" w:date="2019-11-17T15:14:00Z">
                  <w:rPr>
                    <w:ins w:id="1498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ins w:id="1499" w:author="Livisghton Kleber" w:date="2019-11-17T09:18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500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 xml:space="preserve">macro </w:t>
              </w:r>
              <w:proofErr w:type="spellStart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501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avg</w:t>
              </w:r>
              <w:proofErr w:type="spellEnd"/>
            </w:ins>
          </w:p>
        </w:tc>
        <w:tc>
          <w:tcPr>
            <w:tcW w:w="1702" w:type="dxa"/>
            <w:tcPrChange w:id="1502" w:author="Livisghton Kleber" w:date="2019-11-17T09:51:00Z">
              <w:tcPr>
                <w:tcW w:w="1702" w:type="dxa"/>
                <w:gridSpan w:val="2"/>
              </w:tcPr>
            </w:tcPrChange>
          </w:tcPr>
          <w:p w14:paraId="7ACC27EF" w14:textId="0541AED8" w:rsidR="003014CE" w:rsidRPr="003014CE" w:rsidRDefault="00C57194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03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04" w:author="Livisghton Kleber" w:date="2019-11-17T09:51:00Z">
                  <w:rPr>
                    <w:ins w:id="1505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06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07" w:author="Livisghton Kleber" w:date="2019-11-17T10:51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0,645</w:t>
              </w:r>
            </w:ins>
          </w:p>
        </w:tc>
        <w:tc>
          <w:tcPr>
            <w:tcW w:w="1543" w:type="dxa"/>
            <w:tcPrChange w:id="1508" w:author="Livisghton Kleber" w:date="2019-11-17T09:51:00Z">
              <w:tcPr>
                <w:tcW w:w="1543" w:type="dxa"/>
                <w:gridSpan w:val="2"/>
              </w:tcPr>
            </w:tcPrChange>
          </w:tcPr>
          <w:p w14:paraId="0524E7F3" w14:textId="4632B1A0" w:rsidR="003014CE" w:rsidRPr="003014CE" w:rsidRDefault="007C0D11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09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10" w:author="Livisghton Kleber" w:date="2019-11-17T09:51:00Z">
                  <w:rPr>
                    <w:ins w:id="1511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12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13" w:author="Livisghton Kleber" w:date="2019-11-17T10:56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0,643</w:t>
              </w:r>
            </w:ins>
          </w:p>
        </w:tc>
        <w:tc>
          <w:tcPr>
            <w:tcW w:w="1489" w:type="dxa"/>
            <w:tcPrChange w:id="1514" w:author="Livisghton Kleber" w:date="2019-11-17T09:51:00Z">
              <w:tcPr>
                <w:tcW w:w="1489" w:type="dxa"/>
                <w:gridSpan w:val="2"/>
              </w:tcPr>
            </w:tcPrChange>
          </w:tcPr>
          <w:p w14:paraId="73E30CF2" w14:textId="5941C4ED" w:rsidR="003014CE" w:rsidRPr="003014CE" w:rsidRDefault="00A2666C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15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16" w:author="Livisghton Kleber" w:date="2019-11-17T09:51:00Z">
                  <w:rPr>
                    <w:ins w:id="1517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18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19" w:author="Livisghton Kleber" w:date="2019-11-17T11:01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0,642</w:t>
              </w:r>
            </w:ins>
          </w:p>
        </w:tc>
        <w:tc>
          <w:tcPr>
            <w:tcW w:w="1312" w:type="dxa"/>
            <w:vMerge w:val="restart"/>
            <w:tcPrChange w:id="1520" w:author="Livisghton Kleber" w:date="2019-11-17T09:51:00Z">
              <w:tcPr>
                <w:tcW w:w="1312" w:type="dxa"/>
                <w:vMerge w:val="restart"/>
              </w:tcPr>
            </w:tcPrChange>
          </w:tcPr>
          <w:p w14:paraId="2CC3BEB8" w14:textId="1E856B4F" w:rsidR="003014CE" w:rsidRPr="003014CE" w:rsidRDefault="00AC76B4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21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22" w:author="Livisghton Kleber" w:date="2019-11-17T09:51:00Z">
                  <w:rPr>
                    <w:ins w:id="1523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24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25" w:author="Livisghton Kleber" w:date="2019-11-17T10:49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0,644</w:t>
              </w:r>
            </w:ins>
          </w:p>
        </w:tc>
      </w:tr>
      <w:tr w:rsidR="003014CE" w14:paraId="357364FC" w14:textId="6C78717B" w:rsidTr="003014CE">
        <w:trPr>
          <w:ins w:id="1526" w:author="Livisghton Kleber" w:date="2019-11-17T09:18:00Z"/>
          <w:trPrChange w:id="1527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shd w:val="clear" w:color="auto" w:fill="F2F2F2" w:themeFill="background1" w:themeFillShade="F2"/>
            <w:tcPrChange w:id="1528" w:author="Livisghton Kleber" w:date="2019-11-17T09:51:00Z">
              <w:tcPr>
                <w:tcW w:w="1713" w:type="dxa"/>
                <w:shd w:val="clear" w:color="auto" w:fill="F2F2F2" w:themeFill="background1" w:themeFillShade="F2"/>
              </w:tcPr>
            </w:tcPrChange>
          </w:tcPr>
          <w:p w14:paraId="1F471782" w14:textId="77777777" w:rsidR="003014CE" w:rsidRPr="009E2FB6" w:rsidRDefault="003014CE" w:rsidP="003014CE">
            <w:pPr>
              <w:spacing w:line="360" w:lineRule="auto"/>
              <w:rPr>
                <w:ins w:id="1529" w:author="Livisghton Kleber" w:date="2019-11-17T09:18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530" w:author="Livisghton Kleber" w:date="2019-11-17T09:20:00Z">
                  <w:rPr>
                    <w:ins w:id="1531" w:author="Livisghton Kleber" w:date="2019-11-17T09:18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532" w:author="Livisghton Kleber" w:date="2019-11-17T09:21:00Z">
                <w:pPr>
                  <w:spacing w:line="360" w:lineRule="auto"/>
                  <w:jc w:val="both"/>
                </w:pPr>
              </w:pPrChange>
            </w:pPr>
          </w:p>
        </w:tc>
        <w:tc>
          <w:tcPr>
            <w:tcW w:w="1528" w:type="dxa"/>
            <w:tcPrChange w:id="1533" w:author="Livisghton Kleber" w:date="2019-11-17T09:51:00Z">
              <w:tcPr>
                <w:tcW w:w="1528" w:type="dxa"/>
                <w:gridSpan w:val="2"/>
              </w:tcPr>
            </w:tcPrChange>
          </w:tcPr>
          <w:p w14:paraId="055D9CE3" w14:textId="60B7F65B" w:rsidR="003014CE" w:rsidRPr="00EF4F74" w:rsidRDefault="003014CE" w:rsidP="00301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4" w:author="Livisghton Kleber" w:date="2019-11-17T09:18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535" w:author="Livisghton Kleber" w:date="2019-11-17T15:14:00Z">
                  <w:rPr>
                    <w:ins w:id="1536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proofErr w:type="spellStart"/>
            <w:ins w:id="1537" w:author="Livisghton Kleber" w:date="2019-11-17T09:18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538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weighted</w:t>
              </w:r>
              <w:proofErr w:type="spellEnd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539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540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avg</w:t>
              </w:r>
              <w:proofErr w:type="spellEnd"/>
            </w:ins>
          </w:p>
        </w:tc>
        <w:tc>
          <w:tcPr>
            <w:tcW w:w="1702" w:type="dxa"/>
            <w:tcPrChange w:id="1541" w:author="Livisghton Kleber" w:date="2019-11-17T09:51:00Z">
              <w:tcPr>
                <w:tcW w:w="1702" w:type="dxa"/>
                <w:gridSpan w:val="2"/>
              </w:tcPr>
            </w:tcPrChange>
          </w:tcPr>
          <w:p w14:paraId="73586EF4" w14:textId="534E5717" w:rsidR="003014CE" w:rsidRPr="003014CE" w:rsidRDefault="00D43F3C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2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43" w:author="Livisghton Kleber" w:date="2019-11-17T09:51:00Z">
                  <w:rPr>
                    <w:ins w:id="1544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45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46" w:author="Livisghton Kleber" w:date="2019-11-17T10:53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0,645</w:t>
              </w:r>
            </w:ins>
          </w:p>
        </w:tc>
        <w:tc>
          <w:tcPr>
            <w:tcW w:w="1543" w:type="dxa"/>
            <w:tcPrChange w:id="1547" w:author="Livisghton Kleber" w:date="2019-11-17T09:51:00Z">
              <w:tcPr>
                <w:tcW w:w="1543" w:type="dxa"/>
                <w:gridSpan w:val="2"/>
              </w:tcPr>
            </w:tcPrChange>
          </w:tcPr>
          <w:p w14:paraId="22A57337" w14:textId="1AB88AB9" w:rsidR="003014CE" w:rsidRPr="003014CE" w:rsidRDefault="00E33330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8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49" w:author="Livisghton Kleber" w:date="2019-11-17T09:51:00Z">
                  <w:rPr>
                    <w:ins w:id="1550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51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52" w:author="Livisghton Kleber" w:date="2019-11-17T10:59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0,644</w:t>
              </w:r>
            </w:ins>
          </w:p>
        </w:tc>
        <w:tc>
          <w:tcPr>
            <w:tcW w:w="1489" w:type="dxa"/>
            <w:tcPrChange w:id="1553" w:author="Livisghton Kleber" w:date="2019-11-17T09:51:00Z">
              <w:tcPr>
                <w:tcW w:w="1489" w:type="dxa"/>
                <w:gridSpan w:val="2"/>
              </w:tcPr>
            </w:tcPrChange>
          </w:tcPr>
          <w:p w14:paraId="4041C019" w14:textId="4D05D034" w:rsidR="003014CE" w:rsidRPr="003014CE" w:rsidRDefault="00B01CDF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54" w:author="Livisghton Kleber" w:date="2019-11-17T09:18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55" w:author="Livisghton Kleber" w:date="2019-11-17T09:51:00Z">
                  <w:rPr>
                    <w:ins w:id="1556" w:author="Livisghton Kleber" w:date="2019-11-17T09:18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57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558" w:author="Livisghton Kleber" w:date="2019-11-17T11:04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0,643</w:t>
              </w:r>
            </w:ins>
          </w:p>
        </w:tc>
        <w:tc>
          <w:tcPr>
            <w:tcW w:w="1312" w:type="dxa"/>
            <w:vMerge/>
            <w:tcPrChange w:id="1559" w:author="Livisghton Kleber" w:date="2019-11-17T09:51:00Z">
              <w:tcPr>
                <w:tcW w:w="1312" w:type="dxa"/>
                <w:vMerge/>
              </w:tcPr>
            </w:tcPrChange>
          </w:tcPr>
          <w:p w14:paraId="63A67750" w14:textId="77777777" w:rsidR="003014CE" w:rsidRPr="003014CE" w:rsidRDefault="003014CE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0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61" w:author="Livisghton Kleber" w:date="2019-11-17T09:51:00Z">
                  <w:rPr>
                    <w:ins w:id="1562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63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3014CE" w14:paraId="3477B6F7" w14:textId="2CADB673" w:rsidTr="0030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564" w:author="Livisghton Kleber" w:date="2019-11-17T09:19:00Z"/>
          <w:trPrChange w:id="1565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PrChange w:id="1566" w:author="Livisghton Kleber" w:date="2019-11-17T09:51:00Z">
              <w:tcPr>
                <w:tcW w:w="1713" w:type="dxa"/>
              </w:tcPr>
            </w:tcPrChange>
          </w:tcPr>
          <w:p w14:paraId="2546D9D8" w14:textId="6C39DF4C" w:rsidR="003014CE" w:rsidRPr="009E2FB6" w:rsidRDefault="003014CE" w:rsidP="003014CE">
            <w:pPr>
              <w:spacing w:line="36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567" w:author="Livisghton Kleber" w:date="2019-11-17T09:19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568" w:author="Livisghton Kleber" w:date="2019-11-17T09:20:00Z">
                  <w:rPr>
                    <w:ins w:id="1569" w:author="Livisghton Kleber" w:date="2019-11-17T09:19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570" w:author="Livisghton Kleber" w:date="2019-11-17T09:21:00Z">
                <w:pPr>
                  <w:spacing w:line="360" w:lineRule="auto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71" w:author="Livisghton Kleber" w:date="2019-11-17T09:19:00Z">
              <w:r w:rsidRPr="009E2FB6">
                <w:rPr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  <w:rPrChange w:id="1572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CENS</w:t>
              </w:r>
            </w:ins>
          </w:p>
        </w:tc>
        <w:tc>
          <w:tcPr>
            <w:tcW w:w="1528" w:type="dxa"/>
            <w:tcPrChange w:id="1573" w:author="Livisghton Kleber" w:date="2019-11-17T09:51:00Z">
              <w:tcPr>
                <w:tcW w:w="1528" w:type="dxa"/>
                <w:gridSpan w:val="2"/>
              </w:tcPr>
            </w:tcPrChange>
          </w:tcPr>
          <w:p w14:paraId="2A1FF376" w14:textId="18C113B4" w:rsidR="003014CE" w:rsidRPr="00EF4F74" w:rsidRDefault="003014CE" w:rsidP="003014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74" w:author="Livisghton Kleber" w:date="2019-11-17T09:19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575" w:author="Livisghton Kleber" w:date="2019-11-17T15:14:00Z">
                  <w:rPr>
                    <w:ins w:id="1576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ins w:id="1577" w:author="Livisghton Kleber" w:date="2019-11-17T09:19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578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 xml:space="preserve">macro </w:t>
              </w:r>
              <w:proofErr w:type="spellStart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579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avg</w:t>
              </w:r>
              <w:proofErr w:type="spellEnd"/>
            </w:ins>
          </w:p>
        </w:tc>
        <w:tc>
          <w:tcPr>
            <w:tcW w:w="1702" w:type="dxa"/>
            <w:tcPrChange w:id="1580" w:author="Livisghton Kleber" w:date="2019-11-17T09:51:00Z">
              <w:tcPr>
                <w:tcW w:w="1702" w:type="dxa"/>
                <w:gridSpan w:val="2"/>
              </w:tcPr>
            </w:tcPrChange>
          </w:tcPr>
          <w:p w14:paraId="26CBADFE" w14:textId="5448BE06" w:rsidR="003014CE" w:rsidRPr="003014CE" w:rsidRDefault="00A21524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81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82" w:author="Livisghton Kleber" w:date="2019-11-17T09:51:00Z">
                  <w:rPr>
                    <w:ins w:id="1583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84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85" w:author="Livisghton Kleber" w:date="2019-11-17T11:18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0,634</w:t>
              </w:r>
            </w:ins>
          </w:p>
        </w:tc>
        <w:tc>
          <w:tcPr>
            <w:tcW w:w="1543" w:type="dxa"/>
            <w:tcPrChange w:id="1586" w:author="Livisghton Kleber" w:date="2019-11-17T09:51:00Z">
              <w:tcPr>
                <w:tcW w:w="1543" w:type="dxa"/>
                <w:gridSpan w:val="2"/>
              </w:tcPr>
            </w:tcPrChange>
          </w:tcPr>
          <w:p w14:paraId="6EDE9E9F" w14:textId="3D03D087" w:rsidR="003014CE" w:rsidRPr="003014CE" w:rsidRDefault="00C82C69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87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88" w:author="Livisghton Kleber" w:date="2019-11-17T09:51:00Z">
                  <w:rPr>
                    <w:ins w:id="1589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90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91" w:author="Livisghton Kleber" w:date="2019-11-17T11:44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0,631</w:t>
              </w:r>
            </w:ins>
          </w:p>
        </w:tc>
        <w:tc>
          <w:tcPr>
            <w:tcW w:w="1489" w:type="dxa"/>
            <w:tcPrChange w:id="1592" w:author="Livisghton Kleber" w:date="2019-11-17T09:51:00Z">
              <w:tcPr>
                <w:tcW w:w="1489" w:type="dxa"/>
                <w:gridSpan w:val="2"/>
              </w:tcPr>
            </w:tcPrChange>
          </w:tcPr>
          <w:p w14:paraId="6D782030" w14:textId="5B95102A" w:rsidR="003014CE" w:rsidRPr="003014CE" w:rsidRDefault="00C82C69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593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594" w:author="Livisghton Kleber" w:date="2019-11-17T09:51:00Z">
                  <w:rPr>
                    <w:ins w:id="1595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596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597" w:author="Livisghton Kleber" w:date="2019-11-17T11:48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598" w:author="Livisghton Kleber" w:date="2019-11-17T12:10:00Z">
              <w:r w:rsidR="0088777B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</w:t>
              </w:r>
            </w:ins>
          </w:p>
        </w:tc>
        <w:tc>
          <w:tcPr>
            <w:tcW w:w="1312" w:type="dxa"/>
            <w:vMerge w:val="restart"/>
            <w:tcPrChange w:id="1599" w:author="Livisghton Kleber" w:date="2019-11-17T09:51:00Z">
              <w:tcPr>
                <w:tcW w:w="1312" w:type="dxa"/>
                <w:vMerge w:val="restart"/>
              </w:tcPr>
            </w:tcPrChange>
          </w:tcPr>
          <w:p w14:paraId="1F3D16EC" w14:textId="02BE302E" w:rsidR="003014CE" w:rsidRPr="003014CE" w:rsidRDefault="00A26D01" w:rsidP="003014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00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01" w:author="Livisghton Kleber" w:date="2019-11-17T09:51:00Z">
                  <w:rPr>
                    <w:ins w:id="1602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03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04" w:author="Livisghton Kleber" w:date="2019-11-17T11:11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0,632</w:t>
              </w:r>
            </w:ins>
          </w:p>
        </w:tc>
      </w:tr>
      <w:tr w:rsidR="003014CE" w14:paraId="60D8239C" w14:textId="05A5179B" w:rsidTr="003014CE">
        <w:trPr>
          <w:ins w:id="1605" w:author="Livisghton Kleber" w:date="2019-11-17T09:19:00Z"/>
          <w:trPrChange w:id="1606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PrChange w:id="1607" w:author="Livisghton Kleber" w:date="2019-11-17T09:51:00Z">
              <w:tcPr>
                <w:tcW w:w="1713" w:type="dxa"/>
              </w:tcPr>
            </w:tcPrChange>
          </w:tcPr>
          <w:p w14:paraId="075242CF" w14:textId="77777777" w:rsidR="003014CE" w:rsidRPr="009E2FB6" w:rsidRDefault="003014CE" w:rsidP="003014CE">
            <w:pPr>
              <w:spacing w:line="360" w:lineRule="auto"/>
              <w:rPr>
                <w:ins w:id="1608" w:author="Livisghton Kleber" w:date="2019-11-17T09:19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609" w:author="Livisghton Kleber" w:date="2019-11-17T09:20:00Z">
                  <w:rPr>
                    <w:ins w:id="1610" w:author="Livisghton Kleber" w:date="2019-11-17T09:19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611" w:author="Livisghton Kleber" w:date="2019-11-17T09:21:00Z">
                <w:pPr>
                  <w:spacing w:line="360" w:lineRule="auto"/>
                  <w:jc w:val="both"/>
                </w:pPr>
              </w:pPrChange>
            </w:pPr>
          </w:p>
        </w:tc>
        <w:tc>
          <w:tcPr>
            <w:tcW w:w="1528" w:type="dxa"/>
            <w:tcPrChange w:id="1612" w:author="Livisghton Kleber" w:date="2019-11-17T09:51:00Z">
              <w:tcPr>
                <w:tcW w:w="1528" w:type="dxa"/>
                <w:gridSpan w:val="2"/>
              </w:tcPr>
            </w:tcPrChange>
          </w:tcPr>
          <w:p w14:paraId="79D9C687" w14:textId="5EDAFD93" w:rsidR="003014CE" w:rsidRPr="00EF4F74" w:rsidRDefault="003014CE" w:rsidP="003014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3" w:author="Livisghton Kleber" w:date="2019-11-17T09:19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614" w:author="Livisghton Kleber" w:date="2019-11-17T15:14:00Z">
                  <w:rPr>
                    <w:ins w:id="1615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proofErr w:type="spellStart"/>
            <w:ins w:id="1616" w:author="Livisghton Kleber" w:date="2019-11-17T09:19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617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weighted</w:t>
              </w:r>
              <w:proofErr w:type="spellEnd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618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619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avg</w:t>
              </w:r>
              <w:proofErr w:type="spellEnd"/>
            </w:ins>
          </w:p>
        </w:tc>
        <w:tc>
          <w:tcPr>
            <w:tcW w:w="1702" w:type="dxa"/>
            <w:tcPrChange w:id="1620" w:author="Livisghton Kleber" w:date="2019-11-17T09:51:00Z">
              <w:tcPr>
                <w:tcW w:w="1702" w:type="dxa"/>
                <w:gridSpan w:val="2"/>
              </w:tcPr>
            </w:tcPrChange>
          </w:tcPr>
          <w:p w14:paraId="32A22640" w14:textId="4D72CB60" w:rsidR="003014CE" w:rsidRPr="003014CE" w:rsidRDefault="007A197D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1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22" w:author="Livisghton Kleber" w:date="2019-11-17T09:51:00Z">
                  <w:rPr>
                    <w:ins w:id="1623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24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25" w:author="Livisghton Kleber" w:date="2019-11-17T11:2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0,633</w:t>
              </w:r>
            </w:ins>
          </w:p>
        </w:tc>
        <w:tc>
          <w:tcPr>
            <w:tcW w:w="1543" w:type="dxa"/>
            <w:tcPrChange w:id="1626" w:author="Livisghton Kleber" w:date="2019-11-17T09:51:00Z">
              <w:tcPr>
                <w:tcW w:w="1543" w:type="dxa"/>
                <w:gridSpan w:val="2"/>
              </w:tcPr>
            </w:tcPrChange>
          </w:tcPr>
          <w:p w14:paraId="11A22CCF" w14:textId="4DC4300E" w:rsidR="003014CE" w:rsidRPr="003014CE" w:rsidRDefault="00C82C69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7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28" w:author="Livisghton Kleber" w:date="2019-11-17T09:51:00Z">
                  <w:rPr>
                    <w:ins w:id="1629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30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31" w:author="Livisghton Kleber" w:date="2019-11-17T11:52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0,632</w:t>
              </w:r>
            </w:ins>
          </w:p>
        </w:tc>
        <w:tc>
          <w:tcPr>
            <w:tcW w:w="1489" w:type="dxa"/>
            <w:tcPrChange w:id="1632" w:author="Livisghton Kleber" w:date="2019-11-17T09:51:00Z">
              <w:tcPr>
                <w:tcW w:w="1489" w:type="dxa"/>
                <w:gridSpan w:val="2"/>
              </w:tcPr>
            </w:tcPrChange>
          </w:tcPr>
          <w:p w14:paraId="159DC696" w14:textId="1FCEAF1D" w:rsidR="003014CE" w:rsidRPr="003014CE" w:rsidRDefault="00563A80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3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34" w:author="Livisghton Kleber" w:date="2019-11-17T09:51:00Z">
                  <w:rPr>
                    <w:ins w:id="1635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36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637" w:author="Livisghton Kleber" w:date="2019-11-17T11:57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0,631</w:t>
              </w:r>
            </w:ins>
          </w:p>
        </w:tc>
        <w:tc>
          <w:tcPr>
            <w:tcW w:w="1312" w:type="dxa"/>
            <w:vMerge/>
            <w:tcPrChange w:id="1638" w:author="Livisghton Kleber" w:date="2019-11-17T09:51:00Z">
              <w:tcPr>
                <w:tcW w:w="1312" w:type="dxa"/>
                <w:vMerge/>
              </w:tcPr>
            </w:tcPrChange>
          </w:tcPr>
          <w:p w14:paraId="29874DCE" w14:textId="77777777" w:rsidR="003014CE" w:rsidRPr="003014CE" w:rsidRDefault="003014CE" w:rsidP="003014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39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40" w:author="Livisghton Kleber" w:date="2019-11-17T09:51:00Z">
                  <w:rPr>
                    <w:ins w:id="1641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42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E93FEF" w14:paraId="27FB4EEA" w14:textId="1D52AD1D" w:rsidTr="0030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643" w:author="Livisghton Kleber" w:date="2019-11-17T09:19:00Z"/>
          <w:trPrChange w:id="1644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tcPrChange w:id="1645" w:author="Livisghton Kleber" w:date="2019-11-17T09:51:00Z">
              <w:tcPr>
                <w:tcW w:w="1713" w:type="dxa"/>
              </w:tcPr>
            </w:tcPrChange>
          </w:tcPr>
          <w:p w14:paraId="3F70C17D" w14:textId="0525042F" w:rsidR="00E93FEF" w:rsidRPr="009E2FB6" w:rsidRDefault="00E93FEF" w:rsidP="00E93FEF">
            <w:pPr>
              <w:spacing w:line="36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646" w:author="Livisghton Kleber" w:date="2019-11-17T09:19:00Z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rPrChange w:id="1647" w:author="Livisghton Kleber" w:date="2019-11-17T09:20:00Z">
                  <w:rPr>
                    <w:ins w:id="1648" w:author="Livisghton Kleber" w:date="2019-11-17T09:19:00Z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rPrChange>
              </w:rPr>
              <w:pPrChange w:id="1649" w:author="Livisghton Kleber" w:date="2019-11-17T09:21:00Z">
                <w:pPr>
                  <w:spacing w:line="360" w:lineRule="auto"/>
                  <w:jc w:val="both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50" w:author="Livisghton Kleber" w:date="2019-11-17T09:19:00Z">
              <w:r w:rsidRPr="009E2FB6">
                <w:rPr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  <w:rPrChange w:id="1651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C</w:t>
              </w:r>
            </w:ins>
            <w:ins w:id="1652" w:author="Livisghton Kleber" w:date="2019-11-17T09:20:00Z">
              <w:r w:rsidRPr="009E2FB6">
                <w:rPr>
                  <w:rFonts w:ascii="Times New Roman" w:hAnsi="Times New Roman" w:cs="Times New Roman"/>
                  <w:b w:val="0"/>
                  <w:color w:val="000000" w:themeColor="text1"/>
                  <w:sz w:val="24"/>
                  <w:szCs w:val="24"/>
                  <w:rPrChange w:id="1653" w:author="Livisghton Kleber" w:date="2019-11-17T09:20:00Z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rPrChange>
                </w:rPr>
                <w:t>RP</w:t>
              </w:r>
            </w:ins>
          </w:p>
        </w:tc>
        <w:tc>
          <w:tcPr>
            <w:tcW w:w="1528" w:type="dxa"/>
            <w:tcPrChange w:id="1654" w:author="Livisghton Kleber" w:date="2019-11-17T09:51:00Z">
              <w:tcPr>
                <w:tcW w:w="1528" w:type="dxa"/>
                <w:gridSpan w:val="2"/>
              </w:tcPr>
            </w:tcPrChange>
          </w:tcPr>
          <w:p w14:paraId="63BB9FF7" w14:textId="2B2DA1CB" w:rsidR="00E93FEF" w:rsidRPr="00EF4F74" w:rsidRDefault="00E93FEF" w:rsidP="00E93F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55" w:author="Livisghton Kleber" w:date="2019-11-17T09:19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656" w:author="Livisghton Kleber" w:date="2019-11-17T15:14:00Z">
                  <w:rPr>
                    <w:ins w:id="1657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ins w:id="1658" w:author="Livisghton Kleber" w:date="2019-11-17T09:19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659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 xml:space="preserve">macro </w:t>
              </w:r>
              <w:proofErr w:type="spellStart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660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avg</w:t>
              </w:r>
              <w:proofErr w:type="spellEnd"/>
            </w:ins>
          </w:p>
        </w:tc>
        <w:tc>
          <w:tcPr>
            <w:tcW w:w="1702" w:type="dxa"/>
            <w:tcPrChange w:id="1661" w:author="Livisghton Kleber" w:date="2019-11-17T09:51:00Z">
              <w:tcPr>
                <w:tcW w:w="1702" w:type="dxa"/>
                <w:gridSpan w:val="2"/>
              </w:tcPr>
            </w:tcPrChange>
          </w:tcPr>
          <w:p w14:paraId="2FF4B27B" w14:textId="6D511B66" w:rsidR="00E93FEF" w:rsidRPr="003014CE" w:rsidRDefault="00E93FEF" w:rsidP="00E93F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62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63" w:author="Livisghton Kleber" w:date="2019-11-17T09:51:00Z">
                  <w:rPr>
                    <w:ins w:id="1664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65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66" w:author="Livisghton Kleber" w:date="2019-11-17T10:10:00Z">
              <w:r w:rsidRPr="005A6EA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667" w:author="Livisghton Kleber" w:date="2019-11-17T12:10:00Z">
              <w:r w:rsidR="0088777B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2</w:t>
              </w:r>
            </w:ins>
          </w:p>
        </w:tc>
        <w:tc>
          <w:tcPr>
            <w:tcW w:w="1543" w:type="dxa"/>
            <w:tcPrChange w:id="1668" w:author="Livisghton Kleber" w:date="2019-11-17T09:51:00Z">
              <w:tcPr>
                <w:tcW w:w="1543" w:type="dxa"/>
                <w:gridSpan w:val="2"/>
              </w:tcPr>
            </w:tcPrChange>
          </w:tcPr>
          <w:p w14:paraId="596FD3CD" w14:textId="5CA1210A" w:rsidR="00E93FEF" w:rsidRPr="003014CE" w:rsidRDefault="00E93FEF" w:rsidP="00E93F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69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70" w:author="Livisghton Kleber" w:date="2019-11-17T09:51:00Z">
                  <w:rPr>
                    <w:ins w:id="1671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72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73" w:author="Livisghton Kleber" w:date="2019-11-17T10:1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674" w:author="Livisghton Kleber" w:date="2019-11-17T12:16:00Z">
              <w:r w:rsidR="0036762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</w:t>
              </w:r>
            </w:ins>
          </w:p>
        </w:tc>
        <w:tc>
          <w:tcPr>
            <w:tcW w:w="1489" w:type="dxa"/>
            <w:tcPrChange w:id="1675" w:author="Livisghton Kleber" w:date="2019-11-17T09:51:00Z">
              <w:tcPr>
                <w:tcW w:w="1489" w:type="dxa"/>
                <w:gridSpan w:val="2"/>
              </w:tcPr>
            </w:tcPrChange>
          </w:tcPr>
          <w:p w14:paraId="321D4560" w14:textId="1EA6BEB0" w:rsidR="00E93FEF" w:rsidRPr="003014CE" w:rsidRDefault="00E93FEF" w:rsidP="00E93F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76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77" w:author="Livisghton Kleber" w:date="2019-11-17T09:51:00Z">
                  <w:rPr>
                    <w:ins w:id="1678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79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80" w:author="Livisghton Kleber" w:date="2019-11-17T10:1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681" w:author="Livisghton Kleber" w:date="2019-11-17T12:30:00Z">
              <w:r w:rsidR="008E0E0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</w:t>
              </w:r>
            </w:ins>
          </w:p>
        </w:tc>
        <w:tc>
          <w:tcPr>
            <w:tcW w:w="1312" w:type="dxa"/>
            <w:vMerge w:val="restart"/>
            <w:tcPrChange w:id="1682" w:author="Livisghton Kleber" w:date="2019-11-17T09:51:00Z">
              <w:tcPr>
                <w:tcW w:w="1312" w:type="dxa"/>
                <w:vMerge w:val="restart"/>
              </w:tcPr>
            </w:tcPrChange>
          </w:tcPr>
          <w:p w14:paraId="07C7F786" w14:textId="0B91F3FB" w:rsidR="00E93FEF" w:rsidRPr="003014CE" w:rsidRDefault="00E93FEF" w:rsidP="00E93F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683" w:author="Livisghton Kleber" w:date="2019-11-17T09:47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684" w:author="Livisghton Kleber" w:date="2019-11-17T09:51:00Z">
                  <w:rPr>
                    <w:ins w:id="1685" w:author="Livisghton Kleber" w:date="2019-11-17T09:47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686" w:author="Livisghton Kleber" w:date="2019-11-17T09:51:00Z">
                <w:pPr>
                  <w:spacing w:line="360" w:lineRule="auto"/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687" w:author="Livisghton Kleber" w:date="2019-11-17T10:1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688" w:author="Livisghton Kleber" w:date="2019-11-17T12:08:00Z">
              <w:r w:rsidR="00985EAB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</w:t>
              </w:r>
            </w:ins>
          </w:p>
        </w:tc>
      </w:tr>
      <w:tr w:rsidR="00E93FEF" w14:paraId="173184EA" w14:textId="1D6F75D2" w:rsidTr="003014CE">
        <w:trPr>
          <w:ins w:id="1689" w:author="Livisghton Kleber" w:date="2019-11-17T09:19:00Z"/>
          <w:trPrChange w:id="1690" w:author="Livisghton Kleber" w:date="2019-11-17T09:51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shd w:val="clear" w:color="auto" w:fill="F2F2F2" w:themeFill="background1" w:themeFillShade="F2"/>
            <w:tcPrChange w:id="1691" w:author="Livisghton Kleber" w:date="2019-11-17T09:51:00Z">
              <w:tcPr>
                <w:tcW w:w="1713" w:type="dxa"/>
                <w:shd w:val="clear" w:color="auto" w:fill="F2F2F2" w:themeFill="background1" w:themeFillShade="F2"/>
              </w:tcPr>
            </w:tcPrChange>
          </w:tcPr>
          <w:p w14:paraId="774D825F" w14:textId="77777777" w:rsidR="00E93FEF" w:rsidRDefault="00E93FEF" w:rsidP="00E93FEF">
            <w:pPr>
              <w:spacing w:line="360" w:lineRule="auto"/>
              <w:jc w:val="both"/>
              <w:rPr>
                <w:ins w:id="1692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8" w:type="dxa"/>
            <w:tcPrChange w:id="1693" w:author="Livisghton Kleber" w:date="2019-11-17T09:51:00Z">
              <w:tcPr>
                <w:tcW w:w="1528" w:type="dxa"/>
                <w:gridSpan w:val="2"/>
              </w:tcPr>
            </w:tcPrChange>
          </w:tcPr>
          <w:p w14:paraId="738F7A4A" w14:textId="61C4C140" w:rsidR="00E93FEF" w:rsidRPr="00EF4F74" w:rsidRDefault="00E93FEF" w:rsidP="00E93F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4" w:author="Livisghton Kleber" w:date="2019-11-17T09:19:00Z"/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rPrChange w:id="1695" w:author="Livisghton Kleber" w:date="2019-11-17T15:14:00Z">
                  <w:rPr>
                    <w:ins w:id="1696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</w:pPr>
            <w:proofErr w:type="spellStart"/>
            <w:ins w:id="1697" w:author="Livisghton Kleber" w:date="2019-11-17T09:19:00Z"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698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weighted</w:t>
              </w:r>
              <w:proofErr w:type="spellEnd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699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 xml:space="preserve"> </w:t>
              </w:r>
              <w:proofErr w:type="spellStart"/>
              <w:r w:rsidRPr="00EF4F74">
                <w:rPr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24"/>
                  <w:szCs w:val="24"/>
                  <w:rPrChange w:id="1700" w:author="Livisghton Kleber" w:date="2019-11-17T15:14:00Z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rPrChange>
                </w:rPr>
                <w:t>avg</w:t>
              </w:r>
              <w:proofErr w:type="spellEnd"/>
            </w:ins>
          </w:p>
        </w:tc>
        <w:tc>
          <w:tcPr>
            <w:tcW w:w="1702" w:type="dxa"/>
            <w:tcPrChange w:id="1701" w:author="Livisghton Kleber" w:date="2019-11-17T09:51:00Z">
              <w:tcPr>
                <w:tcW w:w="1702" w:type="dxa"/>
                <w:gridSpan w:val="2"/>
              </w:tcPr>
            </w:tcPrChange>
          </w:tcPr>
          <w:p w14:paraId="62535DFE" w14:textId="545F40E8" w:rsidR="00E93FEF" w:rsidRPr="003014CE" w:rsidRDefault="00E93FEF" w:rsidP="00E93F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2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703" w:author="Livisghton Kleber" w:date="2019-11-17T09:51:00Z">
                  <w:rPr>
                    <w:ins w:id="1704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705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06" w:author="Livisghton Kleber" w:date="2019-11-17T10:10:00Z">
              <w:r w:rsidRPr="005A6EA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707" w:author="Livisghton Kleber" w:date="2019-11-17T12:12:00Z">
              <w:r w:rsidR="008E1626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2</w:t>
              </w:r>
            </w:ins>
          </w:p>
        </w:tc>
        <w:tc>
          <w:tcPr>
            <w:tcW w:w="1543" w:type="dxa"/>
            <w:tcPrChange w:id="1708" w:author="Livisghton Kleber" w:date="2019-11-17T09:51:00Z">
              <w:tcPr>
                <w:tcW w:w="1543" w:type="dxa"/>
                <w:gridSpan w:val="2"/>
              </w:tcPr>
            </w:tcPrChange>
          </w:tcPr>
          <w:p w14:paraId="3349D5E1" w14:textId="2C7D57F9" w:rsidR="00E93FEF" w:rsidRPr="003014CE" w:rsidRDefault="00E93FEF" w:rsidP="00E93F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9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710" w:author="Livisghton Kleber" w:date="2019-11-17T09:51:00Z">
                  <w:rPr>
                    <w:ins w:id="1711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712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13" w:author="Livisghton Kleber" w:date="2019-11-17T10:1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714" w:author="Livisghton Kleber" w:date="2019-11-17T12:18:00Z">
              <w:r w:rsidR="00367629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</w:t>
              </w:r>
            </w:ins>
          </w:p>
        </w:tc>
        <w:tc>
          <w:tcPr>
            <w:tcW w:w="1489" w:type="dxa"/>
            <w:tcPrChange w:id="1715" w:author="Livisghton Kleber" w:date="2019-11-17T09:51:00Z">
              <w:tcPr>
                <w:tcW w:w="1489" w:type="dxa"/>
                <w:gridSpan w:val="2"/>
              </w:tcPr>
            </w:tcPrChange>
          </w:tcPr>
          <w:p w14:paraId="329EF533" w14:textId="002B77FC" w:rsidR="00E93FEF" w:rsidRPr="003014CE" w:rsidRDefault="00E93FEF" w:rsidP="00E93F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6" w:author="Livisghton Kleber" w:date="2019-11-17T09:19:00Z"/>
                <w:rFonts w:ascii="Times New Roman" w:hAnsi="Times New Roman" w:cs="Times New Roman"/>
                <w:color w:val="000000" w:themeColor="text1"/>
                <w:sz w:val="24"/>
                <w:szCs w:val="24"/>
                <w:rPrChange w:id="1717" w:author="Livisghton Kleber" w:date="2019-11-17T09:51:00Z">
                  <w:rPr>
                    <w:ins w:id="1718" w:author="Livisghton Kleber" w:date="2019-11-17T09:19:00Z"/>
                    <w:rFonts w:ascii="Times New Roman" w:hAnsi="Times New Roman" w:cs="Times New Roman"/>
                    <w:i/>
                    <w:iCs/>
                    <w:color w:val="000000" w:themeColor="text1"/>
                    <w:sz w:val="24"/>
                    <w:szCs w:val="24"/>
                  </w:rPr>
                </w:rPrChange>
              </w:rPr>
              <w:pPrChange w:id="1719" w:author="Livisghton Kleber" w:date="2019-11-17T09:51:00Z">
                <w:pPr>
                  <w:spacing w:line="360" w:lineRule="auto"/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720" w:author="Livisghton Kleber" w:date="2019-11-17T10:10:00Z">
              <w: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0,63</w:t>
              </w:r>
            </w:ins>
            <w:ins w:id="1721" w:author="Livisghton Kleber" w:date="2019-11-17T12:30:00Z">
              <w:r w:rsidR="008E0E01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</w:t>
              </w:r>
            </w:ins>
          </w:p>
        </w:tc>
        <w:tc>
          <w:tcPr>
            <w:tcW w:w="1312" w:type="dxa"/>
            <w:vMerge/>
            <w:tcPrChange w:id="1722" w:author="Livisghton Kleber" w:date="2019-11-17T09:51:00Z">
              <w:tcPr>
                <w:tcW w:w="1312" w:type="dxa"/>
                <w:vMerge/>
              </w:tcPr>
            </w:tcPrChange>
          </w:tcPr>
          <w:p w14:paraId="5807BE39" w14:textId="77777777" w:rsidR="00E93FEF" w:rsidRDefault="00E93FEF" w:rsidP="00E93FE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3" w:author="Livisghton Kleber" w:date="2019-11-17T09:47:00Z"/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5DDDFD2F" w14:textId="07B94DA4" w:rsidR="00907718" w:rsidRDefault="00907718" w:rsidP="00907718">
      <w:pPr>
        <w:spacing w:after="0" w:line="360" w:lineRule="auto"/>
        <w:ind w:firstLine="708"/>
        <w:jc w:val="both"/>
        <w:rPr>
          <w:ins w:id="1724" w:author="Livisghton Kleber" w:date="2019-11-17T15:25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42EE5" w14:textId="2AAB4615" w:rsidR="00AF4FA4" w:rsidRPr="009C2F12" w:rsidRDefault="00AF4FA4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1725" w:author="Livisghton Kleber" w:date="2019-11-17T15:2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Podemos </w:t>
        </w:r>
      </w:ins>
      <w:ins w:id="1726" w:author="Livisghton Kleber" w:date="2019-11-17T15:2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observar na</w:t>
        </w:r>
      </w:ins>
      <w:ins w:id="1727" w:author="Livisghton Kleber" w:date="2019-11-17T15:2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Tabela 2</w:t>
        </w:r>
      </w:ins>
      <w:ins w:id="1728" w:author="Livisghton Kleber" w:date="2019-11-17T16:56:00Z">
        <w:r w:rsidR="000F2386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729" w:author="Livisghton Kleber" w:date="2019-11-17T15:2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rede neural MLP obteve um </w:t>
        </w:r>
      </w:ins>
      <w:ins w:id="1730" w:author="Livisghton Kleber" w:date="2019-11-17T15:2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bom desempenho </w:t>
        </w:r>
      </w:ins>
      <w:ins w:id="1731" w:author="Livisghton Kleber" w:date="2019-11-17T23:58:00Z">
        <w:r w:rsidR="005C1E5B">
          <w:rPr>
            <w:rFonts w:ascii="Times New Roman" w:hAnsi="Times New Roman" w:cs="Times New Roman"/>
            <w:color w:val="000000" w:themeColor="text1"/>
            <w:sz w:val="24"/>
            <w:szCs w:val="24"/>
          </w:rPr>
          <w:t>mesmo sendo</w:t>
        </w:r>
      </w:ins>
      <w:ins w:id="1732" w:author="Livisghton Kleber" w:date="2019-11-17T16:58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um classificador simples</w:t>
        </w:r>
      </w:ins>
      <w:ins w:id="1733" w:author="Livisghton Kleber" w:date="2019-11-17T23:56:00Z">
        <w:r w:rsidR="008A39C7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734" w:author="Livisghton Kleber" w:date="2019-11-17T17:01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comparado a trabalhos onde </w:t>
        </w:r>
      </w:ins>
      <w:ins w:id="1735" w:author="Livisghton Kleber" w:date="2019-11-17T23:59:00Z">
        <w:r w:rsidR="00406AB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se utilizam </w:t>
        </w:r>
      </w:ins>
      <w:ins w:id="1736" w:author="Livisghton Kleber" w:date="2019-11-17T17:01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>classificador</w:t>
        </w:r>
      </w:ins>
      <w:ins w:id="1737" w:author="Livisghton Kleber" w:date="2019-11-17T23:59:00Z">
        <w:r w:rsidR="00406AB4">
          <w:rPr>
            <w:rFonts w:ascii="Times New Roman" w:hAnsi="Times New Roman" w:cs="Times New Roman"/>
            <w:color w:val="000000" w:themeColor="text1"/>
            <w:sz w:val="24"/>
            <w:szCs w:val="24"/>
          </w:rPr>
          <w:t>es</w:t>
        </w:r>
      </w:ins>
      <w:ins w:id="1738" w:author="Livisghton Kleber" w:date="2019-11-17T17:01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39" w:author="Livisghton Kleber" w:date="2019-11-17T17:02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>mais complexo</w:t>
        </w:r>
      </w:ins>
      <w:ins w:id="1740" w:author="Livisghton Kleber" w:date="2019-11-17T23:59:00Z">
        <w:r w:rsidR="00406AB4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741" w:author="Livisghton Kleber" w:date="2019-11-17T17:02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diferença </w:t>
        </w:r>
      </w:ins>
      <w:ins w:id="1742" w:author="Livisghton Kleber" w:date="2019-11-17T17:03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da acurácia não é tão grande. No entanto, esse classificador não conseguiu </w:t>
        </w:r>
      </w:ins>
      <w:ins w:id="1743" w:author="Livisghton Kleber" w:date="2019-11-17T17:04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detectar as </w:t>
        </w:r>
      </w:ins>
      <w:ins w:id="1744" w:author="Livisghton Kleber" w:date="2019-11-17T17:05:00Z"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peculiaridades de cada </w:t>
        </w:r>
        <w:r w:rsidR="005B306A" w:rsidRPr="005B306A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45" w:author="Livisghton Kleber" w:date="2019-11-17T17:05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</w:t>
        </w:r>
        <w:r w:rsidR="00B7187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gram</w:t>
        </w:r>
        <w:r w:rsidR="00E5101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,</w:t>
        </w:r>
        <w:r w:rsidR="005B306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ou seja, </w:t>
        </w:r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>tanto fa</w:t>
        </w:r>
      </w:ins>
      <w:ins w:id="1746" w:author="Livisghton Kleber" w:date="2019-11-17T17:06:00Z"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z </w:t>
        </w:r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lastRenderedPageBreak/>
          <w:t xml:space="preserve">utilizar </w:t>
        </w:r>
      </w:ins>
      <w:ins w:id="1747" w:author="Livisghton Kleber" w:date="2019-11-17T17:07:00Z"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 algoritmo CP </w:t>
        </w:r>
        <w:proofErr w:type="spellStart"/>
        <w:r w:rsidR="0005506F" w:rsidRPr="0005506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48" w:author="Livisghton Kleber" w:date="2019-11-17T17:0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</w:t>
        </w:r>
      </w:ins>
      <w:ins w:id="1749" w:author="Livisghton Kleber" w:date="2019-11-17T17:08:00Z">
        <w:r w:rsidR="0005506F" w:rsidRPr="0005506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50" w:author="Livisghton Kleber" w:date="2019-11-17T17:0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atures</w:t>
        </w:r>
        <w:proofErr w:type="spellEnd"/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CLP </w:t>
        </w:r>
        <w:proofErr w:type="spellStart"/>
        <w:r w:rsidR="0005506F" w:rsidRPr="0005506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51" w:author="Livisghton Kleber" w:date="2019-11-17T17:0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proofErr w:type="spellEnd"/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CENS </w:t>
        </w:r>
        <w:proofErr w:type="spellStart"/>
        <w:r w:rsidR="0005506F" w:rsidRPr="0005506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52" w:author="Livisghton Kleber" w:date="2019-11-17T17:0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proofErr w:type="spellEnd"/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ou CRP </w:t>
        </w:r>
        <w:proofErr w:type="spellStart"/>
        <w:r w:rsidR="0005506F" w:rsidRPr="0005506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53" w:author="Livisghton Kleber" w:date="2019-11-17T17:0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Features</w:t>
        </w:r>
        <w:proofErr w:type="spellEnd"/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>, que a taxa de preci</w:t>
        </w:r>
      </w:ins>
      <w:ins w:id="1754" w:author="Livisghton Kleber" w:date="2019-11-17T17:09:00Z">
        <w:r w:rsidR="0005506F">
          <w:rPr>
            <w:rFonts w:ascii="Times New Roman" w:hAnsi="Times New Roman" w:cs="Times New Roman"/>
            <w:color w:val="000000" w:themeColor="text1"/>
            <w:sz w:val="24"/>
            <w:szCs w:val="24"/>
          </w:rPr>
          <w:t>são será bem próxima.</w:t>
        </w:r>
      </w:ins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3DB48F87" w:rsidR="00907718" w:rsidRPr="009C2F12" w:rsidRDefault="00907718" w:rsidP="009C2F12">
      <w:pPr>
        <w:pStyle w:val="Ttulo1"/>
        <w:rPr>
          <w:color w:val="000000" w:themeColor="text1"/>
        </w:rPr>
      </w:pPr>
      <w:del w:id="1755" w:author="Livisghton Kleber" w:date="2019-11-17T02:31:00Z">
        <w:r w:rsidRPr="009C2F12" w:rsidDel="001E4DC4">
          <w:rPr>
            <w:color w:val="000000" w:themeColor="text1"/>
          </w:rPr>
          <w:lastRenderedPageBreak/>
          <w:delText>Experimentos e Análise</w:delText>
        </w:r>
      </w:del>
      <w:bookmarkStart w:id="1756" w:name="_Toc24929236"/>
      <w:ins w:id="1757" w:author="Livisghton Kleber" w:date="2019-11-17T02:31:00Z">
        <w:r w:rsidR="001E4DC4">
          <w:rPr>
            <w:color w:val="000000" w:themeColor="text1"/>
          </w:rPr>
          <w:t>Conclusão</w:t>
        </w:r>
      </w:ins>
      <w:bookmarkEnd w:id="1756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44409C" w14:textId="40146515" w:rsidR="00B110BF" w:rsidRDefault="00907718" w:rsidP="00907718">
      <w:pPr>
        <w:spacing w:after="0" w:line="360" w:lineRule="auto"/>
        <w:ind w:firstLine="708"/>
        <w:jc w:val="both"/>
        <w:rPr>
          <w:ins w:id="1758" w:author="Livisghton Kleber" w:date="2019-11-18T01:49:00Z"/>
          <w:rFonts w:ascii="Times New Roman" w:hAnsi="Times New Roman" w:cs="Times New Roman"/>
          <w:color w:val="000000" w:themeColor="text1"/>
          <w:sz w:val="24"/>
          <w:szCs w:val="24"/>
        </w:rPr>
      </w:pPr>
      <w:del w:id="1759" w:author="Livisghton Kleber" w:date="2019-11-18T01:16:00Z">
        <w:r w:rsidRPr="009C2F12" w:rsidDel="00CB3AFC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apresenta os experimentos feitos. Sempre é preciso comparar com o que os outros fizeram.</w:delText>
        </w:r>
      </w:del>
      <w:ins w:id="1760" w:author="Livisghton Kleber" w:date="2019-11-18T01:16:00Z">
        <w:r w:rsidR="00CB3AF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Neste trabalho, estudou-se parte da </w:t>
        </w:r>
      </w:ins>
      <w:ins w:id="1761" w:author="Livisghton Kleber" w:date="2019-11-18T01:17:00Z">
        <w:r w:rsidR="00CB3AF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literatura de extração de características de acordes </w:t>
        </w:r>
      </w:ins>
      <w:ins w:id="1762" w:author="Livisghton Kleber" w:date="2019-11-18T01:39:00Z">
        <w:r w:rsidR="007167BF">
          <w:rPr>
            <w:rFonts w:ascii="Times New Roman" w:hAnsi="Times New Roman" w:cs="Times New Roman"/>
            <w:color w:val="000000" w:themeColor="text1"/>
            <w:sz w:val="24"/>
            <w:szCs w:val="24"/>
          </w:rPr>
          <w:t>músicas</w:t>
        </w:r>
      </w:ins>
      <w:ins w:id="1763" w:author="Livisghton Kleber" w:date="2019-11-18T01:20:00Z">
        <w:r w:rsidR="00E11E85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1764" w:author="Livisghton Kleber" w:date="2019-11-18T01:19:00Z">
        <w:r w:rsidR="00E11E8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 objetivo de avaliar o desempenho de um </w:t>
        </w:r>
      </w:ins>
      <w:ins w:id="1765" w:author="Livisghton Kleber" w:date="2019-11-18T01:20:00Z">
        <w:r w:rsidR="00E11E85">
          <w:rPr>
            <w:rFonts w:ascii="Times New Roman" w:hAnsi="Times New Roman" w:cs="Times New Roman"/>
            <w:color w:val="000000" w:themeColor="text1"/>
            <w:sz w:val="24"/>
            <w:szCs w:val="24"/>
          </w:rPr>
          <w:t>classificador MLP</w:t>
        </w:r>
      </w:ins>
      <w:ins w:id="1766" w:author="Livisghton Kleber" w:date="2019-11-18T01:39:00Z">
        <w:r w:rsidR="00B11E4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diferentes tipos de </w:t>
        </w:r>
        <w:proofErr w:type="spellStart"/>
        <w:r w:rsidR="00B11E4A" w:rsidRPr="007167BF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67" w:author="Livisghton Kleber" w:date="2019-11-18T01:3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</w:ins>
      <w:proofErr w:type="spellEnd"/>
      <w:ins w:id="1768" w:author="Livisghton Kleber" w:date="2019-11-18T01:21:00Z">
        <w:r w:rsidR="00E11E85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769" w:author="Livisghton Kleber" w:date="2019-11-18T01:49:00Z">
        <w:r w:rsidR="00B110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isso, foram con</w:t>
        </w:r>
      </w:ins>
      <w:ins w:id="1770" w:author="Livisghton Kleber" w:date="2019-11-18T01:50:00Z">
        <w:r w:rsidR="00DE3E7D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771" w:author="Livisghton Kleber" w:date="2019-11-18T01:49:00Z">
        <w:r w:rsidR="00B110BF">
          <w:rPr>
            <w:rFonts w:ascii="Times New Roman" w:hAnsi="Times New Roman" w:cs="Times New Roman"/>
            <w:color w:val="000000" w:themeColor="text1"/>
            <w:sz w:val="24"/>
            <w:szCs w:val="24"/>
          </w:rPr>
          <w:t>truíd</w:t>
        </w:r>
      </w:ins>
      <w:ins w:id="1772" w:author="Livisghton Kleber" w:date="2019-11-18T01:50:00Z">
        <w:r w:rsidR="00DE3E7D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  <w:r w:rsidR="0051666A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  <w:r w:rsidR="00B110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bases de dados para cada tipo de </w:t>
        </w:r>
        <w:proofErr w:type="spellStart"/>
        <w:r w:rsidR="00B110BF">
          <w:rPr>
            <w:rFonts w:ascii="Times New Roman" w:hAnsi="Times New Roman" w:cs="Times New Roman"/>
            <w:color w:val="000000" w:themeColor="text1"/>
            <w:sz w:val="24"/>
            <w:szCs w:val="24"/>
          </w:rPr>
          <w:t>chroma</w:t>
        </w:r>
        <w:proofErr w:type="spellEnd"/>
        <w:r w:rsidR="00B110B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6C2745D5" w14:textId="518E53CC" w:rsidR="00907718" w:rsidRPr="009C2F12" w:rsidRDefault="003E420C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ins w:id="1773" w:author="Livisghton Kleber" w:date="2019-11-18T01:5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gerar </w:t>
        </w:r>
      </w:ins>
      <w:ins w:id="1774" w:author="Livisghton Kleber" w:date="2019-11-18T01:5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</w:t>
        </w:r>
        <w:proofErr w:type="spellStart"/>
        <w:r w:rsidRPr="003E420C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75" w:author="Livisghton Kleber" w:date="2019-11-18T01:5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foi utilizado </w:t>
        </w:r>
      </w:ins>
      <w:ins w:id="1776" w:author="Livisghton Kleber" w:date="2019-11-18T01:53:00Z">
        <w:r w:rsidR="00576737">
          <w:rPr>
            <w:rFonts w:ascii="Times New Roman" w:hAnsi="Times New Roman" w:cs="Times New Roman"/>
            <w:color w:val="000000" w:themeColor="text1"/>
            <w:sz w:val="24"/>
            <w:szCs w:val="24"/>
          </w:rPr>
          <w:t>implementações e parâmetros já validados</w:t>
        </w:r>
      </w:ins>
      <w:ins w:id="1777" w:author="Livisghton Kleber" w:date="2019-11-18T01:52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bookmarkStart w:id="1778" w:name="_GoBack"/>
      <w:bookmarkEnd w:id="1778"/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1C74B94E" w:rsidR="00907718" w:rsidRPr="009C2F12" w:rsidRDefault="00907718" w:rsidP="009C2F12">
      <w:pPr>
        <w:pStyle w:val="Ttulo2"/>
        <w:rPr>
          <w:color w:val="000000" w:themeColor="text1"/>
        </w:rPr>
      </w:pPr>
      <w:del w:id="1779" w:author="Livisghton Kleber" w:date="2019-11-17T02:31:00Z">
        <w:r w:rsidRPr="009C2F12" w:rsidDel="00333537">
          <w:rPr>
            <w:color w:val="000000" w:themeColor="text1"/>
          </w:rPr>
          <w:delText>Experimento 1</w:delText>
        </w:r>
      </w:del>
      <w:bookmarkStart w:id="1780" w:name="_Toc24929237"/>
      <w:ins w:id="1781" w:author="Livisghton Kleber" w:date="2019-11-17T02:31:00Z">
        <w:r w:rsidR="00333537">
          <w:rPr>
            <w:color w:val="000000" w:themeColor="text1"/>
          </w:rPr>
          <w:t>Contribuições</w:t>
        </w:r>
      </w:ins>
      <w:bookmarkEnd w:id="1780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1A646408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1782" w:author="Livisghton Kleber" w:date="2019-11-18T00:08:00Z">
        <w:r w:rsidRPr="009C2F12" w:rsidDel="004462C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dfvbvbvbv</w:delText>
        </w:r>
      </w:del>
      <w:ins w:id="1783" w:author="Livisghton Kleber" w:date="2019-11-18T00:08:00Z">
        <w:r w:rsidR="004462C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Neste </w:t>
        </w:r>
      </w:ins>
      <w:del w:id="1784" w:author="Livisghton Kleber" w:date="2019-11-18T00:25:00Z">
        <w:r w:rsidR="00511F08" w:rsidRPr="009C2F12" w:rsidDel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.</w:delText>
        </w:r>
      </w:del>
      <w:ins w:id="1785" w:author="Livisghton Kleber" w:date="2019-11-18T00:23:00Z">
        <w:r w:rsidR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t>trabalho,</w:t>
        </w:r>
      </w:ins>
      <w:ins w:id="1786" w:author="Livisghton Kleber" w:date="2019-11-18T00:51:00Z">
        <w:r w:rsidR="00EC511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87" w:author="Livisghton Kleber" w:date="2019-11-18T00:52:00Z">
        <w:r w:rsidR="00EC511E">
          <w:rPr>
            <w:rFonts w:ascii="Times New Roman" w:hAnsi="Times New Roman" w:cs="Times New Roman"/>
            <w:color w:val="000000" w:themeColor="text1"/>
            <w:sz w:val="24"/>
            <w:szCs w:val="24"/>
          </w:rPr>
          <w:t>foi feito uma comparação d</w:t>
        </w:r>
      </w:ins>
      <w:ins w:id="1788" w:author="Livisghton Kleber" w:date="2019-11-18T00:53:00Z">
        <w:r w:rsidR="00EC511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diferentes tipos de </w:t>
        </w:r>
        <w:proofErr w:type="spellStart"/>
        <w:r w:rsidR="00EC511E" w:rsidRPr="001F78C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89" w:author="Livisghton Kleber" w:date="2019-11-18T00:5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chromagrams</w:t>
        </w:r>
        <w:proofErr w:type="spellEnd"/>
        <w:r w:rsidR="00EC511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utilizando uma MLP</w:t>
        </w:r>
      </w:ins>
      <w:ins w:id="1790" w:author="Livisghton Kleber" w:date="2019-11-18T00:54:00Z">
        <w:r w:rsidR="00C93B91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1791" w:author="Livisghton Kleber" w:date="2019-11-18T00:56:00Z">
        <w:r w:rsidR="00A51BD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Os experimentos </w:t>
        </w:r>
      </w:ins>
      <w:ins w:id="1792" w:author="Livisghton Kleber" w:date="2019-11-18T00:59:00Z"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geração dos </w:t>
        </w:r>
      </w:ins>
      <w:proofErr w:type="spellStart"/>
      <w:ins w:id="1793" w:author="Livisghton Kleber" w:date="2019-11-18T01:00:00Z">
        <w:r w:rsidR="004034ED" w:rsidRPr="002F153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794" w:author="Livisghton Kleber" w:date="2019-11-18T01:0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  <w:proofErr w:type="spellEnd"/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795" w:author="Livisghton Kleber" w:date="2019-11-18T00:56:00Z">
        <w:r w:rsidR="00A51BD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foram </w:t>
        </w:r>
      </w:ins>
      <w:ins w:id="1796" w:author="Livisghton Kleber" w:date="2019-11-18T01:07:00Z">
        <w:r w:rsidR="000F69CE">
          <w:rPr>
            <w:rFonts w:ascii="Times New Roman" w:hAnsi="Times New Roman" w:cs="Times New Roman"/>
            <w:color w:val="000000" w:themeColor="text1"/>
            <w:sz w:val="24"/>
            <w:szCs w:val="24"/>
          </w:rPr>
          <w:t>retirados</w:t>
        </w:r>
      </w:ins>
      <w:ins w:id="1797" w:author="Livisghton Kleber" w:date="2019-11-18T00:57:00Z">
        <w:r w:rsidR="00A51BD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 trabalhos </w:t>
        </w:r>
      </w:ins>
      <w:ins w:id="1798" w:author="Livisghton Kleber" w:date="2019-11-18T00:59:00Z"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>já validados</w:t>
        </w:r>
      </w:ins>
      <w:ins w:id="1799" w:author="Livisghton Kleber" w:date="2019-11-18T01:01:00Z"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Com isso </w:t>
        </w:r>
      </w:ins>
      <w:ins w:id="1800" w:author="Livisghton Kleber" w:date="2019-11-18T01:02:00Z"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foi possível </w:t>
        </w:r>
      </w:ins>
      <w:ins w:id="1801" w:author="Livisghton Kleber" w:date="2019-11-18T01:01:00Z">
        <w:r w:rsidR="004034E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comparar </w:t>
        </w:r>
      </w:ins>
      <w:ins w:id="1802" w:author="Livisghton Kleber" w:date="2019-11-18T01:02:00Z">
        <w:r w:rsidR="004777AA">
          <w:rPr>
            <w:rFonts w:ascii="Times New Roman" w:hAnsi="Times New Roman" w:cs="Times New Roman"/>
            <w:color w:val="000000" w:themeColor="text1"/>
            <w:sz w:val="24"/>
            <w:szCs w:val="24"/>
          </w:rPr>
          <w:t>o</w:t>
        </w:r>
      </w:ins>
      <w:ins w:id="1803" w:author="Livisghton Kleber" w:date="2019-11-18T01:03:00Z">
        <w:r w:rsidR="00D23EFA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804" w:author="Livisghton Kleber" w:date="2019-11-18T01:02:00Z">
        <w:r w:rsidR="004777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desempenhos </w:t>
        </w:r>
      </w:ins>
      <w:ins w:id="1805" w:author="Livisghton Kleber" w:date="2019-11-18T01:14:00Z">
        <w:r w:rsidR="00583B5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dos tipos de </w:t>
        </w:r>
        <w:proofErr w:type="spellStart"/>
        <w:r w:rsidR="00583B5D" w:rsidRPr="006D5BE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806" w:author="Livisghton Kleber" w:date="2019-11-18T01:14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chromas</w:t>
        </w:r>
      </w:ins>
      <w:proofErr w:type="spellEnd"/>
      <w:ins w:id="1807" w:author="Livisghton Kleber" w:date="2019-11-18T01:02:00Z">
        <w:r w:rsidR="004777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sobre uma MLP.</w:t>
        </w:r>
      </w:ins>
      <w:del w:id="1808" w:author="Livisghton Kleber" w:date="2019-11-18T00:51:00Z">
        <w:r w:rsidR="00511F08" w:rsidRPr="009C2F12" w:rsidDel="00EC511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</w:del>
      <w:ins w:id="1809" w:author="Livisghton Kleber" w:date="2019-11-18T01:03:00Z">
        <w:r w:rsidR="000F69C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810" w:author="Livisghton Kleber" w:date="2019-11-18T01:11:00Z">
        <w:r w:rsidR="006E260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Os resultados </w:t>
        </w:r>
      </w:ins>
      <w:ins w:id="1811" w:author="Livisghton Kleber" w:date="2019-11-18T01:12:00Z">
        <w:r w:rsidR="006E260C">
          <w:rPr>
            <w:rFonts w:ascii="Times New Roman" w:hAnsi="Times New Roman" w:cs="Times New Roman"/>
            <w:color w:val="000000" w:themeColor="text1"/>
            <w:sz w:val="24"/>
            <w:szCs w:val="24"/>
          </w:rPr>
          <w:t>deste projeto</w:t>
        </w:r>
      </w:ins>
      <w:ins w:id="1812" w:author="Livisghton Kleber" w:date="2019-11-18T01:13:00Z">
        <w:r w:rsidR="00583B5D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583B5D">
          <w:rPr>
            <w:rFonts w:ascii="Times New Roman" w:hAnsi="Times New Roman" w:cs="Times New Roman"/>
            <w:color w:val="000000" w:themeColor="text1"/>
            <w:sz w:val="24"/>
            <w:szCs w:val="24"/>
          </w:rPr>
          <w:t>servirão</w:t>
        </w:r>
      </w:ins>
      <w:ins w:id="1813" w:author="Livisghton Kleber" w:date="2019-11-18T01:11:00Z">
        <w:r w:rsidR="006E260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como base </w:t>
        </w:r>
      </w:ins>
      <w:ins w:id="1814" w:author="Livisghton Kleber" w:date="2019-11-18T01:12:00Z">
        <w:r w:rsidR="006E260C">
          <w:rPr>
            <w:rFonts w:ascii="Times New Roman" w:hAnsi="Times New Roman" w:cs="Times New Roman"/>
            <w:color w:val="000000" w:themeColor="text1"/>
            <w:sz w:val="24"/>
            <w:szCs w:val="24"/>
          </w:rPr>
          <w:t>para</w:t>
        </w:r>
      </w:ins>
      <w:ins w:id="1815" w:author="Livisghton Kleber" w:date="2019-11-18T01:15:00Z">
        <w:r w:rsidR="006D5B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EE3BBB">
          <w:rPr>
            <w:rFonts w:ascii="Times New Roman" w:hAnsi="Times New Roman" w:cs="Times New Roman"/>
            <w:color w:val="000000" w:themeColor="text1"/>
            <w:sz w:val="24"/>
            <w:szCs w:val="24"/>
          </w:rPr>
          <w:t>outros pesquisadores</w:t>
        </w:r>
        <w:r w:rsidR="006D5BE4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6D9D4089" w:rsidR="00907718" w:rsidRPr="009C2F12" w:rsidRDefault="00907718" w:rsidP="009C2F12">
      <w:pPr>
        <w:pStyle w:val="Ttulo2"/>
        <w:rPr>
          <w:color w:val="000000" w:themeColor="text1"/>
        </w:rPr>
      </w:pPr>
      <w:del w:id="1816" w:author="Livisghton Kleber" w:date="2019-11-17T02:31:00Z">
        <w:r w:rsidRPr="009C2F12" w:rsidDel="00333537">
          <w:rPr>
            <w:color w:val="000000" w:themeColor="text1"/>
          </w:rPr>
          <w:delText>Experimento 2</w:delText>
        </w:r>
      </w:del>
      <w:bookmarkStart w:id="1817" w:name="_Toc24929238"/>
      <w:ins w:id="1818" w:author="Livisghton Kleber" w:date="2019-11-17T02:31:00Z">
        <w:r w:rsidR="00333537">
          <w:rPr>
            <w:color w:val="000000" w:themeColor="text1"/>
          </w:rPr>
          <w:t>Traba</w:t>
        </w:r>
      </w:ins>
      <w:ins w:id="1819" w:author="Livisghton Kleber" w:date="2019-11-17T02:32:00Z">
        <w:r w:rsidR="00333537">
          <w:rPr>
            <w:color w:val="000000" w:themeColor="text1"/>
          </w:rPr>
          <w:t>lhos Futuros</w:t>
        </w:r>
      </w:ins>
      <w:bookmarkEnd w:id="1817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40F44FC0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1820" w:author="Livisghton Kleber" w:date="2019-11-17T19:36:00Z">
        <w:r w:rsidRPr="009C2F12" w:rsidDel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dfvbvbvbv. </w:delText>
        </w:r>
      </w:del>
      <w:ins w:id="1821" w:author="Livisghton Kleber" w:date="2019-11-17T19:36:00Z"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>Em trabalho</w:t>
        </w:r>
      </w:ins>
      <w:ins w:id="1822" w:author="Livisghton Kleber" w:date="2019-11-17T19:37:00Z"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 futuros pretendo utilizar </w:t>
        </w:r>
      </w:ins>
      <w:ins w:id="1823" w:author="Livisghton Kleber" w:date="2019-11-17T19:38:00Z"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outros tipos de classificadores como </w:t>
        </w:r>
      </w:ins>
      <w:ins w:id="1824" w:author="Livisghton Kleber" w:date="2019-11-17T19:45:00Z">
        <w:r w:rsidR="006634C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por exemplo: </w:t>
        </w:r>
      </w:ins>
      <w:ins w:id="1825" w:author="Livisghton Kleber" w:date="2019-11-17T19:38:00Z"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Rede Neural Convolucional (ou </w:t>
        </w:r>
        <w:r w:rsidR="007361AA" w:rsidRPr="001B669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826" w:author="Livisghton Kleber" w:date="2019-11-17T19:4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 xml:space="preserve">Convolucional </w:t>
        </w:r>
      </w:ins>
      <w:ins w:id="1827" w:author="Livisghton Kleber" w:date="2019-11-17T19:39:00Z">
        <w:r w:rsidR="007361AA" w:rsidRPr="001B669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828" w:author="Livisghton Kleber" w:date="2019-11-17T19:4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Neural Network</w:t>
        </w:r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- CNN</w:t>
        </w:r>
      </w:ins>
      <w:ins w:id="1829" w:author="Livisghton Kleber" w:date="2019-11-17T19:38:00Z">
        <w:r w:rsidR="007361AA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1830" w:author="Livisghton Kleber" w:date="2019-11-17T19:39:00Z">
        <w:r w:rsidR="005E1B8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para tentar aumentar a precisão </w:t>
        </w:r>
      </w:ins>
      <w:ins w:id="1831" w:author="Livisghton Kleber" w:date="2019-11-17T19:40:00Z">
        <w:r w:rsidR="005E1B8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no reconhecimento de acordes. </w:t>
        </w:r>
      </w:ins>
      <w:ins w:id="1832" w:author="Livisghton Kleber" w:date="2019-11-17T19:43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>Fazer algum tratamento</w:t>
        </w:r>
      </w:ins>
      <w:ins w:id="1833" w:author="Livisghton Kleber" w:date="2019-11-17T19:46:00Z">
        <w:r w:rsidR="000C659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</w:t>
        </w:r>
      </w:ins>
      <w:ins w:id="1834" w:author="Livisghton Kleber" w:date="2019-11-17T19:43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>a</w:t>
        </w:r>
      </w:ins>
      <w:ins w:id="1835" w:author="Livisghton Kleber" w:date="2019-11-17T19:47:00Z">
        <w:r w:rsidR="000D2F14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836" w:author="Livisghton Kleber" w:date="2019-11-17T19:43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base</w:t>
        </w:r>
      </w:ins>
      <w:ins w:id="1837" w:author="Livisghton Kleber" w:date="2019-11-17T19:47:00Z">
        <w:r w:rsidR="000D2F14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1838" w:author="Livisghton Kleber" w:date="2019-11-17T19:43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 dados </w:t>
        </w:r>
      </w:ins>
      <w:ins w:id="1839" w:author="Livisghton Kleber" w:date="2019-11-17T19:46:00Z">
        <w:r w:rsidR="000C659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que </w:t>
        </w:r>
      </w:ins>
      <w:ins w:id="1840" w:author="Livisghton Kleber" w:date="2019-11-18T00:06:00Z">
        <w:r w:rsidR="0094014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foram </w:t>
        </w:r>
      </w:ins>
      <w:ins w:id="1841" w:author="Livisghton Kleber" w:date="2019-11-17T19:43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>cr</w:t>
        </w:r>
      </w:ins>
      <w:ins w:id="1842" w:author="Livisghton Kleber" w:date="2019-11-17T19:44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iadas neste projeto e que não foram utilizadas, </w:t>
        </w:r>
      </w:ins>
      <w:ins w:id="1843" w:author="Livisghton Kleber" w:date="2019-11-17T19:49:00Z">
        <w:r w:rsidR="005751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 </w:t>
        </w:r>
      </w:ins>
      <w:ins w:id="1844" w:author="Livisghton Kleber" w:date="2019-11-17T19:44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isso aumentaria a quantidade de acorde </w:t>
        </w:r>
      </w:ins>
      <w:ins w:id="1845" w:author="Livisghton Kleber" w:date="2019-11-17T19:45:00Z">
        <w:r w:rsidR="00190E84">
          <w:rPr>
            <w:rFonts w:ascii="Times New Roman" w:hAnsi="Times New Roman" w:cs="Times New Roman"/>
            <w:color w:val="000000" w:themeColor="text1"/>
            <w:sz w:val="24"/>
            <w:szCs w:val="24"/>
          </w:rPr>
          <w:t>a serem reconhecidos.</w:t>
        </w:r>
      </w:ins>
      <w:ins w:id="1846" w:author="Livisghton Kleber" w:date="2019-11-17T19:47:00Z">
        <w:r w:rsidR="005751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Por fim, </w:t>
        </w:r>
      </w:ins>
      <w:ins w:id="1847" w:author="Livisghton Kleber" w:date="2019-11-17T19:49:00Z">
        <w:r w:rsidR="00E46F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construir uma </w:t>
        </w:r>
      </w:ins>
      <w:ins w:id="1848" w:author="Livisghton Kleber" w:date="2019-11-17T19:47:00Z">
        <w:r w:rsidR="005751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aplicação </w:t>
        </w:r>
        <w:r w:rsidR="0057516C" w:rsidRPr="0057516C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849" w:author="Livisghton Kleber" w:date="2019-11-17T19:4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web</w:t>
        </w:r>
      </w:ins>
      <w:ins w:id="1850" w:author="Livisghton Kleber" w:date="2019-11-17T19:48:00Z">
        <w:r w:rsidR="005751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ou </w:t>
        </w:r>
        <w:r w:rsidR="0057516C" w:rsidRPr="0057516C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851" w:author="Livisghton Kleber" w:date="2019-11-17T19:4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mobile</w:t>
        </w:r>
        <w:r w:rsidR="0057516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1852" w:author="Livisghton Kleber" w:date="2019-11-17T19:49:00Z">
        <w:r w:rsidR="00E46F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para geração </w:t>
        </w:r>
      </w:ins>
      <w:ins w:id="1853" w:author="Livisghton Kleber" w:date="2019-11-17T19:50:00Z">
        <w:r w:rsidR="00E46F3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automática </w:t>
        </w:r>
      </w:ins>
      <w:ins w:id="1854" w:author="Livisghton Kleber" w:date="2019-11-17T19:49:00Z">
        <w:r w:rsidR="00E46F34">
          <w:rPr>
            <w:rFonts w:ascii="Times New Roman" w:hAnsi="Times New Roman" w:cs="Times New Roman"/>
            <w:color w:val="000000" w:themeColor="text1"/>
            <w:sz w:val="24"/>
            <w:szCs w:val="24"/>
          </w:rPr>
          <w:t>de cifras</w:t>
        </w:r>
      </w:ins>
      <w:ins w:id="1855" w:author="Livisghton Kleber" w:date="2019-11-17T19:50:00Z">
        <w:r w:rsidR="00E46F34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5522E83C" w:rsidR="00907718" w:rsidRPr="009C2F12" w:rsidDel="00546F4B" w:rsidRDefault="00907718" w:rsidP="009C2F12">
      <w:pPr>
        <w:pStyle w:val="Ttulo2"/>
        <w:rPr>
          <w:del w:id="1856" w:author="Livisghton Kleber" w:date="2019-11-17T02:32:00Z"/>
          <w:color w:val="000000" w:themeColor="text1"/>
        </w:rPr>
      </w:pPr>
      <w:del w:id="1857" w:author="Livisghton Kleber" w:date="2019-11-17T02:32:00Z">
        <w:r w:rsidRPr="009C2F12" w:rsidDel="00546F4B">
          <w:rPr>
            <w:color w:val="000000" w:themeColor="text1"/>
          </w:rPr>
          <w:delText>Análise</w:delText>
        </w:r>
      </w:del>
    </w:p>
    <w:p w14:paraId="5E35BD78" w14:textId="37341718" w:rsidR="00907718" w:rsidRPr="009C2F12" w:rsidDel="00546F4B" w:rsidRDefault="00907718" w:rsidP="00907718">
      <w:pPr>
        <w:pStyle w:val="PargrafodaLista"/>
        <w:spacing w:after="0" w:line="240" w:lineRule="auto"/>
        <w:rPr>
          <w:del w:id="1858" w:author="Livisghton Kleber" w:date="2019-11-17T02:32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575E9351" w:rsidR="00907718" w:rsidRPr="009C2F12" w:rsidDel="00546F4B" w:rsidRDefault="00907718" w:rsidP="00907718">
      <w:pPr>
        <w:spacing w:after="0" w:line="360" w:lineRule="auto"/>
        <w:ind w:firstLine="709"/>
        <w:jc w:val="both"/>
        <w:rPr>
          <w:del w:id="1859" w:author="Livisghton Kleber" w:date="2019-11-17T02:32:00Z"/>
          <w:rFonts w:ascii="Times New Roman" w:hAnsi="Times New Roman" w:cs="Times New Roman"/>
          <w:color w:val="000000" w:themeColor="text1"/>
          <w:sz w:val="24"/>
          <w:szCs w:val="24"/>
        </w:rPr>
      </w:pPr>
      <w:del w:id="1860" w:author="Livisghton Kleber" w:date="2019-11-17T02:32:00Z">
        <w:r w:rsidRPr="009C2F12" w:rsidDel="00546F4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dfvbvbvbv. </w:delText>
        </w:r>
      </w:del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05A2664F" w:rsidR="00907718" w:rsidRPr="009C2F12" w:rsidDel="0095193E" w:rsidRDefault="00907718" w:rsidP="009C2F12">
      <w:pPr>
        <w:pStyle w:val="Ttulo1"/>
        <w:rPr>
          <w:del w:id="1861" w:author="Livisghton Kleber" w:date="2019-11-18T00:26:00Z"/>
          <w:color w:val="000000" w:themeColor="text1"/>
        </w:rPr>
      </w:pPr>
      <w:del w:id="1862" w:author="Livisghton Kleber" w:date="2019-11-18T00:26:00Z">
        <w:r w:rsidRPr="009C2F12" w:rsidDel="0095193E">
          <w:rPr>
            <w:color w:val="000000" w:themeColor="text1"/>
          </w:rPr>
          <w:lastRenderedPageBreak/>
          <w:delText>Conclusões e Trabalhos Futuros</w:delText>
        </w:r>
      </w:del>
    </w:p>
    <w:p w14:paraId="3D138ACB" w14:textId="423B9DB8" w:rsidR="00907718" w:rsidRPr="009C2F12" w:rsidDel="0095193E" w:rsidRDefault="00907718" w:rsidP="00907718">
      <w:pPr>
        <w:spacing w:after="0" w:line="240" w:lineRule="auto"/>
        <w:jc w:val="both"/>
        <w:rPr>
          <w:del w:id="1863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2D608B7C" w:rsidR="00907718" w:rsidRPr="009C2F12" w:rsidDel="0095193E" w:rsidRDefault="00907718" w:rsidP="00907718">
      <w:pPr>
        <w:spacing w:after="0" w:line="360" w:lineRule="auto"/>
        <w:ind w:firstLine="708"/>
        <w:jc w:val="both"/>
        <w:rPr>
          <w:del w:id="1864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  <w:del w:id="1865" w:author="Livisghton Kleber" w:date="2019-11-18T00:26:00Z">
        <w:r w:rsidRPr="009C2F12" w:rsidDel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apresenta as conclusões do seu trabalho. Resuma seus resultados e análise e apresente sugestões de trabalhos futuros. Apresente suas contribuições.</w:delText>
        </w:r>
      </w:del>
    </w:p>
    <w:p w14:paraId="3CF0FB90" w14:textId="6BD3E7BD" w:rsidR="00907718" w:rsidRPr="009C2F12" w:rsidDel="0095193E" w:rsidRDefault="00907718" w:rsidP="00907718">
      <w:pPr>
        <w:spacing w:after="0" w:line="360" w:lineRule="auto"/>
        <w:jc w:val="both"/>
        <w:rPr>
          <w:del w:id="1866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5A365A68" w:rsidR="00907718" w:rsidRPr="009C2F12" w:rsidDel="0095193E" w:rsidRDefault="00907718" w:rsidP="009C2F12">
      <w:pPr>
        <w:pStyle w:val="Ttulo2"/>
        <w:rPr>
          <w:del w:id="1867" w:author="Livisghton Kleber" w:date="2019-11-18T00:26:00Z"/>
          <w:color w:val="000000" w:themeColor="text1"/>
        </w:rPr>
      </w:pPr>
      <w:del w:id="1868" w:author="Livisghton Kleber" w:date="2019-11-18T00:26:00Z">
        <w:r w:rsidRPr="009C2F12" w:rsidDel="0095193E">
          <w:rPr>
            <w:color w:val="000000" w:themeColor="text1"/>
          </w:rPr>
          <w:delText>Contribuições</w:delText>
        </w:r>
      </w:del>
    </w:p>
    <w:p w14:paraId="185BCAA3" w14:textId="72372CB5" w:rsidR="00907718" w:rsidRPr="009C2F12" w:rsidDel="0095193E" w:rsidRDefault="00907718" w:rsidP="00412041">
      <w:pPr>
        <w:spacing w:after="0" w:line="360" w:lineRule="auto"/>
        <w:ind w:firstLine="708"/>
        <w:jc w:val="both"/>
        <w:rPr>
          <w:del w:id="1869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35B63975" w:rsidR="00412041" w:rsidRPr="009C2F12" w:rsidDel="0095193E" w:rsidRDefault="00907718" w:rsidP="00412041">
      <w:pPr>
        <w:spacing w:after="0" w:line="360" w:lineRule="auto"/>
        <w:ind w:firstLine="708"/>
        <w:jc w:val="both"/>
        <w:rPr>
          <w:del w:id="1870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  <w:del w:id="1871" w:author="Livisghton Kleber" w:date="2019-11-18T00:26:00Z">
        <w:r w:rsidRPr="009C2F12" w:rsidDel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sdfdfdfdfd</w:delText>
        </w:r>
        <w:r w:rsidR="00412041" w:rsidRPr="009C2F12" w:rsidDel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. </w:delText>
        </w:r>
      </w:del>
    </w:p>
    <w:p w14:paraId="18ED200E" w14:textId="2AC710E7" w:rsidR="00907718" w:rsidRPr="009C2F12" w:rsidDel="0095193E" w:rsidRDefault="00907718" w:rsidP="00412041">
      <w:pPr>
        <w:spacing w:after="0" w:line="360" w:lineRule="auto"/>
        <w:ind w:firstLine="708"/>
        <w:jc w:val="both"/>
        <w:rPr>
          <w:del w:id="1872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4E143289" w:rsidR="00907718" w:rsidRPr="009C2F12" w:rsidDel="0095193E" w:rsidRDefault="00907718" w:rsidP="009C2F12">
      <w:pPr>
        <w:pStyle w:val="Ttulo2"/>
        <w:rPr>
          <w:del w:id="1873" w:author="Livisghton Kleber" w:date="2019-11-18T00:26:00Z"/>
          <w:color w:val="000000" w:themeColor="text1"/>
        </w:rPr>
      </w:pPr>
      <w:del w:id="1874" w:author="Livisghton Kleber" w:date="2019-11-18T00:26:00Z">
        <w:r w:rsidRPr="009C2F12" w:rsidDel="0095193E">
          <w:rPr>
            <w:color w:val="000000" w:themeColor="text1"/>
          </w:rPr>
          <w:delText>Trabalhos Futuros</w:delText>
        </w:r>
      </w:del>
    </w:p>
    <w:p w14:paraId="279AFF54" w14:textId="77E37F18" w:rsidR="00907718" w:rsidRPr="009C2F12" w:rsidDel="0095193E" w:rsidRDefault="00907718" w:rsidP="00907718">
      <w:pPr>
        <w:spacing w:after="0" w:line="360" w:lineRule="auto"/>
        <w:ind w:firstLine="708"/>
        <w:jc w:val="both"/>
        <w:rPr>
          <w:del w:id="1875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0B21D833" w:rsidR="00907718" w:rsidRPr="009C2F12" w:rsidDel="0095193E" w:rsidRDefault="00907718" w:rsidP="00907718">
      <w:pPr>
        <w:spacing w:after="0" w:line="360" w:lineRule="auto"/>
        <w:ind w:firstLine="708"/>
        <w:jc w:val="both"/>
        <w:rPr>
          <w:del w:id="1876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  <w:del w:id="1877" w:author="Livisghton Kleber" w:date="2019-11-18T00:26:00Z">
        <w:r w:rsidRPr="009C2F12" w:rsidDel="0095193E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ssddfdgfgfgfg. </w:delText>
        </w:r>
      </w:del>
    </w:p>
    <w:p w14:paraId="7D52D0C0" w14:textId="2C6FD925" w:rsidR="00907718" w:rsidRPr="009C2F12" w:rsidDel="0095193E" w:rsidRDefault="00907718" w:rsidP="00412041">
      <w:pPr>
        <w:spacing w:after="0" w:line="360" w:lineRule="auto"/>
        <w:ind w:firstLine="708"/>
        <w:jc w:val="both"/>
        <w:rPr>
          <w:del w:id="1878" w:author="Livisghton Kleber" w:date="2019-11-18T00:26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59EA3842" w:rsidR="00907718" w:rsidRPr="009C2F12" w:rsidDel="00546F4B" w:rsidRDefault="00907718">
      <w:pPr>
        <w:rPr>
          <w:del w:id="1879" w:author="Livisghton Kleber" w:date="2019-11-17T02:33:00Z"/>
          <w:rFonts w:ascii="Times New Roman" w:hAnsi="Times New Roman" w:cs="Times New Roman"/>
          <w:b/>
          <w:color w:val="000000" w:themeColor="text1"/>
          <w:sz w:val="28"/>
          <w:szCs w:val="28"/>
        </w:rPr>
      </w:pPr>
      <w:del w:id="1880" w:author="Livisghton Kleber" w:date="2019-11-18T00:26:00Z">
        <w:r w:rsidRPr="009C2F12" w:rsidDel="0095193E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br w:type="page"/>
        </w:r>
      </w:del>
    </w:p>
    <w:p w14:paraId="0EE24ED7" w14:textId="58E937F7" w:rsidR="00687C92" w:rsidDel="00546F4B" w:rsidRDefault="00574852" w:rsidP="00546F4B">
      <w:pPr>
        <w:rPr>
          <w:del w:id="1881" w:author="Livisghton Kleber" w:date="2019-11-17T02:33:00Z"/>
          <w:noProof/>
          <w:vanish/>
          <w:sz w:val="24"/>
          <w:szCs w:val="24"/>
        </w:rPr>
        <w:pPrChange w:id="1882" w:author="Livisghton Kleber" w:date="2019-11-17T02:33:00Z">
          <w:pPr>
            <w:pStyle w:val="Bibliografia"/>
          </w:pPr>
        </w:pPrChange>
      </w:pPr>
      <w:del w:id="1883" w:author="Livisghton Kleber" w:date="2019-11-17T02:33:00Z">
        <w:r w:rsidDel="00546F4B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fldChar w:fldCharType="begin"/>
        </w:r>
        <w:r w:rsidDel="00546F4B">
          <w:rPr>
            <w:rFonts w:ascii="Times New Roman" w:hAnsi="Times New Roman" w:cs="Times New Roman"/>
            <w:color w:val="000000" w:themeColor="text1"/>
            <w:sz w:val="24"/>
            <w:szCs w:val="24"/>
          </w:rPr>
          <w:delInstrText xml:space="preserve"> BIBLIOGRAPHY  \l 1046 </w:delInstrText>
        </w:r>
        <w:r w:rsidDel="00546F4B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fldChar w:fldCharType="separate"/>
        </w:r>
        <w:r w:rsidR="00687C92" w:rsidDel="00546F4B">
          <w:rPr>
            <w:noProof/>
            <w:vanish/>
          </w:rPr>
          <w:delText>x</w:delText>
        </w:r>
      </w:del>
    </w:p>
    <w:p w14:paraId="40B5B358" w14:textId="68CAEA73" w:rsidR="00687C92" w:rsidDel="00546F4B" w:rsidRDefault="00687C92" w:rsidP="00546F4B">
      <w:pPr>
        <w:rPr>
          <w:del w:id="1884" w:author="Livisghton Kleber" w:date="2019-11-17T02:33:00Z"/>
          <w:noProof/>
          <w:vanish/>
        </w:rPr>
        <w:pPrChange w:id="1885" w:author="Livisghton Kleber" w:date="2019-11-17T02:33:00Z">
          <w:pPr>
            <w:pStyle w:val="Bibliografia"/>
          </w:pPr>
        </w:pPrChange>
      </w:pPr>
      <w:del w:id="1886" w:author="Livisghton Kleber" w:date="2019-11-17T02:33:00Z">
        <w:r w:rsidDel="00546F4B">
          <w:rPr>
            <w:noProof/>
            <w:vanish/>
          </w:rPr>
          <w:delText>x</w:delText>
        </w:r>
      </w:del>
    </w:p>
    <w:p w14:paraId="5AC0F6E3" w14:textId="4B91354A" w:rsidR="00077508" w:rsidRPr="009C2F12" w:rsidRDefault="00574852">
      <w:pPr>
        <w:pStyle w:val="Ttulo1"/>
        <w:numPr>
          <w:ilvl w:val="0"/>
          <w:numId w:val="0"/>
        </w:numPr>
        <w:rPr>
          <w:color w:val="000000" w:themeColor="text1"/>
        </w:rPr>
      </w:pPr>
      <w:del w:id="1887" w:author="Livisghton Kleber" w:date="2019-11-17T02:33:00Z">
        <w:r w:rsidDel="00546F4B">
          <w:rPr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fldChar w:fldCharType="end"/>
        </w:r>
      </w:del>
      <w:bookmarkStart w:id="1888" w:name="_Toc24929239"/>
      <w:r w:rsidR="00077508">
        <w:rPr>
          <w:color w:val="000000" w:themeColor="text1"/>
        </w:rPr>
        <w:t>Referências</w:t>
      </w:r>
      <w:bookmarkEnd w:id="1888"/>
    </w:p>
    <w:p w14:paraId="37CC4958" w14:textId="77777777" w:rsidR="00077508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66CF8" w14:textId="3A6FEF43" w:rsidR="00904A7B" w:rsidRDefault="00904A7B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889" w:author="Livisghton Kleber" w:date="2019-11-17T16:38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890" w:name="_Ref24852078"/>
      <w:proofErr w:type="spellStart"/>
      <w:ins w:id="1891" w:author="Livisghton Kleber" w:date="2019-11-17T03:00:00Z"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wikipedia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 [Online]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: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>
          <w:fldChar w:fldCharType="begin"/>
        </w:r>
        <w:r>
          <w:instrText xml:space="preserve"> HYPERLINK "https://pt.wikipedia.org/wiki/Cifra_(música)" </w:instrText>
        </w:r>
      </w:ins>
      <w:ins w:id="1892" w:author="Livisghton Kleber" w:date="2019-11-17T16:48:00Z"/>
      <w:ins w:id="1893" w:author="Livisghton Kleber" w:date="2019-11-17T03:00:00Z">
        <w:r>
          <w:fldChar w:fldCharType="separate"/>
        </w:r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https://pt.wikipedia.org/wiki/Cifra_(música)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(Acessado em 01/10/2019).</w:t>
        </w:r>
      </w:ins>
      <w:bookmarkEnd w:id="1890"/>
    </w:p>
    <w:p w14:paraId="55D45CE7" w14:textId="77777777" w:rsidR="0042653F" w:rsidRPr="00A44C88" w:rsidRDefault="0042653F" w:rsidP="0042653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894" w:author="Livisghton Kleber" w:date="2019-11-17T16:38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895" w:name="_Ref24901140"/>
      <w:proofErr w:type="spellStart"/>
      <w:proofErr w:type="gramStart"/>
      <w:ins w:id="1896" w:author="Livisghton Kleber" w:date="2019-11-17T16:3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F.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Veloso</w:t>
        </w:r>
        <w:proofErr w:type="spellEnd"/>
        <w:proofErr w:type="gram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, </w:t>
        </w:r>
        <w:proofErr w:type="spellStart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M.A.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Feitosa</w:t>
        </w:r>
        <w:proofErr w:type="spellEnd"/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. "O Ouvido Absoluto: bases neurocognitivas e perspectivas". 2013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p. 357 - 362.</w:t>
        </w:r>
        <w:bookmarkEnd w:id="1895"/>
      </w:ins>
    </w:p>
    <w:p w14:paraId="39DADE56" w14:textId="01F5D447" w:rsidR="0042653F" w:rsidRPr="00992912" w:rsidRDefault="0042653F" w:rsidP="0099291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897" w:author="Livisghton Kleber" w:date="2019-11-17T03:00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898" w:name="_Ref24901153"/>
      <w:ins w:id="1899" w:author="Livisghton Kleber" w:date="2019-11-17T16:3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P.J. dos Santos </w:t>
        </w:r>
        <w:r w:rsidRPr="00A44C88">
          <w:rPr>
            <w:rFonts w:ascii="Times New Roman" w:hAnsi="Times New Roman" w:cs="Times New Roman"/>
            <w:color w:val="000000" w:themeColor="text1"/>
            <w:sz w:val="24"/>
            <w:szCs w:val="24"/>
          </w:rPr>
          <w:t>Junior. "Ouvido absoluto e ouvido relativo: sua natureza e relevância para a educação musical". In XVI Encontro Regional Sul da ABEM; 2014.</w:t>
        </w:r>
      </w:ins>
      <w:bookmarkEnd w:id="1898"/>
    </w:p>
    <w:p w14:paraId="533199D5" w14:textId="04988227" w:rsidR="00180597" w:rsidRDefault="00180597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0" w:name="_Ref24899861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Wikipédia. [Online]: </w:t>
      </w:r>
      <w:r w:rsidR="005328B3">
        <w:fldChar w:fldCharType="begin"/>
      </w:r>
      <w:r w:rsidR="005328B3">
        <w:instrText xml:space="preserve"> HYPERLINK "https://pt.wikipedia.org/wiki/Nota_musical" </w:instrText>
      </w:r>
      <w:ins w:id="1901" w:author="Livisghton Kleber" w:date="2019-11-17T16:48:00Z"/>
      <w:r w:rsidR="005328B3">
        <w:fldChar w:fldCharType="separate"/>
      </w:r>
      <w:r w:rsidRPr="00C83CEB">
        <w:rPr>
          <w:rStyle w:val="Hyperlink"/>
          <w:rFonts w:ascii="Times New Roman" w:hAnsi="Times New Roman" w:cs="Times New Roman"/>
          <w:sz w:val="24"/>
          <w:szCs w:val="24"/>
        </w:rPr>
        <w:t>https://pt.wikipedia.org/wiki/Nota_musical</w:t>
      </w:r>
      <w:r w:rsidR="005328B3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900"/>
    </w:p>
    <w:p w14:paraId="61086394" w14:textId="2834CE40" w:rsidR="004350EC" w:rsidRDefault="004350EC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2" w:name="_Ref23855436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descomplicandoamusica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r w:rsidR="00661D10">
        <w:fldChar w:fldCharType="begin"/>
      </w:r>
      <w:r w:rsidR="00661D10">
        <w:instrText xml:space="preserve"> HYPERLINK "https://www.descomplicandoamusica.com/triades/" </w:instrText>
      </w:r>
      <w:ins w:id="1903" w:author="Livisghton Kleber" w:date="2019-11-17T16:48:00Z"/>
      <w:r w:rsidR="00661D10">
        <w:fldChar w:fldCharType="separate"/>
      </w:r>
      <w:r w:rsidRPr="00C83CEB">
        <w:rPr>
          <w:rStyle w:val="Hyperlink"/>
          <w:rFonts w:ascii="Times New Roman" w:hAnsi="Times New Roman" w:cs="Times New Roman"/>
          <w:sz w:val="24"/>
          <w:szCs w:val="24"/>
        </w:rPr>
        <w:t>https://www.descomplicandoamusica.com/triades/</w:t>
      </w:r>
      <w:r w:rsidR="00661D10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bookmarkEnd w:id="1902"/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4962D4" w14:textId="0CD04939" w:rsidR="005D41DF" w:rsidRDefault="005D41DF" w:rsidP="005D41D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904" w:author="Livisghton Kleber" w:date="2019-11-17T23:04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5" w:name="_Ref24294779"/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A.Oppenheim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chafer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Discrete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-Time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": Prentice-Hall; 1989.</w:t>
      </w:r>
      <w:bookmarkEnd w:id="1905"/>
    </w:p>
    <w:p w14:paraId="2D95D205" w14:textId="15DA0000" w:rsidR="00C228C1" w:rsidRDefault="00C228C1" w:rsidP="005D41DF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06" w:name="_Ref24924354"/>
      <w:ins w:id="1907" w:author="Livisghton Kleber" w:date="2019-11-17T23:04:00Z"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J. P. d. Santana Neto. (2015). Solução computacional para </w:t>
        </w:r>
        <w:proofErr w:type="spellStart"/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reconhecimentode</w:t>
        </w:r>
        <w:proofErr w:type="spellEnd"/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harmonias musicais Música - solução computacional para </w:t>
        </w:r>
        <w:proofErr w:type="spellStart"/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reconheci-mento</w:t>
        </w:r>
        <w:proofErr w:type="spellEnd"/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 harmonias, </w:t>
        </w:r>
        <w:proofErr w:type="spellStart"/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>endereço:http</w:t>
        </w:r>
        <w:proofErr w:type="spellEnd"/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>://bdm.unb.br/</w:t>
        </w:r>
        <w:proofErr w:type="spellStart"/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>handle</w:t>
        </w:r>
        <w:proofErr w:type="spellEnd"/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/10483/11336(acesso em </w:t>
        </w:r>
      </w:ins>
      <w:ins w:id="1908" w:author="Livisghton Kleber" w:date="2019-11-17T23:0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17</w:t>
        </w:r>
      </w:ins>
      <w:ins w:id="1909" w:author="Livisghton Kleber" w:date="2019-11-17T23:04:00Z"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>/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11</w:t>
        </w:r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>/201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9</w:t>
        </w:r>
        <w:r w:rsidRPr="00C228C1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bookmarkEnd w:id="1906"/>
    </w:p>
    <w:p w14:paraId="1F5732C6" w14:textId="7B5C6EC6" w:rsidR="000E7054" w:rsidRPr="009542C4" w:rsidRDefault="009936F5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0" w:name="_Ref24295030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cVicar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R.S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antos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odriguez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Y.N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Review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Art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". IEEE/ACM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556-575.</w:t>
      </w:r>
      <w:bookmarkEnd w:id="1910"/>
    </w:p>
    <w:p w14:paraId="15747FFB" w14:textId="1742A998" w:rsidR="00A61698" w:rsidRPr="00A44C88" w:rsidRDefault="00611575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1" w:name="_Ref23620848"/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8E46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Fujishima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Realtime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sound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Int. Comput. Music Conf., 1999,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464–467.</w:t>
      </w:r>
      <w:bookmarkEnd w:id="1911"/>
    </w:p>
    <w:p w14:paraId="701BED04" w14:textId="0F1F2C18" w:rsidR="00611575" w:rsidRDefault="00A61698" w:rsidP="0061157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2" w:name="_Ref24295413"/>
      <w:bookmarkStart w:id="1913" w:name="_Ref24295086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M.Muller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S.Ewert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Timbre-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Invariant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Harmony-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IEEE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anguage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2010.</w:t>
      </w:r>
      <w:bookmarkEnd w:id="1912"/>
    </w:p>
    <w:p w14:paraId="39EB504A" w14:textId="5B2401F2" w:rsidR="0004672C" w:rsidRDefault="0004672C" w:rsidP="009542C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4" w:name="_Ref2429550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Kallman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Tone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functional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melody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Perception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Psychophysics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26.</w:t>
      </w:r>
      <w:bookmarkEnd w:id="1914"/>
    </w:p>
    <w:p w14:paraId="0F6B8F96" w14:textId="5442BF85" w:rsidR="00C737B6" w:rsidRDefault="00C737B6" w:rsidP="00C737B6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5" w:name="_Ref24296010"/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N.O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K.M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iyamoto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J.L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oux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H.K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ameoka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agayama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Separation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monaural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harmonic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percussive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components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complem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entary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diffusion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spectrogram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16th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European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2008.</w:t>
      </w:r>
      <w:bookmarkEnd w:id="1915"/>
    </w:p>
    <w:p w14:paraId="1FBA2DB5" w14:textId="0FF010D6" w:rsidR="000A7882" w:rsidRDefault="000A7882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6" w:name="_Ref24296012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J. Reed, Y. Ueda, S.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Siniscalchi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Uchiyama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Sagayama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Lee, “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Minimum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training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improve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isolated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,” in Proc. 10th Int. Soc. Music Inf. Retrieval, 2009, pp. 609–614.</w:t>
      </w:r>
      <w:bookmarkEnd w:id="1916"/>
    </w:p>
    <w:p w14:paraId="07C2ACC0" w14:textId="147B772F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7" w:name="_Ref23773985"/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Pauws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Musical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extraction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5th Int. Soc. Music Inf. Retrieval. 2004: p. 66–69.</w:t>
      </w:r>
      <w:bookmarkEnd w:id="1917"/>
    </w:p>
    <w:p w14:paraId="5F981040" w14:textId="04468478" w:rsidR="0009054D" w:rsidRDefault="0009054D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8" w:name="_Ref2377493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auch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ixon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Simultaneous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Speech,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1280-1289.</w:t>
      </w:r>
      <w:bookmarkEnd w:id="1918"/>
    </w:p>
    <w:p w14:paraId="2054B248" w14:textId="4087D29C" w:rsidR="00563651" w:rsidRDefault="00563651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19" w:name="_Ref23776535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Sheh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Ellis,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segmentation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em-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trained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Hidden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Markov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,” in Proc. 4th Int. Soc. Music Inf. Retrieval, 2003, pp. 183–189.</w:t>
      </w:r>
      <w:bookmarkEnd w:id="1919"/>
    </w:p>
    <w:p w14:paraId="35A78470" w14:textId="104CED6E" w:rsidR="006D67B0" w:rsidRDefault="006D67B0" w:rsidP="000A7882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20" w:name="_Ref23777947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Harte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Sandler,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identification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quantised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chromagram,” in Proc.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Eng. Soc., 2005, pp. 291–301.</w:t>
      </w:r>
      <w:bookmarkEnd w:id="1920"/>
    </w:p>
    <w:p w14:paraId="0AAFE075" w14:textId="16BB3243" w:rsidR="005F4FFA" w:rsidRPr="0013661D" w:rsidRDefault="006D67B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21" w:name="_Ref23777949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Harte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Sandler,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Gasser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Detecting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harmonic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musical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,” in Proc. 1st Workshop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 Comput.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Multimedia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2006, pp. 21–26.</w:t>
      </w:r>
      <w:bookmarkStart w:id="1922" w:name="_Ref24296827"/>
      <w:bookmarkEnd w:id="1921"/>
    </w:p>
    <w:p w14:paraId="4160CCA4" w14:textId="4BEDE66E" w:rsidR="00532F79" w:rsidRPr="00532F79" w:rsidRDefault="005F4FFA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23" w:name="_Ref24296888"/>
      <w:bookmarkStart w:id="1924" w:name="_Ref24296299"/>
      <w:bookmarkEnd w:id="1922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Akshay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towardsdatascience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328B3">
        <w:fldChar w:fldCharType="begin"/>
      </w:r>
      <w:r w:rsidR="005328B3">
        <w:instrText xml:space="preserve"> HYPERLINK "https://medium.com/ensina-ai/redes-neurais-perceptron-multicamadas-e-o-algoritmo-backpropagation-eaf89778f5b8" </w:instrText>
      </w:r>
      <w:ins w:id="1925" w:author="Livisghton Kleber" w:date="2019-11-17T16:48:00Z"/>
      <w:r w:rsidR="005328B3">
        <w:fldChar w:fldCharType="separate"/>
      </w:r>
      <w:r w:rsidR="00613308" w:rsidRPr="00E4605C">
        <w:rPr>
          <w:rStyle w:val="Hyperlink"/>
          <w:rFonts w:ascii="Times New Roman" w:hAnsi="Times New Roman" w:cs="Times New Roman"/>
          <w:sz w:val="24"/>
          <w:szCs w:val="24"/>
        </w:rPr>
        <w:t>https://medium.com/ensina-ai/redes-neurais-perceptron-multicamadas-e-o-algoritmo-backpropagation-eaf89778f5b8</w:t>
      </w:r>
      <w:r w:rsidR="005328B3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923"/>
    </w:p>
    <w:p w14:paraId="6312C371" w14:textId="268401AB" w:rsidR="003364A9" w:rsidRPr="00A44C88" w:rsidRDefault="00421219" w:rsidP="0042121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26" w:name="_Ref23621418"/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S.Haykin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"Neural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Computation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Comprehensive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Foundation".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2ª Edição, Editora Prentice Hall,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1998.</w:t>
      </w:r>
    </w:p>
    <w:p w14:paraId="2431DA3C" w14:textId="16953838" w:rsidR="003364A9" w:rsidRPr="00A44C88" w:rsidRDefault="003364A9" w:rsidP="0061330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27" w:name="_Ref24820240"/>
      <w:r w:rsidRPr="009542C4">
        <w:rPr>
          <w:rFonts w:ascii="Times New Roman" w:hAnsi="Times New Roman" w:cs="Times New Roman"/>
          <w:color w:val="000000" w:themeColor="text1"/>
          <w:sz w:val="24"/>
          <w:szCs w:val="24"/>
        </w:rPr>
        <w:t>N. Jiang,</w:t>
      </w:r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Grosche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V.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Konzi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M. Muller, “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Analyzing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Types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Automated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in 42nd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International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Semantic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807FC9">
        <w:rPr>
          <w:rFonts w:ascii="Times New Roman" w:hAnsi="Times New Roman" w:cs="Times New Roman"/>
          <w:color w:val="000000" w:themeColor="text1"/>
          <w:sz w:val="24"/>
          <w:szCs w:val="24"/>
        </w:rPr>
        <w:t>, 2011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1928" w:name="_Ref24297401"/>
      <w:bookmarkEnd w:id="1926"/>
      <w:bookmarkEnd w:id="1927"/>
    </w:p>
    <w:p w14:paraId="41B950EC" w14:textId="0EB33D95" w:rsidR="00962C05" w:rsidRDefault="003364A9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929" w:author="Livisghton Kleber" w:date="2019-11-16T17:35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930" w:name="_Ref24274810"/>
      <w:bookmarkStart w:id="1931" w:name="_Ref24297016"/>
      <w:bookmarkEnd w:id="1928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N. Jiang, “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Procedures for Music </w:t>
      </w:r>
      <w:proofErr w:type="spellStart"/>
      <w:r w:rsidRPr="003E0E5E">
        <w:rPr>
          <w:rFonts w:ascii="Times New Roman" w:hAnsi="Times New Roman" w:cs="Times New Roman"/>
          <w:color w:val="000000" w:themeColor="text1"/>
          <w:sz w:val="24"/>
          <w:szCs w:val="24"/>
        </w:rPr>
        <w:t>Recordings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 2011.</w:t>
      </w:r>
      <w:bookmarkEnd w:id="1930"/>
    </w:p>
    <w:p w14:paraId="0D4E23B8" w14:textId="6507D411" w:rsidR="00CA7828" w:rsidRDefault="00CA782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32" w:name="_Ref24819128"/>
      <w:ins w:id="1933" w:author="Livisghton Kleber" w:date="2019-11-16T17:35:00Z">
        <w:r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34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M</w:t>
        </w:r>
      </w:ins>
      <w:ins w:id="1935" w:author="Livisghton Kleber" w:date="2019-11-16T17:44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36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.</w:t>
        </w:r>
      </w:ins>
      <w:ins w:id="1937" w:author="Livisghton Kleber" w:date="2019-11-16T17:35:00Z">
        <w:r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38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Müller</w:t>
        </w:r>
      </w:ins>
      <w:ins w:id="1939" w:author="Livisghton Kleber" w:date="2019-11-16T17:44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40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, </w:t>
        </w:r>
      </w:ins>
      <w:ins w:id="1941" w:author="Livisghton Kleber" w:date="2019-11-16T17:35:00Z">
        <w:r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42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S</w:t>
        </w:r>
      </w:ins>
      <w:ins w:id="1943" w:author="Livisghton Kleber" w:date="2019-11-16T17:44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44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.</w:t>
        </w:r>
      </w:ins>
      <w:ins w:id="1945" w:author="Livisghton Kleber" w:date="2019-11-16T17:35:00Z">
        <w:r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46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</w:t>
        </w:r>
        <w:proofErr w:type="spellStart"/>
        <w:r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47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Ewert</w:t>
        </w:r>
      </w:ins>
      <w:proofErr w:type="spellEnd"/>
      <w:ins w:id="1948" w:author="Livisghton Kleber" w:date="2019-11-16T17:45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49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, “CHROMA TOOLBOX: MATLAB IMPLEMENTATIONS FOR EXTRACTING VARIANTS OF CHROMA-BASED AUDIO FEATURES” in </w:t>
        </w:r>
      </w:ins>
      <w:proofErr w:type="spellStart"/>
      <w:ins w:id="1950" w:author="Livisghton Kleber" w:date="2019-11-16T17:49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51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Proceedings</w:t>
        </w:r>
        <w:proofErr w:type="spellEnd"/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52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</w:t>
        </w:r>
        <w:proofErr w:type="spellStart"/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53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of</w:t>
        </w:r>
        <w:proofErr w:type="spellEnd"/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54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the12th </w:t>
        </w:r>
        <w:proofErr w:type="spellStart"/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55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International</w:t>
        </w:r>
        <w:proofErr w:type="spellEnd"/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56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</w:t>
        </w:r>
        <w:proofErr w:type="spellStart"/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57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Conference</w:t>
        </w:r>
        <w:proofErr w:type="spellEnd"/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58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</w:t>
        </w:r>
        <w:proofErr w:type="spellStart"/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59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on</w:t>
        </w:r>
        <w:proofErr w:type="spellEnd"/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60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Music </w:t>
        </w:r>
        <w:proofErr w:type="spellStart"/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61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Information</w:t>
        </w:r>
        <w:proofErr w:type="spellEnd"/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62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Retrieval (ISMIR)</w:t>
        </w:r>
      </w:ins>
      <w:ins w:id="1963" w:author="Livisghton Kleber" w:date="2019-11-16T17:50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64" w:author="Livisghton Kleber" w:date="2019-11-16T17:50:00Z">
              <w:rPr/>
            </w:rPrChange>
          </w:rPr>
          <w:t xml:space="preserve"> </w:t>
        </w:r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65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>2011. hal-00727791, vers</w:t>
        </w:r>
      </w:ins>
      <w:ins w:id="1966" w:author="Livisghton Kleber" w:date="2019-11-16T17:51:00Z">
        <w:r w:rsidR="00F84B14">
          <w:rPr>
            <w:rFonts w:ascii="Times New Roman" w:hAnsi="Times New Roman" w:cs="Times New Roman"/>
            <w:color w:val="000000" w:themeColor="text1"/>
            <w:sz w:val="24"/>
            <w:szCs w:val="24"/>
          </w:rPr>
          <w:t>ão</w:t>
        </w:r>
      </w:ins>
      <w:ins w:id="1967" w:author="Livisghton Kleber" w:date="2019-11-16T17:50:00Z">
        <w:r w:rsidR="002B401B" w:rsidRPr="002B401B">
          <w:rPr>
            <w:rFonts w:ascii="Times New Roman" w:hAnsi="Times New Roman" w:cs="Times New Roman"/>
            <w:color w:val="000000" w:themeColor="text1"/>
            <w:sz w:val="24"/>
            <w:szCs w:val="24"/>
            <w:rPrChange w:id="1968" w:author="Livisghton Kleber" w:date="2019-11-16T17:50:00Z">
              <w:rPr>
                <w:rFonts w:ascii="Courier New" w:hAnsi="Courier New" w:cs="Courier New"/>
                <w:color w:val="000000"/>
                <w:sz w:val="15"/>
                <w:szCs w:val="15"/>
              </w:rPr>
            </w:rPrChange>
          </w:rPr>
          <w:t xml:space="preserve"> 2 - 2012</w:t>
        </w:r>
        <w:r w:rsidR="002B401B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bookmarkEnd w:id="1932"/>
    </w:p>
    <w:p w14:paraId="047793B5" w14:textId="30318D67" w:rsidR="00684260" w:rsidRDefault="00684260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69" w:name="_Ref2431965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Marolt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Transcription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polyphonic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piano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neural networks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10th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Mediterranean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Electrotechnical</w:t>
      </w:r>
      <w:proofErr w:type="spellEnd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2000, pp512-515</w:t>
      </w:r>
      <w:r w:rsidR="007027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969"/>
    </w:p>
    <w:p w14:paraId="45B00A83" w14:textId="5DC2F3FE" w:rsidR="0091669D" w:rsidRDefault="0091669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70" w:name="_Ref24319656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Marolt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r w:rsidR="00366591" w:rsidRPr="0036659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comparison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feed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forward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neural network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architectures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piano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music</w:t>
      </w:r>
      <w:proofErr w:type="spellEnd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66591" w:rsidRPr="007C26B5">
        <w:rPr>
          <w:rFonts w:ascii="Times New Roman" w:hAnsi="Times New Roman" w:cs="Times New Roman"/>
          <w:color w:val="000000" w:themeColor="text1"/>
          <w:sz w:val="24"/>
          <w:szCs w:val="24"/>
        </w:rPr>
        <w:t>transcription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bookmarkEnd w:id="1970"/>
    </w:p>
    <w:p w14:paraId="2A372EF8" w14:textId="00ADF2B7" w:rsidR="00D74234" w:rsidRPr="00992912" w:rsidRDefault="00D7423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71" w:name="_Ref24302628"/>
      <w:proofErr w:type="spellStart"/>
      <w:proofErr w:type="gramStart"/>
      <w:r w:rsidRPr="003F0DD5">
        <w:rPr>
          <w:rFonts w:ascii="Times New Roman" w:hAnsi="Times New Roman" w:cs="Times New Roman"/>
          <w:color w:val="000000" w:themeColor="text1"/>
          <w:sz w:val="24"/>
          <w:szCs w:val="24"/>
          <w:rPrChange w:id="1972" w:author="Livisghton Kleber" w:date="2019-11-17T02:45:00Z">
            <w:rPr/>
          </w:rPrChange>
        </w:rPr>
        <w:t>Isophonics</w:t>
      </w:r>
      <w:proofErr w:type="spellEnd"/>
      <w:r w:rsidRPr="003F0DD5">
        <w:rPr>
          <w:rFonts w:ascii="Times New Roman" w:hAnsi="Times New Roman" w:cs="Times New Roman"/>
          <w:color w:val="000000" w:themeColor="text1"/>
          <w:sz w:val="24"/>
          <w:szCs w:val="24"/>
          <w:rPrChange w:id="1973" w:author="Livisghton Kleber" w:date="2019-11-17T02:45:00Z">
            <w:rPr/>
          </w:rPrChange>
        </w:rPr>
        <w:t>.[</w:t>
      </w:r>
      <w:proofErr w:type="gramEnd"/>
      <w:r w:rsidRPr="003F0DD5">
        <w:rPr>
          <w:rFonts w:ascii="Times New Roman" w:hAnsi="Times New Roman" w:cs="Times New Roman"/>
          <w:color w:val="000000" w:themeColor="text1"/>
          <w:sz w:val="24"/>
          <w:szCs w:val="24"/>
          <w:rPrChange w:id="1974" w:author="Livisghton Kleber" w:date="2019-11-17T02:45:00Z">
            <w:rPr/>
          </w:rPrChange>
        </w:rPr>
        <w:t xml:space="preserve">Online]: </w:t>
      </w:r>
      <w:r w:rsidR="005328B3" w:rsidRPr="003F0DD5">
        <w:rPr>
          <w:rStyle w:val="Hyperlink"/>
          <w:rFonts w:ascii="Times New Roman" w:hAnsi="Times New Roman" w:cs="Times New Roman"/>
          <w:sz w:val="24"/>
          <w:szCs w:val="24"/>
          <w:rPrChange w:id="1975" w:author="Livisghton Kleber" w:date="2019-11-17T02:45:00Z">
            <w:rPr/>
          </w:rPrChange>
        </w:rPr>
        <w:fldChar w:fldCharType="begin"/>
      </w:r>
      <w:r w:rsidR="005328B3" w:rsidRPr="003F0DD5">
        <w:rPr>
          <w:rStyle w:val="Hyperlink"/>
          <w:rFonts w:ascii="Times New Roman" w:hAnsi="Times New Roman" w:cs="Times New Roman"/>
          <w:sz w:val="24"/>
          <w:szCs w:val="24"/>
          <w:rPrChange w:id="1976" w:author="Livisghton Kleber" w:date="2019-11-17T02:45:00Z">
            <w:rPr/>
          </w:rPrChange>
        </w:rPr>
        <w:instrText xml:space="preserve"> HYPERLINK "http://isophonics.org/" </w:instrText>
      </w:r>
      <w:ins w:id="1977" w:author="Livisghton Kleber" w:date="2019-11-17T16:48:00Z">
        <w:r w:rsidR="00992912" w:rsidRPr="003F0DD5">
          <w:rPr>
            <w:rStyle w:val="Hyperlink"/>
            <w:rFonts w:ascii="Times New Roman" w:hAnsi="Times New Roman" w:cs="Times New Roman"/>
            <w:sz w:val="24"/>
            <w:szCs w:val="24"/>
            <w:rPrChange w:id="1978" w:author="Livisghton Kleber" w:date="2019-11-17T02:45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</w:r>
      </w:ins>
      <w:r w:rsidR="005328B3" w:rsidRPr="003F0DD5">
        <w:rPr>
          <w:rStyle w:val="Hyperlink"/>
          <w:rFonts w:ascii="Times New Roman" w:hAnsi="Times New Roman" w:cs="Times New Roman"/>
          <w:sz w:val="24"/>
          <w:szCs w:val="24"/>
          <w:rPrChange w:id="1979" w:author="Livisghton Kleber" w:date="2019-11-17T02:45:00Z">
            <w:rPr/>
          </w:rPrChange>
        </w:rPr>
        <w:fldChar w:fldCharType="separate"/>
      </w:r>
      <w:r w:rsidRPr="003F0DD5">
        <w:rPr>
          <w:rStyle w:val="Hyperlink"/>
          <w:rFonts w:ascii="Times New Roman" w:hAnsi="Times New Roman" w:cs="Times New Roman"/>
          <w:sz w:val="24"/>
          <w:szCs w:val="24"/>
          <w:rPrChange w:id="1980" w:author="Livisghton Kleber" w:date="2019-11-17T02:45:00Z">
            <w:rPr>
              <w:rStyle w:val="Hyperlink"/>
            </w:rPr>
          </w:rPrChange>
        </w:rPr>
        <w:t>http://isophonics.org/</w:t>
      </w:r>
      <w:r w:rsidR="005328B3" w:rsidRPr="003F0DD5">
        <w:rPr>
          <w:rStyle w:val="Hyperlink"/>
          <w:rFonts w:ascii="Times New Roman" w:hAnsi="Times New Roman" w:cs="Times New Roman"/>
          <w:sz w:val="24"/>
          <w:szCs w:val="24"/>
          <w:rPrChange w:id="1981" w:author="Livisghton Kleber" w:date="2019-11-17T02:45:00Z">
            <w:rPr>
              <w:rStyle w:val="Hyperlink"/>
            </w:rPr>
          </w:rPrChange>
        </w:rPr>
        <w:fldChar w:fldCharType="end"/>
      </w:r>
      <w:r w:rsidRPr="003F0DD5">
        <w:rPr>
          <w:rFonts w:ascii="Times New Roman" w:hAnsi="Times New Roman" w:cs="Times New Roman"/>
          <w:color w:val="000000" w:themeColor="text1"/>
          <w:sz w:val="24"/>
          <w:szCs w:val="24"/>
          <w:rPrChange w:id="1982" w:author="Livisghton Kleber" w:date="2019-11-17T02:45:00Z">
            <w:rPr/>
          </w:rPrChange>
        </w:rPr>
        <w:t>. (Acessado em 10/11/2019).</w:t>
      </w:r>
      <w:bookmarkEnd w:id="1971"/>
    </w:p>
    <w:p w14:paraId="5994348E" w14:textId="75EAB424" w:rsidR="00BA5D71" w:rsidRDefault="00E66E84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983" w:author="Livisghton Kleber" w:date="2019-11-16T17:20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984" w:name="_Ref2436048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“Teoria da música”, 4ª ed.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Brasilia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-DF</w:t>
      </w:r>
      <w:r w:rsidR="000C0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0C0FE3">
        <w:rPr>
          <w:rFonts w:ascii="Times New Roman" w:hAnsi="Times New Roman" w:cs="Times New Roman"/>
          <w:color w:val="000000" w:themeColor="text1"/>
          <w:sz w:val="24"/>
          <w:szCs w:val="24"/>
        </w:rPr>
        <w:t>musimed</w:t>
      </w:r>
      <w:proofErr w:type="spellEnd"/>
      <w:r w:rsidR="000C0FE3">
        <w:rPr>
          <w:rFonts w:ascii="Times New Roman" w:hAnsi="Times New Roman" w:cs="Times New Roman"/>
          <w:color w:val="000000" w:themeColor="text1"/>
          <w:sz w:val="24"/>
          <w:szCs w:val="24"/>
        </w:rPr>
        <w:t>, 1996.</w:t>
      </w:r>
      <w:bookmarkEnd w:id="1984"/>
    </w:p>
    <w:p w14:paraId="66E2C179" w14:textId="2C450769" w:rsidR="0079683D" w:rsidRPr="00E33BA1" w:rsidRDefault="0079683D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985" w:author="Livisghton Kleber" w:date="2019-11-16T17:22:00Z"/>
          <w:rFonts w:ascii="Times New Roman" w:hAnsi="Times New Roman" w:cs="Times New Roman"/>
          <w:color w:val="000000" w:themeColor="text1"/>
          <w:sz w:val="24"/>
          <w:szCs w:val="24"/>
          <w:rPrChange w:id="1986" w:author="Livisghton Kleber" w:date="2019-11-16T17:22:00Z">
            <w:rPr>
              <w:ins w:id="1987" w:author="Livisghton Kleber" w:date="2019-11-16T17:22:00Z"/>
            </w:rPr>
          </w:rPrChange>
        </w:rPr>
      </w:pPr>
      <w:bookmarkStart w:id="1988" w:name="_Ref24817688"/>
      <w:proofErr w:type="spellStart"/>
      <w:ins w:id="1989" w:author="Livisghton Kleber" w:date="2019-11-16T17:20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AudioLabs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[Online]:</w:t>
        </w:r>
      </w:ins>
      <w:ins w:id="1990" w:author="Livisghton Kleber" w:date="2019-11-16T17:21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91" w:author="Livisghton Kleber" w:date="2019-11-17T02:45:00Z">
              <w:rPr/>
            </w:rPrChange>
          </w:rPr>
          <w:fldChar w:fldCharType="begin"/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92" w:author="Livisghton Kleber" w:date="2019-11-17T02:45:00Z">
              <w:rPr/>
            </w:rPrChange>
          </w:rPr>
          <w:instrText xml:space="preserve"> HYPERLINK "https://www.audiolabs-erlangen.de/resources/MIR/chromatoolbox/" </w:instrText>
        </w:r>
      </w:ins>
      <w:ins w:id="1993" w:author="Livisghton Kleber" w:date="2019-11-17T16:48:00Z">
        <w:r w:rsidR="00992912" w:rsidRPr="003F0DD5">
          <w:rPr>
            <w:rStyle w:val="Hyperlink"/>
            <w:rFonts w:ascii="Times New Roman" w:hAnsi="Times New Roman" w:cs="Times New Roman"/>
            <w:sz w:val="24"/>
            <w:szCs w:val="24"/>
            <w:rPrChange w:id="1994" w:author="Livisghton Kleber" w:date="2019-11-17T02:45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</w:r>
      </w:ins>
      <w:ins w:id="1995" w:author="Livisghton Kleber" w:date="2019-11-16T17:21:00Z"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96" w:author="Livisghton Kleber" w:date="2019-11-17T02:45:00Z">
              <w:rPr/>
            </w:rPrChange>
          </w:rPr>
          <w:fldChar w:fldCharType="separate"/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97" w:author="Livisghton Kleber" w:date="2019-11-17T02:45:00Z">
              <w:rPr>
                <w:rStyle w:val="Hyperlink"/>
              </w:rPr>
            </w:rPrChange>
          </w:rPr>
          <w:t>https://www.audiolabs-erlangen.de/resources/MIR/chromatoolbox/</w:t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1998" w:author="Livisghton Kleber" w:date="2019-11-17T02:45:00Z">
              <w:rPr/>
            </w:rPrChange>
          </w:rPr>
          <w:fldChar w:fldCharType="end"/>
        </w:r>
        <w:r w:rsidRPr="003F0DD5">
          <w:rPr>
            <w:rFonts w:ascii="Times New Roman" w:hAnsi="Times New Roman" w:cs="Times New Roman"/>
            <w:color w:val="000000" w:themeColor="text1"/>
            <w:sz w:val="24"/>
            <w:szCs w:val="24"/>
            <w:rPrChange w:id="1999" w:author="Livisghton Kleber" w:date="2019-11-17T02:45:00Z">
              <w:rPr/>
            </w:rPrChange>
          </w:rPr>
          <w:t>. (Acessado em 16</w:t>
        </w:r>
      </w:ins>
      <w:ins w:id="2000" w:author="Livisghton Kleber" w:date="2019-11-16T17:22:00Z">
        <w:r w:rsidRPr="003F0DD5">
          <w:rPr>
            <w:rFonts w:ascii="Times New Roman" w:hAnsi="Times New Roman" w:cs="Times New Roman"/>
            <w:color w:val="000000" w:themeColor="text1"/>
            <w:sz w:val="24"/>
            <w:szCs w:val="24"/>
            <w:rPrChange w:id="2001" w:author="Livisghton Kleber" w:date="2019-11-17T02:45:00Z">
              <w:rPr/>
            </w:rPrChange>
          </w:rPr>
          <w:t>/11/2019</w:t>
        </w:r>
      </w:ins>
      <w:ins w:id="2002" w:author="Livisghton Kleber" w:date="2019-11-16T17:21:00Z">
        <w:r w:rsidRPr="003F0DD5">
          <w:rPr>
            <w:rFonts w:ascii="Times New Roman" w:hAnsi="Times New Roman" w:cs="Times New Roman"/>
            <w:color w:val="000000" w:themeColor="text1"/>
            <w:sz w:val="24"/>
            <w:szCs w:val="24"/>
            <w:rPrChange w:id="2003" w:author="Livisghton Kleber" w:date="2019-11-17T02:45:00Z">
              <w:rPr/>
            </w:rPrChange>
          </w:rPr>
          <w:t>)</w:t>
        </w:r>
      </w:ins>
      <w:ins w:id="2004" w:author="Livisghton Kleber" w:date="2019-11-16T17:22:00Z">
        <w:r w:rsidR="00E33BA1" w:rsidRPr="003F0DD5">
          <w:rPr>
            <w:rFonts w:ascii="Times New Roman" w:hAnsi="Times New Roman" w:cs="Times New Roman"/>
            <w:color w:val="000000" w:themeColor="text1"/>
            <w:sz w:val="24"/>
            <w:szCs w:val="24"/>
            <w:rPrChange w:id="2005" w:author="Livisghton Kleber" w:date="2019-11-17T02:45:00Z">
              <w:rPr/>
            </w:rPrChange>
          </w:rPr>
          <w:t>.</w:t>
        </w:r>
        <w:bookmarkEnd w:id="1988"/>
      </w:ins>
    </w:p>
    <w:p w14:paraId="37A37FFD" w14:textId="6F3A1212" w:rsidR="00E33BA1" w:rsidRPr="003F0DD5" w:rsidRDefault="00E33BA1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2006" w:author="Livisghton Kleber" w:date="2019-11-17T02:42:00Z"/>
          <w:rFonts w:ascii="Times New Roman" w:hAnsi="Times New Roman" w:cs="Times New Roman"/>
          <w:color w:val="000000" w:themeColor="text1"/>
          <w:sz w:val="24"/>
          <w:szCs w:val="24"/>
          <w:rPrChange w:id="2007" w:author="Livisghton Kleber" w:date="2019-11-17T02:46:00Z">
            <w:rPr>
              <w:ins w:id="2008" w:author="Livisghton Kleber" w:date="2019-11-17T02:42:00Z"/>
            </w:rPr>
          </w:rPrChange>
        </w:rPr>
      </w:pPr>
      <w:bookmarkStart w:id="2009" w:name="_Ref24817691"/>
      <w:proofErr w:type="spellStart"/>
      <w:ins w:id="2010" w:author="Livisghton Kleber" w:date="2019-11-16T17:25:00Z">
        <w:r w:rsidRPr="00992912">
          <w:rPr>
            <w:rFonts w:ascii="Times New Roman" w:hAnsi="Times New Roman" w:cs="Times New Roman"/>
            <w:color w:val="000000" w:themeColor="text1"/>
            <w:sz w:val="24"/>
            <w:szCs w:val="24"/>
          </w:rPr>
          <w:t>mpi-inf</w:t>
        </w:r>
        <w:proofErr w:type="spellEnd"/>
        <w:r w:rsidRPr="003F0DD5">
          <w:rPr>
            <w:rFonts w:ascii="Times New Roman" w:hAnsi="Times New Roman" w:cs="Times New Roman"/>
            <w:color w:val="000000" w:themeColor="text1"/>
            <w:sz w:val="24"/>
            <w:szCs w:val="24"/>
            <w:rPrChange w:id="2011" w:author="Livisghton Kleber" w:date="2019-11-17T02:46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[Online]:</w:t>
        </w:r>
        <w:r w:rsidRPr="003F0DD5">
          <w:rPr>
            <w:rFonts w:ascii="Times New Roman" w:hAnsi="Times New Roman" w:cs="Times New Roman"/>
            <w:sz w:val="24"/>
            <w:szCs w:val="24"/>
            <w:rPrChange w:id="2012" w:author="Livisghton Kleber" w:date="2019-11-17T02:46:00Z">
              <w:rPr/>
            </w:rPrChange>
          </w:rPr>
          <w:t xml:space="preserve"> </w:t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2013" w:author="Livisghton Kleber" w:date="2019-11-17T02:46:00Z">
              <w:rPr/>
            </w:rPrChange>
          </w:rPr>
          <w:fldChar w:fldCharType="begin"/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2014" w:author="Livisghton Kleber" w:date="2019-11-17T02:46:00Z">
              <w:rPr/>
            </w:rPrChange>
          </w:rPr>
          <w:instrText xml:space="preserve"> HYPERLINK "http://resources.mpi-inf.mpg.de/MIR/chromatoolbox/" </w:instrText>
        </w:r>
      </w:ins>
      <w:ins w:id="2015" w:author="Livisghton Kleber" w:date="2019-11-17T16:48:00Z">
        <w:r w:rsidR="00992912" w:rsidRPr="003F0DD5">
          <w:rPr>
            <w:rStyle w:val="Hyperlink"/>
            <w:rFonts w:ascii="Times New Roman" w:hAnsi="Times New Roman" w:cs="Times New Roman"/>
            <w:sz w:val="24"/>
            <w:szCs w:val="24"/>
            <w:rPrChange w:id="2016" w:author="Livisghton Kleber" w:date="2019-11-17T02:46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</w:r>
      </w:ins>
      <w:ins w:id="2017" w:author="Livisghton Kleber" w:date="2019-11-16T17:25:00Z"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2018" w:author="Livisghton Kleber" w:date="2019-11-17T02:46:00Z">
              <w:rPr/>
            </w:rPrChange>
          </w:rPr>
          <w:fldChar w:fldCharType="separate"/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2019" w:author="Livisghton Kleber" w:date="2019-11-17T02:46:00Z">
              <w:rPr>
                <w:rStyle w:val="Hyperlink"/>
              </w:rPr>
            </w:rPrChange>
          </w:rPr>
          <w:t>http://resources.mpi-inf.mpg.de/MIR/chromatoolbox/</w:t>
        </w:r>
        <w:r w:rsidRPr="003F0DD5">
          <w:rPr>
            <w:rStyle w:val="Hyperlink"/>
            <w:rFonts w:ascii="Times New Roman" w:hAnsi="Times New Roman" w:cs="Times New Roman"/>
            <w:sz w:val="24"/>
            <w:szCs w:val="24"/>
            <w:rPrChange w:id="2020" w:author="Livisghton Kleber" w:date="2019-11-17T02:46:00Z">
              <w:rPr/>
            </w:rPrChange>
          </w:rPr>
          <w:fldChar w:fldCharType="end"/>
        </w:r>
        <w:r w:rsidRPr="003F0DD5">
          <w:rPr>
            <w:rFonts w:ascii="Times New Roman" w:hAnsi="Times New Roman" w:cs="Times New Roman"/>
            <w:sz w:val="24"/>
            <w:szCs w:val="24"/>
            <w:rPrChange w:id="2021" w:author="Livisghton Kleber" w:date="2019-11-17T02:46:00Z">
              <w:rPr/>
            </w:rPrChange>
          </w:rPr>
          <w:t>. (Acessado em 16/11</w:t>
        </w:r>
      </w:ins>
      <w:ins w:id="2022" w:author="Livisghton Kleber" w:date="2019-11-16T17:26:00Z">
        <w:r w:rsidRPr="003F0DD5">
          <w:rPr>
            <w:rFonts w:ascii="Times New Roman" w:hAnsi="Times New Roman" w:cs="Times New Roman"/>
            <w:sz w:val="24"/>
            <w:szCs w:val="24"/>
            <w:rPrChange w:id="2023" w:author="Livisghton Kleber" w:date="2019-11-17T02:46:00Z">
              <w:rPr/>
            </w:rPrChange>
          </w:rPr>
          <w:t>/2019</w:t>
        </w:r>
      </w:ins>
      <w:ins w:id="2024" w:author="Livisghton Kleber" w:date="2019-11-16T17:25:00Z">
        <w:r w:rsidRPr="003F0DD5">
          <w:rPr>
            <w:rFonts w:ascii="Times New Roman" w:hAnsi="Times New Roman" w:cs="Times New Roman"/>
            <w:sz w:val="24"/>
            <w:szCs w:val="24"/>
            <w:rPrChange w:id="2025" w:author="Livisghton Kleber" w:date="2019-11-17T02:46:00Z">
              <w:rPr/>
            </w:rPrChange>
          </w:rPr>
          <w:t>)</w:t>
        </w:r>
      </w:ins>
      <w:ins w:id="2026" w:author="Livisghton Kleber" w:date="2019-11-16T17:26:00Z">
        <w:r w:rsidRPr="003F0DD5">
          <w:rPr>
            <w:rFonts w:ascii="Times New Roman" w:hAnsi="Times New Roman" w:cs="Times New Roman"/>
            <w:sz w:val="24"/>
            <w:szCs w:val="24"/>
            <w:rPrChange w:id="2027" w:author="Livisghton Kleber" w:date="2019-11-17T02:46:00Z">
              <w:rPr/>
            </w:rPrChange>
          </w:rPr>
          <w:t>.</w:t>
        </w:r>
      </w:ins>
      <w:bookmarkEnd w:id="2009"/>
    </w:p>
    <w:p w14:paraId="3BEC1E15" w14:textId="21D43A75" w:rsidR="004016B8" w:rsidRPr="00992912" w:rsidRDefault="004016B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28" w:name="_Ref24926656"/>
      <w:proofErr w:type="spellStart"/>
      <w:proofErr w:type="gramStart"/>
      <w:ins w:id="2029" w:author="Livisghton Kleber" w:date="2019-11-17T02:42:00Z">
        <w:r w:rsidRPr="002E5D33">
          <w:rPr>
            <w:rFonts w:ascii="Times New Roman" w:hAnsi="Times New Roman" w:cs="Times New Roman"/>
            <w:sz w:val="24"/>
            <w:szCs w:val="24"/>
            <w:rPrChange w:id="2030" w:author="Livisghton Kleber" w:date="2019-11-17T02:46:00Z">
              <w:rPr/>
            </w:rPrChange>
          </w:rPr>
          <w:t>Github</w:t>
        </w:r>
        <w:proofErr w:type="spellEnd"/>
        <w:r w:rsidRPr="002E5D33">
          <w:rPr>
            <w:rFonts w:ascii="Times New Roman" w:hAnsi="Times New Roman" w:cs="Times New Roman"/>
            <w:sz w:val="24"/>
            <w:szCs w:val="24"/>
            <w:rPrChange w:id="2031" w:author="Livisghton Kleber" w:date="2019-11-17T02:46:00Z">
              <w:rPr/>
            </w:rPrChange>
          </w:rPr>
          <w:t>.[</w:t>
        </w:r>
        <w:proofErr w:type="gramEnd"/>
        <w:r w:rsidRPr="002E5D33">
          <w:rPr>
            <w:rFonts w:ascii="Times New Roman" w:hAnsi="Times New Roman" w:cs="Times New Roman"/>
            <w:sz w:val="24"/>
            <w:szCs w:val="24"/>
            <w:rPrChange w:id="2032" w:author="Livisghton Kleber" w:date="2019-11-17T02:46:00Z">
              <w:rPr/>
            </w:rPrChange>
          </w:rPr>
          <w:t xml:space="preserve">Online]: </w:t>
        </w:r>
        <w:r w:rsidRPr="002E5D33">
          <w:rPr>
            <w:rFonts w:ascii="Times New Roman" w:hAnsi="Times New Roman" w:cs="Times New Roman"/>
            <w:sz w:val="24"/>
            <w:szCs w:val="24"/>
            <w:rPrChange w:id="2033" w:author="Livisghton Kleber" w:date="2019-11-17T02:46:00Z">
              <w:rPr/>
            </w:rPrChange>
          </w:rPr>
          <w:fldChar w:fldCharType="begin"/>
        </w:r>
        <w:r w:rsidRPr="002E5D33">
          <w:rPr>
            <w:rFonts w:ascii="Times New Roman" w:hAnsi="Times New Roman" w:cs="Times New Roman"/>
            <w:sz w:val="24"/>
            <w:szCs w:val="24"/>
            <w:rPrChange w:id="2034" w:author="Livisghton Kleber" w:date="2019-11-17T02:46:00Z">
              <w:rPr/>
            </w:rPrChange>
          </w:rPr>
          <w:instrText xml:space="preserve"> HYPERLINK "https://github.com/livisghton/tcc" </w:instrText>
        </w:r>
      </w:ins>
      <w:ins w:id="2035" w:author="Livisghton Kleber" w:date="2019-11-17T16:48:00Z">
        <w:r w:rsidR="00992912" w:rsidRPr="002E5D33">
          <w:rPr>
            <w:rFonts w:ascii="Times New Roman" w:hAnsi="Times New Roman" w:cs="Times New Roman"/>
            <w:sz w:val="24"/>
            <w:szCs w:val="24"/>
            <w:rPrChange w:id="2036" w:author="Livisghton Kleber" w:date="2019-11-17T02:4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</w:r>
      </w:ins>
      <w:ins w:id="2037" w:author="Livisghton Kleber" w:date="2019-11-17T02:42:00Z">
        <w:r w:rsidRPr="002E5D33">
          <w:rPr>
            <w:rFonts w:ascii="Times New Roman" w:hAnsi="Times New Roman" w:cs="Times New Roman"/>
            <w:sz w:val="24"/>
            <w:szCs w:val="24"/>
            <w:rPrChange w:id="2038" w:author="Livisghton Kleber" w:date="2019-11-17T02:46:00Z">
              <w:rPr/>
            </w:rPrChange>
          </w:rPr>
          <w:fldChar w:fldCharType="separate"/>
        </w:r>
        <w:r w:rsidRPr="002E5D33">
          <w:rPr>
            <w:rStyle w:val="Hyperlink"/>
            <w:rFonts w:ascii="Times New Roman" w:hAnsi="Times New Roman" w:cs="Times New Roman"/>
            <w:sz w:val="24"/>
            <w:szCs w:val="24"/>
            <w:rPrChange w:id="2039" w:author="Livisghton Kleber" w:date="2019-11-17T02:46:00Z">
              <w:rPr>
                <w:rStyle w:val="Hyperlink"/>
              </w:rPr>
            </w:rPrChange>
          </w:rPr>
          <w:t>https://github.com/livisghton/tcc</w:t>
        </w:r>
        <w:r w:rsidRPr="002E5D33">
          <w:rPr>
            <w:rFonts w:ascii="Times New Roman" w:hAnsi="Times New Roman" w:cs="Times New Roman"/>
            <w:sz w:val="24"/>
            <w:szCs w:val="24"/>
            <w:rPrChange w:id="2040" w:author="Livisghton Kleber" w:date="2019-11-17T02:46:00Z">
              <w:rPr/>
            </w:rPrChange>
          </w:rPr>
          <w:fldChar w:fldCharType="end"/>
        </w:r>
        <w:r w:rsidRPr="002E5D33">
          <w:rPr>
            <w:rFonts w:ascii="Times New Roman" w:hAnsi="Times New Roman" w:cs="Times New Roman"/>
            <w:sz w:val="24"/>
            <w:szCs w:val="24"/>
            <w:rPrChange w:id="2041" w:author="Livisghton Kleber" w:date="2019-11-17T02:46:00Z">
              <w:rPr/>
            </w:rPrChange>
          </w:rPr>
          <w:t>. (</w:t>
        </w:r>
      </w:ins>
      <w:ins w:id="2042" w:author="Livisghton Kleber" w:date="2019-11-17T02:46:00Z">
        <w:r w:rsidR="003F0DD5" w:rsidRPr="00992912">
          <w:rPr>
            <w:rFonts w:ascii="Times New Roman" w:hAnsi="Times New Roman" w:cs="Times New Roman"/>
            <w:sz w:val="24"/>
            <w:szCs w:val="24"/>
          </w:rPr>
          <w:t>Ac</w:t>
        </w:r>
        <w:r w:rsidR="003F0DD5" w:rsidRPr="002E5D33">
          <w:rPr>
            <w:rFonts w:ascii="Times New Roman" w:hAnsi="Times New Roman" w:cs="Times New Roman"/>
            <w:sz w:val="24"/>
            <w:szCs w:val="24"/>
            <w:rPrChange w:id="2043" w:author="Livisghton Kleber" w:date="2019-11-17T02:4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essado em 16/11/2019</w:t>
        </w:r>
      </w:ins>
      <w:ins w:id="2044" w:author="Livisghton Kleber" w:date="2019-11-17T02:42:00Z">
        <w:r w:rsidRPr="002E5D33">
          <w:rPr>
            <w:rFonts w:ascii="Times New Roman" w:hAnsi="Times New Roman" w:cs="Times New Roman"/>
            <w:sz w:val="24"/>
            <w:szCs w:val="24"/>
            <w:rPrChange w:id="2045" w:author="Livisghton Kleber" w:date="2019-11-17T02:46:00Z">
              <w:rPr/>
            </w:rPrChange>
          </w:rPr>
          <w:t>)</w:t>
        </w:r>
      </w:ins>
      <w:bookmarkEnd w:id="2028"/>
    </w:p>
    <w:bookmarkEnd w:id="1913"/>
    <w:bookmarkEnd w:id="1924"/>
    <w:bookmarkEnd w:id="1931"/>
    <w:p w14:paraId="2F3C133D" w14:textId="3AAC80B8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wikipedia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28B3">
        <w:fldChar w:fldCharType="begin"/>
      </w:r>
      <w:r w:rsidR="005328B3">
        <w:instrText xml:space="preserve"> HYPERLINK "https://pt.wikipedia.org/wiki/Cifra_(música)" </w:instrText>
      </w:r>
      <w:ins w:id="2046" w:author="Livisghton Kleber" w:date="2019-11-17T16:48:00Z"/>
      <w:r w:rsidR="005328B3">
        <w:fldChar w:fldCharType="separate"/>
      </w:r>
      <w:r w:rsidR="00A44C88" w:rsidRPr="00C83CEB">
        <w:rPr>
          <w:rStyle w:val="Hyperlink"/>
          <w:rFonts w:ascii="Times New Roman" w:hAnsi="Times New Roman" w:cs="Times New Roman"/>
          <w:sz w:val="24"/>
          <w:szCs w:val="24"/>
        </w:rPr>
        <w:t>https://pt.wikipedia.org/wiki/Cifra_(música)</w:t>
      </w:r>
      <w:r w:rsidR="005328B3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  <w:r w:rsidR="00A9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BAC8D4" w14:textId="06D2F275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cifraclub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r w:rsidR="005328B3">
        <w:fldChar w:fldCharType="begin"/>
      </w:r>
      <w:r w:rsidR="005328B3">
        <w:instrText xml:space="preserve"> HYPERLINK "https://www.cifraclub.com.br/" </w:instrText>
      </w:r>
      <w:ins w:id="2047" w:author="Livisghton Kleber" w:date="2019-11-17T16:48:00Z"/>
      <w:r w:rsidR="005328B3">
        <w:fldChar w:fldCharType="separate"/>
      </w:r>
      <w:r w:rsidR="00A44C88" w:rsidRPr="00C83CEB">
        <w:rPr>
          <w:rStyle w:val="Hyperlink"/>
          <w:rFonts w:ascii="Times New Roman" w:hAnsi="Times New Roman" w:cs="Times New Roman"/>
          <w:sz w:val="24"/>
          <w:szCs w:val="24"/>
        </w:rPr>
        <w:t>https://www.cifraclub.com.br/</w:t>
      </w:r>
      <w:r w:rsidR="005328B3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4EB7334C" w14:textId="65AC1D49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cifras.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328B3">
        <w:fldChar w:fldCharType="begin"/>
      </w:r>
      <w:r w:rsidR="005328B3">
        <w:instrText xml:space="preserve"> HYPERLINK "https://www.cifras.com.br/" </w:instrText>
      </w:r>
      <w:ins w:id="2048" w:author="Livisghton Kleber" w:date="2019-11-17T16:48:00Z"/>
      <w:r w:rsidR="005328B3">
        <w:fldChar w:fldCharType="separate"/>
      </w:r>
      <w:r w:rsidR="00A44C88" w:rsidRPr="00C83CEB">
        <w:rPr>
          <w:rStyle w:val="Hyperlink"/>
          <w:rFonts w:ascii="Times New Roman" w:hAnsi="Times New Roman" w:cs="Times New Roman"/>
          <w:sz w:val="24"/>
          <w:szCs w:val="24"/>
        </w:rPr>
        <w:t>https://www.cifras.com.br/</w:t>
      </w:r>
      <w:r w:rsidR="005328B3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6537D2FC" w14:textId="16EC6EDC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pegacifra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r w:rsidR="005328B3">
        <w:fldChar w:fldCharType="begin"/>
      </w:r>
      <w:r w:rsidR="005328B3">
        <w:instrText xml:space="preserve"> HYPERLINK "https://www.pegacifra.com.br/" </w:instrText>
      </w:r>
      <w:ins w:id="2049" w:author="Livisghton Kleber" w:date="2019-11-17T16:48:00Z"/>
      <w:r w:rsidR="005328B3">
        <w:fldChar w:fldCharType="separate"/>
      </w:r>
      <w:r w:rsidR="00A44C88" w:rsidRPr="00C83CEB">
        <w:rPr>
          <w:rStyle w:val="Hyperlink"/>
          <w:rFonts w:ascii="Times New Roman" w:hAnsi="Times New Roman" w:cs="Times New Roman"/>
          <w:sz w:val="24"/>
          <w:szCs w:val="24"/>
        </w:rPr>
        <w:t>https://www.pegacifra.com.br/</w:t>
      </w:r>
      <w:r w:rsidR="005328B3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9A5E85D" w14:textId="17FDB8DE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Veloso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M.A.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Feitosa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"O Ouvido Absoluto: bases neurocognitivas e perspectivas". 2013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357 - 362.</w:t>
      </w:r>
    </w:p>
    <w:p w14:paraId="5E2D7A32" w14:textId="1EC7A6AC" w:rsidR="00077508" w:rsidRPr="00A44C88" w:rsidRDefault="009A011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P.J. dos Santos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Junior. "Ouvido absoluto e ouvido relativo: sua natureza e relevância para a educação musical". In XVI Encontro Regional Sul da ABEM; 2014.</w:t>
      </w:r>
    </w:p>
    <w:p w14:paraId="1DF4BA6E" w14:textId="0765B2A3" w:rsidR="00077508" w:rsidRPr="00962C05" w:rsidRDefault="00077508" w:rsidP="007C26B5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deeplearningbook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r w:rsidR="005328B3">
        <w:fldChar w:fldCharType="begin"/>
      </w:r>
      <w:r w:rsidR="005328B3">
        <w:instrText xml:space="preserve"> HYPERLINK "http://deeplearningbook.com.br/algoritmo-backpropagation-parte-2-treinamento-de-redes-neurais/" </w:instrText>
      </w:r>
      <w:ins w:id="2050" w:author="Livisghton Kleber" w:date="2019-11-17T16:48:00Z"/>
      <w:r w:rsidR="005328B3">
        <w:fldChar w:fldCharType="separate"/>
      </w:r>
      <w:r w:rsidR="00A44C88" w:rsidRPr="00C83CEB">
        <w:rPr>
          <w:rStyle w:val="Hyperlink"/>
          <w:rFonts w:ascii="Times New Roman" w:hAnsi="Times New Roman" w:cs="Times New Roman"/>
          <w:sz w:val="24"/>
          <w:szCs w:val="24"/>
        </w:rPr>
        <w:t>http://deeplearningbook.com.br/algoritmo-backpropagation-parte-2-treinamento-de-redes-neurais/</w:t>
      </w:r>
      <w:r w:rsidR="005328B3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01/11/2019)</w:t>
      </w:r>
    </w:p>
    <w:sectPr w:rsidR="00077508" w:rsidRPr="00962C05" w:rsidSect="00116553">
      <w:footerReference w:type="default" r:id="rId31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99" w:author="Carlos Mello" w:date="2019-11-11T20:23:00Z" w:initials="cabm">
    <w:p w14:paraId="7108FEED" w14:textId="66B91156" w:rsidR="00AF7D62" w:rsidRDefault="00AF7D62">
      <w:pPr>
        <w:pStyle w:val="Textodecomentrio"/>
      </w:pPr>
      <w:r>
        <w:rPr>
          <w:rStyle w:val="Refdecomentrio"/>
        </w:rPr>
        <w:annotationRef/>
      </w:r>
      <w:r>
        <w:t>Não use futuro!!!!</w:t>
      </w:r>
    </w:p>
  </w:comment>
  <w:comment w:id="803" w:author="Carlos Mello" w:date="2019-11-11T20:23:00Z" w:initials="cabm">
    <w:p w14:paraId="22E9FF76" w14:textId="0FEF7931" w:rsidR="00AF7D62" w:rsidRDefault="00AF7D62">
      <w:pPr>
        <w:pStyle w:val="Textodecomentrio"/>
      </w:pPr>
      <w:r>
        <w:rPr>
          <w:rStyle w:val="Refdecomentrio"/>
        </w:rPr>
        <w:annotationRef/>
      </w:r>
      <w:r>
        <w:t>Por que esse link está assim solto?</w:t>
      </w:r>
    </w:p>
  </w:comment>
  <w:comment w:id="816" w:author="Carlos Mello" w:date="2019-11-11T20:27:00Z" w:initials="cabm">
    <w:p w14:paraId="30DFEEE6" w14:textId="22E0AC3A" w:rsidR="00AF7D62" w:rsidRDefault="00AF7D62">
      <w:pPr>
        <w:pStyle w:val="Textodecomentrio"/>
      </w:pPr>
      <w:r>
        <w:rPr>
          <w:rStyle w:val="Refdecomentrio"/>
        </w:rPr>
        <w:annotationRef/>
      </w:r>
      <w:r>
        <w:t>O que foi tomado como base? Não entendi essa frase?</w:t>
      </w:r>
    </w:p>
  </w:comment>
  <w:comment w:id="851" w:author="Carlos Mello" w:date="2019-11-11T20:30:00Z" w:initials="cabm">
    <w:p w14:paraId="47D5B1B8" w14:textId="2184847C" w:rsidR="00AF7D62" w:rsidRDefault="00AF7D62">
      <w:pPr>
        <w:pStyle w:val="Textodecomentrio"/>
      </w:pPr>
      <w:r>
        <w:rPr>
          <w:rStyle w:val="Refdecomentrio"/>
        </w:rPr>
        <w:annotationRef/>
      </w:r>
      <w:r>
        <w:t>Todas as figuras têm que estar citadas no texto! Não importa ela estar logo após o texto; tem que citar! Aqui, você ainda cita uma de páginas atrás, mas não cita a 9.</w:t>
      </w:r>
    </w:p>
  </w:comment>
  <w:comment w:id="866" w:author="Carlos Mello" w:date="2019-11-11T20:30:00Z" w:initials="cabm">
    <w:p w14:paraId="4AF22518" w14:textId="1863C30A" w:rsidR="00AF7D62" w:rsidRDefault="00AF7D62">
      <w:pPr>
        <w:pStyle w:val="Textodecomentrio"/>
      </w:pPr>
      <w:r>
        <w:rPr>
          <w:rStyle w:val="Refdecomentrio"/>
        </w:rPr>
        <w:annotationRef/>
      </w:r>
      <w:r>
        <w:t>Citar figura no texto!!</w:t>
      </w:r>
    </w:p>
  </w:comment>
  <w:comment w:id="893" w:author="Carlos Mello" w:date="2019-11-11T22:05:00Z" w:initials="cabm">
    <w:p w14:paraId="5D5ACDE6" w14:textId="4AA88E58" w:rsidR="00AF7D62" w:rsidRDefault="00AF7D62">
      <w:pPr>
        <w:pStyle w:val="Textodecomentrio"/>
      </w:pPr>
      <w:r>
        <w:rPr>
          <w:rStyle w:val="Refdecomentrio"/>
        </w:rPr>
        <w:annotationRef/>
      </w:r>
      <w:r>
        <w:t>Citar figura no texto.</w:t>
      </w:r>
    </w:p>
  </w:comment>
  <w:comment w:id="916" w:author="Carlos Mello" w:date="2019-11-11T22:07:00Z" w:initials="cabm">
    <w:p w14:paraId="6F24ED68" w14:textId="41E6629C" w:rsidR="00AF7D62" w:rsidRDefault="00AF7D62">
      <w:pPr>
        <w:pStyle w:val="Textodecomentrio"/>
      </w:pPr>
      <w:r>
        <w:rPr>
          <w:rStyle w:val="Refdecomentrio"/>
        </w:rPr>
        <w:annotationRef/>
      </w:r>
      <w:r>
        <w:t>Que experimento? Se for no seu, deixe para mencionar isso na parte de experimentos, não aqui. O mesmo comentário/dúvida vae para o n = 1000 no parágrafo anterior.</w:t>
      </w:r>
    </w:p>
  </w:comment>
  <w:comment w:id="930" w:author="Carlos Mello" w:date="2019-11-11T22:08:00Z" w:initials="cabm">
    <w:p w14:paraId="3E61C5D3" w14:textId="395D0C29" w:rsidR="00AF7D62" w:rsidRDefault="00AF7D62">
      <w:pPr>
        <w:pStyle w:val="Textodecomentrio"/>
      </w:pPr>
      <w:r>
        <w:rPr>
          <w:rStyle w:val="Refdecomentrio"/>
        </w:rPr>
        <w:annotationRef/>
      </w:r>
      <w:r>
        <w:t>Citar!</w:t>
      </w:r>
    </w:p>
  </w:comment>
  <w:comment w:id="946" w:author="Carlos Mello" w:date="2019-11-11T22:09:00Z" w:initials="cabm">
    <w:p w14:paraId="716E9E52" w14:textId="50371AC4" w:rsidR="00AF7D62" w:rsidRDefault="00AF7D62">
      <w:pPr>
        <w:pStyle w:val="Textodecomentrio"/>
      </w:pPr>
      <w:r>
        <w:rPr>
          <w:rStyle w:val="Refdecomentrio"/>
        </w:rPr>
        <w:annotationRef/>
      </w:r>
      <w:r>
        <w:t>Citar!!</w:t>
      </w:r>
    </w:p>
  </w:comment>
  <w:comment w:id="1049" w:author="Carlos Mello" w:date="2019-11-11T22:13:00Z" w:initials="cabm">
    <w:p w14:paraId="66FB1105" w14:textId="5E53B4D5" w:rsidR="00AF7D62" w:rsidRDefault="00AF7D62">
      <w:pPr>
        <w:pStyle w:val="Textodecomentrio"/>
      </w:pPr>
      <w:r>
        <w:rPr>
          <w:rStyle w:val="Refdecomentrio"/>
        </w:rPr>
        <w:annotationRef/>
      </w:r>
      <w:r>
        <w:t>Minutos ou segundos?</w:t>
      </w:r>
    </w:p>
  </w:comment>
  <w:comment w:id="1073" w:author="Carlos Mello" w:date="2019-11-11T22:17:00Z" w:initials="cabm">
    <w:p w14:paraId="209C8DCA" w14:textId="27DC109D" w:rsidR="00AF7D62" w:rsidRDefault="00AF7D62">
      <w:pPr>
        <w:pStyle w:val="Textodecomentrio"/>
      </w:pPr>
      <w:r>
        <w:rPr>
          <w:rStyle w:val="Refdecomentrio"/>
        </w:rPr>
        <w:annotationRef/>
      </w:r>
      <w:r>
        <w:t>Não entendi nada disso....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08FEED" w15:done="0"/>
  <w15:commentEx w15:paraId="22E9FF76" w15:done="0"/>
  <w15:commentEx w15:paraId="30DFEEE6" w15:done="0"/>
  <w15:commentEx w15:paraId="47D5B1B8" w15:done="0"/>
  <w15:commentEx w15:paraId="4AF22518" w15:done="0"/>
  <w15:commentEx w15:paraId="5D5ACDE6" w15:done="0"/>
  <w15:commentEx w15:paraId="6F24ED68" w15:done="0"/>
  <w15:commentEx w15:paraId="3E61C5D3" w15:done="0"/>
  <w15:commentEx w15:paraId="716E9E52" w15:done="0"/>
  <w15:commentEx w15:paraId="66FB1105" w15:done="0"/>
  <w15:commentEx w15:paraId="209C8D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08FEED" w16cid:durableId="217A323B"/>
  <w16cid:commentId w16cid:paraId="22E9FF76" w16cid:durableId="217A323C"/>
  <w16cid:commentId w16cid:paraId="30DFEEE6" w16cid:durableId="217A323D"/>
  <w16cid:commentId w16cid:paraId="47D5B1B8" w16cid:durableId="217A323E"/>
  <w16cid:commentId w16cid:paraId="4AF22518" w16cid:durableId="217A323F"/>
  <w16cid:commentId w16cid:paraId="5D5ACDE6" w16cid:durableId="217A3240"/>
  <w16cid:commentId w16cid:paraId="6F24ED68" w16cid:durableId="217A3241"/>
  <w16cid:commentId w16cid:paraId="3E61C5D3" w16cid:durableId="217A3242"/>
  <w16cid:commentId w16cid:paraId="716E9E52" w16cid:durableId="217A3243"/>
  <w16cid:commentId w16cid:paraId="66FB1105" w16cid:durableId="217A3244"/>
  <w16cid:commentId w16cid:paraId="209C8DCA" w16cid:durableId="217A32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442A8" w14:textId="77777777" w:rsidR="0054778A" w:rsidRDefault="0054778A" w:rsidP="0022151A">
      <w:pPr>
        <w:spacing w:after="0" w:line="240" w:lineRule="auto"/>
      </w:pPr>
      <w:r>
        <w:separator/>
      </w:r>
    </w:p>
  </w:endnote>
  <w:endnote w:type="continuationSeparator" w:id="0">
    <w:p w14:paraId="31EAF983" w14:textId="77777777" w:rsidR="0054778A" w:rsidRDefault="0054778A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AF7D62" w:rsidRDefault="00AF7D62">
    <w:pPr>
      <w:pStyle w:val="Rodap"/>
      <w:jc w:val="right"/>
    </w:pPr>
  </w:p>
  <w:p w14:paraId="308737BA" w14:textId="77777777" w:rsidR="00AF7D62" w:rsidRDefault="00AF7D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Content>
      <w:p w14:paraId="7BA72BDD" w14:textId="77777777" w:rsidR="00AF7D62" w:rsidRDefault="00AF7D6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74ABF49" w14:textId="77777777" w:rsidR="00AF7D62" w:rsidRDefault="00AF7D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Content>
      <w:p w14:paraId="35486A44" w14:textId="77777777" w:rsidR="00AF7D62" w:rsidRDefault="00AF7D6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62185CD" w14:textId="77777777" w:rsidR="00AF7D62" w:rsidRDefault="00AF7D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24831" w14:textId="77777777" w:rsidR="0054778A" w:rsidRDefault="0054778A" w:rsidP="0022151A">
      <w:pPr>
        <w:spacing w:after="0" w:line="240" w:lineRule="auto"/>
      </w:pPr>
      <w:r>
        <w:separator/>
      </w:r>
    </w:p>
  </w:footnote>
  <w:footnote w:type="continuationSeparator" w:id="0">
    <w:p w14:paraId="280F4A4A" w14:textId="77777777" w:rsidR="0054778A" w:rsidRDefault="0054778A" w:rsidP="0022151A">
      <w:pPr>
        <w:spacing w:after="0" w:line="240" w:lineRule="auto"/>
      </w:pPr>
      <w:r>
        <w:continuationSeparator/>
      </w:r>
    </w:p>
  </w:footnote>
  <w:footnote w:id="1">
    <w:p w14:paraId="739258C9" w14:textId="1C860384" w:rsidR="00AF7D62" w:rsidRDefault="00AF7D62">
      <w:pPr>
        <w:pStyle w:val="Textodenotaderodap"/>
      </w:pPr>
      <w:ins w:id="541" w:author="Livisghton Kleber" w:date="2019-11-17T16:30:00Z">
        <w:r>
          <w:rPr>
            <w:rStyle w:val="Refdenotaderodap"/>
          </w:rPr>
          <w:footnoteRef/>
        </w:r>
        <w:r>
          <w:t xml:space="preserve"> </w:t>
        </w:r>
      </w:ins>
      <w:ins w:id="542" w:author="Livisghton Kleber" w:date="2019-11-17T16:31:00Z">
        <w:r>
          <w:t>“</w:t>
        </w:r>
      </w:ins>
      <w:ins w:id="543" w:author="Livisghton Kleber" w:date="2019-11-17T16:33:00Z">
        <w:r>
          <w:t>C</w:t>
        </w:r>
      </w:ins>
      <w:ins w:id="544" w:author="Livisghton Kleber" w:date="2019-11-17T16:31:00Z">
        <w:r>
          <w:t xml:space="preserve">ifra </w:t>
        </w:r>
      </w:ins>
      <w:ins w:id="545" w:author="Livisghton Kleber" w:date="2019-11-17T16:34:00Z">
        <w:r>
          <w:t>c</w:t>
        </w:r>
      </w:ins>
      <w:ins w:id="546" w:author="Livisghton Kleber" w:date="2019-11-17T16:31:00Z">
        <w:r>
          <w:t>lub”</w:t>
        </w:r>
      </w:ins>
      <w:ins w:id="547" w:author="Livisghton Kleber" w:date="2019-11-17T16:32:00Z">
        <w:r>
          <w:t>. h</w:t>
        </w:r>
        <w:r w:rsidRPr="00E16A4F">
          <w:rPr>
            <w:rPrChange w:id="548" w:author="Livisghton Kleber" w:date="2019-11-17T16:32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 xml:space="preserve">ttps://www.cifraclub.com.br/. Acessado em </w:t>
        </w:r>
        <w:r w:rsidRPr="00992912">
          <w:t>novembro</w:t>
        </w:r>
        <w:r w:rsidRPr="00E16A4F">
          <w:rPr>
            <w:rPrChange w:id="549" w:author="Livisghton Kleber" w:date="2019-11-17T16:32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 xml:space="preserve"> de 2019</w:t>
        </w:r>
      </w:ins>
    </w:p>
  </w:footnote>
  <w:footnote w:id="2">
    <w:p w14:paraId="44C4C448" w14:textId="29795D82" w:rsidR="00AF7D62" w:rsidRPr="00E16A4F" w:rsidRDefault="00AF7D62">
      <w:pPr>
        <w:pStyle w:val="Textodenotaderodap"/>
        <w:rPr>
          <w:rFonts w:ascii="Arial" w:hAnsi="Arial" w:cs="Arial"/>
          <w:sz w:val="17"/>
          <w:szCs w:val="17"/>
          <w:shd w:val="clear" w:color="auto" w:fill="E4E8EE"/>
          <w:rPrChange w:id="554" w:author="Livisghton Kleber" w:date="2019-11-17T16:34:00Z">
            <w:rPr/>
          </w:rPrChange>
        </w:rPr>
      </w:pPr>
      <w:ins w:id="555" w:author="Livisghton Kleber" w:date="2019-11-17T16:32:00Z">
        <w:r>
          <w:rPr>
            <w:rStyle w:val="Refdenotaderodap"/>
          </w:rPr>
          <w:footnoteRef/>
        </w:r>
        <w:r>
          <w:t xml:space="preserve"> </w:t>
        </w:r>
      </w:ins>
      <w:ins w:id="556" w:author="Livisghton Kleber" w:date="2019-11-17T16:33:00Z">
        <w:r>
          <w:t>“Cifras”.</w:t>
        </w:r>
        <w:r w:rsidRPr="00E16A4F">
          <w:rPr>
            <w:rPrChange w:id="557" w:author="Livisghton Kleber" w:date="2019-11-17T16:34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 xml:space="preserve"> https://www.cifras.com.br/. Acessado em </w:t>
        </w:r>
      </w:ins>
      <w:ins w:id="558" w:author="Livisghton Kleber" w:date="2019-11-17T16:35:00Z">
        <w:r w:rsidRPr="005A6EA1">
          <w:t xml:space="preserve">novembro </w:t>
        </w:r>
      </w:ins>
      <w:ins w:id="559" w:author="Livisghton Kleber" w:date="2019-11-17T16:33:00Z">
        <w:r w:rsidRPr="00E16A4F">
          <w:rPr>
            <w:rPrChange w:id="560" w:author="Livisghton Kleber" w:date="2019-11-17T16:34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>de 2019</w:t>
        </w:r>
      </w:ins>
    </w:p>
  </w:footnote>
  <w:footnote w:id="3">
    <w:p w14:paraId="748EDEE9" w14:textId="4C2648F7" w:rsidR="00AF7D62" w:rsidRDefault="00AF7D62">
      <w:pPr>
        <w:pStyle w:val="Textodenotaderodap"/>
      </w:pPr>
      <w:ins w:id="565" w:author="Livisghton Kleber" w:date="2019-11-17T16:34:00Z">
        <w:r>
          <w:rPr>
            <w:rStyle w:val="Refdenotaderodap"/>
          </w:rPr>
          <w:footnoteRef/>
        </w:r>
        <w:r>
          <w:t xml:space="preserve"> “Pega cifra”. </w:t>
        </w:r>
        <w:r w:rsidRPr="00E16A4F">
          <w:rPr>
            <w:rPrChange w:id="566" w:author="Livisghton Kleber" w:date="2019-11-17T16:34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 xml:space="preserve">https://www.pegacifra.com.br/. Acessado em </w:t>
        </w:r>
      </w:ins>
      <w:ins w:id="567" w:author="Livisghton Kleber" w:date="2019-11-17T16:35:00Z">
        <w:r w:rsidRPr="005A6EA1">
          <w:t xml:space="preserve">novembro </w:t>
        </w:r>
      </w:ins>
      <w:ins w:id="568" w:author="Livisghton Kleber" w:date="2019-11-17T16:34:00Z">
        <w:r w:rsidRPr="00E16A4F">
          <w:rPr>
            <w:rPrChange w:id="569" w:author="Livisghton Kleber" w:date="2019-11-17T16:34:00Z">
              <w:rPr>
                <w:rFonts w:ascii="Arial" w:hAnsi="Arial" w:cs="Arial"/>
                <w:sz w:val="17"/>
                <w:szCs w:val="17"/>
                <w:shd w:val="clear" w:color="auto" w:fill="E4E8EE"/>
              </w:rPr>
            </w:rPrChange>
          </w:rPr>
          <w:t>de 2019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B163E80"/>
    <w:multiLevelType w:val="hybridMultilevel"/>
    <w:tmpl w:val="34C4AC2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73593E"/>
    <w:multiLevelType w:val="hybridMultilevel"/>
    <w:tmpl w:val="F544BF8C"/>
    <w:lvl w:ilvl="0" w:tplc="5E7058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547D0CD3"/>
    <w:multiLevelType w:val="hybridMultilevel"/>
    <w:tmpl w:val="5790C0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605E3CEA"/>
    <w:multiLevelType w:val="hybridMultilevel"/>
    <w:tmpl w:val="40B0311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visghton Kleber">
    <w15:presenceInfo w15:providerId="Windows Live" w15:userId="f3c5174c9d3f7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00C5E"/>
    <w:rsid w:val="00000D5E"/>
    <w:rsid w:val="00002F19"/>
    <w:rsid w:val="00005ECE"/>
    <w:rsid w:val="00007A38"/>
    <w:rsid w:val="0001029E"/>
    <w:rsid w:val="00012D79"/>
    <w:rsid w:val="00013CA2"/>
    <w:rsid w:val="00014443"/>
    <w:rsid w:val="00015CA4"/>
    <w:rsid w:val="00017954"/>
    <w:rsid w:val="00017FF8"/>
    <w:rsid w:val="000200E0"/>
    <w:rsid w:val="0002159D"/>
    <w:rsid w:val="0002265A"/>
    <w:rsid w:val="00023820"/>
    <w:rsid w:val="00023E64"/>
    <w:rsid w:val="00023E88"/>
    <w:rsid w:val="000257C1"/>
    <w:rsid w:val="00026314"/>
    <w:rsid w:val="0002746E"/>
    <w:rsid w:val="00027920"/>
    <w:rsid w:val="00027EE7"/>
    <w:rsid w:val="0003070F"/>
    <w:rsid w:val="000314EA"/>
    <w:rsid w:val="0003553C"/>
    <w:rsid w:val="00035730"/>
    <w:rsid w:val="00035978"/>
    <w:rsid w:val="0003623E"/>
    <w:rsid w:val="000367DE"/>
    <w:rsid w:val="00036A2A"/>
    <w:rsid w:val="00037FF3"/>
    <w:rsid w:val="00040553"/>
    <w:rsid w:val="0004154C"/>
    <w:rsid w:val="00042783"/>
    <w:rsid w:val="0004334A"/>
    <w:rsid w:val="00045C5C"/>
    <w:rsid w:val="0004644C"/>
    <w:rsid w:val="0004672C"/>
    <w:rsid w:val="0004757B"/>
    <w:rsid w:val="00047A45"/>
    <w:rsid w:val="00047ED9"/>
    <w:rsid w:val="000540DB"/>
    <w:rsid w:val="00054571"/>
    <w:rsid w:val="000545AE"/>
    <w:rsid w:val="0005506F"/>
    <w:rsid w:val="00055E47"/>
    <w:rsid w:val="00056C3F"/>
    <w:rsid w:val="00060785"/>
    <w:rsid w:val="00060B20"/>
    <w:rsid w:val="00061030"/>
    <w:rsid w:val="000616B6"/>
    <w:rsid w:val="00061CAE"/>
    <w:rsid w:val="0006211A"/>
    <w:rsid w:val="000621BB"/>
    <w:rsid w:val="0006429B"/>
    <w:rsid w:val="00064400"/>
    <w:rsid w:val="00064FBA"/>
    <w:rsid w:val="00065BE4"/>
    <w:rsid w:val="00066A4F"/>
    <w:rsid w:val="00067177"/>
    <w:rsid w:val="00070852"/>
    <w:rsid w:val="000718C3"/>
    <w:rsid w:val="0007198F"/>
    <w:rsid w:val="00072421"/>
    <w:rsid w:val="00072578"/>
    <w:rsid w:val="00072AB6"/>
    <w:rsid w:val="00073FD3"/>
    <w:rsid w:val="000746A1"/>
    <w:rsid w:val="000754A7"/>
    <w:rsid w:val="000773A8"/>
    <w:rsid w:val="00077508"/>
    <w:rsid w:val="00080FDB"/>
    <w:rsid w:val="00081282"/>
    <w:rsid w:val="00081632"/>
    <w:rsid w:val="000820BC"/>
    <w:rsid w:val="000844BF"/>
    <w:rsid w:val="00084AAF"/>
    <w:rsid w:val="00085905"/>
    <w:rsid w:val="00090244"/>
    <w:rsid w:val="0009054D"/>
    <w:rsid w:val="00090ABD"/>
    <w:rsid w:val="00091624"/>
    <w:rsid w:val="000917AF"/>
    <w:rsid w:val="00091BD4"/>
    <w:rsid w:val="000920A9"/>
    <w:rsid w:val="000934E4"/>
    <w:rsid w:val="0009364B"/>
    <w:rsid w:val="00093E22"/>
    <w:rsid w:val="0009414D"/>
    <w:rsid w:val="000954B2"/>
    <w:rsid w:val="0009668F"/>
    <w:rsid w:val="00096ACB"/>
    <w:rsid w:val="000A012E"/>
    <w:rsid w:val="000A1277"/>
    <w:rsid w:val="000A33DD"/>
    <w:rsid w:val="000A39FE"/>
    <w:rsid w:val="000A4F4A"/>
    <w:rsid w:val="000A6140"/>
    <w:rsid w:val="000A6282"/>
    <w:rsid w:val="000A6BAE"/>
    <w:rsid w:val="000A6FFF"/>
    <w:rsid w:val="000A7882"/>
    <w:rsid w:val="000A7E59"/>
    <w:rsid w:val="000B01B9"/>
    <w:rsid w:val="000B0421"/>
    <w:rsid w:val="000B0E1C"/>
    <w:rsid w:val="000B1CA3"/>
    <w:rsid w:val="000B324D"/>
    <w:rsid w:val="000B32C5"/>
    <w:rsid w:val="000B3DE9"/>
    <w:rsid w:val="000B4E62"/>
    <w:rsid w:val="000B5E1D"/>
    <w:rsid w:val="000B771D"/>
    <w:rsid w:val="000B7A0B"/>
    <w:rsid w:val="000B7A72"/>
    <w:rsid w:val="000C0614"/>
    <w:rsid w:val="000C0FE3"/>
    <w:rsid w:val="000C1123"/>
    <w:rsid w:val="000C1D21"/>
    <w:rsid w:val="000C1F24"/>
    <w:rsid w:val="000C2F44"/>
    <w:rsid w:val="000C3057"/>
    <w:rsid w:val="000C3745"/>
    <w:rsid w:val="000C59CE"/>
    <w:rsid w:val="000C6598"/>
    <w:rsid w:val="000C7D4B"/>
    <w:rsid w:val="000D0A5A"/>
    <w:rsid w:val="000D1764"/>
    <w:rsid w:val="000D1DCB"/>
    <w:rsid w:val="000D228A"/>
    <w:rsid w:val="000D2345"/>
    <w:rsid w:val="000D2D20"/>
    <w:rsid w:val="000D2F14"/>
    <w:rsid w:val="000E1CF9"/>
    <w:rsid w:val="000E2A68"/>
    <w:rsid w:val="000E3620"/>
    <w:rsid w:val="000E4938"/>
    <w:rsid w:val="000E4985"/>
    <w:rsid w:val="000E53C9"/>
    <w:rsid w:val="000E6524"/>
    <w:rsid w:val="000E7054"/>
    <w:rsid w:val="000E7A60"/>
    <w:rsid w:val="000F2386"/>
    <w:rsid w:val="000F44C6"/>
    <w:rsid w:val="000F5532"/>
    <w:rsid w:val="000F6353"/>
    <w:rsid w:val="000F69CE"/>
    <w:rsid w:val="000F7951"/>
    <w:rsid w:val="001016B8"/>
    <w:rsid w:val="00102E9F"/>
    <w:rsid w:val="00103A95"/>
    <w:rsid w:val="00103DEE"/>
    <w:rsid w:val="0010529A"/>
    <w:rsid w:val="0010651D"/>
    <w:rsid w:val="00106866"/>
    <w:rsid w:val="001070B7"/>
    <w:rsid w:val="00107BE0"/>
    <w:rsid w:val="00112238"/>
    <w:rsid w:val="00112D07"/>
    <w:rsid w:val="00114659"/>
    <w:rsid w:val="00116285"/>
    <w:rsid w:val="00116553"/>
    <w:rsid w:val="00116EB7"/>
    <w:rsid w:val="001172A6"/>
    <w:rsid w:val="00117539"/>
    <w:rsid w:val="00121269"/>
    <w:rsid w:val="00121286"/>
    <w:rsid w:val="00121365"/>
    <w:rsid w:val="001220B8"/>
    <w:rsid w:val="00122F83"/>
    <w:rsid w:val="00124681"/>
    <w:rsid w:val="001248F0"/>
    <w:rsid w:val="00125C17"/>
    <w:rsid w:val="001266F2"/>
    <w:rsid w:val="00126DAA"/>
    <w:rsid w:val="00127882"/>
    <w:rsid w:val="00130CF2"/>
    <w:rsid w:val="0013367A"/>
    <w:rsid w:val="001348E3"/>
    <w:rsid w:val="00136275"/>
    <w:rsid w:val="0013661D"/>
    <w:rsid w:val="0013741E"/>
    <w:rsid w:val="001409BD"/>
    <w:rsid w:val="00141319"/>
    <w:rsid w:val="0014294D"/>
    <w:rsid w:val="001457D6"/>
    <w:rsid w:val="00145A52"/>
    <w:rsid w:val="00145C84"/>
    <w:rsid w:val="00145DCE"/>
    <w:rsid w:val="001461DE"/>
    <w:rsid w:val="00146AEB"/>
    <w:rsid w:val="00150DE9"/>
    <w:rsid w:val="00153CD5"/>
    <w:rsid w:val="00154197"/>
    <w:rsid w:val="001543AA"/>
    <w:rsid w:val="00154CEB"/>
    <w:rsid w:val="00156EB2"/>
    <w:rsid w:val="0016077B"/>
    <w:rsid w:val="001609BE"/>
    <w:rsid w:val="001618C3"/>
    <w:rsid w:val="001619C9"/>
    <w:rsid w:val="00161AB8"/>
    <w:rsid w:val="00161CEF"/>
    <w:rsid w:val="0016271B"/>
    <w:rsid w:val="00162F8F"/>
    <w:rsid w:val="00164A32"/>
    <w:rsid w:val="00165A67"/>
    <w:rsid w:val="001675A2"/>
    <w:rsid w:val="00167FEA"/>
    <w:rsid w:val="001718EC"/>
    <w:rsid w:val="00171A48"/>
    <w:rsid w:val="00171AF7"/>
    <w:rsid w:val="001721A4"/>
    <w:rsid w:val="00172850"/>
    <w:rsid w:val="00172C4E"/>
    <w:rsid w:val="00175205"/>
    <w:rsid w:val="0017698A"/>
    <w:rsid w:val="0017715A"/>
    <w:rsid w:val="00177386"/>
    <w:rsid w:val="00177A4F"/>
    <w:rsid w:val="00180597"/>
    <w:rsid w:val="0018119F"/>
    <w:rsid w:val="0018196D"/>
    <w:rsid w:val="00181D3D"/>
    <w:rsid w:val="00182EB0"/>
    <w:rsid w:val="00183AE4"/>
    <w:rsid w:val="001842C2"/>
    <w:rsid w:val="00184C4B"/>
    <w:rsid w:val="00187880"/>
    <w:rsid w:val="00190E84"/>
    <w:rsid w:val="0019130F"/>
    <w:rsid w:val="001913FA"/>
    <w:rsid w:val="001926FB"/>
    <w:rsid w:val="001956CC"/>
    <w:rsid w:val="001A055D"/>
    <w:rsid w:val="001A0606"/>
    <w:rsid w:val="001A080C"/>
    <w:rsid w:val="001A1920"/>
    <w:rsid w:val="001A2F94"/>
    <w:rsid w:val="001A3488"/>
    <w:rsid w:val="001A438E"/>
    <w:rsid w:val="001A46EF"/>
    <w:rsid w:val="001A6259"/>
    <w:rsid w:val="001A71C7"/>
    <w:rsid w:val="001B0117"/>
    <w:rsid w:val="001B09FF"/>
    <w:rsid w:val="001B0BC5"/>
    <w:rsid w:val="001B393A"/>
    <w:rsid w:val="001B39E4"/>
    <w:rsid w:val="001B6693"/>
    <w:rsid w:val="001B7502"/>
    <w:rsid w:val="001B7A22"/>
    <w:rsid w:val="001C0CB0"/>
    <w:rsid w:val="001C2886"/>
    <w:rsid w:val="001C7A43"/>
    <w:rsid w:val="001D01B1"/>
    <w:rsid w:val="001D01DF"/>
    <w:rsid w:val="001D34A4"/>
    <w:rsid w:val="001D5AF5"/>
    <w:rsid w:val="001D5D3F"/>
    <w:rsid w:val="001D6AD3"/>
    <w:rsid w:val="001D70D8"/>
    <w:rsid w:val="001D7E49"/>
    <w:rsid w:val="001E020C"/>
    <w:rsid w:val="001E1C60"/>
    <w:rsid w:val="001E2318"/>
    <w:rsid w:val="001E3027"/>
    <w:rsid w:val="001E40A0"/>
    <w:rsid w:val="001E4897"/>
    <w:rsid w:val="001E4979"/>
    <w:rsid w:val="001E4DC4"/>
    <w:rsid w:val="001E58FF"/>
    <w:rsid w:val="001E5DF3"/>
    <w:rsid w:val="001E7221"/>
    <w:rsid w:val="001E7609"/>
    <w:rsid w:val="001E7B40"/>
    <w:rsid w:val="001E7EED"/>
    <w:rsid w:val="001F0594"/>
    <w:rsid w:val="001F2E3D"/>
    <w:rsid w:val="001F31A5"/>
    <w:rsid w:val="001F46CA"/>
    <w:rsid w:val="001F4D13"/>
    <w:rsid w:val="001F6CAF"/>
    <w:rsid w:val="001F6F42"/>
    <w:rsid w:val="001F78C1"/>
    <w:rsid w:val="001F7DB4"/>
    <w:rsid w:val="002004AF"/>
    <w:rsid w:val="0020078A"/>
    <w:rsid w:val="0020096D"/>
    <w:rsid w:val="002018B9"/>
    <w:rsid w:val="002019EA"/>
    <w:rsid w:val="00201D8A"/>
    <w:rsid w:val="00202555"/>
    <w:rsid w:val="00202BBA"/>
    <w:rsid w:val="00202E7D"/>
    <w:rsid w:val="00203C4C"/>
    <w:rsid w:val="0020511D"/>
    <w:rsid w:val="00205FFE"/>
    <w:rsid w:val="00206B0E"/>
    <w:rsid w:val="00207905"/>
    <w:rsid w:val="00207A64"/>
    <w:rsid w:val="00212DDC"/>
    <w:rsid w:val="00214534"/>
    <w:rsid w:val="00214DD7"/>
    <w:rsid w:val="00215C36"/>
    <w:rsid w:val="00216187"/>
    <w:rsid w:val="0021618E"/>
    <w:rsid w:val="00220910"/>
    <w:rsid w:val="00220DAF"/>
    <w:rsid w:val="0022151A"/>
    <w:rsid w:val="002216EF"/>
    <w:rsid w:val="00221C4E"/>
    <w:rsid w:val="00222764"/>
    <w:rsid w:val="002245F1"/>
    <w:rsid w:val="0022532E"/>
    <w:rsid w:val="00226AE3"/>
    <w:rsid w:val="00230E57"/>
    <w:rsid w:val="00233DBD"/>
    <w:rsid w:val="002340D0"/>
    <w:rsid w:val="00235584"/>
    <w:rsid w:val="002371BA"/>
    <w:rsid w:val="00237479"/>
    <w:rsid w:val="002415D0"/>
    <w:rsid w:val="00243549"/>
    <w:rsid w:val="00243E03"/>
    <w:rsid w:val="0024481D"/>
    <w:rsid w:val="00244D2C"/>
    <w:rsid w:val="00245463"/>
    <w:rsid w:val="00245F27"/>
    <w:rsid w:val="00247335"/>
    <w:rsid w:val="00247B40"/>
    <w:rsid w:val="00250239"/>
    <w:rsid w:val="002502CF"/>
    <w:rsid w:val="002507DB"/>
    <w:rsid w:val="0025179F"/>
    <w:rsid w:val="0025230F"/>
    <w:rsid w:val="00252935"/>
    <w:rsid w:val="00252DB4"/>
    <w:rsid w:val="00253755"/>
    <w:rsid w:val="002540C4"/>
    <w:rsid w:val="00256F95"/>
    <w:rsid w:val="002576D3"/>
    <w:rsid w:val="00263A98"/>
    <w:rsid w:val="00265732"/>
    <w:rsid w:val="00265808"/>
    <w:rsid w:val="00266351"/>
    <w:rsid w:val="002663F0"/>
    <w:rsid w:val="00266F5A"/>
    <w:rsid w:val="00270127"/>
    <w:rsid w:val="00271A53"/>
    <w:rsid w:val="00271F76"/>
    <w:rsid w:val="002730F7"/>
    <w:rsid w:val="0027413E"/>
    <w:rsid w:val="00274835"/>
    <w:rsid w:val="00275183"/>
    <w:rsid w:val="0027671A"/>
    <w:rsid w:val="00277C26"/>
    <w:rsid w:val="00280DD1"/>
    <w:rsid w:val="00281B1F"/>
    <w:rsid w:val="0028226C"/>
    <w:rsid w:val="00282366"/>
    <w:rsid w:val="00282510"/>
    <w:rsid w:val="00283484"/>
    <w:rsid w:val="00283793"/>
    <w:rsid w:val="0028427C"/>
    <w:rsid w:val="0028550B"/>
    <w:rsid w:val="00285870"/>
    <w:rsid w:val="00286D37"/>
    <w:rsid w:val="002874CF"/>
    <w:rsid w:val="00290384"/>
    <w:rsid w:val="00292A54"/>
    <w:rsid w:val="00292F0A"/>
    <w:rsid w:val="00294F98"/>
    <w:rsid w:val="00296311"/>
    <w:rsid w:val="002A1219"/>
    <w:rsid w:val="002A1E9D"/>
    <w:rsid w:val="002A4F19"/>
    <w:rsid w:val="002A58DB"/>
    <w:rsid w:val="002A60C2"/>
    <w:rsid w:val="002B002B"/>
    <w:rsid w:val="002B0C03"/>
    <w:rsid w:val="002B0C17"/>
    <w:rsid w:val="002B117A"/>
    <w:rsid w:val="002B1865"/>
    <w:rsid w:val="002B1BB0"/>
    <w:rsid w:val="002B1EAF"/>
    <w:rsid w:val="002B203E"/>
    <w:rsid w:val="002B2845"/>
    <w:rsid w:val="002B2A46"/>
    <w:rsid w:val="002B2B83"/>
    <w:rsid w:val="002B2F18"/>
    <w:rsid w:val="002B37CC"/>
    <w:rsid w:val="002B401B"/>
    <w:rsid w:val="002B465B"/>
    <w:rsid w:val="002B502B"/>
    <w:rsid w:val="002B584A"/>
    <w:rsid w:val="002B5D6C"/>
    <w:rsid w:val="002C1122"/>
    <w:rsid w:val="002C1C50"/>
    <w:rsid w:val="002C1EFE"/>
    <w:rsid w:val="002C23F8"/>
    <w:rsid w:val="002C4527"/>
    <w:rsid w:val="002C4C26"/>
    <w:rsid w:val="002D07E3"/>
    <w:rsid w:val="002D0A19"/>
    <w:rsid w:val="002D0E76"/>
    <w:rsid w:val="002D3C8D"/>
    <w:rsid w:val="002D3D7E"/>
    <w:rsid w:val="002D41CF"/>
    <w:rsid w:val="002D478B"/>
    <w:rsid w:val="002D4C88"/>
    <w:rsid w:val="002D5855"/>
    <w:rsid w:val="002D69C5"/>
    <w:rsid w:val="002D6BBD"/>
    <w:rsid w:val="002D715F"/>
    <w:rsid w:val="002D7432"/>
    <w:rsid w:val="002E2300"/>
    <w:rsid w:val="002E244F"/>
    <w:rsid w:val="002E40BD"/>
    <w:rsid w:val="002E4A9A"/>
    <w:rsid w:val="002E5D33"/>
    <w:rsid w:val="002E5DD9"/>
    <w:rsid w:val="002F001E"/>
    <w:rsid w:val="002F0164"/>
    <w:rsid w:val="002F0539"/>
    <w:rsid w:val="002F1299"/>
    <w:rsid w:val="002F1533"/>
    <w:rsid w:val="002F18E1"/>
    <w:rsid w:val="002F2A1E"/>
    <w:rsid w:val="002F38E8"/>
    <w:rsid w:val="002F411B"/>
    <w:rsid w:val="002F4906"/>
    <w:rsid w:val="002F4953"/>
    <w:rsid w:val="002F6495"/>
    <w:rsid w:val="002F68AB"/>
    <w:rsid w:val="002F6981"/>
    <w:rsid w:val="00300315"/>
    <w:rsid w:val="003014CE"/>
    <w:rsid w:val="003028C4"/>
    <w:rsid w:val="00303087"/>
    <w:rsid w:val="0030351C"/>
    <w:rsid w:val="003035CF"/>
    <w:rsid w:val="00303A03"/>
    <w:rsid w:val="00306935"/>
    <w:rsid w:val="0030747A"/>
    <w:rsid w:val="00307FA7"/>
    <w:rsid w:val="00310683"/>
    <w:rsid w:val="0031169C"/>
    <w:rsid w:val="00311C24"/>
    <w:rsid w:val="00312D8E"/>
    <w:rsid w:val="00313B7B"/>
    <w:rsid w:val="00314319"/>
    <w:rsid w:val="00314ADF"/>
    <w:rsid w:val="0031567A"/>
    <w:rsid w:val="00315919"/>
    <w:rsid w:val="00320926"/>
    <w:rsid w:val="00320CCC"/>
    <w:rsid w:val="00321A34"/>
    <w:rsid w:val="00321E8E"/>
    <w:rsid w:val="0032253F"/>
    <w:rsid w:val="00322D9D"/>
    <w:rsid w:val="00322F0D"/>
    <w:rsid w:val="003252F6"/>
    <w:rsid w:val="00327234"/>
    <w:rsid w:val="00327829"/>
    <w:rsid w:val="00327EAB"/>
    <w:rsid w:val="00333537"/>
    <w:rsid w:val="003343EB"/>
    <w:rsid w:val="003364A9"/>
    <w:rsid w:val="00337DD2"/>
    <w:rsid w:val="003447F2"/>
    <w:rsid w:val="00346F23"/>
    <w:rsid w:val="00347E61"/>
    <w:rsid w:val="00351BA1"/>
    <w:rsid w:val="003521B5"/>
    <w:rsid w:val="003525C7"/>
    <w:rsid w:val="00352689"/>
    <w:rsid w:val="003534F4"/>
    <w:rsid w:val="003546C0"/>
    <w:rsid w:val="00356A38"/>
    <w:rsid w:val="00357F54"/>
    <w:rsid w:val="00362127"/>
    <w:rsid w:val="0036243E"/>
    <w:rsid w:val="00362552"/>
    <w:rsid w:val="00362B32"/>
    <w:rsid w:val="00362D6D"/>
    <w:rsid w:val="00362FCA"/>
    <w:rsid w:val="00363498"/>
    <w:rsid w:val="003638D3"/>
    <w:rsid w:val="0036442A"/>
    <w:rsid w:val="00364708"/>
    <w:rsid w:val="00364798"/>
    <w:rsid w:val="00364ACD"/>
    <w:rsid w:val="00365D27"/>
    <w:rsid w:val="00366204"/>
    <w:rsid w:val="00366591"/>
    <w:rsid w:val="00367629"/>
    <w:rsid w:val="003703A8"/>
    <w:rsid w:val="00370FF5"/>
    <w:rsid w:val="00371249"/>
    <w:rsid w:val="00372B07"/>
    <w:rsid w:val="00375083"/>
    <w:rsid w:val="0037511A"/>
    <w:rsid w:val="003762C5"/>
    <w:rsid w:val="00377E7A"/>
    <w:rsid w:val="00380707"/>
    <w:rsid w:val="003807D3"/>
    <w:rsid w:val="00381002"/>
    <w:rsid w:val="00381731"/>
    <w:rsid w:val="003835F1"/>
    <w:rsid w:val="003844F1"/>
    <w:rsid w:val="0038456F"/>
    <w:rsid w:val="00385E1F"/>
    <w:rsid w:val="003862A7"/>
    <w:rsid w:val="00386C54"/>
    <w:rsid w:val="0038710B"/>
    <w:rsid w:val="003876AD"/>
    <w:rsid w:val="00387E27"/>
    <w:rsid w:val="00393248"/>
    <w:rsid w:val="00393484"/>
    <w:rsid w:val="00393777"/>
    <w:rsid w:val="00394A74"/>
    <w:rsid w:val="00396005"/>
    <w:rsid w:val="003A1025"/>
    <w:rsid w:val="003A151A"/>
    <w:rsid w:val="003A41D6"/>
    <w:rsid w:val="003A4939"/>
    <w:rsid w:val="003A598C"/>
    <w:rsid w:val="003A6D7F"/>
    <w:rsid w:val="003B0693"/>
    <w:rsid w:val="003B43BA"/>
    <w:rsid w:val="003B758E"/>
    <w:rsid w:val="003B7C06"/>
    <w:rsid w:val="003C02CA"/>
    <w:rsid w:val="003C12AF"/>
    <w:rsid w:val="003C1832"/>
    <w:rsid w:val="003C185F"/>
    <w:rsid w:val="003C1FBC"/>
    <w:rsid w:val="003C2955"/>
    <w:rsid w:val="003C2D1B"/>
    <w:rsid w:val="003C58C8"/>
    <w:rsid w:val="003C5C4A"/>
    <w:rsid w:val="003C7C15"/>
    <w:rsid w:val="003D1503"/>
    <w:rsid w:val="003D1D28"/>
    <w:rsid w:val="003D63E3"/>
    <w:rsid w:val="003D649C"/>
    <w:rsid w:val="003D6703"/>
    <w:rsid w:val="003D78D2"/>
    <w:rsid w:val="003E0398"/>
    <w:rsid w:val="003E0895"/>
    <w:rsid w:val="003E0CF1"/>
    <w:rsid w:val="003E0E36"/>
    <w:rsid w:val="003E0E5E"/>
    <w:rsid w:val="003E1A77"/>
    <w:rsid w:val="003E2660"/>
    <w:rsid w:val="003E420C"/>
    <w:rsid w:val="003E492A"/>
    <w:rsid w:val="003E5202"/>
    <w:rsid w:val="003E6239"/>
    <w:rsid w:val="003E6F82"/>
    <w:rsid w:val="003F05CB"/>
    <w:rsid w:val="003F0DD5"/>
    <w:rsid w:val="003F164B"/>
    <w:rsid w:val="003F1A8E"/>
    <w:rsid w:val="003F20B7"/>
    <w:rsid w:val="003F24C2"/>
    <w:rsid w:val="003F472D"/>
    <w:rsid w:val="003F4E9D"/>
    <w:rsid w:val="003F722A"/>
    <w:rsid w:val="004016B8"/>
    <w:rsid w:val="00401867"/>
    <w:rsid w:val="0040253F"/>
    <w:rsid w:val="004027DF"/>
    <w:rsid w:val="004034ED"/>
    <w:rsid w:val="00404CEF"/>
    <w:rsid w:val="004066DA"/>
    <w:rsid w:val="00406AB4"/>
    <w:rsid w:val="004074BB"/>
    <w:rsid w:val="00410054"/>
    <w:rsid w:val="00412041"/>
    <w:rsid w:val="00413446"/>
    <w:rsid w:val="0041397B"/>
    <w:rsid w:val="00413FD5"/>
    <w:rsid w:val="00421219"/>
    <w:rsid w:val="00421F37"/>
    <w:rsid w:val="0042247A"/>
    <w:rsid w:val="004232DA"/>
    <w:rsid w:val="00423880"/>
    <w:rsid w:val="00424345"/>
    <w:rsid w:val="00426084"/>
    <w:rsid w:val="0042653F"/>
    <w:rsid w:val="004306C6"/>
    <w:rsid w:val="00431497"/>
    <w:rsid w:val="00431E51"/>
    <w:rsid w:val="004345A9"/>
    <w:rsid w:val="004350EC"/>
    <w:rsid w:val="0043550F"/>
    <w:rsid w:val="00436469"/>
    <w:rsid w:val="00440883"/>
    <w:rsid w:val="00440DEE"/>
    <w:rsid w:val="0044127A"/>
    <w:rsid w:val="00441730"/>
    <w:rsid w:val="0044346F"/>
    <w:rsid w:val="00443E35"/>
    <w:rsid w:val="00445378"/>
    <w:rsid w:val="004462CA"/>
    <w:rsid w:val="0044722C"/>
    <w:rsid w:val="00450CF8"/>
    <w:rsid w:val="004515B5"/>
    <w:rsid w:val="00451BCF"/>
    <w:rsid w:val="00451E15"/>
    <w:rsid w:val="004523B3"/>
    <w:rsid w:val="0045291B"/>
    <w:rsid w:val="00452D0D"/>
    <w:rsid w:val="00454755"/>
    <w:rsid w:val="00454F0E"/>
    <w:rsid w:val="0045532E"/>
    <w:rsid w:val="004555FC"/>
    <w:rsid w:val="004563F8"/>
    <w:rsid w:val="00457485"/>
    <w:rsid w:val="00457E3C"/>
    <w:rsid w:val="004632F7"/>
    <w:rsid w:val="0046363C"/>
    <w:rsid w:val="004730D6"/>
    <w:rsid w:val="00476702"/>
    <w:rsid w:val="004777AA"/>
    <w:rsid w:val="00480A9D"/>
    <w:rsid w:val="00481663"/>
    <w:rsid w:val="0048233E"/>
    <w:rsid w:val="0048241B"/>
    <w:rsid w:val="00484A44"/>
    <w:rsid w:val="00485E3A"/>
    <w:rsid w:val="00485EED"/>
    <w:rsid w:val="004860CF"/>
    <w:rsid w:val="004864E6"/>
    <w:rsid w:val="004903EC"/>
    <w:rsid w:val="004906FE"/>
    <w:rsid w:val="00490A37"/>
    <w:rsid w:val="00491C53"/>
    <w:rsid w:val="00491CD1"/>
    <w:rsid w:val="00492C18"/>
    <w:rsid w:val="004937DC"/>
    <w:rsid w:val="004945A4"/>
    <w:rsid w:val="00495EAC"/>
    <w:rsid w:val="00497254"/>
    <w:rsid w:val="004A191B"/>
    <w:rsid w:val="004A268D"/>
    <w:rsid w:val="004A299A"/>
    <w:rsid w:val="004A385B"/>
    <w:rsid w:val="004A5DB5"/>
    <w:rsid w:val="004A617A"/>
    <w:rsid w:val="004B06AA"/>
    <w:rsid w:val="004B15AA"/>
    <w:rsid w:val="004B160E"/>
    <w:rsid w:val="004B1D51"/>
    <w:rsid w:val="004B2581"/>
    <w:rsid w:val="004B43D5"/>
    <w:rsid w:val="004B4414"/>
    <w:rsid w:val="004B6226"/>
    <w:rsid w:val="004B66DF"/>
    <w:rsid w:val="004B7733"/>
    <w:rsid w:val="004B7DAE"/>
    <w:rsid w:val="004B7FDA"/>
    <w:rsid w:val="004C1134"/>
    <w:rsid w:val="004C1856"/>
    <w:rsid w:val="004C525B"/>
    <w:rsid w:val="004C6489"/>
    <w:rsid w:val="004D0C5E"/>
    <w:rsid w:val="004D0D5F"/>
    <w:rsid w:val="004D19DE"/>
    <w:rsid w:val="004D296E"/>
    <w:rsid w:val="004D2E44"/>
    <w:rsid w:val="004D4132"/>
    <w:rsid w:val="004D441A"/>
    <w:rsid w:val="004D4C15"/>
    <w:rsid w:val="004D5C3D"/>
    <w:rsid w:val="004D7137"/>
    <w:rsid w:val="004E0A44"/>
    <w:rsid w:val="004E1274"/>
    <w:rsid w:val="004E39FC"/>
    <w:rsid w:val="004E4F6E"/>
    <w:rsid w:val="004E5657"/>
    <w:rsid w:val="004E641B"/>
    <w:rsid w:val="004E74B3"/>
    <w:rsid w:val="004E7A83"/>
    <w:rsid w:val="004E7DBC"/>
    <w:rsid w:val="004F1B1C"/>
    <w:rsid w:val="004F2F9E"/>
    <w:rsid w:val="004F4069"/>
    <w:rsid w:val="004F4AB7"/>
    <w:rsid w:val="004F4B47"/>
    <w:rsid w:val="004F659E"/>
    <w:rsid w:val="004F7310"/>
    <w:rsid w:val="0050054A"/>
    <w:rsid w:val="005006CF"/>
    <w:rsid w:val="00500C1B"/>
    <w:rsid w:val="00501BA8"/>
    <w:rsid w:val="00501F87"/>
    <w:rsid w:val="00502A5B"/>
    <w:rsid w:val="00503592"/>
    <w:rsid w:val="005049FA"/>
    <w:rsid w:val="00505B8A"/>
    <w:rsid w:val="00510D67"/>
    <w:rsid w:val="00510D81"/>
    <w:rsid w:val="00511F08"/>
    <w:rsid w:val="005133D8"/>
    <w:rsid w:val="00514206"/>
    <w:rsid w:val="00514AA2"/>
    <w:rsid w:val="005155B0"/>
    <w:rsid w:val="005158B5"/>
    <w:rsid w:val="00515CCD"/>
    <w:rsid w:val="005165C1"/>
    <w:rsid w:val="0051666A"/>
    <w:rsid w:val="00516F20"/>
    <w:rsid w:val="00517C57"/>
    <w:rsid w:val="00522B2B"/>
    <w:rsid w:val="00523137"/>
    <w:rsid w:val="00523508"/>
    <w:rsid w:val="00524890"/>
    <w:rsid w:val="00524C09"/>
    <w:rsid w:val="00530DFE"/>
    <w:rsid w:val="00530F59"/>
    <w:rsid w:val="005316B2"/>
    <w:rsid w:val="00532433"/>
    <w:rsid w:val="005328B3"/>
    <w:rsid w:val="00532F79"/>
    <w:rsid w:val="00533E5E"/>
    <w:rsid w:val="005354A4"/>
    <w:rsid w:val="005416AD"/>
    <w:rsid w:val="00541ED3"/>
    <w:rsid w:val="00542242"/>
    <w:rsid w:val="005425F0"/>
    <w:rsid w:val="00542D4E"/>
    <w:rsid w:val="005435CC"/>
    <w:rsid w:val="005449DD"/>
    <w:rsid w:val="00544A34"/>
    <w:rsid w:val="00546836"/>
    <w:rsid w:val="00546F4B"/>
    <w:rsid w:val="0054778A"/>
    <w:rsid w:val="005477FF"/>
    <w:rsid w:val="00551B55"/>
    <w:rsid w:val="005523A5"/>
    <w:rsid w:val="0055344F"/>
    <w:rsid w:val="00553F37"/>
    <w:rsid w:val="00554B8A"/>
    <w:rsid w:val="00561D57"/>
    <w:rsid w:val="00563102"/>
    <w:rsid w:val="00563651"/>
    <w:rsid w:val="00563A80"/>
    <w:rsid w:val="00566096"/>
    <w:rsid w:val="00566125"/>
    <w:rsid w:val="00566453"/>
    <w:rsid w:val="0056670D"/>
    <w:rsid w:val="00567566"/>
    <w:rsid w:val="00570003"/>
    <w:rsid w:val="005712CE"/>
    <w:rsid w:val="005721AB"/>
    <w:rsid w:val="00572CE5"/>
    <w:rsid w:val="00574852"/>
    <w:rsid w:val="0057516C"/>
    <w:rsid w:val="005760F1"/>
    <w:rsid w:val="00576737"/>
    <w:rsid w:val="00577BE8"/>
    <w:rsid w:val="00577ED6"/>
    <w:rsid w:val="00580758"/>
    <w:rsid w:val="005813BE"/>
    <w:rsid w:val="00581DEC"/>
    <w:rsid w:val="00582486"/>
    <w:rsid w:val="0058385C"/>
    <w:rsid w:val="00583B5D"/>
    <w:rsid w:val="00583DF5"/>
    <w:rsid w:val="00584020"/>
    <w:rsid w:val="005841FC"/>
    <w:rsid w:val="0058716C"/>
    <w:rsid w:val="00591B8C"/>
    <w:rsid w:val="00591E1C"/>
    <w:rsid w:val="00592ECC"/>
    <w:rsid w:val="005934E0"/>
    <w:rsid w:val="00594E1B"/>
    <w:rsid w:val="00595FE0"/>
    <w:rsid w:val="005962FA"/>
    <w:rsid w:val="00596D9F"/>
    <w:rsid w:val="00597799"/>
    <w:rsid w:val="00597850"/>
    <w:rsid w:val="005A10A1"/>
    <w:rsid w:val="005A26D6"/>
    <w:rsid w:val="005A54B3"/>
    <w:rsid w:val="005A54DD"/>
    <w:rsid w:val="005A58BA"/>
    <w:rsid w:val="005A6887"/>
    <w:rsid w:val="005A68B9"/>
    <w:rsid w:val="005A7DD2"/>
    <w:rsid w:val="005B0721"/>
    <w:rsid w:val="005B2B99"/>
    <w:rsid w:val="005B306A"/>
    <w:rsid w:val="005B4866"/>
    <w:rsid w:val="005B5CEB"/>
    <w:rsid w:val="005B61A1"/>
    <w:rsid w:val="005B70CF"/>
    <w:rsid w:val="005B7495"/>
    <w:rsid w:val="005B7E35"/>
    <w:rsid w:val="005C142C"/>
    <w:rsid w:val="005C19AC"/>
    <w:rsid w:val="005C1AE3"/>
    <w:rsid w:val="005C1E5B"/>
    <w:rsid w:val="005C27E7"/>
    <w:rsid w:val="005C33EB"/>
    <w:rsid w:val="005C3B1B"/>
    <w:rsid w:val="005C4749"/>
    <w:rsid w:val="005C55C1"/>
    <w:rsid w:val="005C5F1F"/>
    <w:rsid w:val="005C61DF"/>
    <w:rsid w:val="005C6853"/>
    <w:rsid w:val="005C7BAA"/>
    <w:rsid w:val="005D0C9D"/>
    <w:rsid w:val="005D1812"/>
    <w:rsid w:val="005D3498"/>
    <w:rsid w:val="005D41DF"/>
    <w:rsid w:val="005D4250"/>
    <w:rsid w:val="005D59B4"/>
    <w:rsid w:val="005D6366"/>
    <w:rsid w:val="005D6F9B"/>
    <w:rsid w:val="005D7618"/>
    <w:rsid w:val="005E1B8A"/>
    <w:rsid w:val="005E2748"/>
    <w:rsid w:val="005E2F23"/>
    <w:rsid w:val="005E347A"/>
    <w:rsid w:val="005E3751"/>
    <w:rsid w:val="005E625C"/>
    <w:rsid w:val="005F06E6"/>
    <w:rsid w:val="005F0862"/>
    <w:rsid w:val="005F10A3"/>
    <w:rsid w:val="005F2F4C"/>
    <w:rsid w:val="005F3F4D"/>
    <w:rsid w:val="005F4A18"/>
    <w:rsid w:val="005F4F5F"/>
    <w:rsid w:val="005F4FFA"/>
    <w:rsid w:val="005F719C"/>
    <w:rsid w:val="005F7B95"/>
    <w:rsid w:val="00600D6F"/>
    <w:rsid w:val="00601319"/>
    <w:rsid w:val="00602961"/>
    <w:rsid w:val="00602B2B"/>
    <w:rsid w:val="0060523F"/>
    <w:rsid w:val="006064CB"/>
    <w:rsid w:val="00607082"/>
    <w:rsid w:val="006106B3"/>
    <w:rsid w:val="00610ADD"/>
    <w:rsid w:val="00611575"/>
    <w:rsid w:val="00612653"/>
    <w:rsid w:val="00612D8C"/>
    <w:rsid w:val="00612D94"/>
    <w:rsid w:val="00613308"/>
    <w:rsid w:val="00615B70"/>
    <w:rsid w:val="006165D8"/>
    <w:rsid w:val="00616FDF"/>
    <w:rsid w:val="00620A03"/>
    <w:rsid w:val="00620F01"/>
    <w:rsid w:val="00621C1D"/>
    <w:rsid w:val="00622AE2"/>
    <w:rsid w:val="006235D5"/>
    <w:rsid w:val="00623CFF"/>
    <w:rsid w:val="006241CA"/>
    <w:rsid w:val="0062457C"/>
    <w:rsid w:val="00624CB1"/>
    <w:rsid w:val="00626972"/>
    <w:rsid w:val="00626BF2"/>
    <w:rsid w:val="00630FF5"/>
    <w:rsid w:val="006315C3"/>
    <w:rsid w:val="00631FB6"/>
    <w:rsid w:val="00634C88"/>
    <w:rsid w:val="006360FE"/>
    <w:rsid w:val="006364BA"/>
    <w:rsid w:val="0063759A"/>
    <w:rsid w:val="00637AD5"/>
    <w:rsid w:val="00637B89"/>
    <w:rsid w:val="00637D3A"/>
    <w:rsid w:val="006405A6"/>
    <w:rsid w:val="00640F3A"/>
    <w:rsid w:val="00642526"/>
    <w:rsid w:val="00644AE2"/>
    <w:rsid w:val="00645259"/>
    <w:rsid w:val="00646210"/>
    <w:rsid w:val="00646A18"/>
    <w:rsid w:val="00646F60"/>
    <w:rsid w:val="0065063B"/>
    <w:rsid w:val="006508FD"/>
    <w:rsid w:val="00650E43"/>
    <w:rsid w:val="006521A0"/>
    <w:rsid w:val="006524FF"/>
    <w:rsid w:val="00652DD8"/>
    <w:rsid w:val="00652F5E"/>
    <w:rsid w:val="00653D07"/>
    <w:rsid w:val="00653D5E"/>
    <w:rsid w:val="0065410F"/>
    <w:rsid w:val="00654144"/>
    <w:rsid w:val="00654262"/>
    <w:rsid w:val="00655037"/>
    <w:rsid w:val="00655167"/>
    <w:rsid w:val="0065554A"/>
    <w:rsid w:val="006569EB"/>
    <w:rsid w:val="006575D8"/>
    <w:rsid w:val="006602E5"/>
    <w:rsid w:val="00660EA1"/>
    <w:rsid w:val="006613DB"/>
    <w:rsid w:val="00661454"/>
    <w:rsid w:val="00661D10"/>
    <w:rsid w:val="00663450"/>
    <w:rsid w:val="006634C7"/>
    <w:rsid w:val="0066494E"/>
    <w:rsid w:val="00664CDE"/>
    <w:rsid w:val="00671761"/>
    <w:rsid w:val="00673128"/>
    <w:rsid w:val="00673996"/>
    <w:rsid w:val="00674238"/>
    <w:rsid w:val="00674E57"/>
    <w:rsid w:val="00675415"/>
    <w:rsid w:val="0067551E"/>
    <w:rsid w:val="0067646B"/>
    <w:rsid w:val="00676856"/>
    <w:rsid w:val="00681E9B"/>
    <w:rsid w:val="006829A8"/>
    <w:rsid w:val="00682EFE"/>
    <w:rsid w:val="00684260"/>
    <w:rsid w:val="00686EBE"/>
    <w:rsid w:val="00687C92"/>
    <w:rsid w:val="00690B2E"/>
    <w:rsid w:val="00693CD8"/>
    <w:rsid w:val="006942C3"/>
    <w:rsid w:val="00695624"/>
    <w:rsid w:val="00695773"/>
    <w:rsid w:val="00696248"/>
    <w:rsid w:val="006967E3"/>
    <w:rsid w:val="00697387"/>
    <w:rsid w:val="00697FD0"/>
    <w:rsid w:val="006A13F6"/>
    <w:rsid w:val="006A210A"/>
    <w:rsid w:val="006A261F"/>
    <w:rsid w:val="006A3844"/>
    <w:rsid w:val="006A3F76"/>
    <w:rsid w:val="006A48CF"/>
    <w:rsid w:val="006A5A01"/>
    <w:rsid w:val="006A6927"/>
    <w:rsid w:val="006B053F"/>
    <w:rsid w:val="006B1308"/>
    <w:rsid w:val="006B202B"/>
    <w:rsid w:val="006B27E8"/>
    <w:rsid w:val="006B3417"/>
    <w:rsid w:val="006B4160"/>
    <w:rsid w:val="006C0D3E"/>
    <w:rsid w:val="006C0ECE"/>
    <w:rsid w:val="006C0FE0"/>
    <w:rsid w:val="006C1B80"/>
    <w:rsid w:val="006C4524"/>
    <w:rsid w:val="006C7107"/>
    <w:rsid w:val="006D042D"/>
    <w:rsid w:val="006D0DB1"/>
    <w:rsid w:val="006D1A77"/>
    <w:rsid w:val="006D2FCB"/>
    <w:rsid w:val="006D5BE4"/>
    <w:rsid w:val="006D67B0"/>
    <w:rsid w:val="006D7C8A"/>
    <w:rsid w:val="006E190A"/>
    <w:rsid w:val="006E260C"/>
    <w:rsid w:val="006E289C"/>
    <w:rsid w:val="006E2B22"/>
    <w:rsid w:val="006E3760"/>
    <w:rsid w:val="006E4E3E"/>
    <w:rsid w:val="006E559F"/>
    <w:rsid w:val="006E5FA7"/>
    <w:rsid w:val="006E787D"/>
    <w:rsid w:val="006F2356"/>
    <w:rsid w:val="006F28BC"/>
    <w:rsid w:val="006F49A4"/>
    <w:rsid w:val="007007A9"/>
    <w:rsid w:val="00701124"/>
    <w:rsid w:val="00701270"/>
    <w:rsid w:val="00701498"/>
    <w:rsid w:val="00701550"/>
    <w:rsid w:val="007027B0"/>
    <w:rsid w:val="007046E9"/>
    <w:rsid w:val="00707D9E"/>
    <w:rsid w:val="00711210"/>
    <w:rsid w:val="00712089"/>
    <w:rsid w:val="00712751"/>
    <w:rsid w:val="00712F8E"/>
    <w:rsid w:val="0071335E"/>
    <w:rsid w:val="00713D16"/>
    <w:rsid w:val="00715155"/>
    <w:rsid w:val="0071583D"/>
    <w:rsid w:val="00715A40"/>
    <w:rsid w:val="007167BF"/>
    <w:rsid w:val="00720E8B"/>
    <w:rsid w:val="007232AE"/>
    <w:rsid w:val="0072352D"/>
    <w:rsid w:val="00724919"/>
    <w:rsid w:val="007254FF"/>
    <w:rsid w:val="00732377"/>
    <w:rsid w:val="00732675"/>
    <w:rsid w:val="00733E66"/>
    <w:rsid w:val="007360CA"/>
    <w:rsid w:val="007361AA"/>
    <w:rsid w:val="00736871"/>
    <w:rsid w:val="007372DF"/>
    <w:rsid w:val="0074078E"/>
    <w:rsid w:val="00740863"/>
    <w:rsid w:val="00741E71"/>
    <w:rsid w:val="00742D0B"/>
    <w:rsid w:val="0074334A"/>
    <w:rsid w:val="00743E17"/>
    <w:rsid w:val="00745808"/>
    <w:rsid w:val="007463C9"/>
    <w:rsid w:val="00747A5C"/>
    <w:rsid w:val="00747D13"/>
    <w:rsid w:val="00747E45"/>
    <w:rsid w:val="007509D5"/>
    <w:rsid w:val="00750C62"/>
    <w:rsid w:val="0075150B"/>
    <w:rsid w:val="00752036"/>
    <w:rsid w:val="00752B1C"/>
    <w:rsid w:val="0075595C"/>
    <w:rsid w:val="007559DE"/>
    <w:rsid w:val="00755FA4"/>
    <w:rsid w:val="00756A12"/>
    <w:rsid w:val="00760B93"/>
    <w:rsid w:val="0076352F"/>
    <w:rsid w:val="007641E1"/>
    <w:rsid w:val="00764586"/>
    <w:rsid w:val="00765816"/>
    <w:rsid w:val="007661DD"/>
    <w:rsid w:val="00766721"/>
    <w:rsid w:val="00766996"/>
    <w:rsid w:val="00767156"/>
    <w:rsid w:val="00767E02"/>
    <w:rsid w:val="007714E3"/>
    <w:rsid w:val="00773D46"/>
    <w:rsid w:val="007748EE"/>
    <w:rsid w:val="00774E1F"/>
    <w:rsid w:val="007751CE"/>
    <w:rsid w:val="00775AA0"/>
    <w:rsid w:val="00776F7A"/>
    <w:rsid w:val="00777310"/>
    <w:rsid w:val="007816E5"/>
    <w:rsid w:val="00781A26"/>
    <w:rsid w:val="00782AD1"/>
    <w:rsid w:val="007853D1"/>
    <w:rsid w:val="007854E1"/>
    <w:rsid w:val="007858E7"/>
    <w:rsid w:val="0078609F"/>
    <w:rsid w:val="00786A9E"/>
    <w:rsid w:val="0078755B"/>
    <w:rsid w:val="00787703"/>
    <w:rsid w:val="00791E7A"/>
    <w:rsid w:val="00791F00"/>
    <w:rsid w:val="00792723"/>
    <w:rsid w:val="00793771"/>
    <w:rsid w:val="007939A5"/>
    <w:rsid w:val="007943CD"/>
    <w:rsid w:val="00794A81"/>
    <w:rsid w:val="00794B54"/>
    <w:rsid w:val="00796517"/>
    <w:rsid w:val="0079683D"/>
    <w:rsid w:val="007A036A"/>
    <w:rsid w:val="007A1116"/>
    <w:rsid w:val="007A197D"/>
    <w:rsid w:val="007A1F0B"/>
    <w:rsid w:val="007A2B6A"/>
    <w:rsid w:val="007A3E13"/>
    <w:rsid w:val="007A3E64"/>
    <w:rsid w:val="007A415A"/>
    <w:rsid w:val="007A54B8"/>
    <w:rsid w:val="007A5608"/>
    <w:rsid w:val="007A6245"/>
    <w:rsid w:val="007B008A"/>
    <w:rsid w:val="007B3B29"/>
    <w:rsid w:val="007B4E65"/>
    <w:rsid w:val="007B58F6"/>
    <w:rsid w:val="007B69BC"/>
    <w:rsid w:val="007C049E"/>
    <w:rsid w:val="007C0D11"/>
    <w:rsid w:val="007C0E61"/>
    <w:rsid w:val="007C1D75"/>
    <w:rsid w:val="007C1E0D"/>
    <w:rsid w:val="007C26B5"/>
    <w:rsid w:val="007C285C"/>
    <w:rsid w:val="007C2BDE"/>
    <w:rsid w:val="007C2F5A"/>
    <w:rsid w:val="007C4B9A"/>
    <w:rsid w:val="007D0B5D"/>
    <w:rsid w:val="007D2295"/>
    <w:rsid w:val="007D280B"/>
    <w:rsid w:val="007D392C"/>
    <w:rsid w:val="007D3E8F"/>
    <w:rsid w:val="007D4977"/>
    <w:rsid w:val="007D528B"/>
    <w:rsid w:val="007D56E5"/>
    <w:rsid w:val="007D5C77"/>
    <w:rsid w:val="007D665D"/>
    <w:rsid w:val="007D7CA0"/>
    <w:rsid w:val="007D7EFB"/>
    <w:rsid w:val="007E0D1C"/>
    <w:rsid w:val="007E0FFC"/>
    <w:rsid w:val="007E27BD"/>
    <w:rsid w:val="007E34F1"/>
    <w:rsid w:val="007E37FE"/>
    <w:rsid w:val="007E4C7A"/>
    <w:rsid w:val="007E4CD3"/>
    <w:rsid w:val="007E6BC7"/>
    <w:rsid w:val="007F0960"/>
    <w:rsid w:val="007F14AF"/>
    <w:rsid w:val="007F21B4"/>
    <w:rsid w:val="007F228C"/>
    <w:rsid w:val="007F23EC"/>
    <w:rsid w:val="007F2744"/>
    <w:rsid w:val="007F2795"/>
    <w:rsid w:val="007F3541"/>
    <w:rsid w:val="007F3569"/>
    <w:rsid w:val="007F3CA6"/>
    <w:rsid w:val="007F41E0"/>
    <w:rsid w:val="007F475C"/>
    <w:rsid w:val="007F4C90"/>
    <w:rsid w:val="007F6337"/>
    <w:rsid w:val="00801EB4"/>
    <w:rsid w:val="008045CB"/>
    <w:rsid w:val="00804661"/>
    <w:rsid w:val="00804B50"/>
    <w:rsid w:val="00805BCA"/>
    <w:rsid w:val="008073B3"/>
    <w:rsid w:val="00807A54"/>
    <w:rsid w:val="00810216"/>
    <w:rsid w:val="00810FAC"/>
    <w:rsid w:val="008120B9"/>
    <w:rsid w:val="0081273A"/>
    <w:rsid w:val="00813B8D"/>
    <w:rsid w:val="00816175"/>
    <w:rsid w:val="00816791"/>
    <w:rsid w:val="008203FF"/>
    <w:rsid w:val="00820B17"/>
    <w:rsid w:val="00821478"/>
    <w:rsid w:val="0082182F"/>
    <w:rsid w:val="0082473F"/>
    <w:rsid w:val="00825DD1"/>
    <w:rsid w:val="0082749B"/>
    <w:rsid w:val="0082752F"/>
    <w:rsid w:val="00830EB1"/>
    <w:rsid w:val="008328A0"/>
    <w:rsid w:val="00832FF3"/>
    <w:rsid w:val="008330CC"/>
    <w:rsid w:val="008331BC"/>
    <w:rsid w:val="00833573"/>
    <w:rsid w:val="00834D0F"/>
    <w:rsid w:val="0083575B"/>
    <w:rsid w:val="00835CFE"/>
    <w:rsid w:val="00836DB4"/>
    <w:rsid w:val="0083715B"/>
    <w:rsid w:val="008372F0"/>
    <w:rsid w:val="00841504"/>
    <w:rsid w:val="00843065"/>
    <w:rsid w:val="0084471B"/>
    <w:rsid w:val="00845005"/>
    <w:rsid w:val="00845727"/>
    <w:rsid w:val="0085226D"/>
    <w:rsid w:val="00852B5A"/>
    <w:rsid w:val="00853D80"/>
    <w:rsid w:val="00854389"/>
    <w:rsid w:val="00854C22"/>
    <w:rsid w:val="0085656B"/>
    <w:rsid w:val="00857E7D"/>
    <w:rsid w:val="0086090C"/>
    <w:rsid w:val="00862C7C"/>
    <w:rsid w:val="00864A65"/>
    <w:rsid w:val="00866BC7"/>
    <w:rsid w:val="008670C2"/>
    <w:rsid w:val="00867F90"/>
    <w:rsid w:val="00870859"/>
    <w:rsid w:val="00870B89"/>
    <w:rsid w:val="00870E7D"/>
    <w:rsid w:val="00870F7A"/>
    <w:rsid w:val="00871305"/>
    <w:rsid w:val="0087385A"/>
    <w:rsid w:val="00874C6F"/>
    <w:rsid w:val="00876562"/>
    <w:rsid w:val="00877253"/>
    <w:rsid w:val="00877E56"/>
    <w:rsid w:val="00884928"/>
    <w:rsid w:val="00884EB0"/>
    <w:rsid w:val="00886C20"/>
    <w:rsid w:val="00887089"/>
    <w:rsid w:val="00887294"/>
    <w:rsid w:val="0088777B"/>
    <w:rsid w:val="00887E84"/>
    <w:rsid w:val="00890B6D"/>
    <w:rsid w:val="00892ACA"/>
    <w:rsid w:val="0089353A"/>
    <w:rsid w:val="00895855"/>
    <w:rsid w:val="008A32DC"/>
    <w:rsid w:val="008A363D"/>
    <w:rsid w:val="008A39C7"/>
    <w:rsid w:val="008A4547"/>
    <w:rsid w:val="008A4A50"/>
    <w:rsid w:val="008A4AA5"/>
    <w:rsid w:val="008A4C8A"/>
    <w:rsid w:val="008A79D4"/>
    <w:rsid w:val="008A7A87"/>
    <w:rsid w:val="008B02C0"/>
    <w:rsid w:val="008B04B3"/>
    <w:rsid w:val="008B28E6"/>
    <w:rsid w:val="008B3AE9"/>
    <w:rsid w:val="008B5B4E"/>
    <w:rsid w:val="008B5B92"/>
    <w:rsid w:val="008B6A95"/>
    <w:rsid w:val="008B6CEA"/>
    <w:rsid w:val="008B7E30"/>
    <w:rsid w:val="008C027C"/>
    <w:rsid w:val="008C14F4"/>
    <w:rsid w:val="008C1512"/>
    <w:rsid w:val="008C1EC7"/>
    <w:rsid w:val="008C1FBD"/>
    <w:rsid w:val="008C309C"/>
    <w:rsid w:val="008C3E64"/>
    <w:rsid w:val="008C4072"/>
    <w:rsid w:val="008C4141"/>
    <w:rsid w:val="008C43C3"/>
    <w:rsid w:val="008C77BC"/>
    <w:rsid w:val="008D007C"/>
    <w:rsid w:val="008D0BA7"/>
    <w:rsid w:val="008D1458"/>
    <w:rsid w:val="008D1EDE"/>
    <w:rsid w:val="008D3784"/>
    <w:rsid w:val="008D3787"/>
    <w:rsid w:val="008D5040"/>
    <w:rsid w:val="008E001B"/>
    <w:rsid w:val="008E030B"/>
    <w:rsid w:val="008E084D"/>
    <w:rsid w:val="008E095C"/>
    <w:rsid w:val="008E0E01"/>
    <w:rsid w:val="008E1626"/>
    <w:rsid w:val="008E46EE"/>
    <w:rsid w:val="008E7098"/>
    <w:rsid w:val="008F120A"/>
    <w:rsid w:val="008F1837"/>
    <w:rsid w:val="008F1F6F"/>
    <w:rsid w:val="008F2D21"/>
    <w:rsid w:val="008F466D"/>
    <w:rsid w:val="008F553B"/>
    <w:rsid w:val="008F686B"/>
    <w:rsid w:val="009003FD"/>
    <w:rsid w:val="009008F7"/>
    <w:rsid w:val="00900D38"/>
    <w:rsid w:val="00902D60"/>
    <w:rsid w:val="00902E28"/>
    <w:rsid w:val="009034AB"/>
    <w:rsid w:val="00904155"/>
    <w:rsid w:val="00904A7B"/>
    <w:rsid w:val="009052D6"/>
    <w:rsid w:val="0090685F"/>
    <w:rsid w:val="00907705"/>
    <w:rsid w:val="00907718"/>
    <w:rsid w:val="009126BD"/>
    <w:rsid w:val="00913B15"/>
    <w:rsid w:val="00914199"/>
    <w:rsid w:val="0091454E"/>
    <w:rsid w:val="009145DA"/>
    <w:rsid w:val="00914866"/>
    <w:rsid w:val="00914F8D"/>
    <w:rsid w:val="00915385"/>
    <w:rsid w:val="0091669D"/>
    <w:rsid w:val="00916E9C"/>
    <w:rsid w:val="00916F2C"/>
    <w:rsid w:val="00917719"/>
    <w:rsid w:val="009216FC"/>
    <w:rsid w:val="00921D7B"/>
    <w:rsid w:val="00922DB6"/>
    <w:rsid w:val="009306BF"/>
    <w:rsid w:val="00930C91"/>
    <w:rsid w:val="009346D2"/>
    <w:rsid w:val="00934B4D"/>
    <w:rsid w:val="00935892"/>
    <w:rsid w:val="00936110"/>
    <w:rsid w:val="00937A58"/>
    <w:rsid w:val="0094014E"/>
    <w:rsid w:val="00941C65"/>
    <w:rsid w:val="009424DA"/>
    <w:rsid w:val="009429B3"/>
    <w:rsid w:val="00942BB6"/>
    <w:rsid w:val="009432B7"/>
    <w:rsid w:val="00943B80"/>
    <w:rsid w:val="00943D7E"/>
    <w:rsid w:val="00945937"/>
    <w:rsid w:val="00946208"/>
    <w:rsid w:val="0094643E"/>
    <w:rsid w:val="00947508"/>
    <w:rsid w:val="0094753B"/>
    <w:rsid w:val="009479C1"/>
    <w:rsid w:val="00947ED3"/>
    <w:rsid w:val="00951893"/>
    <w:rsid w:val="0095193E"/>
    <w:rsid w:val="00951A13"/>
    <w:rsid w:val="009522FC"/>
    <w:rsid w:val="00953168"/>
    <w:rsid w:val="009542C4"/>
    <w:rsid w:val="009554BD"/>
    <w:rsid w:val="00955BB8"/>
    <w:rsid w:val="009563A3"/>
    <w:rsid w:val="009576D8"/>
    <w:rsid w:val="00957C9C"/>
    <w:rsid w:val="0096086E"/>
    <w:rsid w:val="00960E44"/>
    <w:rsid w:val="00961D03"/>
    <w:rsid w:val="00962431"/>
    <w:rsid w:val="00962481"/>
    <w:rsid w:val="00962C05"/>
    <w:rsid w:val="00962DA3"/>
    <w:rsid w:val="00964995"/>
    <w:rsid w:val="00965DC5"/>
    <w:rsid w:val="009663EF"/>
    <w:rsid w:val="00966AA3"/>
    <w:rsid w:val="0096718A"/>
    <w:rsid w:val="00967F7C"/>
    <w:rsid w:val="009717D0"/>
    <w:rsid w:val="00971A2B"/>
    <w:rsid w:val="00972183"/>
    <w:rsid w:val="0097222F"/>
    <w:rsid w:val="00972952"/>
    <w:rsid w:val="00974C04"/>
    <w:rsid w:val="00980375"/>
    <w:rsid w:val="00980456"/>
    <w:rsid w:val="009807B1"/>
    <w:rsid w:val="00981B22"/>
    <w:rsid w:val="00982486"/>
    <w:rsid w:val="00982BA8"/>
    <w:rsid w:val="00983D40"/>
    <w:rsid w:val="00984B8F"/>
    <w:rsid w:val="00985EAB"/>
    <w:rsid w:val="00985FA2"/>
    <w:rsid w:val="009867EE"/>
    <w:rsid w:val="00986B7C"/>
    <w:rsid w:val="009875AA"/>
    <w:rsid w:val="00987D62"/>
    <w:rsid w:val="00990696"/>
    <w:rsid w:val="00991414"/>
    <w:rsid w:val="00991515"/>
    <w:rsid w:val="0099195F"/>
    <w:rsid w:val="0099273A"/>
    <w:rsid w:val="009927C7"/>
    <w:rsid w:val="00992912"/>
    <w:rsid w:val="009934A1"/>
    <w:rsid w:val="009936F5"/>
    <w:rsid w:val="009943ED"/>
    <w:rsid w:val="00995E16"/>
    <w:rsid w:val="00996A11"/>
    <w:rsid w:val="00996AA1"/>
    <w:rsid w:val="00997CCC"/>
    <w:rsid w:val="009A0117"/>
    <w:rsid w:val="009A03D4"/>
    <w:rsid w:val="009A0DFE"/>
    <w:rsid w:val="009A19D4"/>
    <w:rsid w:val="009A5BEB"/>
    <w:rsid w:val="009A5C56"/>
    <w:rsid w:val="009A5D93"/>
    <w:rsid w:val="009A6AF9"/>
    <w:rsid w:val="009B0F85"/>
    <w:rsid w:val="009B149F"/>
    <w:rsid w:val="009B1A8E"/>
    <w:rsid w:val="009B60B9"/>
    <w:rsid w:val="009C1FAF"/>
    <w:rsid w:val="009C275A"/>
    <w:rsid w:val="009C285C"/>
    <w:rsid w:val="009C2F12"/>
    <w:rsid w:val="009C2F5C"/>
    <w:rsid w:val="009C2FFD"/>
    <w:rsid w:val="009C316F"/>
    <w:rsid w:val="009C3BB4"/>
    <w:rsid w:val="009C469F"/>
    <w:rsid w:val="009C58F5"/>
    <w:rsid w:val="009C5ADC"/>
    <w:rsid w:val="009C6A77"/>
    <w:rsid w:val="009C6C4E"/>
    <w:rsid w:val="009C7B33"/>
    <w:rsid w:val="009C7ED5"/>
    <w:rsid w:val="009D29F3"/>
    <w:rsid w:val="009D303F"/>
    <w:rsid w:val="009D3C67"/>
    <w:rsid w:val="009D442D"/>
    <w:rsid w:val="009D6515"/>
    <w:rsid w:val="009E0628"/>
    <w:rsid w:val="009E1B18"/>
    <w:rsid w:val="009E2FB6"/>
    <w:rsid w:val="009E3F6D"/>
    <w:rsid w:val="009E4ADC"/>
    <w:rsid w:val="009E4D7F"/>
    <w:rsid w:val="009E5590"/>
    <w:rsid w:val="009E5AB5"/>
    <w:rsid w:val="009F3CD9"/>
    <w:rsid w:val="009F54E8"/>
    <w:rsid w:val="009F6536"/>
    <w:rsid w:val="009F6A65"/>
    <w:rsid w:val="009F6B33"/>
    <w:rsid w:val="009F6F0C"/>
    <w:rsid w:val="00A009D7"/>
    <w:rsid w:val="00A01C97"/>
    <w:rsid w:val="00A01D5C"/>
    <w:rsid w:val="00A03001"/>
    <w:rsid w:val="00A043CB"/>
    <w:rsid w:val="00A06CA0"/>
    <w:rsid w:val="00A07492"/>
    <w:rsid w:val="00A07FA6"/>
    <w:rsid w:val="00A101DC"/>
    <w:rsid w:val="00A12199"/>
    <w:rsid w:val="00A123E7"/>
    <w:rsid w:val="00A12556"/>
    <w:rsid w:val="00A12E3C"/>
    <w:rsid w:val="00A12E61"/>
    <w:rsid w:val="00A14801"/>
    <w:rsid w:val="00A14A34"/>
    <w:rsid w:val="00A1548C"/>
    <w:rsid w:val="00A16B3A"/>
    <w:rsid w:val="00A16D2D"/>
    <w:rsid w:val="00A17664"/>
    <w:rsid w:val="00A20804"/>
    <w:rsid w:val="00A20F4A"/>
    <w:rsid w:val="00A21524"/>
    <w:rsid w:val="00A22D0C"/>
    <w:rsid w:val="00A23667"/>
    <w:rsid w:val="00A23BE8"/>
    <w:rsid w:val="00A23FE5"/>
    <w:rsid w:val="00A24308"/>
    <w:rsid w:val="00A252A5"/>
    <w:rsid w:val="00A259B6"/>
    <w:rsid w:val="00A2666C"/>
    <w:rsid w:val="00A26D01"/>
    <w:rsid w:val="00A3055E"/>
    <w:rsid w:val="00A31EDE"/>
    <w:rsid w:val="00A34981"/>
    <w:rsid w:val="00A34AC6"/>
    <w:rsid w:val="00A35A26"/>
    <w:rsid w:val="00A35E41"/>
    <w:rsid w:val="00A36DC7"/>
    <w:rsid w:val="00A44C88"/>
    <w:rsid w:val="00A454BC"/>
    <w:rsid w:val="00A46043"/>
    <w:rsid w:val="00A4754D"/>
    <w:rsid w:val="00A50F1C"/>
    <w:rsid w:val="00A51BD8"/>
    <w:rsid w:val="00A52BCE"/>
    <w:rsid w:val="00A52E74"/>
    <w:rsid w:val="00A53E21"/>
    <w:rsid w:val="00A53E22"/>
    <w:rsid w:val="00A559CD"/>
    <w:rsid w:val="00A5699B"/>
    <w:rsid w:val="00A56DFB"/>
    <w:rsid w:val="00A60288"/>
    <w:rsid w:val="00A609FA"/>
    <w:rsid w:val="00A61698"/>
    <w:rsid w:val="00A622B2"/>
    <w:rsid w:val="00A62796"/>
    <w:rsid w:val="00A62B5C"/>
    <w:rsid w:val="00A64588"/>
    <w:rsid w:val="00A64B54"/>
    <w:rsid w:val="00A6545F"/>
    <w:rsid w:val="00A65F5B"/>
    <w:rsid w:val="00A7095E"/>
    <w:rsid w:val="00A710DF"/>
    <w:rsid w:val="00A71434"/>
    <w:rsid w:val="00A717BC"/>
    <w:rsid w:val="00A71F16"/>
    <w:rsid w:val="00A7243A"/>
    <w:rsid w:val="00A744E0"/>
    <w:rsid w:val="00A75160"/>
    <w:rsid w:val="00A75871"/>
    <w:rsid w:val="00A76023"/>
    <w:rsid w:val="00A76EA3"/>
    <w:rsid w:val="00A7743F"/>
    <w:rsid w:val="00A81355"/>
    <w:rsid w:val="00A826FC"/>
    <w:rsid w:val="00A82711"/>
    <w:rsid w:val="00A83A6A"/>
    <w:rsid w:val="00A83AB9"/>
    <w:rsid w:val="00A83ADA"/>
    <w:rsid w:val="00A83EE6"/>
    <w:rsid w:val="00A84838"/>
    <w:rsid w:val="00A859E6"/>
    <w:rsid w:val="00A85C33"/>
    <w:rsid w:val="00A86653"/>
    <w:rsid w:val="00A86D62"/>
    <w:rsid w:val="00A90B09"/>
    <w:rsid w:val="00A90CC0"/>
    <w:rsid w:val="00A91DBA"/>
    <w:rsid w:val="00A91E06"/>
    <w:rsid w:val="00A93768"/>
    <w:rsid w:val="00A94B30"/>
    <w:rsid w:val="00A94C22"/>
    <w:rsid w:val="00A95658"/>
    <w:rsid w:val="00A95A8D"/>
    <w:rsid w:val="00A97803"/>
    <w:rsid w:val="00AA1949"/>
    <w:rsid w:val="00AA23A1"/>
    <w:rsid w:val="00AA2E1F"/>
    <w:rsid w:val="00AA3EFF"/>
    <w:rsid w:val="00AA4C5D"/>
    <w:rsid w:val="00AA6AFA"/>
    <w:rsid w:val="00AA7771"/>
    <w:rsid w:val="00AA7AFA"/>
    <w:rsid w:val="00AA7C50"/>
    <w:rsid w:val="00AB01BA"/>
    <w:rsid w:val="00AB0394"/>
    <w:rsid w:val="00AB0A33"/>
    <w:rsid w:val="00AB1945"/>
    <w:rsid w:val="00AB1D4E"/>
    <w:rsid w:val="00AB23C0"/>
    <w:rsid w:val="00AB3335"/>
    <w:rsid w:val="00AB3779"/>
    <w:rsid w:val="00AB3A63"/>
    <w:rsid w:val="00AB46FF"/>
    <w:rsid w:val="00AB4FBB"/>
    <w:rsid w:val="00AB5B25"/>
    <w:rsid w:val="00AB5ECA"/>
    <w:rsid w:val="00AB6965"/>
    <w:rsid w:val="00AC018A"/>
    <w:rsid w:val="00AC07D8"/>
    <w:rsid w:val="00AC1B5B"/>
    <w:rsid w:val="00AC2410"/>
    <w:rsid w:val="00AC3FA7"/>
    <w:rsid w:val="00AC40AB"/>
    <w:rsid w:val="00AC48FA"/>
    <w:rsid w:val="00AC4B8C"/>
    <w:rsid w:val="00AC5815"/>
    <w:rsid w:val="00AC5932"/>
    <w:rsid w:val="00AC76B4"/>
    <w:rsid w:val="00AC7A52"/>
    <w:rsid w:val="00AC7C71"/>
    <w:rsid w:val="00AD0E12"/>
    <w:rsid w:val="00AD26CB"/>
    <w:rsid w:val="00AD4CD0"/>
    <w:rsid w:val="00AD54DA"/>
    <w:rsid w:val="00AD551C"/>
    <w:rsid w:val="00AD5EFE"/>
    <w:rsid w:val="00AD5F84"/>
    <w:rsid w:val="00AD7CC6"/>
    <w:rsid w:val="00AD7D38"/>
    <w:rsid w:val="00AE1886"/>
    <w:rsid w:val="00AE1C53"/>
    <w:rsid w:val="00AE1F99"/>
    <w:rsid w:val="00AE39E2"/>
    <w:rsid w:val="00AE3DF1"/>
    <w:rsid w:val="00AE407D"/>
    <w:rsid w:val="00AE4BB5"/>
    <w:rsid w:val="00AE5408"/>
    <w:rsid w:val="00AE611C"/>
    <w:rsid w:val="00AE7B8D"/>
    <w:rsid w:val="00AF0864"/>
    <w:rsid w:val="00AF1E81"/>
    <w:rsid w:val="00AF2326"/>
    <w:rsid w:val="00AF4FA4"/>
    <w:rsid w:val="00AF70E6"/>
    <w:rsid w:val="00AF7AF3"/>
    <w:rsid w:val="00AF7D10"/>
    <w:rsid w:val="00AF7D62"/>
    <w:rsid w:val="00B00503"/>
    <w:rsid w:val="00B00760"/>
    <w:rsid w:val="00B009DA"/>
    <w:rsid w:val="00B0171C"/>
    <w:rsid w:val="00B01A2F"/>
    <w:rsid w:val="00B01CDF"/>
    <w:rsid w:val="00B04651"/>
    <w:rsid w:val="00B061E9"/>
    <w:rsid w:val="00B066F7"/>
    <w:rsid w:val="00B07021"/>
    <w:rsid w:val="00B07A15"/>
    <w:rsid w:val="00B07A34"/>
    <w:rsid w:val="00B10E09"/>
    <w:rsid w:val="00B110BF"/>
    <w:rsid w:val="00B11E4A"/>
    <w:rsid w:val="00B1333C"/>
    <w:rsid w:val="00B1387E"/>
    <w:rsid w:val="00B144FD"/>
    <w:rsid w:val="00B14E4C"/>
    <w:rsid w:val="00B15ABD"/>
    <w:rsid w:val="00B20A3B"/>
    <w:rsid w:val="00B21879"/>
    <w:rsid w:val="00B22541"/>
    <w:rsid w:val="00B23265"/>
    <w:rsid w:val="00B237C2"/>
    <w:rsid w:val="00B23E1A"/>
    <w:rsid w:val="00B24B40"/>
    <w:rsid w:val="00B25CBE"/>
    <w:rsid w:val="00B2742C"/>
    <w:rsid w:val="00B27E5B"/>
    <w:rsid w:val="00B3071A"/>
    <w:rsid w:val="00B30EAE"/>
    <w:rsid w:val="00B36399"/>
    <w:rsid w:val="00B370C1"/>
    <w:rsid w:val="00B41866"/>
    <w:rsid w:val="00B419DB"/>
    <w:rsid w:val="00B446F3"/>
    <w:rsid w:val="00B4580E"/>
    <w:rsid w:val="00B47E7C"/>
    <w:rsid w:val="00B51680"/>
    <w:rsid w:val="00B51F3A"/>
    <w:rsid w:val="00B5291B"/>
    <w:rsid w:val="00B531FC"/>
    <w:rsid w:val="00B53ABF"/>
    <w:rsid w:val="00B53BC7"/>
    <w:rsid w:val="00B53C53"/>
    <w:rsid w:val="00B6078D"/>
    <w:rsid w:val="00B62413"/>
    <w:rsid w:val="00B630A6"/>
    <w:rsid w:val="00B63314"/>
    <w:rsid w:val="00B63BB1"/>
    <w:rsid w:val="00B6542B"/>
    <w:rsid w:val="00B66322"/>
    <w:rsid w:val="00B67B0A"/>
    <w:rsid w:val="00B67DDF"/>
    <w:rsid w:val="00B67F79"/>
    <w:rsid w:val="00B70330"/>
    <w:rsid w:val="00B70C1A"/>
    <w:rsid w:val="00B70D0D"/>
    <w:rsid w:val="00B7129D"/>
    <w:rsid w:val="00B712C7"/>
    <w:rsid w:val="00B7157A"/>
    <w:rsid w:val="00B71874"/>
    <w:rsid w:val="00B7192D"/>
    <w:rsid w:val="00B71FD8"/>
    <w:rsid w:val="00B736F2"/>
    <w:rsid w:val="00B739B7"/>
    <w:rsid w:val="00B73CE3"/>
    <w:rsid w:val="00B73D96"/>
    <w:rsid w:val="00B76C4B"/>
    <w:rsid w:val="00B80A1A"/>
    <w:rsid w:val="00B816F6"/>
    <w:rsid w:val="00B83E12"/>
    <w:rsid w:val="00B84804"/>
    <w:rsid w:val="00B86AC4"/>
    <w:rsid w:val="00B86FCF"/>
    <w:rsid w:val="00B87525"/>
    <w:rsid w:val="00B9012E"/>
    <w:rsid w:val="00B90453"/>
    <w:rsid w:val="00B91FB4"/>
    <w:rsid w:val="00B93265"/>
    <w:rsid w:val="00B936B8"/>
    <w:rsid w:val="00B949D0"/>
    <w:rsid w:val="00B94E6C"/>
    <w:rsid w:val="00B952A6"/>
    <w:rsid w:val="00B95C43"/>
    <w:rsid w:val="00B95EC9"/>
    <w:rsid w:val="00BA0B3E"/>
    <w:rsid w:val="00BA4AA1"/>
    <w:rsid w:val="00BA536B"/>
    <w:rsid w:val="00BA5656"/>
    <w:rsid w:val="00BA5D71"/>
    <w:rsid w:val="00BA60C9"/>
    <w:rsid w:val="00BA76FE"/>
    <w:rsid w:val="00BA78BF"/>
    <w:rsid w:val="00BB4FEC"/>
    <w:rsid w:val="00BB52CB"/>
    <w:rsid w:val="00BB58D2"/>
    <w:rsid w:val="00BB5B8A"/>
    <w:rsid w:val="00BB7A94"/>
    <w:rsid w:val="00BC18FD"/>
    <w:rsid w:val="00BC4E4B"/>
    <w:rsid w:val="00BC5009"/>
    <w:rsid w:val="00BC52EA"/>
    <w:rsid w:val="00BC5D9E"/>
    <w:rsid w:val="00BC6788"/>
    <w:rsid w:val="00BC6980"/>
    <w:rsid w:val="00BD0444"/>
    <w:rsid w:val="00BD09D6"/>
    <w:rsid w:val="00BD0FFA"/>
    <w:rsid w:val="00BD5A33"/>
    <w:rsid w:val="00BD6D74"/>
    <w:rsid w:val="00BD76BC"/>
    <w:rsid w:val="00BE08D1"/>
    <w:rsid w:val="00BE1788"/>
    <w:rsid w:val="00BE1AF3"/>
    <w:rsid w:val="00BE29D3"/>
    <w:rsid w:val="00BE2C16"/>
    <w:rsid w:val="00BE3084"/>
    <w:rsid w:val="00BE42A0"/>
    <w:rsid w:val="00BE4787"/>
    <w:rsid w:val="00BE5DF4"/>
    <w:rsid w:val="00BE66A6"/>
    <w:rsid w:val="00BE6B50"/>
    <w:rsid w:val="00BE70CD"/>
    <w:rsid w:val="00BE72F2"/>
    <w:rsid w:val="00BF01FA"/>
    <w:rsid w:val="00BF0568"/>
    <w:rsid w:val="00BF384C"/>
    <w:rsid w:val="00BF4150"/>
    <w:rsid w:val="00BF57DD"/>
    <w:rsid w:val="00BF5BEF"/>
    <w:rsid w:val="00BF5F9D"/>
    <w:rsid w:val="00BF79BC"/>
    <w:rsid w:val="00C001F0"/>
    <w:rsid w:val="00C0061E"/>
    <w:rsid w:val="00C012A3"/>
    <w:rsid w:val="00C01371"/>
    <w:rsid w:val="00C01573"/>
    <w:rsid w:val="00C0261D"/>
    <w:rsid w:val="00C02E85"/>
    <w:rsid w:val="00C030DA"/>
    <w:rsid w:val="00C038F7"/>
    <w:rsid w:val="00C04809"/>
    <w:rsid w:val="00C04BB1"/>
    <w:rsid w:val="00C05B68"/>
    <w:rsid w:val="00C0611B"/>
    <w:rsid w:val="00C0666D"/>
    <w:rsid w:val="00C06714"/>
    <w:rsid w:val="00C070A2"/>
    <w:rsid w:val="00C07C97"/>
    <w:rsid w:val="00C07D1D"/>
    <w:rsid w:val="00C114B6"/>
    <w:rsid w:val="00C11775"/>
    <w:rsid w:val="00C11DBA"/>
    <w:rsid w:val="00C13FC8"/>
    <w:rsid w:val="00C156C8"/>
    <w:rsid w:val="00C15F32"/>
    <w:rsid w:val="00C1741C"/>
    <w:rsid w:val="00C228C1"/>
    <w:rsid w:val="00C24854"/>
    <w:rsid w:val="00C24A0C"/>
    <w:rsid w:val="00C24BCE"/>
    <w:rsid w:val="00C2616D"/>
    <w:rsid w:val="00C26326"/>
    <w:rsid w:val="00C27A52"/>
    <w:rsid w:val="00C3049B"/>
    <w:rsid w:val="00C30CC1"/>
    <w:rsid w:val="00C3302A"/>
    <w:rsid w:val="00C3452D"/>
    <w:rsid w:val="00C34CBC"/>
    <w:rsid w:val="00C3570C"/>
    <w:rsid w:val="00C35896"/>
    <w:rsid w:val="00C36F84"/>
    <w:rsid w:val="00C37483"/>
    <w:rsid w:val="00C40EE7"/>
    <w:rsid w:val="00C42A7E"/>
    <w:rsid w:val="00C442BB"/>
    <w:rsid w:val="00C44311"/>
    <w:rsid w:val="00C44C75"/>
    <w:rsid w:val="00C4546E"/>
    <w:rsid w:val="00C47141"/>
    <w:rsid w:val="00C475D1"/>
    <w:rsid w:val="00C51858"/>
    <w:rsid w:val="00C51A9D"/>
    <w:rsid w:val="00C52A79"/>
    <w:rsid w:val="00C52E31"/>
    <w:rsid w:val="00C53136"/>
    <w:rsid w:val="00C53F2F"/>
    <w:rsid w:val="00C54107"/>
    <w:rsid w:val="00C546AE"/>
    <w:rsid w:val="00C548C1"/>
    <w:rsid w:val="00C56DFB"/>
    <w:rsid w:val="00C57194"/>
    <w:rsid w:val="00C606E2"/>
    <w:rsid w:val="00C61C2B"/>
    <w:rsid w:val="00C62D93"/>
    <w:rsid w:val="00C6537E"/>
    <w:rsid w:val="00C66217"/>
    <w:rsid w:val="00C67483"/>
    <w:rsid w:val="00C7027E"/>
    <w:rsid w:val="00C714EE"/>
    <w:rsid w:val="00C715B9"/>
    <w:rsid w:val="00C71624"/>
    <w:rsid w:val="00C72033"/>
    <w:rsid w:val="00C72511"/>
    <w:rsid w:val="00C728F1"/>
    <w:rsid w:val="00C729BE"/>
    <w:rsid w:val="00C737B6"/>
    <w:rsid w:val="00C74158"/>
    <w:rsid w:val="00C74B5E"/>
    <w:rsid w:val="00C7506D"/>
    <w:rsid w:val="00C76358"/>
    <w:rsid w:val="00C767D6"/>
    <w:rsid w:val="00C822A8"/>
    <w:rsid w:val="00C82A39"/>
    <w:rsid w:val="00C82A89"/>
    <w:rsid w:val="00C82C69"/>
    <w:rsid w:val="00C838F2"/>
    <w:rsid w:val="00C84532"/>
    <w:rsid w:val="00C866DD"/>
    <w:rsid w:val="00C86723"/>
    <w:rsid w:val="00C874E9"/>
    <w:rsid w:val="00C87B6B"/>
    <w:rsid w:val="00C91713"/>
    <w:rsid w:val="00C91BEA"/>
    <w:rsid w:val="00C924BD"/>
    <w:rsid w:val="00C927B8"/>
    <w:rsid w:val="00C92E09"/>
    <w:rsid w:val="00C93540"/>
    <w:rsid w:val="00C93B91"/>
    <w:rsid w:val="00C956CC"/>
    <w:rsid w:val="00C9669D"/>
    <w:rsid w:val="00C96AD1"/>
    <w:rsid w:val="00C977E8"/>
    <w:rsid w:val="00CA02B0"/>
    <w:rsid w:val="00CA067E"/>
    <w:rsid w:val="00CA1621"/>
    <w:rsid w:val="00CA1E62"/>
    <w:rsid w:val="00CA478D"/>
    <w:rsid w:val="00CA55B6"/>
    <w:rsid w:val="00CA7017"/>
    <w:rsid w:val="00CA7828"/>
    <w:rsid w:val="00CA7D28"/>
    <w:rsid w:val="00CB0BFF"/>
    <w:rsid w:val="00CB1DE2"/>
    <w:rsid w:val="00CB293F"/>
    <w:rsid w:val="00CB2ADE"/>
    <w:rsid w:val="00CB2AFF"/>
    <w:rsid w:val="00CB3AFC"/>
    <w:rsid w:val="00CB479D"/>
    <w:rsid w:val="00CB537A"/>
    <w:rsid w:val="00CB6E02"/>
    <w:rsid w:val="00CC0EC0"/>
    <w:rsid w:val="00CC1AAC"/>
    <w:rsid w:val="00CC213E"/>
    <w:rsid w:val="00CC2B86"/>
    <w:rsid w:val="00CC2F96"/>
    <w:rsid w:val="00CC39F9"/>
    <w:rsid w:val="00CC586C"/>
    <w:rsid w:val="00CC666C"/>
    <w:rsid w:val="00CC6C83"/>
    <w:rsid w:val="00CD337C"/>
    <w:rsid w:val="00CD362D"/>
    <w:rsid w:val="00CD38B3"/>
    <w:rsid w:val="00CD5C3A"/>
    <w:rsid w:val="00CE0700"/>
    <w:rsid w:val="00CE27FA"/>
    <w:rsid w:val="00CE2906"/>
    <w:rsid w:val="00CE2F06"/>
    <w:rsid w:val="00CE394C"/>
    <w:rsid w:val="00CE3B51"/>
    <w:rsid w:val="00CE4F15"/>
    <w:rsid w:val="00CE7462"/>
    <w:rsid w:val="00CE7AB8"/>
    <w:rsid w:val="00CF095B"/>
    <w:rsid w:val="00CF0CAF"/>
    <w:rsid w:val="00CF0EC9"/>
    <w:rsid w:val="00CF218C"/>
    <w:rsid w:val="00CF22CF"/>
    <w:rsid w:val="00CF3353"/>
    <w:rsid w:val="00CF355F"/>
    <w:rsid w:val="00CF51F7"/>
    <w:rsid w:val="00CF5A0C"/>
    <w:rsid w:val="00CF79A9"/>
    <w:rsid w:val="00D0197F"/>
    <w:rsid w:val="00D02427"/>
    <w:rsid w:val="00D056EF"/>
    <w:rsid w:val="00D05873"/>
    <w:rsid w:val="00D05A95"/>
    <w:rsid w:val="00D06383"/>
    <w:rsid w:val="00D11945"/>
    <w:rsid w:val="00D12253"/>
    <w:rsid w:val="00D12C93"/>
    <w:rsid w:val="00D130EF"/>
    <w:rsid w:val="00D13411"/>
    <w:rsid w:val="00D1488C"/>
    <w:rsid w:val="00D156AE"/>
    <w:rsid w:val="00D17857"/>
    <w:rsid w:val="00D20287"/>
    <w:rsid w:val="00D238C1"/>
    <w:rsid w:val="00D23EFA"/>
    <w:rsid w:val="00D300A9"/>
    <w:rsid w:val="00D3029C"/>
    <w:rsid w:val="00D32069"/>
    <w:rsid w:val="00D330FB"/>
    <w:rsid w:val="00D3521B"/>
    <w:rsid w:val="00D35340"/>
    <w:rsid w:val="00D35416"/>
    <w:rsid w:val="00D35B66"/>
    <w:rsid w:val="00D36BFB"/>
    <w:rsid w:val="00D36F58"/>
    <w:rsid w:val="00D40045"/>
    <w:rsid w:val="00D40E4F"/>
    <w:rsid w:val="00D4103E"/>
    <w:rsid w:val="00D43B6D"/>
    <w:rsid w:val="00D43F3C"/>
    <w:rsid w:val="00D45390"/>
    <w:rsid w:val="00D53112"/>
    <w:rsid w:val="00D53FFB"/>
    <w:rsid w:val="00D564F2"/>
    <w:rsid w:val="00D57D8D"/>
    <w:rsid w:val="00D60AA3"/>
    <w:rsid w:val="00D6384E"/>
    <w:rsid w:val="00D64465"/>
    <w:rsid w:val="00D64471"/>
    <w:rsid w:val="00D646CA"/>
    <w:rsid w:val="00D648E9"/>
    <w:rsid w:val="00D64DF7"/>
    <w:rsid w:val="00D6691E"/>
    <w:rsid w:val="00D703EA"/>
    <w:rsid w:val="00D705F2"/>
    <w:rsid w:val="00D72B5F"/>
    <w:rsid w:val="00D72E7D"/>
    <w:rsid w:val="00D73B4D"/>
    <w:rsid w:val="00D73DED"/>
    <w:rsid w:val="00D74234"/>
    <w:rsid w:val="00D74A6E"/>
    <w:rsid w:val="00D74EC6"/>
    <w:rsid w:val="00D75162"/>
    <w:rsid w:val="00D76348"/>
    <w:rsid w:val="00D76AF2"/>
    <w:rsid w:val="00D76E56"/>
    <w:rsid w:val="00D77B2C"/>
    <w:rsid w:val="00D800CE"/>
    <w:rsid w:val="00D812E7"/>
    <w:rsid w:val="00D81B1D"/>
    <w:rsid w:val="00D81C01"/>
    <w:rsid w:val="00D8327B"/>
    <w:rsid w:val="00D83EF1"/>
    <w:rsid w:val="00D8422E"/>
    <w:rsid w:val="00D8427D"/>
    <w:rsid w:val="00D843CC"/>
    <w:rsid w:val="00D84D23"/>
    <w:rsid w:val="00D873AB"/>
    <w:rsid w:val="00D90723"/>
    <w:rsid w:val="00D90D76"/>
    <w:rsid w:val="00D91079"/>
    <w:rsid w:val="00D9382F"/>
    <w:rsid w:val="00D93BFA"/>
    <w:rsid w:val="00D94BAC"/>
    <w:rsid w:val="00D96380"/>
    <w:rsid w:val="00D97BEB"/>
    <w:rsid w:val="00D97E9C"/>
    <w:rsid w:val="00DA2283"/>
    <w:rsid w:val="00DA25C3"/>
    <w:rsid w:val="00DA3329"/>
    <w:rsid w:val="00DA3656"/>
    <w:rsid w:val="00DA3FF1"/>
    <w:rsid w:val="00DA67AD"/>
    <w:rsid w:val="00DB2187"/>
    <w:rsid w:val="00DB2F49"/>
    <w:rsid w:val="00DB46C2"/>
    <w:rsid w:val="00DB4F92"/>
    <w:rsid w:val="00DB5082"/>
    <w:rsid w:val="00DB56D3"/>
    <w:rsid w:val="00DC27CF"/>
    <w:rsid w:val="00DC55D2"/>
    <w:rsid w:val="00DC5625"/>
    <w:rsid w:val="00DC75DB"/>
    <w:rsid w:val="00DC7E5D"/>
    <w:rsid w:val="00DD058F"/>
    <w:rsid w:val="00DD08AB"/>
    <w:rsid w:val="00DD0CE4"/>
    <w:rsid w:val="00DD0FEA"/>
    <w:rsid w:val="00DD25EF"/>
    <w:rsid w:val="00DD45AD"/>
    <w:rsid w:val="00DD49BB"/>
    <w:rsid w:val="00DD6FA1"/>
    <w:rsid w:val="00DE0254"/>
    <w:rsid w:val="00DE0AD3"/>
    <w:rsid w:val="00DE122E"/>
    <w:rsid w:val="00DE13B0"/>
    <w:rsid w:val="00DE32C2"/>
    <w:rsid w:val="00DE3E7D"/>
    <w:rsid w:val="00DE471F"/>
    <w:rsid w:val="00DE4F0B"/>
    <w:rsid w:val="00DF01BE"/>
    <w:rsid w:val="00DF0795"/>
    <w:rsid w:val="00DF25D3"/>
    <w:rsid w:val="00DF728A"/>
    <w:rsid w:val="00DF7401"/>
    <w:rsid w:val="00DF7C02"/>
    <w:rsid w:val="00E00367"/>
    <w:rsid w:val="00E01ACE"/>
    <w:rsid w:val="00E02467"/>
    <w:rsid w:val="00E031B2"/>
    <w:rsid w:val="00E03A67"/>
    <w:rsid w:val="00E047FD"/>
    <w:rsid w:val="00E05FE6"/>
    <w:rsid w:val="00E06399"/>
    <w:rsid w:val="00E06B1A"/>
    <w:rsid w:val="00E101D5"/>
    <w:rsid w:val="00E1127F"/>
    <w:rsid w:val="00E11E85"/>
    <w:rsid w:val="00E13A34"/>
    <w:rsid w:val="00E13E90"/>
    <w:rsid w:val="00E16092"/>
    <w:rsid w:val="00E16A4F"/>
    <w:rsid w:val="00E16AD5"/>
    <w:rsid w:val="00E17043"/>
    <w:rsid w:val="00E179C7"/>
    <w:rsid w:val="00E216D9"/>
    <w:rsid w:val="00E22540"/>
    <w:rsid w:val="00E24163"/>
    <w:rsid w:val="00E2428E"/>
    <w:rsid w:val="00E25BCB"/>
    <w:rsid w:val="00E27362"/>
    <w:rsid w:val="00E30E85"/>
    <w:rsid w:val="00E31841"/>
    <w:rsid w:val="00E31F20"/>
    <w:rsid w:val="00E33330"/>
    <w:rsid w:val="00E33BA1"/>
    <w:rsid w:val="00E340B7"/>
    <w:rsid w:val="00E34968"/>
    <w:rsid w:val="00E35653"/>
    <w:rsid w:val="00E36564"/>
    <w:rsid w:val="00E365F4"/>
    <w:rsid w:val="00E36925"/>
    <w:rsid w:val="00E36A84"/>
    <w:rsid w:val="00E36EB6"/>
    <w:rsid w:val="00E40BD8"/>
    <w:rsid w:val="00E4175A"/>
    <w:rsid w:val="00E43304"/>
    <w:rsid w:val="00E46E9F"/>
    <w:rsid w:val="00E46F34"/>
    <w:rsid w:val="00E51014"/>
    <w:rsid w:val="00E516A2"/>
    <w:rsid w:val="00E51EC6"/>
    <w:rsid w:val="00E51F3D"/>
    <w:rsid w:val="00E525F4"/>
    <w:rsid w:val="00E52E12"/>
    <w:rsid w:val="00E543D6"/>
    <w:rsid w:val="00E54DE0"/>
    <w:rsid w:val="00E55545"/>
    <w:rsid w:val="00E563AD"/>
    <w:rsid w:val="00E56AD1"/>
    <w:rsid w:val="00E56B70"/>
    <w:rsid w:val="00E57678"/>
    <w:rsid w:val="00E578C1"/>
    <w:rsid w:val="00E57F49"/>
    <w:rsid w:val="00E60086"/>
    <w:rsid w:val="00E60ABC"/>
    <w:rsid w:val="00E6582E"/>
    <w:rsid w:val="00E66056"/>
    <w:rsid w:val="00E66E84"/>
    <w:rsid w:val="00E703A1"/>
    <w:rsid w:val="00E70793"/>
    <w:rsid w:val="00E70CD9"/>
    <w:rsid w:val="00E70D12"/>
    <w:rsid w:val="00E71135"/>
    <w:rsid w:val="00E7190B"/>
    <w:rsid w:val="00E73D14"/>
    <w:rsid w:val="00E75438"/>
    <w:rsid w:val="00E757AA"/>
    <w:rsid w:val="00E768D5"/>
    <w:rsid w:val="00E77755"/>
    <w:rsid w:val="00E77D02"/>
    <w:rsid w:val="00E8006A"/>
    <w:rsid w:val="00E80EF7"/>
    <w:rsid w:val="00E80FCF"/>
    <w:rsid w:val="00E81721"/>
    <w:rsid w:val="00E822F6"/>
    <w:rsid w:val="00E82F1D"/>
    <w:rsid w:val="00E838D5"/>
    <w:rsid w:val="00E8460B"/>
    <w:rsid w:val="00E84FA9"/>
    <w:rsid w:val="00E8543B"/>
    <w:rsid w:val="00E85598"/>
    <w:rsid w:val="00E865CD"/>
    <w:rsid w:val="00E91F59"/>
    <w:rsid w:val="00E92094"/>
    <w:rsid w:val="00E93B41"/>
    <w:rsid w:val="00E93FEF"/>
    <w:rsid w:val="00E95CF2"/>
    <w:rsid w:val="00E95D9C"/>
    <w:rsid w:val="00E974ED"/>
    <w:rsid w:val="00EA14E0"/>
    <w:rsid w:val="00EA1DA4"/>
    <w:rsid w:val="00EA2216"/>
    <w:rsid w:val="00EA3A3E"/>
    <w:rsid w:val="00EA3E9B"/>
    <w:rsid w:val="00EA558A"/>
    <w:rsid w:val="00EB089D"/>
    <w:rsid w:val="00EB1AD3"/>
    <w:rsid w:val="00EB5CE3"/>
    <w:rsid w:val="00EB6BAF"/>
    <w:rsid w:val="00EB71DD"/>
    <w:rsid w:val="00EB73FE"/>
    <w:rsid w:val="00EC0796"/>
    <w:rsid w:val="00EC12AC"/>
    <w:rsid w:val="00EC1522"/>
    <w:rsid w:val="00EC2658"/>
    <w:rsid w:val="00EC3B8B"/>
    <w:rsid w:val="00EC3D76"/>
    <w:rsid w:val="00EC4CE1"/>
    <w:rsid w:val="00EC4DB0"/>
    <w:rsid w:val="00EC511E"/>
    <w:rsid w:val="00EC5B57"/>
    <w:rsid w:val="00EC65FB"/>
    <w:rsid w:val="00EC7592"/>
    <w:rsid w:val="00ED1887"/>
    <w:rsid w:val="00ED2275"/>
    <w:rsid w:val="00ED263A"/>
    <w:rsid w:val="00ED2B50"/>
    <w:rsid w:val="00ED33AB"/>
    <w:rsid w:val="00ED3D4C"/>
    <w:rsid w:val="00ED4CC5"/>
    <w:rsid w:val="00ED5866"/>
    <w:rsid w:val="00ED70D5"/>
    <w:rsid w:val="00ED7515"/>
    <w:rsid w:val="00EE0C76"/>
    <w:rsid w:val="00EE117B"/>
    <w:rsid w:val="00EE3016"/>
    <w:rsid w:val="00EE3BBB"/>
    <w:rsid w:val="00EE42B1"/>
    <w:rsid w:val="00EE56C9"/>
    <w:rsid w:val="00EF0BAC"/>
    <w:rsid w:val="00EF0C48"/>
    <w:rsid w:val="00EF146F"/>
    <w:rsid w:val="00EF4040"/>
    <w:rsid w:val="00EF4F74"/>
    <w:rsid w:val="00EF5145"/>
    <w:rsid w:val="00EF5AA6"/>
    <w:rsid w:val="00EF5EB8"/>
    <w:rsid w:val="00EF690E"/>
    <w:rsid w:val="00EF7BE0"/>
    <w:rsid w:val="00EF7F29"/>
    <w:rsid w:val="00F00C2C"/>
    <w:rsid w:val="00F00FDC"/>
    <w:rsid w:val="00F01B99"/>
    <w:rsid w:val="00F02588"/>
    <w:rsid w:val="00F036C9"/>
    <w:rsid w:val="00F04262"/>
    <w:rsid w:val="00F07617"/>
    <w:rsid w:val="00F07B7B"/>
    <w:rsid w:val="00F07F7D"/>
    <w:rsid w:val="00F1294B"/>
    <w:rsid w:val="00F12D0B"/>
    <w:rsid w:val="00F13A91"/>
    <w:rsid w:val="00F142FF"/>
    <w:rsid w:val="00F15BEE"/>
    <w:rsid w:val="00F17D84"/>
    <w:rsid w:val="00F215C3"/>
    <w:rsid w:val="00F21D52"/>
    <w:rsid w:val="00F21EAF"/>
    <w:rsid w:val="00F21F9D"/>
    <w:rsid w:val="00F22584"/>
    <w:rsid w:val="00F237BE"/>
    <w:rsid w:val="00F24497"/>
    <w:rsid w:val="00F24674"/>
    <w:rsid w:val="00F25702"/>
    <w:rsid w:val="00F26ABC"/>
    <w:rsid w:val="00F3036F"/>
    <w:rsid w:val="00F319AD"/>
    <w:rsid w:val="00F33775"/>
    <w:rsid w:val="00F34524"/>
    <w:rsid w:val="00F34729"/>
    <w:rsid w:val="00F353F2"/>
    <w:rsid w:val="00F3543C"/>
    <w:rsid w:val="00F3620E"/>
    <w:rsid w:val="00F36519"/>
    <w:rsid w:val="00F36F0F"/>
    <w:rsid w:val="00F40725"/>
    <w:rsid w:val="00F410F0"/>
    <w:rsid w:val="00F45EDA"/>
    <w:rsid w:val="00F4722A"/>
    <w:rsid w:val="00F519B0"/>
    <w:rsid w:val="00F51BB0"/>
    <w:rsid w:val="00F53B5A"/>
    <w:rsid w:val="00F54967"/>
    <w:rsid w:val="00F557C9"/>
    <w:rsid w:val="00F57D26"/>
    <w:rsid w:val="00F620A8"/>
    <w:rsid w:val="00F62C04"/>
    <w:rsid w:val="00F630E9"/>
    <w:rsid w:val="00F6633D"/>
    <w:rsid w:val="00F66980"/>
    <w:rsid w:val="00F67882"/>
    <w:rsid w:val="00F70830"/>
    <w:rsid w:val="00F73B55"/>
    <w:rsid w:val="00F73CC9"/>
    <w:rsid w:val="00F751C3"/>
    <w:rsid w:val="00F752B2"/>
    <w:rsid w:val="00F75338"/>
    <w:rsid w:val="00F77A23"/>
    <w:rsid w:val="00F809DB"/>
    <w:rsid w:val="00F81D9B"/>
    <w:rsid w:val="00F83091"/>
    <w:rsid w:val="00F84208"/>
    <w:rsid w:val="00F84B14"/>
    <w:rsid w:val="00F8596C"/>
    <w:rsid w:val="00F85B1D"/>
    <w:rsid w:val="00F86E26"/>
    <w:rsid w:val="00F876DC"/>
    <w:rsid w:val="00F9000E"/>
    <w:rsid w:val="00F94864"/>
    <w:rsid w:val="00F94E94"/>
    <w:rsid w:val="00F955D2"/>
    <w:rsid w:val="00F95642"/>
    <w:rsid w:val="00F95820"/>
    <w:rsid w:val="00F95A4A"/>
    <w:rsid w:val="00F965DF"/>
    <w:rsid w:val="00F96773"/>
    <w:rsid w:val="00F9725B"/>
    <w:rsid w:val="00F97423"/>
    <w:rsid w:val="00F97480"/>
    <w:rsid w:val="00FA02E8"/>
    <w:rsid w:val="00FA0F4F"/>
    <w:rsid w:val="00FA199E"/>
    <w:rsid w:val="00FA2D02"/>
    <w:rsid w:val="00FA331B"/>
    <w:rsid w:val="00FA3A5C"/>
    <w:rsid w:val="00FA3F36"/>
    <w:rsid w:val="00FA48CF"/>
    <w:rsid w:val="00FA4A27"/>
    <w:rsid w:val="00FA5EF6"/>
    <w:rsid w:val="00FA6B59"/>
    <w:rsid w:val="00FA6F62"/>
    <w:rsid w:val="00FA76C0"/>
    <w:rsid w:val="00FA78AA"/>
    <w:rsid w:val="00FB00CC"/>
    <w:rsid w:val="00FB1F8C"/>
    <w:rsid w:val="00FB53F1"/>
    <w:rsid w:val="00FB54EF"/>
    <w:rsid w:val="00FB6311"/>
    <w:rsid w:val="00FB6349"/>
    <w:rsid w:val="00FB7310"/>
    <w:rsid w:val="00FC19A9"/>
    <w:rsid w:val="00FC25DC"/>
    <w:rsid w:val="00FC269B"/>
    <w:rsid w:val="00FC3498"/>
    <w:rsid w:val="00FC3629"/>
    <w:rsid w:val="00FC45A4"/>
    <w:rsid w:val="00FC4844"/>
    <w:rsid w:val="00FC577F"/>
    <w:rsid w:val="00FC6F75"/>
    <w:rsid w:val="00FC7477"/>
    <w:rsid w:val="00FD0712"/>
    <w:rsid w:val="00FD26BA"/>
    <w:rsid w:val="00FD57FB"/>
    <w:rsid w:val="00FD669F"/>
    <w:rsid w:val="00FD6D54"/>
    <w:rsid w:val="00FE0EF1"/>
    <w:rsid w:val="00FE11DD"/>
    <w:rsid w:val="00FE2A05"/>
    <w:rsid w:val="00FE2FA6"/>
    <w:rsid w:val="00FE3C24"/>
    <w:rsid w:val="00FE43E3"/>
    <w:rsid w:val="00FE4739"/>
    <w:rsid w:val="00FE5B88"/>
    <w:rsid w:val="00FE6B11"/>
    <w:rsid w:val="00FE769F"/>
    <w:rsid w:val="00FE7EBC"/>
    <w:rsid w:val="00FF033F"/>
    <w:rsid w:val="00FF094A"/>
    <w:rsid w:val="00FF19B3"/>
    <w:rsid w:val="00FF36EE"/>
    <w:rsid w:val="00FF3B8C"/>
    <w:rsid w:val="00FF3F2C"/>
    <w:rsid w:val="00FF4C19"/>
    <w:rsid w:val="00FF57AC"/>
    <w:rsid w:val="00FF5DCB"/>
    <w:rsid w:val="00FF60F7"/>
    <w:rsid w:val="00FF6AEC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79C07E37-1E2A-4268-A657-4CE9E54A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E54DE0"/>
  </w:style>
  <w:style w:type="paragraph" w:styleId="Cabealho">
    <w:name w:val="header"/>
    <w:basedOn w:val="Normal"/>
    <w:link w:val="Cabealho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  <w:style w:type="character" w:customStyle="1" w:styleId="MenoPendente3">
    <w:name w:val="Menção Pendente3"/>
    <w:basedOn w:val="Fontepargpadro"/>
    <w:uiPriority w:val="99"/>
    <w:semiHidden/>
    <w:unhideWhenUsed/>
    <w:rsid w:val="00613308"/>
    <w:rPr>
      <w:color w:val="605E5C"/>
      <w:shd w:val="clear" w:color="auto" w:fill="E1DFDD"/>
    </w:rPr>
  </w:style>
  <w:style w:type="table" w:styleId="TabelaSimples1">
    <w:name w:val="Plain Table 1"/>
    <w:basedOn w:val="Tabelanormal"/>
    <w:uiPriority w:val="41"/>
    <w:rsid w:val="00AD4C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E188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E188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E188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16A4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16A4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16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3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comments" Target="comments.xml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jp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microsoft.com/office/2016/09/relationships/commentsIds" Target="commentsIds.xml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7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8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9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10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11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13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14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15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16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17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18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19</b:RefOrder>
  </b:Source>
</b:Sources>
</file>

<file path=customXml/itemProps1.xml><?xml version="1.0" encoding="utf-8"?>
<ds:datastoreItem xmlns:ds="http://schemas.openxmlformats.org/officeDocument/2006/customXml" ds:itemID="{884A9C89-8736-4AC9-83D2-0A319CD5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38</Pages>
  <Words>7966</Words>
  <Characters>43019</Characters>
  <Application>Microsoft Office Word</Application>
  <DocSecurity>0</DocSecurity>
  <Lines>358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567</cp:revision>
  <cp:lastPrinted>2012-06-24T15:15:00Z</cp:lastPrinted>
  <dcterms:created xsi:type="dcterms:W3CDTF">2019-11-11T23:26:00Z</dcterms:created>
  <dcterms:modified xsi:type="dcterms:W3CDTF">2019-11-18T04:53:00Z</dcterms:modified>
</cp:coreProperties>
</file>