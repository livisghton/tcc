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4C2257FB" w:rsidR="008C1512" w:rsidRPr="009C2F12" w:rsidRDefault="00B14E4C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9346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romagrams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cordes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Musicais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C42A7E" w:rsidRPr="007D3E8F" w:rsidRDefault="00C42A7E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C42A7E" w:rsidRPr="007D3E8F" w:rsidRDefault="00C42A7E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4C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C0B90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C42A7E" w:rsidRPr="00B22943" w:rsidRDefault="00C42A7E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C42A7E" w:rsidRPr="00B22943" w:rsidRDefault="00C42A7E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proofErr w:type="spellEnd"/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C42A7E" w:rsidRDefault="00C42A7E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C42A7E" w:rsidRPr="00B84C1C" w:rsidRDefault="00C42A7E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C42A7E" w:rsidRDefault="00C42A7E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C42A7E" w:rsidRPr="00B84C1C" w:rsidRDefault="00C42A7E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proofErr w:type="spellEnd"/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ingles.</w:t>
      </w:r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029F274D" w14:textId="25552EC2" w:rsidR="005D1812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ins w:id="0" w:author="Livisghton Kleber" w:date="2019-11-10T15:59:00Z"/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ins w:id="1" w:author="Livisghton Kleber" w:date="2019-11-10T15:59:00Z">
            <w:r w:rsidR="005D1812" w:rsidRPr="00C97DFE">
              <w:rPr>
                <w:rStyle w:val="Hyperlink"/>
                <w:noProof/>
              </w:rPr>
              <w:fldChar w:fldCharType="begin"/>
            </w:r>
            <w:r w:rsidR="005D1812" w:rsidRPr="00C97DFE">
              <w:rPr>
                <w:rStyle w:val="Hyperlink"/>
                <w:noProof/>
              </w:rPr>
              <w:instrText xml:space="preserve"> </w:instrText>
            </w:r>
            <w:r w:rsidR="005D1812">
              <w:rPr>
                <w:noProof/>
              </w:rPr>
              <w:instrText>HYPERLINK \l "_Toc24293977"</w:instrText>
            </w:r>
            <w:r w:rsidR="005D1812" w:rsidRPr="00C97DFE">
              <w:rPr>
                <w:rStyle w:val="Hyperlink"/>
                <w:noProof/>
              </w:rPr>
              <w:instrText xml:space="preserve"> </w:instrText>
            </w:r>
            <w:r w:rsidR="005D1812" w:rsidRPr="00C97DFE">
              <w:rPr>
                <w:rStyle w:val="Hyperlink"/>
                <w:noProof/>
              </w:rPr>
            </w:r>
            <w:r w:rsidR="005D1812" w:rsidRPr="00C97DFE">
              <w:rPr>
                <w:rStyle w:val="Hyperlink"/>
                <w:noProof/>
              </w:rPr>
              <w:fldChar w:fldCharType="separate"/>
            </w:r>
            <w:r w:rsidR="005D1812" w:rsidRPr="00C97DFE">
              <w:rPr>
                <w:rStyle w:val="Hyperlink"/>
                <w:noProof/>
                <w:lang w:val="en-US"/>
              </w:rPr>
              <w:t>1.</w:t>
            </w:r>
            <w:r w:rsidR="005D1812">
              <w:rPr>
                <w:noProof/>
              </w:rPr>
              <w:tab/>
            </w:r>
            <w:r w:rsidR="005D1812" w:rsidRPr="00C97DFE">
              <w:rPr>
                <w:rStyle w:val="Hyperlink"/>
                <w:noProof/>
              </w:rPr>
              <w:t>Introdução</w:t>
            </w:r>
            <w:r w:rsidR="005D1812">
              <w:rPr>
                <w:noProof/>
                <w:webHidden/>
              </w:rPr>
              <w:tab/>
            </w:r>
            <w:r w:rsidR="005D1812">
              <w:rPr>
                <w:noProof/>
                <w:webHidden/>
              </w:rPr>
              <w:fldChar w:fldCharType="begin"/>
            </w:r>
            <w:r w:rsidR="005D1812">
              <w:rPr>
                <w:noProof/>
                <w:webHidden/>
              </w:rPr>
              <w:instrText xml:space="preserve"> PAGEREF _Toc24293977 \h </w:instrText>
            </w:r>
            <w:r w:rsidR="005D1812">
              <w:rPr>
                <w:noProof/>
                <w:webHidden/>
              </w:rPr>
            </w:r>
          </w:ins>
          <w:r w:rsidR="005D1812">
            <w:rPr>
              <w:noProof/>
              <w:webHidden/>
            </w:rPr>
            <w:fldChar w:fldCharType="separate"/>
          </w:r>
          <w:ins w:id="2" w:author="Livisghton Kleber" w:date="2019-11-10T15:59:00Z">
            <w:r w:rsidR="005D1812">
              <w:rPr>
                <w:noProof/>
                <w:webHidden/>
              </w:rPr>
              <w:t>15</w:t>
            </w:r>
            <w:r w:rsidR="005D1812">
              <w:rPr>
                <w:noProof/>
                <w:webHidden/>
              </w:rPr>
              <w:fldChar w:fldCharType="end"/>
            </w:r>
            <w:r w:rsidR="005D1812" w:rsidRPr="00C97DFE">
              <w:rPr>
                <w:rStyle w:val="Hyperlink"/>
                <w:noProof/>
              </w:rPr>
              <w:fldChar w:fldCharType="end"/>
            </w:r>
          </w:ins>
        </w:p>
        <w:p w14:paraId="2EB3672D" w14:textId="5ED41794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3" w:author="Livisghton Kleber" w:date="2019-11-10T15:59:00Z"/>
              <w:noProof/>
            </w:rPr>
          </w:pPr>
          <w:ins w:id="4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"_Toc24293978"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Livisghton Kleber" w:date="2019-11-10T15:59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3389F7A7" w14:textId="2BF845A8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6" w:author="Livisghton Kleber" w:date="2019-11-10T15:59:00Z"/>
              <w:noProof/>
            </w:rPr>
          </w:pPr>
          <w:ins w:id="7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"_Toc24293979"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Livisghton Kleber" w:date="2019-11-10T15:5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4EEE8507" w14:textId="0D69C9C3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ins w:id="9" w:author="Livisghton Kleber" w:date="2019-11-10T15:59:00Z"/>
              <w:noProof/>
            </w:rPr>
          </w:pPr>
          <w:ins w:id="10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"_Toc24293980"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Livisghton Kleber" w:date="2019-11-10T15:5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F7242B3" w14:textId="33E0122F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12" w:author="Livisghton Kleber" w:date="2019-11-10T15:59:00Z"/>
              <w:noProof/>
            </w:rPr>
          </w:pPr>
          <w:ins w:id="13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"_Toc24293981"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Livisghton Kleber" w:date="2019-11-10T15:5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4D7588BF" w14:textId="18EAD56D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15" w:author="Livisghton Kleber" w:date="2019-11-10T15:59:00Z"/>
              <w:noProof/>
            </w:rPr>
          </w:pPr>
          <w:ins w:id="16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"_Toc24293982"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Conceitos de Processamento de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Livisghton Kleber" w:date="2019-11-10T15:59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310BD84F" w14:textId="25E40C15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18" w:author="Livisghton Kleber" w:date="2019-11-10T15:59:00Z"/>
              <w:noProof/>
            </w:rPr>
          </w:pPr>
          <w:ins w:id="19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"_Toc24293983"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 xml:space="preserve">Conceitos de </w:t>
            </w:r>
            <w:r w:rsidRPr="00C97DFE">
              <w:rPr>
                <w:rStyle w:val="Hyperlink"/>
                <w:i/>
                <w:noProof/>
              </w:rPr>
              <w:t>Chromagram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Livisghton Kleber" w:date="2019-11-10T15:59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E762F22" w14:textId="65BA1D4C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21" w:author="Livisghton Kleber" w:date="2019-11-10T15:59:00Z"/>
              <w:noProof/>
            </w:rPr>
          </w:pPr>
          <w:ins w:id="22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"_Toc24293984"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Conceitos de 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Livisghton Kleber" w:date="2019-11-10T15:59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06FAFC6E" w14:textId="079D7FEE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ins w:id="24" w:author="Livisghton Kleber" w:date="2019-11-10T15:59:00Z"/>
              <w:noProof/>
            </w:rPr>
          </w:pPr>
          <w:ins w:id="25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"_Toc24293985"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Metodologia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Livisghton Kleber" w:date="2019-11-10T15:5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65B2A99A" w14:textId="0C218CD2" w:rsidR="005D1812" w:rsidRDefault="005D1812">
          <w:pPr>
            <w:pStyle w:val="Sumrio1"/>
            <w:tabs>
              <w:tab w:val="left" w:pos="660"/>
              <w:tab w:val="right" w:leader="dot" w:pos="9061"/>
            </w:tabs>
            <w:rPr>
              <w:ins w:id="27" w:author="Livisghton Kleber" w:date="2019-11-10T15:59:00Z"/>
              <w:noProof/>
            </w:rPr>
          </w:pPr>
          <w:ins w:id="28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"_Toc24293986"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i/>
                <w:iCs/>
                <w:noProof/>
              </w:rPr>
              <w:t>3.1.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 xml:space="preserve">Tipos de </w:t>
            </w:r>
            <w:r w:rsidRPr="00C97DFE">
              <w:rPr>
                <w:rStyle w:val="Hyperlink"/>
                <w:i/>
                <w:iCs/>
                <w:noProof/>
              </w:rPr>
              <w:t>Chromagrams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Livisghton Kleber" w:date="2019-11-10T15:5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12216824" w14:textId="1C03D46A" w:rsidR="005D1812" w:rsidRDefault="005D1812">
          <w:pPr>
            <w:pStyle w:val="Sumrio1"/>
            <w:tabs>
              <w:tab w:val="left" w:pos="660"/>
              <w:tab w:val="right" w:leader="dot" w:pos="9061"/>
            </w:tabs>
            <w:rPr>
              <w:ins w:id="30" w:author="Livisghton Kleber" w:date="2019-11-10T15:59:00Z"/>
              <w:noProof/>
            </w:rPr>
          </w:pPr>
          <w:ins w:id="31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"_Toc24293987"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Rede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Livisghton Kleber" w:date="2019-11-10T15:5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6A4F5D6" w14:textId="399607B9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ins w:id="33" w:author="Livisghton Kleber" w:date="2019-11-10T15:59:00Z"/>
              <w:noProof/>
            </w:rPr>
          </w:pPr>
          <w:ins w:id="34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"_Toc24293988"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Livisghton Kleber" w:date="2019-11-10T15:59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177D488" w14:textId="3C2DA546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36" w:author="Livisghton Kleber" w:date="2019-11-10T15:59:00Z"/>
              <w:noProof/>
            </w:rPr>
          </w:pPr>
          <w:ins w:id="37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"_Toc24293989"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Construção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Livisghton Kleber" w:date="2019-11-10T15:59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0D212B51" w14:textId="07CAB3E4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39" w:author="Livisghton Kleber" w:date="2019-11-10T15:59:00Z"/>
              <w:noProof/>
            </w:rPr>
          </w:pPr>
          <w:ins w:id="40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"_Toc24293990"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Livisghton Kleber" w:date="2019-11-10T15:59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4C8787F5" w14:textId="0F14B186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42" w:author="Livisghton Kleber" w:date="2019-11-10T15:59:00Z"/>
              <w:noProof/>
            </w:rPr>
          </w:pPr>
          <w:ins w:id="43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"_Toc24293991"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Livisghton Kleber" w:date="2019-11-10T15:59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0677B16D" w14:textId="68F7F0A6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ins w:id="45" w:author="Livisghton Kleber" w:date="2019-11-10T15:59:00Z"/>
              <w:noProof/>
            </w:rPr>
          </w:pPr>
          <w:ins w:id="46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"_Toc24293992"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Experimentos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Livisghton Kleber" w:date="2019-11-10T15:59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38DE59E5" w14:textId="3E48373D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48" w:author="Livisghton Kleber" w:date="2019-11-10T15:59:00Z"/>
              <w:noProof/>
            </w:rPr>
          </w:pPr>
          <w:ins w:id="49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"_Toc24293993"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Livisghton Kleber" w:date="2019-11-10T15:59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452B81FB" w14:textId="1678198E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51" w:author="Livisghton Kleber" w:date="2019-11-10T15:59:00Z"/>
              <w:noProof/>
            </w:rPr>
          </w:pPr>
          <w:ins w:id="52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"_Toc24293994"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Livisghton Kleber" w:date="2019-11-10T15:59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31264138" w14:textId="775B121D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54" w:author="Livisghton Kleber" w:date="2019-11-10T15:59:00Z"/>
              <w:noProof/>
            </w:rPr>
          </w:pPr>
          <w:ins w:id="55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"_Toc24293995"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Livisghton Kleber" w:date="2019-11-10T15:59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3A0BC50" w14:textId="6A88FA81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ins w:id="57" w:author="Livisghton Kleber" w:date="2019-11-10T15:59:00Z"/>
              <w:noProof/>
            </w:rPr>
          </w:pPr>
          <w:ins w:id="58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"_Toc24293996"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Conclusões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Livisghton Kleber" w:date="2019-11-10T15:59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68652107" w14:textId="7271E173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60" w:author="Livisghton Kleber" w:date="2019-11-10T15:59:00Z"/>
              <w:noProof/>
            </w:rPr>
          </w:pPr>
          <w:ins w:id="61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"_Toc24293997"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Livisghton Kleber" w:date="2019-11-10T15:59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0AB0ECD4" w14:textId="055AF8C2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63" w:author="Livisghton Kleber" w:date="2019-11-10T15:59:00Z"/>
              <w:noProof/>
            </w:rPr>
          </w:pPr>
          <w:ins w:id="64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"_Toc24293998"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Livisghton Kleber" w:date="2019-11-10T15:59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407A27FB" w14:textId="144BC6FD" w:rsidR="005D1812" w:rsidRDefault="005D1812">
          <w:pPr>
            <w:pStyle w:val="Sumrio1"/>
            <w:tabs>
              <w:tab w:val="right" w:leader="dot" w:pos="9061"/>
            </w:tabs>
            <w:rPr>
              <w:ins w:id="66" w:author="Livisghton Kleber" w:date="2019-11-10T15:59:00Z"/>
              <w:noProof/>
            </w:rPr>
          </w:pPr>
          <w:ins w:id="67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"_Toc24293999"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Livisghton Kleber" w:date="2019-11-10T15:59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B8758F2" w14:textId="295C8D0B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69" w:author="Livisghton Kleber" w:date="2019-11-10T15:59:00Z"/>
              <w:noProof/>
            </w:rPr>
          </w:pPr>
          <w:del w:id="70" w:author="Livisghton Kleber" w:date="2019-11-10T15:59:00Z">
            <w:r w:rsidRPr="005D1812" w:rsidDel="005D1812">
              <w:rPr>
                <w:noProof/>
                <w:lang w:val="en-US"/>
                <w:rPrChange w:id="71" w:author="Livisghton Kleber" w:date="2019-11-10T15:59:00Z">
                  <w:rPr>
                    <w:rStyle w:val="Hyperlink"/>
                    <w:noProof/>
                    <w:lang w:val="en-US"/>
                  </w:rPr>
                </w:rPrChange>
              </w:rPr>
              <w:delText>1.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72" w:author="Livisghton Kleber" w:date="2019-11-10T15:59:00Z">
                  <w:rPr>
                    <w:rStyle w:val="Hyperlink"/>
                    <w:noProof/>
                  </w:rPr>
                </w:rPrChange>
              </w:rPr>
              <w:delText>Introdução</w:delText>
            </w:r>
            <w:r w:rsidDel="005D1812">
              <w:rPr>
                <w:noProof/>
                <w:webHidden/>
              </w:rPr>
              <w:tab/>
              <w:delText>15</w:delText>
            </w:r>
          </w:del>
        </w:p>
        <w:p w14:paraId="026BFBE8" w14:textId="401A8F65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73" w:author="Livisghton Kleber" w:date="2019-11-10T15:59:00Z"/>
              <w:noProof/>
            </w:rPr>
          </w:pPr>
          <w:del w:id="74" w:author="Livisghton Kleber" w:date="2019-11-10T15:59:00Z">
            <w:r w:rsidRPr="005D1812" w:rsidDel="005D1812">
              <w:rPr>
                <w:noProof/>
                <w:rPrChange w:id="75" w:author="Livisghton Kleber" w:date="2019-11-10T15:59:00Z">
                  <w:rPr>
                    <w:rStyle w:val="Hyperlink"/>
                    <w:noProof/>
                  </w:rPr>
                </w:rPrChange>
              </w:rPr>
              <w:delText>1.1.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76" w:author="Livisghton Kleber" w:date="2019-11-10T15:59:00Z">
                  <w:rPr>
                    <w:rStyle w:val="Hyperlink"/>
                    <w:noProof/>
                  </w:rPr>
                </w:rPrChange>
              </w:rPr>
              <w:delText>Objetivos</w:delText>
            </w:r>
            <w:r w:rsidDel="005D1812">
              <w:rPr>
                <w:noProof/>
                <w:webHidden/>
              </w:rPr>
              <w:tab/>
              <w:delText>15</w:delText>
            </w:r>
          </w:del>
        </w:p>
        <w:p w14:paraId="03ABAB68" w14:textId="5781DB01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77" w:author="Livisghton Kleber" w:date="2019-11-10T15:59:00Z"/>
              <w:noProof/>
            </w:rPr>
          </w:pPr>
          <w:del w:id="78" w:author="Livisghton Kleber" w:date="2019-11-10T15:59:00Z">
            <w:r w:rsidRPr="005D1812" w:rsidDel="005D1812">
              <w:rPr>
                <w:noProof/>
                <w:rPrChange w:id="79" w:author="Livisghton Kleber" w:date="2019-11-10T15:59:00Z">
                  <w:rPr>
                    <w:rStyle w:val="Hyperlink"/>
                    <w:noProof/>
                  </w:rPr>
                </w:rPrChange>
              </w:rPr>
              <w:delText>1.2.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80" w:author="Livisghton Kleber" w:date="2019-11-10T15:59:00Z">
                  <w:rPr>
                    <w:rStyle w:val="Hyperlink"/>
                    <w:noProof/>
                  </w:rPr>
                </w:rPrChange>
              </w:rPr>
              <w:delText>Objetivos Específicos</w:delText>
            </w:r>
            <w:r w:rsidDel="005D1812">
              <w:rPr>
                <w:noProof/>
                <w:webHidden/>
              </w:rPr>
              <w:tab/>
              <w:delText>16</w:delText>
            </w:r>
          </w:del>
        </w:p>
        <w:p w14:paraId="6BDB6A21" w14:textId="5E9786E6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81" w:author="Livisghton Kleber" w:date="2019-11-10T15:59:00Z"/>
              <w:noProof/>
            </w:rPr>
          </w:pPr>
          <w:del w:id="82" w:author="Livisghton Kleber" w:date="2019-11-10T15:59:00Z">
            <w:r w:rsidRPr="005D1812" w:rsidDel="005D1812">
              <w:rPr>
                <w:noProof/>
                <w:rPrChange w:id="83" w:author="Livisghton Kleber" w:date="2019-11-10T15:59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84" w:author="Livisghton Kleber" w:date="2019-11-10T15:59:00Z">
                  <w:rPr>
                    <w:rStyle w:val="Hyperlink"/>
                    <w:noProof/>
                  </w:rPr>
                </w:rPrChange>
              </w:rPr>
              <w:delText>Fundamentação teórica</w:delText>
            </w:r>
            <w:r w:rsidDel="005D1812">
              <w:rPr>
                <w:noProof/>
                <w:webHidden/>
              </w:rPr>
              <w:tab/>
              <w:delText>17</w:delText>
            </w:r>
          </w:del>
        </w:p>
        <w:p w14:paraId="5B837168" w14:textId="118FD8C8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85" w:author="Livisghton Kleber" w:date="2019-11-10T15:59:00Z"/>
              <w:noProof/>
            </w:rPr>
          </w:pPr>
          <w:del w:id="86" w:author="Livisghton Kleber" w:date="2019-11-10T15:59:00Z">
            <w:r w:rsidRPr="005D1812" w:rsidDel="005D1812">
              <w:rPr>
                <w:noProof/>
                <w:rPrChange w:id="87" w:author="Livisghton Kleber" w:date="2019-11-10T15:59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88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Conceitos Musicais</w:delText>
            </w:r>
            <w:r w:rsidDel="005D1812">
              <w:rPr>
                <w:noProof/>
                <w:webHidden/>
              </w:rPr>
              <w:tab/>
              <w:delText>17</w:delText>
            </w:r>
          </w:del>
        </w:p>
        <w:p w14:paraId="5CA29665" w14:textId="1CDFB5DA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89" w:author="Livisghton Kleber" w:date="2019-11-10T15:59:00Z"/>
              <w:noProof/>
            </w:rPr>
          </w:pPr>
          <w:del w:id="90" w:author="Livisghton Kleber" w:date="2019-11-10T15:59:00Z">
            <w:r w:rsidRPr="005D1812" w:rsidDel="005D1812">
              <w:rPr>
                <w:noProof/>
                <w:rPrChange w:id="91" w:author="Livisghton Kleber" w:date="2019-11-10T15:59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92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Conceitos de Processamento de Sinais</w:delText>
            </w:r>
            <w:r w:rsidDel="005D1812">
              <w:rPr>
                <w:noProof/>
                <w:webHidden/>
              </w:rPr>
              <w:tab/>
              <w:delText>19</w:delText>
            </w:r>
          </w:del>
        </w:p>
        <w:p w14:paraId="647084F2" w14:textId="22EE7337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93" w:author="Livisghton Kleber" w:date="2019-11-10T15:59:00Z"/>
              <w:noProof/>
            </w:rPr>
          </w:pPr>
          <w:del w:id="94" w:author="Livisghton Kleber" w:date="2019-11-10T15:59:00Z">
            <w:r w:rsidRPr="005D1812" w:rsidDel="005D1812">
              <w:rPr>
                <w:noProof/>
                <w:rPrChange w:id="95" w:author="Livisghton Kleber" w:date="2019-11-10T15:59:00Z">
                  <w:rPr>
                    <w:rStyle w:val="Hyperlink"/>
                    <w:noProof/>
                  </w:rPr>
                </w:rPrChange>
              </w:rPr>
              <w:delText>2.3.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96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Conceitos de Chromagram</w:delText>
            </w:r>
            <w:r w:rsidDel="005D1812">
              <w:rPr>
                <w:noProof/>
                <w:webHidden/>
              </w:rPr>
              <w:tab/>
              <w:delText>20</w:delText>
            </w:r>
          </w:del>
        </w:p>
        <w:p w14:paraId="4BA9131A" w14:textId="1900ECAE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97" w:author="Livisghton Kleber" w:date="2019-11-10T15:59:00Z"/>
              <w:noProof/>
            </w:rPr>
          </w:pPr>
          <w:del w:id="98" w:author="Livisghton Kleber" w:date="2019-11-10T15:59:00Z">
            <w:r w:rsidRPr="005D1812" w:rsidDel="005D1812">
              <w:rPr>
                <w:noProof/>
                <w:rPrChange w:id="99" w:author="Livisghton Kleber" w:date="2019-11-10T15:59:00Z">
                  <w:rPr>
                    <w:rStyle w:val="Hyperlink"/>
                    <w:noProof/>
                  </w:rPr>
                </w:rPrChange>
              </w:rPr>
              <w:delText>2.4.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00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Conceitos de Redes Neurais</w:delText>
            </w:r>
            <w:r w:rsidDel="005D1812">
              <w:rPr>
                <w:noProof/>
                <w:webHidden/>
              </w:rPr>
              <w:tab/>
              <w:delText>22</w:delText>
            </w:r>
          </w:del>
        </w:p>
        <w:p w14:paraId="304EA875" w14:textId="1C3B62AD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101" w:author="Livisghton Kleber" w:date="2019-11-10T15:59:00Z"/>
              <w:noProof/>
            </w:rPr>
          </w:pPr>
          <w:del w:id="102" w:author="Livisghton Kleber" w:date="2019-11-10T15:59:00Z">
            <w:r w:rsidRPr="005D1812" w:rsidDel="005D1812">
              <w:rPr>
                <w:noProof/>
                <w:rPrChange w:id="103" w:author="Livisghton Kleber" w:date="2019-11-10T15:59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04" w:author="Livisghton Kleber" w:date="2019-11-10T15:59:00Z">
                  <w:rPr>
                    <w:rStyle w:val="Hyperlink"/>
                    <w:noProof/>
                  </w:rPr>
                </w:rPrChange>
              </w:rPr>
              <w:delText>Trabalhos Relacionados (Estado da Arte)</w:delText>
            </w:r>
            <w:r w:rsidDel="005D1812">
              <w:rPr>
                <w:noProof/>
                <w:webHidden/>
              </w:rPr>
              <w:tab/>
              <w:delText>25</w:delText>
            </w:r>
          </w:del>
        </w:p>
        <w:p w14:paraId="54A16C71" w14:textId="7CB6922D" w:rsidR="00687C92" w:rsidDel="005D1812" w:rsidRDefault="00687C92">
          <w:pPr>
            <w:pStyle w:val="Sumrio1"/>
            <w:tabs>
              <w:tab w:val="left" w:pos="660"/>
              <w:tab w:val="right" w:leader="dot" w:pos="9061"/>
            </w:tabs>
            <w:rPr>
              <w:del w:id="105" w:author="Livisghton Kleber" w:date="2019-11-10T15:59:00Z"/>
              <w:noProof/>
            </w:rPr>
          </w:pPr>
          <w:del w:id="106" w:author="Livisghton Kleber" w:date="2019-11-10T15:59:00Z">
            <w:r w:rsidRPr="005D1812" w:rsidDel="005D1812">
              <w:rPr>
                <w:noProof/>
                <w:rPrChange w:id="107" w:author="Livisghton Kleber" w:date="2019-11-10T15:59:00Z">
                  <w:rPr>
                    <w:rStyle w:val="Hyperlink"/>
                    <w:noProof/>
                  </w:rPr>
                </w:rPrChange>
              </w:rPr>
              <w:delText>3.1.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08" w:author="Livisghton Kleber" w:date="2019-11-10T15:59:00Z">
                  <w:rPr>
                    <w:rStyle w:val="Hyperlink"/>
                    <w:noProof/>
                  </w:rPr>
                </w:rPrChange>
              </w:rPr>
              <w:delText>Algoritmo de Mello</w:delText>
            </w:r>
            <w:r w:rsidDel="005D1812">
              <w:rPr>
                <w:noProof/>
                <w:webHidden/>
              </w:rPr>
              <w:tab/>
              <w:delText>25</w:delText>
            </w:r>
          </w:del>
        </w:p>
        <w:p w14:paraId="4FCA0005" w14:textId="2D58218C" w:rsidR="00687C92" w:rsidDel="005D1812" w:rsidRDefault="00687C92">
          <w:pPr>
            <w:pStyle w:val="Sumrio1"/>
            <w:tabs>
              <w:tab w:val="left" w:pos="660"/>
              <w:tab w:val="right" w:leader="dot" w:pos="9061"/>
            </w:tabs>
            <w:rPr>
              <w:del w:id="109" w:author="Livisghton Kleber" w:date="2019-11-10T15:59:00Z"/>
              <w:noProof/>
            </w:rPr>
          </w:pPr>
          <w:del w:id="110" w:author="Livisghton Kleber" w:date="2019-11-10T15:59:00Z">
            <w:r w:rsidRPr="005D1812" w:rsidDel="005D1812">
              <w:rPr>
                <w:noProof/>
                <w:rPrChange w:id="111" w:author="Livisghton Kleber" w:date="2019-11-10T15:59:00Z">
                  <w:rPr>
                    <w:rStyle w:val="Hyperlink"/>
                    <w:noProof/>
                  </w:rPr>
                </w:rPrChange>
              </w:rPr>
              <w:delText>3.2.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12" w:author="Livisghton Kleber" w:date="2019-11-10T15:59:00Z">
                  <w:rPr>
                    <w:rStyle w:val="Hyperlink"/>
                    <w:noProof/>
                  </w:rPr>
                </w:rPrChange>
              </w:rPr>
              <w:delText>Algoritmo de Mello</w:delText>
            </w:r>
            <w:r w:rsidDel="005D1812">
              <w:rPr>
                <w:noProof/>
                <w:webHidden/>
              </w:rPr>
              <w:tab/>
              <w:delText>25</w:delText>
            </w:r>
          </w:del>
        </w:p>
        <w:p w14:paraId="136F98E9" w14:textId="24E9E921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113" w:author="Livisghton Kleber" w:date="2019-11-10T15:59:00Z"/>
              <w:noProof/>
            </w:rPr>
          </w:pPr>
          <w:del w:id="114" w:author="Livisghton Kleber" w:date="2019-11-10T15:59:00Z">
            <w:r w:rsidRPr="005D1812" w:rsidDel="005D1812">
              <w:rPr>
                <w:noProof/>
                <w:rPrChange w:id="115" w:author="Livisghton Kleber" w:date="2019-11-10T15:59:00Z">
                  <w:rPr>
                    <w:rStyle w:val="Hyperlink"/>
                    <w:noProof/>
                  </w:rPr>
                </w:rPrChange>
              </w:rPr>
              <w:delText>4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16" w:author="Livisghton Kleber" w:date="2019-11-10T15:59:00Z">
                  <w:rPr>
                    <w:rStyle w:val="Hyperlink"/>
                    <w:noProof/>
                  </w:rPr>
                </w:rPrChange>
              </w:rPr>
              <w:delText>Metologia do Estudo</w:delText>
            </w:r>
            <w:r w:rsidDel="005D1812">
              <w:rPr>
                <w:noProof/>
                <w:webHidden/>
              </w:rPr>
              <w:tab/>
              <w:delText>26</w:delText>
            </w:r>
          </w:del>
        </w:p>
        <w:p w14:paraId="3B49D4FF" w14:textId="31839BCB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17" w:author="Livisghton Kleber" w:date="2019-11-10T15:59:00Z"/>
              <w:noProof/>
            </w:rPr>
          </w:pPr>
          <w:del w:id="118" w:author="Livisghton Kleber" w:date="2019-11-10T15:59:00Z">
            <w:r w:rsidRPr="005D1812" w:rsidDel="005D1812">
              <w:rPr>
                <w:noProof/>
                <w:rPrChange w:id="119" w:author="Livisghton Kleber" w:date="2019-11-10T15:59:00Z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20" w:author="Livisghton Kleber" w:date="2019-11-10T15:59:00Z">
                  <w:rPr>
                    <w:rStyle w:val="Hyperlink"/>
                    <w:noProof/>
                  </w:rPr>
                </w:rPrChange>
              </w:rPr>
              <w:delText>Visão Geral</w:delText>
            </w:r>
            <w:r w:rsidDel="005D1812">
              <w:rPr>
                <w:noProof/>
                <w:webHidden/>
              </w:rPr>
              <w:tab/>
              <w:delText>26</w:delText>
            </w:r>
          </w:del>
        </w:p>
        <w:p w14:paraId="1A7D16E0" w14:textId="0B19991B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21" w:author="Livisghton Kleber" w:date="2019-11-10T15:59:00Z"/>
              <w:noProof/>
            </w:rPr>
          </w:pPr>
          <w:del w:id="122" w:author="Livisghton Kleber" w:date="2019-11-10T15:59:00Z">
            <w:r w:rsidRPr="005D1812" w:rsidDel="005D1812">
              <w:rPr>
                <w:noProof/>
                <w:rPrChange w:id="123" w:author="Livisghton Kleber" w:date="2019-11-10T15:59:00Z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24" w:author="Livisghton Kleber" w:date="2019-11-10T15:59:00Z">
                  <w:rPr>
                    <w:rStyle w:val="Hyperlink"/>
                    <w:noProof/>
                  </w:rPr>
                </w:rPrChange>
              </w:rPr>
              <w:delText>Passo 1</w:delText>
            </w:r>
            <w:r w:rsidDel="005D1812">
              <w:rPr>
                <w:noProof/>
                <w:webHidden/>
              </w:rPr>
              <w:tab/>
              <w:delText>26</w:delText>
            </w:r>
          </w:del>
        </w:p>
        <w:p w14:paraId="4BE359DA" w14:textId="52DC8FF0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25" w:author="Livisghton Kleber" w:date="2019-11-10T15:59:00Z"/>
              <w:noProof/>
            </w:rPr>
          </w:pPr>
          <w:del w:id="126" w:author="Livisghton Kleber" w:date="2019-11-10T15:59:00Z">
            <w:r w:rsidRPr="005D1812" w:rsidDel="005D1812">
              <w:rPr>
                <w:noProof/>
                <w:rPrChange w:id="127" w:author="Livisghton Kleber" w:date="2019-11-10T15:59:00Z">
                  <w:rPr>
                    <w:rStyle w:val="Hyperlink"/>
                    <w:noProof/>
                  </w:rPr>
                </w:rPrChange>
              </w:rPr>
              <w:delText>4.3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28" w:author="Livisghton Kleber" w:date="2019-11-10T15:59:00Z">
                  <w:rPr>
                    <w:rStyle w:val="Hyperlink"/>
                    <w:noProof/>
                  </w:rPr>
                </w:rPrChange>
              </w:rPr>
              <w:delText>Passo 2</w:delText>
            </w:r>
            <w:r w:rsidDel="005D1812">
              <w:rPr>
                <w:noProof/>
                <w:webHidden/>
              </w:rPr>
              <w:tab/>
              <w:delText>26</w:delText>
            </w:r>
          </w:del>
        </w:p>
        <w:p w14:paraId="6BFAEF29" w14:textId="7547234C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129" w:author="Livisghton Kleber" w:date="2019-11-10T15:59:00Z"/>
              <w:noProof/>
            </w:rPr>
          </w:pPr>
          <w:del w:id="130" w:author="Livisghton Kleber" w:date="2019-11-10T15:59:00Z">
            <w:r w:rsidRPr="005D1812" w:rsidDel="005D1812">
              <w:rPr>
                <w:noProof/>
                <w:rPrChange w:id="131" w:author="Livisghton Kleber" w:date="2019-11-10T15:59:00Z">
                  <w:rPr>
                    <w:rStyle w:val="Hyperlink"/>
                    <w:noProof/>
                  </w:rPr>
                </w:rPrChange>
              </w:rPr>
              <w:delText>5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32" w:author="Livisghton Kleber" w:date="2019-11-10T15:59:00Z">
                  <w:rPr>
                    <w:rStyle w:val="Hyperlink"/>
                    <w:noProof/>
                  </w:rPr>
                </w:rPrChange>
              </w:rPr>
              <w:delText>Experimentos e Análise</w:delText>
            </w:r>
            <w:r w:rsidDel="005D1812">
              <w:rPr>
                <w:noProof/>
                <w:webHidden/>
              </w:rPr>
              <w:tab/>
              <w:delText>27</w:delText>
            </w:r>
          </w:del>
        </w:p>
        <w:p w14:paraId="14B5F879" w14:textId="6D2BC419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33" w:author="Livisghton Kleber" w:date="2019-11-10T15:59:00Z"/>
              <w:noProof/>
            </w:rPr>
          </w:pPr>
          <w:del w:id="134" w:author="Livisghton Kleber" w:date="2019-11-10T15:59:00Z">
            <w:r w:rsidRPr="005D1812" w:rsidDel="005D1812">
              <w:rPr>
                <w:noProof/>
                <w:rPrChange w:id="135" w:author="Livisghton Kleber" w:date="2019-11-10T15:59:00Z">
                  <w:rPr>
                    <w:rStyle w:val="Hyperlink"/>
                    <w:noProof/>
                  </w:rPr>
                </w:rPrChange>
              </w:rPr>
              <w:delText>5.1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36" w:author="Livisghton Kleber" w:date="2019-11-10T15:59:00Z">
                  <w:rPr>
                    <w:rStyle w:val="Hyperlink"/>
                    <w:noProof/>
                  </w:rPr>
                </w:rPrChange>
              </w:rPr>
              <w:delText>Experimento 1</w:delText>
            </w:r>
            <w:r w:rsidDel="005D1812">
              <w:rPr>
                <w:noProof/>
                <w:webHidden/>
              </w:rPr>
              <w:tab/>
              <w:delText>27</w:delText>
            </w:r>
          </w:del>
        </w:p>
        <w:p w14:paraId="240A081C" w14:textId="18BB6032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37" w:author="Livisghton Kleber" w:date="2019-11-10T15:59:00Z"/>
              <w:noProof/>
            </w:rPr>
          </w:pPr>
          <w:del w:id="138" w:author="Livisghton Kleber" w:date="2019-11-10T15:59:00Z">
            <w:r w:rsidRPr="005D1812" w:rsidDel="005D1812">
              <w:rPr>
                <w:noProof/>
                <w:rPrChange w:id="139" w:author="Livisghton Kleber" w:date="2019-11-10T15:59:00Z">
                  <w:rPr>
                    <w:rStyle w:val="Hyperlink"/>
                    <w:noProof/>
                  </w:rPr>
                </w:rPrChange>
              </w:rPr>
              <w:delText>5.2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40" w:author="Livisghton Kleber" w:date="2019-11-10T15:59:00Z">
                  <w:rPr>
                    <w:rStyle w:val="Hyperlink"/>
                    <w:noProof/>
                  </w:rPr>
                </w:rPrChange>
              </w:rPr>
              <w:delText>Experimento 2</w:delText>
            </w:r>
            <w:r w:rsidDel="005D1812">
              <w:rPr>
                <w:noProof/>
                <w:webHidden/>
              </w:rPr>
              <w:tab/>
              <w:delText>27</w:delText>
            </w:r>
          </w:del>
        </w:p>
        <w:p w14:paraId="2FE5DEF5" w14:textId="6BB2D574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41" w:author="Livisghton Kleber" w:date="2019-11-10T15:59:00Z"/>
              <w:noProof/>
            </w:rPr>
          </w:pPr>
          <w:del w:id="142" w:author="Livisghton Kleber" w:date="2019-11-10T15:59:00Z">
            <w:r w:rsidRPr="005D1812" w:rsidDel="005D1812">
              <w:rPr>
                <w:noProof/>
                <w:rPrChange w:id="143" w:author="Livisghton Kleber" w:date="2019-11-10T15:59:00Z">
                  <w:rPr>
                    <w:rStyle w:val="Hyperlink"/>
                    <w:noProof/>
                  </w:rPr>
                </w:rPrChange>
              </w:rPr>
              <w:delText>5.3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44" w:author="Livisghton Kleber" w:date="2019-11-10T15:59:00Z">
                  <w:rPr>
                    <w:rStyle w:val="Hyperlink"/>
                    <w:noProof/>
                  </w:rPr>
                </w:rPrChange>
              </w:rPr>
              <w:delText>Análise</w:delText>
            </w:r>
            <w:r w:rsidDel="005D1812">
              <w:rPr>
                <w:noProof/>
                <w:webHidden/>
              </w:rPr>
              <w:tab/>
              <w:delText>27</w:delText>
            </w:r>
          </w:del>
        </w:p>
        <w:p w14:paraId="20A72D1B" w14:textId="7EBCE5F3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145" w:author="Livisghton Kleber" w:date="2019-11-10T15:59:00Z"/>
              <w:noProof/>
            </w:rPr>
          </w:pPr>
          <w:del w:id="146" w:author="Livisghton Kleber" w:date="2019-11-10T15:59:00Z">
            <w:r w:rsidRPr="005D1812" w:rsidDel="005D1812">
              <w:rPr>
                <w:noProof/>
                <w:rPrChange w:id="147" w:author="Livisghton Kleber" w:date="2019-11-10T15:59:00Z">
                  <w:rPr>
                    <w:rStyle w:val="Hyperlink"/>
                    <w:noProof/>
                  </w:rPr>
                </w:rPrChange>
              </w:rPr>
              <w:delText>6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48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Conclusões e Trabalhos Futuros</w:delText>
            </w:r>
            <w:r w:rsidDel="005D1812">
              <w:rPr>
                <w:noProof/>
                <w:webHidden/>
              </w:rPr>
              <w:tab/>
              <w:delText>28</w:delText>
            </w:r>
          </w:del>
        </w:p>
        <w:p w14:paraId="487A1EF4" w14:textId="3BE70619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49" w:author="Livisghton Kleber" w:date="2019-11-10T15:59:00Z"/>
              <w:noProof/>
            </w:rPr>
          </w:pPr>
          <w:del w:id="150" w:author="Livisghton Kleber" w:date="2019-11-10T15:59:00Z">
            <w:r w:rsidRPr="005D1812" w:rsidDel="005D1812">
              <w:rPr>
                <w:noProof/>
                <w:rPrChange w:id="151" w:author="Livisghton Kleber" w:date="2019-11-10T15:59:00Z">
                  <w:rPr>
                    <w:rStyle w:val="Hyperlink"/>
                    <w:noProof/>
                  </w:rPr>
                </w:rPrChange>
              </w:rPr>
              <w:delText>6.1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52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Contribuições</w:delText>
            </w:r>
            <w:r w:rsidDel="005D1812">
              <w:rPr>
                <w:noProof/>
                <w:webHidden/>
              </w:rPr>
              <w:tab/>
              <w:delText>28</w:delText>
            </w:r>
          </w:del>
        </w:p>
        <w:p w14:paraId="10024EAF" w14:textId="491D1C53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53" w:author="Livisghton Kleber" w:date="2019-11-10T15:59:00Z"/>
              <w:noProof/>
            </w:rPr>
          </w:pPr>
          <w:del w:id="154" w:author="Livisghton Kleber" w:date="2019-11-10T15:59:00Z">
            <w:r w:rsidRPr="005D1812" w:rsidDel="005D1812">
              <w:rPr>
                <w:noProof/>
                <w:rPrChange w:id="155" w:author="Livisghton Kleber" w:date="2019-11-10T15:59:00Z">
                  <w:rPr>
                    <w:rStyle w:val="Hyperlink"/>
                    <w:noProof/>
                  </w:rPr>
                </w:rPrChange>
              </w:rPr>
              <w:delText>6.2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56" w:author="Livisghton Kleber" w:date="2019-11-10T15:59:00Z">
                  <w:rPr>
                    <w:rStyle w:val="Hyperlink"/>
                    <w:noProof/>
                  </w:rPr>
                </w:rPrChange>
              </w:rPr>
              <w:delText>Trabalhos Futuros</w:delText>
            </w:r>
            <w:r w:rsidDel="005D1812">
              <w:rPr>
                <w:noProof/>
                <w:webHidden/>
              </w:rPr>
              <w:tab/>
              <w:delText>28</w:delText>
            </w:r>
          </w:del>
        </w:p>
        <w:p w14:paraId="43915376" w14:textId="0C041853" w:rsidR="00687C92" w:rsidDel="005D1812" w:rsidRDefault="00687C92">
          <w:pPr>
            <w:pStyle w:val="Sumrio1"/>
            <w:tabs>
              <w:tab w:val="right" w:leader="dot" w:pos="9061"/>
            </w:tabs>
            <w:rPr>
              <w:del w:id="157" w:author="Livisghton Kleber" w:date="2019-11-10T15:59:00Z"/>
              <w:noProof/>
            </w:rPr>
          </w:pPr>
          <w:del w:id="158" w:author="Livisghton Kleber" w:date="2019-11-10T15:59:00Z">
            <w:r w:rsidRPr="005D1812" w:rsidDel="005D1812">
              <w:rPr>
                <w:noProof/>
                <w:rPrChange w:id="159" w:author="Livisghton Kleber" w:date="2019-11-10T15:59:00Z">
                  <w:rPr>
                    <w:rStyle w:val="Hyperlink"/>
                    <w:noProof/>
                  </w:rPr>
                </w:rPrChange>
              </w:rPr>
              <w:delText>Referências</w:delText>
            </w:r>
            <w:r w:rsidDel="005D1812">
              <w:rPr>
                <w:noProof/>
                <w:webHidden/>
              </w:rPr>
              <w:tab/>
              <w:delText>29</w:delText>
            </w:r>
          </w:del>
        </w:p>
        <w:p w14:paraId="38CD49BC" w14:textId="2DC13709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3849A22" w14:textId="77777777" w:rsidR="00363498" w:rsidRDefault="003638D3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/>
          <w:sz w:val="28"/>
          <w:szCs w:val="24"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</w:p>
    <w:p w14:paraId="648D5130" w14:textId="3BC8F237" w:rsidR="005D1812" w:rsidRDefault="003638D3">
      <w:pPr>
        <w:pStyle w:val="ndicedeilustraes"/>
        <w:tabs>
          <w:tab w:val="right" w:leader="dot" w:pos="9061"/>
        </w:tabs>
        <w:rPr>
          <w:ins w:id="160" w:author="Livisghton Kleber" w:date="2019-11-10T16:00:00Z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ins w:id="161" w:author="Livisghton Kleber" w:date="2019-11-10T16:00:00Z">
        <w:r w:rsidR="005D1812" w:rsidRPr="00861CB8">
          <w:rPr>
            <w:rStyle w:val="Hyperlink"/>
            <w:noProof/>
          </w:rPr>
          <w:fldChar w:fldCharType="begin"/>
        </w:r>
        <w:r w:rsidR="005D1812" w:rsidRPr="00861CB8">
          <w:rPr>
            <w:rStyle w:val="Hyperlink"/>
            <w:noProof/>
          </w:rPr>
          <w:instrText xml:space="preserve"> </w:instrText>
        </w:r>
        <w:r w:rsidR="005D1812">
          <w:rPr>
            <w:noProof/>
          </w:rPr>
          <w:instrText>HYPERLINK \l "_Toc24294023"</w:instrText>
        </w:r>
        <w:r w:rsidR="005D1812" w:rsidRPr="00861CB8">
          <w:rPr>
            <w:rStyle w:val="Hyperlink"/>
            <w:noProof/>
          </w:rPr>
          <w:instrText xml:space="preserve"> </w:instrText>
        </w:r>
        <w:r w:rsidR="005D1812" w:rsidRPr="00861CB8">
          <w:rPr>
            <w:rStyle w:val="Hyperlink"/>
            <w:noProof/>
          </w:rPr>
        </w:r>
        <w:r w:rsidR="005D1812" w:rsidRPr="00861CB8">
          <w:rPr>
            <w:rStyle w:val="Hyperlink"/>
            <w:noProof/>
          </w:rPr>
          <w:fldChar w:fldCharType="separate"/>
        </w:r>
        <w:r w:rsidR="005D1812" w:rsidRPr="00861CB8">
          <w:rPr>
            <w:rStyle w:val="Hyperlink"/>
            <w:rFonts w:ascii="Times New Roman" w:hAnsi="Times New Roman" w:cs="Times New Roman"/>
            <w:noProof/>
          </w:rPr>
          <w:t>Figura 1: Escala cromática crescente, ilustrando as notas (DÓ, DÓ#, RÉ, RÉ#, MI, FÁ, FÁ#, SOL, SOL#, LÁ, LÁ#, SÍ), nesta ordem. Fonte: próprio autor.</w:t>
        </w:r>
        <w:r w:rsidR="005D1812">
          <w:rPr>
            <w:noProof/>
            <w:webHidden/>
          </w:rPr>
          <w:tab/>
        </w:r>
        <w:r w:rsidR="005D1812">
          <w:rPr>
            <w:noProof/>
            <w:webHidden/>
          </w:rPr>
          <w:fldChar w:fldCharType="begin"/>
        </w:r>
        <w:r w:rsidR="005D1812">
          <w:rPr>
            <w:noProof/>
            <w:webHidden/>
          </w:rPr>
          <w:instrText xml:space="preserve"> PAGEREF _Toc24294023 \h </w:instrText>
        </w:r>
        <w:r w:rsidR="005D1812">
          <w:rPr>
            <w:noProof/>
            <w:webHidden/>
          </w:rPr>
        </w:r>
      </w:ins>
      <w:r w:rsidR="005D1812">
        <w:rPr>
          <w:noProof/>
          <w:webHidden/>
        </w:rPr>
        <w:fldChar w:fldCharType="separate"/>
      </w:r>
      <w:ins w:id="162" w:author="Livisghton Kleber" w:date="2019-11-10T16:00:00Z">
        <w:r w:rsidR="005D1812">
          <w:rPr>
            <w:noProof/>
            <w:webHidden/>
          </w:rPr>
          <w:t>17</w:t>
        </w:r>
        <w:r w:rsidR="005D1812">
          <w:rPr>
            <w:noProof/>
            <w:webHidden/>
          </w:rPr>
          <w:fldChar w:fldCharType="end"/>
        </w:r>
        <w:r w:rsidR="005D1812" w:rsidRPr="00861CB8">
          <w:rPr>
            <w:rStyle w:val="Hyperlink"/>
            <w:noProof/>
          </w:rPr>
          <w:fldChar w:fldCharType="end"/>
        </w:r>
      </w:ins>
    </w:p>
    <w:p w14:paraId="1C7091D4" w14:textId="3FF60C5A" w:rsidR="005D1812" w:rsidRDefault="005D1812">
      <w:pPr>
        <w:pStyle w:val="ndicedeilustraes"/>
        <w:tabs>
          <w:tab w:val="right" w:leader="dot" w:pos="9061"/>
        </w:tabs>
        <w:rPr>
          <w:ins w:id="163" w:author="Livisghton Kleber" w:date="2019-11-10T16:00:00Z"/>
          <w:noProof/>
        </w:rPr>
      </w:pPr>
      <w:ins w:id="164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"_Toc24294024"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2: Escala cromática decrescente, ilustrando as notas (SÍ, SIb, LÁ, LAb, SOL, SOLb, FÁ, FÁb, MI, MIb, RÉ, RÉb, DÓ), nesta ordem. Fonte: próprio autor.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5" w:author="Livisghton Kleber" w:date="2019-11-10T16:00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2597415E" w14:textId="1DBB1C00" w:rsidR="005D1812" w:rsidRDefault="005D1812">
      <w:pPr>
        <w:pStyle w:val="ndicedeilustraes"/>
        <w:tabs>
          <w:tab w:val="right" w:leader="dot" w:pos="9061"/>
        </w:tabs>
        <w:rPr>
          <w:ins w:id="166" w:author="Livisghton Kleber" w:date="2019-11-10T16:00:00Z"/>
          <w:noProof/>
        </w:rPr>
      </w:pPr>
      <w:ins w:id="167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"_Toc24294025"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3: Representação de acordes em partituras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8" w:author="Livisghton Kleber" w:date="2019-11-10T16:00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36B37456" w14:textId="49FDAE6C" w:rsidR="005D1812" w:rsidRDefault="005D1812">
      <w:pPr>
        <w:pStyle w:val="ndicedeilustraes"/>
        <w:tabs>
          <w:tab w:val="right" w:leader="dot" w:pos="9061"/>
        </w:tabs>
        <w:rPr>
          <w:ins w:id="169" w:author="Livisghton Kleber" w:date="2019-11-10T16:00:00Z"/>
          <w:noProof/>
        </w:rPr>
      </w:pPr>
      <w:ins w:id="170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"_Toc24294026"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4: Representação de acordes na música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 dos Beatles. Imagem capturada do site cifra Club.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1" w:author="Livisghton Kleber" w:date="2019-11-10T16:00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1D82E222" w14:textId="27BD1D84" w:rsidR="005D1812" w:rsidRDefault="005D1812">
      <w:pPr>
        <w:pStyle w:val="ndicedeilustraes"/>
        <w:tabs>
          <w:tab w:val="right" w:leader="dot" w:pos="9061"/>
        </w:tabs>
        <w:rPr>
          <w:ins w:id="172" w:author="Livisghton Kleber" w:date="2019-11-10T16:00:00Z"/>
          <w:noProof/>
        </w:rPr>
      </w:pPr>
      <w:ins w:id="173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"_Toc24294027"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5: Variações de acordes de tétrades. A letra T na última coluna representa a tónica do acorde, ou seja, a nota de 1º grau.</w:t>
        </w:r>
        <w:r w:rsidRPr="00861CB8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 </w:t>
        </w:r>
        <w:r w:rsidRPr="00861CB8">
          <w:rPr>
            <w:rStyle w:val="Hyperlink"/>
            <w:rFonts w:ascii="Times New Roman" w:hAnsi="Times New Roman" w:cs="Times New Roman"/>
            <w:noProof/>
          </w:rPr>
          <w:t>Fonte: http://aguitarra.com.br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4" w:author="Livisghton Kleber" w:date="2019-11-10T16:00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4129F27E" w14:textId="29822687" w:rsidR="005D1812" w:rsidRDefault="005D1812">
      <w:pPr>
        <w:pStyle w:val="ndicedeilustraes"/>
        <w:tabs>
          <w:tab w:val="right" w:leader="dot" w:pos="9061"/>
        </w:tabs>
        <w:rPr>
          <w:ins w:id="175" w:author="Livisghton Kleber" w:date="2019-11-10T16:00:00Z"/>
          <w:noProof/>
        </w:rPr>
      </w:pPr>
      <w:ins w:id="176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"_Toc24294028"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6: Passos para construção de um </w:t>
        </w:r>
        <w:r w:rsidRPr="00861CB8">
          <w:rPr>
            <w:rStyle w:val="Hyperlink"/>
            <w:rFonts w:ascii="Times New Roman" w:hAnsi="Times New Roman" w:cs="Times New Roman"/>
            <w:i/>
            <w:noProof/>
          </w:rPr>
          <w:t>chromagram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7" w:author="Livisghton Kleber" w:date="2019-11-10T16:00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014891D6" w14:textId="6FEDF4AA" w:rsidR="005D1812" w:rsidRDefault="005D1812">
      <w:pPr>
        <w:pStyle w:val="ndicedeilustraes"/>
        <w:tabs>
          <w:tab w:val="right" w:leader="dot" w:pos="9061"/>
        </w:tabs>
        <w:rPr>
          <w:ins w:id="178" w:author="Livisghton Kleber" w:date="2019-11-10T16:00:00Z"/>
          <w:noProof/>
        </w:rPr>
      </w:pPr>
      <w:ins w:id="179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"_Toc24294029"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7: Representação gráfica de uma estrutura do perceptron.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0" w:author="Livisghton Kleber" w:date="2019-11-10T16:00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580F6BD9" w14:textId="5884CC71" w:rsidR="005D1812" w:rsidRDefault="005D1812">
      <w:pPr>
        <w:pStyle w:val="ndicedeilustraes"/>
        <w:tabs>
          <w:tab w:val="right" w:leader="dot" w:pos="9061"/>
        </w:tabs>
        <w:rPr>
          <w:ins w:id="181" w:author="Livisghton Kleber" w:date="2019-11-10T16:00:00Z"/>
          <w:noProof/>
        </w:rPr>
      </w:pPr>
      <w:ins w:id="182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"_Toc24294030"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8: Arquitetura de uma Rede Neural MLP. Fonte: encurtador.com.br/lmpY1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3" w:author="Livisghton Kleber" w:date="2019-11-10T16:00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62A94B02" w14:textId="5A0F889B" w:rsidR="005D1812" w:rsidRDefault="005D1812">
      <w:pPr>
        <w:pStyle w:val="ndicedeilustraes"/>
        <w:tabs>
          <w:tab w:val="right" w:leader="dot" w:pos="9061"/>
        </w:tabs>
        <w:rPr>
          <w:ins w:id="184" w:author="Livisghton Kleber" w:date="2019-11-10T16:00:00Z"/>
          <w:noProof/>
        </w:rPr>
      </w:pPr>
      <w:ins w:id="185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"_Toc24294031"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9: representação do CP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6" w:author="Livisghton Kleber" w:date="2019-11-10T16:00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13AF759A" w14:textId="6133CCA1" w:rsidR="005D1812" w:rsidRDefault="005D1812">
      <w:pPr>
        <w:pStyle w:val="ndicedeilustraes"/>
        <w:tabs>
          <w:tab w:val="right" w:leader="dot" w:pos="9061"/>
        </w:tabs>
        <w:rPr>
          <w:ins w:id="187" w:author="Livisghton Kleber" w:date="2019-11-10T16:00:00Z"/>
          <w:noProof/>
        </w:rPr>
      </w:pPr>
      <w:ins w:id="188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"_Toc24294032"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10 representação do CLP Feature.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9" w:author="Livisghton Kleber" w:date="2019-11-10T16:00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4D3F61AC" w14:textId="57088F19" w:rsidR="005D1812" w:rsidRDefault="005D1812">
      <w:pPr>
        <w:pStyle w:val="ndicedeilustraes"/>
        <w:tabs>
          <w:tab w:val="right" w:leader="dot" w:pos="9061"/>
        </w:tabs>
        <w:rPr>
          <w:ins w:id="190" w:author="Livisghton Kleber" w:date="2019-11-10T16:00:00Z"/>
          <w:noProof/>
        </w:rPr>
      </w:pPr>
      <w:ins w:id="191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"_Toc24294033"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11 Representação do CENS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861CB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2" w:author="Livisghton Kleber" w:date="2019-11-10T16:00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1392DD54" w14:textId="05EB9EBC" w:rsidR="005D1812" w:rsidRDefault="005D1812">
      <w:pPr>
        <w:pStyle w:val="ndicedeilustraes"/>
        <w:tabs>
          <w:tab w:val="right" w:leader="dot" w:pos="9061"/>
        </w:tabs>
        <w:rPr>
          <w:ins w:id="193" w:author="Livisghton Kleber" w:date="2019-11-10T16:00:00Z"/>
          <w:noProof/>
        </w:rPr>
      </w:pPr>
      <w:ins w:id="194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"_Toc24294034"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12 Representação do CRP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861CB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5" w:author="Livisghton Kleber" w:date="2019-11-10T16:00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04418AD4" w14:textId="367860C5" w:rsidR="005D1812" w:rsidRDefault="005D1812">
      <w:pPr>
        <w:pStyle w:val="ndicedeilustraes"/>
        <w:tabs>
          <w:tab w:val="right" w:leader="dot" w:pos="9061"/>
        </w:tabs>
        <w:rPr>
          <w:ins w:id="196" w:author="Livisghton Kleber" w:date="2019-11-10T16:00:00Z"/>
          <w:noProof/>
        </w:rPr>
      </w:pPr>
      <w:ins w:id="197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"_Toc24294035"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13 Representação do CISP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861CB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8" w:author="Livisghton Kleber" w:date="2019-11-10T16:00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0ECAA704" w14:textId="61779A0A" w:rsidR="00687C92" w:rsidDel="005D1812" w:rsidRDefault="00687C92">
      <w:pPr>
        <w:pStyle w:val="ndicedeilustraes"/>
        <w:tabs>
          <w:tab w:val="right" w:leader="dot" w:pos="9061"/>
        </w:tabs>
        <w:rPr>
          <w:del w:id="199" w:author="Livisghton Kleber" w:date="2019-11-10T16:00:00Z"/>
          <w:noProof/>
        </w:rPr>
      </w:pPr>
      <w:del w:id="200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01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1: Escala cromática crescente, ilustrando as notas (DÓ, DÓ#, RÉ, RÉ#, MI, FÁ, FÁ#, SOL, SOL#, LÁ, LÁ#, SÍ), nesta ordem. Fonte: próprio autor.</w:delText>
        </w:r>
        <w:r w:rsidDel="005D1812">
          <w:rPr>
            <w:noProof/>
            <w:webHidden/>
          </w:rPr>
          <w:tab/>
          <w:delText>17</w:delText>
        </w:r>
      </w:del>
    </w:p>
    <w:p w14:paraId="0F75F5FC" w14:textId="641177F9" w:rsidR="00687C92" w:rsidDel="005D1812" w:rsidRDefault="00687C92">
      <w:pPr>
        <w:pStyle w:val="ndicedeilustraes"/>
        <w:tabs>
          <w:tab w:val="right" w:leader="dot" w:pos="9061"/>
        </w:tabs>
        <w:rPr>
          <w:del w:id="202" w:author="Livisghton Kleber" w:date="2019-11-10T16:00:00Z"/>
          <w:noProof/>
        </w:rPr>
      </w:pPr>
      <w:del w:id="203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04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2: Escala cromática decrescente, ilustrando as notas (SÍ, SIb, LÁ, LAb, SOL, SOLb, FÁ, FÁb, MI, MIb, RÉ, RÉb, DÓ), nesta ordem. Fonte: próprio autor.</w:delText>
        </w:r>
        <w:r w:rsidDel="005D1812">
          <w:rPr>
            <w:noProof/>
            <w:webHidden/>
          </w:rPr>
          <w:tab/>
          <w:delText>17</w:delText>
        </w:r>
      </w:del>
    </w:p>
    <w:p w14:paraId="3B6A7A7F" w14:textId="16708290" w:rsidR="00687C92" w:rsidDel="005D1812" w:rsidRDefault="00687C92">
      <w:pPr>
        <w:pStyle w:val="ndicedeilustraes"/>
        <w:tabs>
          <w:tab w:val="right" w:leader="dot" w:pos="9061"/>
        </w:tabs>
        <w:rPr>
          <w:del w:id="205" w:author="Livisghton Kleber" w:date="2019-11-10T16:00:00Z"/>
          <w:noProof/>
        </w:rPr>
      </w:pPr>
      <w:del w:id="206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07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3: Representação de acordes em partituras</w:delText>
        </w:r>
        <w:r w:rsidDel="005D1812">
          <w:rPr>
            <w:noProof/>
            <w:webHidden/>
          </w:rPr>
          <w:tab/>
          <w:delText>18</w:delText>
        </w:r>
      </w:del>
    </w:p>
    <w:p w14:paraId="7EEA2B95" w14:textId="0F34CF14" w:rsidR="00687C92" w:rsidDel="005D1812" w:rsidRDefault="00687C92">
      <w:pPr>
        <w:pStyle w:val="ndicedeilustraes"/>
        <w:tabs>
          <w:tab w:val="right" w:leader="dot" w:pos="9061"/>
        </w:tabs>
        <w:rPr>
          <w:del w:id="208" w:author="Livisghton Kleber" w:date="2019-11-10T16:00:00Z"/>
          <w:noProof/>
        </w:rPr>
      </w:pPr>
      <w:del w:id="209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10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4: Representação de acordes na música </w:delText>
        </w:r>
        <w:r w:rsidRPr="005D1812" w:rsidDel="005D1812">
          <w:rPr>
            <w:rFonts w:ascii="Times New Roman" w:hAnsi="Times New Roman" w:cs="Times New Roman"/>
            <w:i/>
            <w:iCs/>
            <w:noProof/>
            <w:rPrChange w:id="211" w:author="Livisghton Kleber" w:date="2019-11-10T16:0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Let It Be</w:delText>
        </w:r>
        <w:r w:rsidRPr="005D1812" w:rsidDel="005D1812">
          <w:rPr>
            <w:rFonts w:ascii="Times New Roman" w:hAnsi="Times New Roman" w:cs="Times New Roman"/>
            <w:noProof/>
            <w:rPrChange w:id="212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 dos Beatles. Imagem capturada do site cifra Club.</w:delText>
        </w:r>
        <w:r w:rsidDel="005D1812">
          <w:rPr>
            <w:noProof/>
            <w:webHidden/>
          </w:rPr>
          <w:tab/>
          <w:delText>18</w:delText>
        </w:r>
      </w:del>
    </w:p>
    <w:p w14:paraId="7896DDF9" w14:textId="7D548EEB" w:rsidR="00687C92" w:rsidDel="005D1812" w:rsidRDefault="00687C92">
      <w:pPr>
        <w:pStyle w:val="ndicedeilustraes"/>
        <w:tabs>
          <w:tab w:val="right" w:leader="dot" w:pos="9061"/>
        </w:tabs>
        <w:rPr>
          <w:del w:id="213" w:author="Livisghton Kleber" w:date="2019-11-10T16:00:00Z"/>
          <w:noProof/>
        </w:rPr>
      </w:pPr>
      <w:del w:id="214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15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5: Variações de acordes de tétrades. A letra T na última coluna representa a tónica do acorde, ou seja, a nota de 1º grau.</w:delText>
        </w:r>
        <w:r w:rsidRPr="005D1812" w:rsidDel="005D1812">
          <w:rPr>
            <w:rFonts w:ascii="Times New Roman" w:hAnsi="Times New Roman" w:cs="Times New Roman"/>
            <w:b/>
            <w:bCs/>
            <w:noProof/>
            <w:rPrChange w:id="216" w:author="Livisghton Kleber" w:date="2019-11-10T16:00:00Z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</w:rPrChange>
          </w:rPr>
          <w:delText xml:space="preserve"> </w:delText>
        </w:r>
        <w:r w:rsidRPr="005D1812" w:rsidDel="005D1812">
          <w:rPr>
            <w:rFonts w:ascii="Times New Roman" w:hAnsi="Times New Roman" w:cs="Times New Roman"/>
            <w:noProof/>
            <w:rPrChange w:id="217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Fonte: http://aguitarra.com.br</w:delText>
        </w:r>
        <w:r w:rsidDel="005D1812">
          <w:rPr>
            <w:noProof/>
            <w:webHidden/>
          </w:rPr>
          <w:tab/>
          <w:delText>19</w:delText>
        </w:r>
      </w:del>
    </w:p>
    <w:p w14:paraId="4ECE9A8F" w14:textId="0F05DDF6" w:rsidR="00687C92" w:rsidDel="005D1812" w:rsidRDefault="00687C92">
      <w:pPr>
        <w:pStyle w:val="ndicedeilustraes"/>
        <w:tabs>
          <w:tab w:val="right" w:leader="dot" w:pos="9061"/>
        </w:tabs>
        <w:rPr>
          <w:del w:id="218" w:author="Livisghton Kleber" w:date="2019-11-10T16:00:00Z"/>
          <w:noProof/>
        </w:rPr>
      </w:pPr>
      <w:del w:id="219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20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6: Passos para construção de um chromagram</w:delText>
        </w:r>
        <w:r w:rsidDel="005D1812">
          <w:rPr>
            <w:noProof/>
            <w:webHidden/>
          </w:rPr>
          <w:tab/>
          <w:delText>21</w:delText>
        </w:r>
      </w:del>
    </w:p>
    <w:p w14:paraId="670C3896" w14:textId="17056227" w:rsidR="00687C92" w:rsidDel="005D1812" w:rsidRDefault="00687C92">
      <w:pPr>
        <w:pStyle w:val="ndicedeilustraes"/>
        <w:tabs>
          <w:tab w:val="right" w:leader="dot" w:pos="9061"/>
        </w:tabs>
        <w:rPr>
          <w:del w:id="221" w:author="Livisghton Kleber" w:date="2019-11-10T16:00:00Z"/>
          <w:noProof/>
        </w:rPr>
      </w:pPr>
      <w:del w:id="222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23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8: Representação gráfica de uma estrutura do perceptron.</w:delText>
        </w:r>
        <w:r w:rsidDel="005D1812">
          <w:rPr>
            <w:noProof/>
            <w:webHidden/>
          </w:rPr>
          <w:tab/>
          <w:delText>23</w:delText>
        </w:r>
      </w:del>
    </w:p>
    <w:p w14:paraId="5AE3CE1F" w14:textId="4356C8CF" w:rsidR="00687C92" w:rsidDel="005D1812" w:rsidRDefault="00687C92">
      <w:pPr>
        <w:pStyle w:val="ndicedeilustraes"/>
        <w:tabs>
          <w:tab w:val="right" w:leader="dot" w:pos="9061"/>
        </w:tabs>
        <w:rPr>
          <w:del w:id="224" w:author="Livisghton Kleber" w:date="2019-11-10T16:00:00Z"/>
          <w:noProof/>
        </w:rPr>
      </w:pPr>
      <w:del w:id="225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26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9: Arquitetura de uma Rede Neural MLP. Fonte: encurtador.com.br/lmpY1</w:delText>
        </w:r>
        <w:r w:rsidDel="005D1812">
          <w:rPr>
            <w:noProof/>
            <w:webHidden/>
          </w:rPr>
          <w:tab/>
          <w:delText>24</w:delText>
        </w:r>
      </w:del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60BE261E" w14:textId="1C71D75F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r w:rsidR="00687C92">
        <w:rPr>
          <w:rFonts w:eastAsia="Times New Roman"/>
          <w:b/>
          <w:bCs/>
          <w:noProof/>
        </w:rPr>
        <w:t>Nenhuma entrada de índice de ilustrações foi encontrada.</w:t>
      </w: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1D6474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2397ED6C" w14:textId="521EE671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4B1607F9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6379" w:type="dxa"/>
            <w:vAlign w:val="center"/>
          </w:tcPr>
          <w:p w14:paraId="4AEA4FBD" w14:textId="067B58C4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5FDB8C95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6379" w:type="dxa"/>
            <w:vAlign w:val="center"/>
          </w:tcPr>
          <w:p w14:paraId="3B2CD37F" w14:textId="45091744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CFFA54A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379" w:type="dxa"/>
            <w:vAlign w:val="center"/>
          </w:tcPr>
          <w:p w14:paraId="41B28CC3" w14:textId="08CE7129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6D1A77" w:rsidRPr="009C2F12" w14:paraId="49932BE0" w14:textId="77777777" w:rsidTr="00577ED6">
        <w:tc>
          <w:tcPr>
            <w:tcW w:w="1951" w:type="dxa"/>
            <w:vAlign w:val="center"/>
          </w:tcPr>
          <w:p w14:paraId="5AA103EB" w14:textId="2E07017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379" w:type="dxa"/>
            <w:vAlign w:val="center"/>
          </w:tcPr>
          <w:p w14:paraId="6E2044AE" w14:textId="72D7E31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  <w:tc>
          <w:tcPr>
            <w:tcW w:w="923" w:type="dxa"/>
            <w:vAlign w:val="center"/>
          </w:tcPr>
          <w:p w14:paraId="66F7C02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1BB6C2BD" w14:textId="77777777" w:rsidTr="00577ED6">
        <w:tc>
          <w:tcPr>
            <w:tcW w:w="1951" w:type="dxa"/>
            <w:vAlign w:val="center"/>
          </w:tcPr>
          <w:p w14:paraId="017432B6" w14:textId="0C6712E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379" w:type="dxa"/>
            <w:vAlign w:val="center"/>
          </w:tcPr>
          <w:p w14:paraId="61CA131B" w14:textId="5F310310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  <w:tc>
          <w:tcPr>
            <w:tcW w:w="923" w:type="dxa"/>
            <w:vAlign w:val="center"/>
          </w:tcPr>
          <w:p w14:paraId="204BEC5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B366C69" w14:textId="77777777" w:rsidTr="00577ED6">
        <w:tc>
          <w:tcPr>
            <w:tcW w:w="1951" w:type="dxa"/>
            <w:vAlign w:val="center"/>
          </w:tcPr>
          <w:p w14:paraId="3827562A" w14:textId="3F9B9C2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582168A4" w14:textId="4548FA8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  <w:proofErr w:type="spellEnd"/>
          </w:p>
        </w:tc>
        <w:tc>
          <w:tcPr>
            <w:tcW w:w="923" w:type="dxa"/>
            <w:vAlign w:val="center"/>
          </w:tcPr>
          <w:p w14:paraId="14B83E30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40F9B298" w14:textId="77777777" w:rsidTr="00577ED6">
        <w:tc>
          <w:tcPr>
            <w:tcW w:w="1951" w:type="dxa"/>
            <w:vAlign w:val="center"/>
          </w:tcPr>
          <w:p w14:paraId="58194B9D" w14:textId="46BEF95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 </w:t>
            </w:r>
            <w:proofErr w:type="spellStart"/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maj</w:t>
            </w:r>
            <w:proofErr w:type="spellEnd"/>
          </w:p>
        </w:tc>
        <w:tc>
          <w:tcPr>
            <w:tcW w:w="6379" w:type="dxa"/>
            <w:vAlign w:val="center"/>
          </w:tcPr>
          <w:p w14:paraId="5D769DED" w14:textId="3B5B264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  <w:tc>
          <w:tcPr>
            <w:tcW w:w="923" w:type="dxa"/>
            <w:vAlign w:val="center"/>
          </w:tcPr>
          <w:p w14:paraId="2A95696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28953664" w14:textId="77777777" w:rsidTr="00577ED6">
        <w:tc>
          <w:tcPr>
            <w:tcW w:w="1951" w:type="dxa"/>
            <w:vAlign w:val="center"/>
          </w:tcPr>
          <w:p w14:paraId="5BC11663" w14:textId="0B4F2BA9" w:rsidR="006D1A77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379" w:type="dxa"/>
            <w:vAlign w:val="center"/>
          </w:tcPr>
          <w:p w14:paraId="1984B392" w14:textId="4915BDF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  <w:tc>
          <w:tcPr>
            <w:tcW w:w="923" w:type="dxa"/>
            <w:vAlign w:val="center"/>
          </w:tcPr>
          <w:p w14:paraId="12E9A61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45CB" w:rsidRPr="009C2F12" w14:paraId="6A58D535" w14:textId="77777777" w:rsidTr="00577ED6">
        <w:tc>
          <w:tcPr>
            <w:tcW w:w="1951" w:type="dxa"/>
            <w:vAlign w:val="center"/>
          </w:tcPr>
          <w:p w14:paraId="7FFD4A67" w14:textId="47C5C846" w:rsidR="008045CB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</w:t>
            </w:r>
            <w:proofErr w:type="spellEnd"/>
          </w:p>
        </w:tc>
        <w:tc>
          <w:tcPr>
            <w:tcW w:w="6379" w:type="dxa"/>
            <w:vAlign w:val="center"/>
          </w:tcPr>
          <w:p w14:paraId="331C3C68" w14:textId="27D0CF8A" w:rsidR="008045CB" w:rsidRDefault="008045C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  <w:tc>
          <w:tcPr>
            <w:tcW w:w="923" w:type="dxa"/>
            <w:vAlign w:val="center"/>
          </w:tcPr>
          <w:p w14:paraId="5D463B2B" w14:textId="77777777" w:rsidR="008045CB" w:rsidRPr="009C2F12" w:rsidRDefault="008045CB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E2E7740" w14:textId="77777777" w:rsidTr="00577ED6">
        <w:tc>
          <w:tcPr>
            <w:tcW w:w="1951" w:type="dxa"/>
            <w:vAlign w:val="center"/>
          </w:tcPr>
          <w:p w14:paraId="344A907D" w14:textId="57A1C869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6379" w:type="dxa"/>
            <w:vAlign w:val="center"/>
          </w:tcPr>
          <w:p w14:paraId="2B95CE8C" w14:textId="50C8552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  <w:tc>
          <w:tcPr>
            <w:tcW w:w="923" w:type="dxa"/>
            <w:vAlign w:val="center"/>
          </w:tcPr>
          <w:p w14:paraId="2D21A11C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3D45F8FE" w14:textId="77777777" w:rsidTr="00577ED6">
        <w:tc>
          <w:tcPr>
            <w:tcW w:w="1951" w:type="dxa"/>
            <w:vAlign w:val="center"/>
          </w:tcPr>
          <w:p w14:paraId="10E19DD4" w14:textId="7043248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3A707FFE" w14:textId="07CC5DAD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  <w:tc>
          <w:tcPr>
            <w:tcW w:w="923" w:type="dxa"/>
            <w:vAlign w:val="center"/>
          </w:tcPr>
          <w:p w14:paraId="08EB1309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055D" w:rsidRPr="009C2F12" w14:paraId="456E698B" w14:textId="77777777" w:rsidTr="00577ED6">
        <w:tc>
          <w:tcPr>
            <w:tcW w:w="1951" w:type="dxa"/>
            <w:vAlign w:val="center"/>
          </w:tcPr>
          <w:p w14:paraId="238B043E" w14:textId="569B622D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6379" w:type="dxa"/>
            <w:vAlign w:val="center"/>
          </w:tcPr>
          <w:p w14:paraId="272E8E53" w14:textId="3C07EA62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  <w:tc>
          <w:tcPr>
            <w:tcW w:w="923" w:type="dxa"/>
            <w:vAlign w:val="center"/>
          </w:tcPr>
          <w:p w14:paraId="4016CAC9" w14:textId="77777777" w:rsidR="001A055D" w:rsidRPr="009C2F12" w:rsidRDefault="001A055D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227" w:name="_Toc24293977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227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104488A6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28" w:author="Livisghton Kleber" w:date="2019-11-10T16:00:00Z">
            <w:r w:rsidR="005D1812" w:rsidRPr="005D181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29" w:author="Livisghton Kleber" w:date="2019-11-10T16:00:00Z">
                  <w:rPr/>
                </w:rPrChange>
              </w:rPr>
              <w:t>(1)</w:t>
            </w:r>
          </w:ins>
          <w:del w:id="230" w:author="Livisghton Kleber" w:date="2019-11-10T16:00:00Z">
            <w:r w:rsidR="00687C92" w:rsidRPr="009346D2" w:rsidDel="005D181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(1)</w:delText>
            </w:r>
          </w:del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(2)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(3)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(4)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2A5797C8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JUNIOR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(6)</w: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FEITOSA, 1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0D6B1248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231" w:name="_Toc24293978"/>
      <w:r>
        <w:rPr>
          <w:color w:val="000000" w:themeColor="text1"/>
        </w:rPr>
        <w:t>Objetivos</w:t>
      </w:r>
      <w:bookmarkEnd w:id="231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F0807" w14:textId="178D5F35" w:rsidR="00D6691E" w:rsidRDefault="008E084D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objetivo deste trabalho, é criar um modelo computacional que seja capaz de estimar acordes musicais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arquivo de música. Para isso, foram estudados modelos baseados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em redes 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o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realçar as características dos acordes dentro de uma composição musical.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isso, espera-se colaborar no auxílio do aprendizado de músicos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iniciantes e amadores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que não tem a habilidade de identificar os acordes musicais.</w:t>
      </w:r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232" w:name="_Toc24293979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232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A8E8275" w:rsidR="002874CF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Aplicar a técnica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os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E35391" w14:textId="2BB1BF1E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o Treinamento da máquina utilizando dois algoritmos de aprendizagem: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ultilayer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6F895D" w14:textId="3C8D84D4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Analisar os resultados por meio de tabelas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61F82A" w14:textId="13B32D73" w:rsidR="001F7DB4" w:rsidRPr="002F0539" w:rsidRDefault="001F7DB4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color w:val="000000" w:themeColor="text1"/>
        </w:rPr>
        <w:br w:type="page"/>
      </w:r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233" w:name="_Toc24293980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233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4044EB9D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introduzido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conceitos básicos necessário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apresentad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34" w:name="_Toc24293981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234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703565F6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medida em 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>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_Ref23619972 \r \h </w:instrTex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1CF9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6AA010F7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dependendo da escala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ser (Dó#, Ré#, Fá#, Sol# e Lá#)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</w:t>
      </w:r>
      <w:proofErr w:type="spellStart"/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Réb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7F5FF401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235" w:name="_Toc24294023"/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36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t xml:space="preserve">Figura </w: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37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begin"/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38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instrText xml:space="preserve"> SEQ Figura \* ARABIC </w:instrTex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39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separate"/>
      </w:r>
      <w:r w:rsidR="00ED2B50" w:rsidRPr="005D1812">
        <w:rPr>
          <w:rFonts w:ascii="Times New Roman" w:hAnsi="Times New Roman" w:cs="Times New Roman"/>
          <w:noProof/>
          <w:color w:val="000000" w:themeColor="text1"/>
          <w:sz w:val="20"/>
          <w:szCs w:val="20"/>
          <w:rPrChange w:id="240" w:author="Livisghton Kleber" w:date="2019-11-10T16:04:00Z"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0"/>
              <w:szCs w:val="20"/>
            </w:rPr>
          </w:rPrChange>
        </w:rPr>
        <w:t>1</w: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41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end"/>
      </w:r>
      <w:ins w:id="242" w:author="Livisghton Kleber" w:date="2019-11-10T16:04:00Z">
        <w:r w:rsidR="005D1812" w:rsidRPr="005D1812">
          <w:rPr>
            <w:rFonts w:ascii="Times New Roman" w:hAnsi="Times New Roman" w:cs="Times New Roman"/>
            <w:color w:val="000000" w:themeColor="text1"/>
            <w:sz w:val="20"/>
            <w:szCs w:val="20"/>
            <w:rPrChange w:id="243" w:author="Livisghton Kleber" w:date="2019-11-10T16:04:00Z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rPrChange>
          </w:rPr>
          <w:t>:</w:t>
        </w:r>
      </w:ins>
      <w:del w:id="244" w:author="Livisghton Kleber" w:date="2019-11-10T16:03:00Z">
        <w:r w:rsidR="00B0171C" w:rsidRPr="005D1812" w:rsidDel="005D1812">
          <w:rPr>
            <w:rFonts w:ascii="Times New Roman" w:hAnsi="Times New Roman" w:cs="Times New Roman"/>
            <w:color w:val="000000" w:themeColor="text1"/>
            <w:sz w:val="20"/>
            <w:szCs w:val="20"/>
            <w:rPrChange w:id="245" w:author="Livisghton Kleber" w:date="2019-11-10T16:04:00Z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rPrChange>
          </w:rPr>
          <w:delText>:</w:delText>
        </w:r>
      </w:del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235"/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21211823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246" w:name="_Toc24294024"/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47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t xml:space="preserve">Figura </w: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48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begin"/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49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instrText xml:space="preserve"> SEQ Figura \* ARABIC </w:instrTex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50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separate"/>
      </w:r>
      <w:r w:rsidR="00ED2B50" w:rsidRPr="005D1812">
        <w:rPr>
          <w:rFonts w:ascii="Times New Roman" w:hAnsi="Times New Roman" w:cs="Times New Roman"/>
          <w:noProof/>
          <w:color w:val="000000" w:themeColor="text1"/>
          <w:sz w:val="20"/>
          <w:szCs w:val="20"/>
          <w:rPrChange w:id="251" w:author="Livisghton Kleber" w:date="2019-11-10T16:04:00Z"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0"/>
              <w:szCs w:val="20"/>
            </w:rPr>
          </w:rPrChange>
        </w:rPr>
        <w:t>2</w: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52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end"/>
      </w:r>
      <w:r w:rsidR="00B0171C"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53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LÁ,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LAb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SOL,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SOLb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FÁ,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FÁb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MI,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MIb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RÉ,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RÉb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246"/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3EC87F9F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acorde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>pode ser vist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44791EC3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254" w:name="_Toc24294025"/>
      <w:r w:rsidRPr="00E80EF7">
        <w:rPr>
          <w:rFonts w:ascii="Times New Roman" w:hAnsi="Times New Roman" w:cs="Times New Roman"/>
          <w:color w:val="auto"/>
          <w:sz w:val="20"/>
          <w:szCs w:val="20"/>
          <w:rPrChange w:id="255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t xml:space="preserve">Figura </w:t>
      </w:r>
      <w:r w:rsidRPr="00E80EF7">
        <w:rPr>
          <w:rFonts w:ascii="Times New Roman" w:hAnsi="Times New Roman" w:cs="Times New Roman"/>
          <w:color w:val="auto"/>
          <w:sz w:val="20"/>
          <w:szCs w:val="20"/>
          <w:rPrChange w:id="256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begin"/>
      </w:r>
      <w:r w:rsidRPr="00E80EF7">
        <w:rPr>
          <w:rFonts w:ascii="Times New Roman" w:hAnsi="Times New Roman" w:cs="Times New Roman"/>
          <w:color w:val="auto"/>
          <w:sz w:val="20"/>
          <w:szCs w:val="20"/>
          <w:rPrChange w:id="257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instrText xml:space="preserve"> SEQ Figura \* ARABIC </w:instrText>
      </w:r>
      <w:r w:rsidRPr="00E80EF7">
        <w:rPr>
          <w:rFonts w:ascii="Times New Roman" w:hAnsi="Times New Roman" w:cs="Times New Roman"/>
          <w:color w:val="auto"/>
          <w:sz w:val="20"/>
          <w:szCs w:val="20"/>
          <w:rPrChange w:id="258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separate"/>
      </w:r>
      <w:r w:rsidR="00ED2B50" w:rsidRPr="00E80EF7">
        <w:rPr>
          <w:rFonts w:ascii="Times New Roman" w:hAnsi="Times New Roman" w:cs="Times New Roman"/>
          <w:noProof/>
          <w:color w:val="auto"/>
          <w:sz w:val="20"/>
          <w:szCs w:val="20"/>
          <w:rPrChange w:id="259" w:author="Livisghton Kleber" w:date="2019-11-10T16:04:00Z">
            <w:rPr>
              <w:rFonts w:ascii="Times New Roman" w:hAnsi="Times New Roman" w:cs="Times New Roman"/>
              <w:b w:val="0"/>
              <w:bCs w:val="0"/>
              <w:noProof/>
              <w:color w:val="auto"/>
              <w:sz w:val="20"/>
              <w:szCs w:val="20"/>
            </w:rPr>
          </w:rPrChange>
        </w:rPr>
        <w:t>3</w:t>
      </w:r>
      <w:r w:rsidRPr="00E80EF7">
        <w:rPr>
          <w:rFonts w:ascii="Times New Roman" w:hAnsi="Times New Roman" w:cs="Times New Roman"/>
          <w:color w:val="auto"/>
          <w:sz w:val="20"/>
          <w:szCs w:val="20"/>
          <w:rPrChange w:id="260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end"/>
      </w:r>
      <w:r w:rsidRPr="00E80EF7">
        <w:rPr>
          <w:rFonts w:ascii="Times New Roman" w:hAnsi="Times New Roman" w:cs="Times New Roman"/>
          <w:color w:val="auto"/>
          <w:sz w:val="20"/>
          <w:szCs w:val="20"/>
          <w:rPrChange w:id="261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t>: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em partituras</w:t>
      </w:r>
      <w:bookmarkEnd w:id="254"/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335BF7D9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262" w:name="_Toc24294026"/>
      <w:r w:rsidRPr="00220DAF">
        <w:rPr>
          <w:rFonts w:ascii="Times New Roman" w:hAnsi="Times New Roman" w:cs="Times New Roman"/>
          <w:color w:val="auto"/>
          <w:sz w:val="20"/>
          <w:szCs w:val="20"/>
          <w:rPrChange w:id="263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t xml:space="preserve">Figura </w:t>
      </w:r>
      <w:r w:rsidRPr="00220DAF">
        <w:rPr>
          <w:rFonts w:ascii="Times New Roman" w:hAnsi="Times New Roman" w:cs="Times New Roman"/>
          <w:color w:val="auto"/>
          <w:sz w:val="20"/>
          <w:szCs w:val="20"/>
          <w:rPrChange w:id="264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begin"/>
      </w:r>
      <w:r w:rsidRPr="00220DAF">
        <w:rPr>
          <w:rFonts w:ascii="Times New Roman" w:hAnsi="Times New Roman" w:cs="Times New Roman"/>
          <w:color w:val="auto"/>
          <w:sz w:val="20"/>
          <w:szCs w:val="20"/>
          <w:rPrChange w:id="265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instrText xml:space="preserve"> SEQ Figura \* ARABIC </w:instrText>
      </w:r>
      <w:r w:rsidRPr="00220DAF">
        <w:rPr>
          <w:rFonts w:ascii="Times New Roman" w:hAnsi="Times New Roman" w:cs="Times New Roman"/>
          <w:color w:val="auto"/>
          <w:sz w:val="20"/>
          <w:szCs w:val="20"/>
          <w:rPrChange w:id="266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separate"/>
      </w:r>
      <w:r w:rsidR="00ED2B50" w:rsidRPr="00220DAF">
        <w:rPr>
          <w:rFonts w:ascii="Times New Roman" w:hAnsi="Times New Roman" w:cs="Times New Roman"/>
          <w:noProof/>
          <w:color w:val="auto"/>
          <w:sz w:val="20"/>
          <w:szCs w:val="20"/>
          <w:rPrChange w:id="267" w:author="Livisghton Kleber" w:date="2019-11-10T16:04:00Z">
            <w:rPr>
              <w:rFonts w:ascii="Times New Roman" w:hAnsi="Times New Roman" w:cs="Times New Roman"/>
              <w:b w:val="0"/>
              <w:bCs w:val="0"/>
              <w:noProof/>
              <w:color w:val="auto"/>
              <w:sz w:val="20"/>
              <w:szCs w:val="20"/>
            </w:rPr>
          </w:rPrChange>
        </w:rPr>
        <w:t>4</w:t>
      </w:r>
      <w:r w:rsidRPr="00220DAF">
        <w:rPr>
          <w:rFonts w:ascii="Times New Roman" w:hAnsi="Times New Roman" w:cs="Times New Roman"/>
          <w:color w:val="auto"/>
          <w:sz w:val="20"/>
          <w:szCs w:val="20"/>
          <w:rPrChange w:id="268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end"/>
      </w:r>
      <w:r w:rsidRPr="00220DAF">
        <w:rPr>
          <w:rFonts w:ascii="Times New Roman" w:hAnsi="Times New Roman" w:cs="Times New Roman"/>
          <w:color w:val="auto"/>
          <w:sz w:val="20"/>
          <w:szCs w:val="20"/>
          <w:rPrChange w:id="269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t>: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na música </w:t>
      </w:r>
      <w:proofErr w:type="spellStart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</w:t>
      </w:r>
      <w:proofErr w:type="spellEnd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  <w:bookmarkEnd w:id="262"/>
    </w:p>
    <w:p w14:paraId="10C0A2FA" w14:textId="05240A4E" w:rsidR="00EB1AD3" w:rsidDel="00183AE4" w:rsidRDefault="00EB1AD3" w:rsidP="00D812E7">
      <w:pPr>
        <w:spacing w:after="0" w:line="360" w:lineRule="auto"/>
        <w:ind w:firstLine="708"/>
        <w:jc w:val="both"/>
        <w:rPr>
          <w:del w:id="270" w:author="Livisghton Kleber" w:date="2019-11-10T16:04:00Z"/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18332948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, onde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maioria das vezes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constituídos pelas notas de 1º, 3º e 5º grau.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xemplo: um acorde de Dó maior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geram novos acordes, onde os mais conhecidos são: acordes maiores, menores, com quartas (SUS4), quinta aumentada e diminuta</w:t>
      </w:r>
      <w:ins w:id="271" w:author="Livisghton Kleber" w:date="2019-11-10T16:14:00Z">
        <w:r w:rsidR="008D007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_Ref23855436 \r \h </w:instrTex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exemplo: 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2576A375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e </w:t>
      </w:r>
      <w:proofErr w:type="spellStart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ib</w:t>
      </w:r>
      <w:proofErr w:type="spellEnd"/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 1º, 3º, 5º e 7º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60AB2F59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bookmarkStart w:id="272" w:name="_Toc24294027"/>
      <w:r w:rsidRPr="00183AE4">
        <w:rPr>
          <w:rFonts w:ascii="Times New Roman" w:hAnsi="Times New Roman" w:cs="Times New Roman"/>
          <w:b/>
          <w:bCs/>
          <w:sz w:val="20"/>
          <w:szCs w:val="20"/>
          <w:rPrChange w:id="273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t xml:space="preserve">Figura </w:t>
      </w:r>
      <w:r w:rsidRPr="00183AE4">
        <w:rPr>
          <w:rFonts w:ascii="Times New Roman" w:hAnsi="Times New Roman" w:cs="Times New Roman"/>
          <w:b/>
          <w:bCs/>
          <w:sz w:val="20"/>
          <w:szCs w:val="20"/>
          <w:rPrChange w:id="274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fldChar w:fldCharType="begin"/>
      </w:r>
      <w:r w:rsidRPr="00183AE4">
        <w:rPr>
          <w:rFonts w:ascii="Times New Roman" w:hAnsi="Times New Roman" w:cs="Times New Roman"/>
          <w:b/>
          <w:bCs/>
          <w:sz w:val="20"/>
          <w:szCs w:val="20"/>
          <w:rPrChange w:id="275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instrText xml:space="preserve"> SEQ Figura \* ARABIC </w:instrText>
      </w:r>
      <w:r w:rsidRPr="00183AE4">
        <w:rPr>
          <w:rFonts w:ascii="Times New Roman" w:hAnsi="Times New Roman" w:cs="Times New Roman"/>
          <w:b/>
          <w:bCs/>
          <w:sz w:val="20"/>
          <w:szCs w:val="20"/>
          <w:rPrChange w:id="276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fldChar w:fldCharType="separate"/>
      </w:r>
      <w:r w:rsidR="00ED2B50" w:rsidRPr="00183AE4">
        <w:rPr>
          <w:rFonts w:ascii="Times New Roman" w:hAnsi="Times New Roman" w:cs="Times New Roman"/>
          <w:b/>
          <w:bCs/>
          <w:noProof/>
          <w:sz w:val="20"/>
          <w:szCs w:val="20"/>
          <w:rPrChange w:id="277" w:author="Livisghton Kleber" w:date="2019-11-10T16:05:00Z">
            <w:rPr>
              <w:rFonts w:ascii="Times New Roman" w:hAnsi="Times New Roman" w:cs="Times New Roman"/>
              <w:noProof/>
              <w:sz w:val="20"/>
              <w:szCs w:val="20"/>
            </w:rPr>
          </w:rPrChange>
        </w:rPr>
        <w:t>5</w:t>
      </w:r>
      <w:r w:rsidRPr="00183AE4">
        <w:rPr>
          <w:rFonts w:ascii="Times New Roman" w:hAnsi="Times New Roman" w:cs="Times New Roman"/>
          <w:b/>
          <w:bCs/>
          <w:sz w:val="20"/>
          <w:szCs w:val="20"/>
          <w:rPrChange w:id="278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fldChar w:fldCharType="end"/>
      </w:r>
      <w:r w:rsidRPr="00183AE4">
        <w:rPr>
          <w:rFonts w:ascii="Times New Roman" w:hAnsi="Times New Roman" w:cs="Times New Roman"/>
          <w:b/>
          <w:bCs/>
          <w:sz w:val="20"/>
          <w:szCs w:val="20"/>
          <w:rPrChange w:id="279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t>:</w:t>
      </w:r>
      <w:r w:rsidRPr="00C3452D">
        <w:rPr>
          <w:rFonts w:ascii="Times New Roman" w:hAnsi="Times New Roman" w:cs="Times New Roman"/>
          <w:sz w:val="20"/>
          <w:szCs w:val="20"/>
        </w:rPr>
        <w:t xml:space="preserve">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7" w:history="1">
        <w:r w:rsidR="009A5C56" w:rsidRPr="00AD2608">
          <w:rPr>
            <w:rStyle w:val="Hyperlink"/>
            <w:rFonts w:ascii="Times New Roman" w:hAnsi="Times New Roman" w:cs="Times New Roman"/>
            <w:sz w:val="20"/>
            <w:szCs w:val="20"/>
          </w:rPr>
          <w:t>http://aguitarra.com.br</w:t>
        </w:r>
        <w:bookmarkEnd w:id="272"/>
      </w:hyperlink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80" w:name="_Toc24293982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280"/>
    </w:p>
    <w:p w14:paraId="2171B0DD" w14:textId="77777777" w:rsidR="00946208" w:rsidRPr="00946208" w:rsidRDefault="00946208" w:rsidP="00946208"/>
    <w:p w14:paraId="63944C56" w14:textId="10188857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processamento de sinais está ligado à natureza do sinal e a aplicação, onde normalmente consiste na análise e/ou modificação de sinais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ins w:id="281" w:author="Livisghton Kleber" w:date="2019-11-10T16:13:00Z">
        <w:r w:rsidR="008D007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282" w:author="Livisghton Kleber" w:date="2019-11-10T16:12:00Z">
        <w:r w:rsidR="00AB23C0" w:rsidDel="005D41D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AB23C0" w:rsidDel="005D41DF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_Ref23620281 \r \h </w:delInstrText>
        </w:r>
        <w:r w:rsidR="00AB23C0" w:rsidDel="005D41DF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AB23C0" w:rsidDel="005D41D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5D41D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[9]</w:delText>
        </w:r>
        <w:r w:rsidR="00AB23C0" w:rsidDel="005D41D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ins w:id="283" w:author="Livisghton Kleber" w:date="2019-11-10T16:12:00Z">
        <w:r w:rsidR="005D41D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5D41DF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_Ref24294779 \r \h </w:instrText>
        </w:r>
        <w:r w:rsidR="005D41DF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84" w:author="Livisghton Kleber" w:date="2019-11-10T16:12:00Z">
        <w:r w:rsidR="005D41DF">
          <w:rPr>
            <w:rFonts w:ascii="Times New Roman" w:hAnsi="Times New Roman" w:cs="Times New Roman"/>
            <w:color w:val="000000" w:themeColor="text1"/>
            <w:sz w:val="24"/>
            <w:szCs w:val="24"/>
          </w:rPr>
          <w:t>[3]</w:t>
        </w:r>
        <w:r w:rsidR="005D41D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Neste trabalho,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utilizado o sinal no formato digital.</w:t>
      </w:r>
    </w:p>
    <w:p w14:paraId="454EF886" w14:textId="0C22EB1E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poder trabalhar com um sinal digital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partindo de um sinal analógico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</w:t>
      </w:r>
      <w:r w:rsidR="001A3488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CDs – </w:t>
      </w:r>
      <w:proofErr w:type="spellStart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Compact</w:t>
      </w:r>
      <w:proofErr w:type="spellEnd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Discs -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</w:t>
      </w:r>
      <w:proofErr w:type="gramStart"/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amostra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citar </w:t>
      </w:r>
      <w:proofErr w:type="spellStart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tcc</w:t>
      </w:r>
      <w:proofErr w:type="spell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solução computacional)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1FF81556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fase de amostragem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calculada a quantidade de amostras em um dado período de tempo, ou seja, haverá uma frequência (taxa de amostragem ou taxa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 um conjunto finito de amostras para um intervalo de tempo.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0B5747FB" w:rsidR="0016271B" w:rsidRDefault="00C42A7E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1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5FC4610B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o teorema de amostragem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quação 2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pelo menos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050 Hz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Portanto, a 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máxima frequência do ouvido humano é de 22.050 Hz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então a frequência de </w:t>
      </w:r>
      <w:proofErr w:type="spellStart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0BCBDABC" w:rsidR="002A1E9D" w:rsidRDefault="00C42A7E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2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4A67EDBF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cesso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, pois ela consegue a representar um sinal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foi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ç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baixas e agudas para frequências altas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representação da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de Fourier (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Discrete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Fourier 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Transform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DFT)</w:t>
      </w:r>
      <w:ins w:id="285" w:author="Livisghton Kleber" w:date="2019-11-10T16:13:00Z">
        <w:r w:rsidR="008D007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_Ref24294779 \r \h </w:instrText>
        </w:r>
        <w:r w:rsidR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86" w:author="Livisghton Kleber" w:date="2019-11-10T16:13:00Z">
        <w:r w:rsidR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  <w:t>[3]</w:t>
        </w:r>
        <w:r w:rsidR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287" w:author="Livisghton Kleber" w:date="2019-11-10T16:13:00Z">
        <w:r w:rsidR="003A151A" w:rsidDel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 w:rsidDel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_Ref23620281 \r \h </w:delInstrText>
        </w:r>
        <w:r w:rsidR="003A151A" w:rsidDel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3A151A" w:rsidDel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[9]</w:delText>
        </w:r>
        <w:r w:rsidR="003A151A" w:rsidDel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451BCF" w:rsidDel="00161CE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>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</w:tblGrid>
      <w:tr w:rsidR="00935892" w14:paraId="26B90C3B" w14:textId="77777777" w:rsidTr="00745808">
        <w:tc>
          <w:tcPr>
            <w:tcW w:w="851" w:type="dxa"/>
          </w:tcPr>
          <w:p w14:paraId="72AE6080" w14:textId="66AAF7A7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47EBAA6B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 de Fourier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</w:tblGrid>
      <w:tr w:rsidR="00935892" w14:paraId="65AE499B" w14:textId="77777777" w:rsidTr="00745808">
        <w:tc>
          <w:tcPr>
            <w:tcW w:w="856" w:type="dxa"/>
          </w:tcPr>
          <w:p w14:paraId="2E2BE99F" w14:textId="36F5A22A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</w:t>
            </w:r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x[n]=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X[k]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0≤n≤N-1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4ACC8C7D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88" w:name="_Toc24293983"/>
      <w:r w:rsidRPr="00EE42B1">
        <w:rPr>
          <w:color w:val="000000" w:themeColor="text1"/>
          <w:sz w:val="28"/>
        </w:rPr>
        <w:t xml:space="preserve">Conceitos de </w:t>
      </w:r>
      <w:r w:rsidR="0082752F" w:rsidRPr="009346D2">
        <w:rPr>
          <w:i/>
          <w:color w:val="000000" w:themeColor="text1"/>
          <w:sz w:val="28"/>
          <w:rPrChange w:id="289" w:author="Carlos Mello" w:date="2019-11-05T20:13:00Z">
            <w:rPr>
              <w:color w:val="000000" w:themeColor="text1"/>
              <w:sz w:val="28"/>
            </w:rPr>
          </w:rPrChange>
        </w:rPr>
        <w:t>Chromagram</w:t>
      </w:r>
      <w:bookmarkEnd w:id="288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757EBAAE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representado em </w:t>
      </w:r>
      <w:proofErr w:type="spellStart"/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A1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290" w:author="Livisghton Kleber" w:date="2019-11-10T16:16:00Z">
        <w:r w:rsidR="000E53C9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0E53C9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_Ref24295030 \r \h </w:instrText>
        </w:r>
        <w:r w:rsidR="000E53C9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91" w:author="Livisghton Kleber" w:date="2019-11-10T16:16:00Z">
        <w:r w:rsidR="000E53C9">
          <w:rPr>
            <w:rFonts w:ascii="Times New Roman" w:hAnsi="Times New Roman" w:cs="Times New Roman"/>
            <w:color w:val="000000" w:themeColor="text1"/>
            <w:sz w:val="24"/>
            <w:szCs w:val="24"/>
          </w:rPr>
          <w:t>[4]</w:t>
        </w:r>
        <w:r w:rsidR="000E53C9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292" w:author="Livisghton Kleber" w:date="2019-11-10T16:16:00Z">
        <w:r w:rsidR="00393777" w:rsidDel="000E53C9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93777" w:rsidDel="000E53C9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_Ref23768491 \r \h </w:delInstrText>
        </w:r>
        <w:r w:rsidR="00393777" w:rsidDel="000E53C9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393777" w:rsidDel="000E53C9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0E53C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[10]</w:delText>
        </w:r>
        <w:r w:rsidR="00393777" w:rsidDel="000E53C9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Fujishima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293" w:author="Livisghton Kleber" w:date="2019-11-10T16:17:00Z">
        <w:r w:rsidR="006D0DB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6D0DB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_Ref24295086 \r \h </w:instrText>
        </w:r>
        <w:r w:rsidR="006D0DB1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94" w:author="Livisghton Kleber" w:date="2019-11-10T16:17:00Z">
        <w:r w:rsidR="006D0DB1">
          <w:rPr>
            <w:rFonts w:ascii="Times New Roman" w:hAnsi="Times New Roman" w:cs="Times New Roman"/>
            <w:color w:val="000000" w:themeColor="text1"/>
            <w:sz w:val="24"/>
            <w:szCs w:val="24"/>
          </w:rPr>
          <w:t>[5]</w:t>
        </w:r>
        <w:r w:rsidR="006D0DB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295" w:author="Livisghton Kleber" w:date="2019-11-10T16:17:00Z">
        <w:r w:rsidR="003A151A" w:rsidDel="006D0DB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 w:rsidDel="006D0DB1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_Ref23620848 \r \h </w:delInstrText>
        </w:r>
        <w:r w:rsidR="003A151A" w:rsidDel="006D0DB1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3A151A" w:rsidDel="006D0DB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6D0DB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[11]</w:delText>
        </w:r>
        <w:r w:rsidR="003A151A" w:rsidDel="006D0DB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ins w:id="296" w:author="Livisghton Kleber" w:date="2019-11-10T16:23:00Z">
        <w:r w:rsidR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_Ref24295413 \r \h </w:instrText>
        </w:r>
        <w:r w:rsidR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297" w:author="Livisghton Kleber" w:date="2019-11-10T16:23:00Z">
        <w:r w:rsidR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t>[6]</w:t>
        </w:r>
        <w:r w:rsidR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298" w:author="Livisghton Kleber" w:date="2019-11-10T16:23:00Z">
        <w:r w:rsidR="003A151A" w:rsidDel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3A151A" w:rsidDel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 w:rsidDel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_Ref23620866 \r \h </w:delInstrText>
        </w:r>
        <w:r w:rsidR="003A151A" w:rsidDel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3A151A" w:rsidDel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</w:delText>
        </w:r>
        <w:r w:rsidR="00687C92" w:rsidDel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2</w:delText>
        </w:r>
        <w:r w:rsidR="00687C92" w:rsidDel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]</w:delText>
        </w:r>
        <w:r w:rsidR="003A151A" w:rsidDel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25230F" w:rsidDel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ins w:id="299" w:author="Livisghton Kleber" w:date="2019-11-10T16:23:00Z">
        <w:r w:rsidR="009B1A8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300" w:author="Livisghton Kleber" w:date="2019-11-10T16:24:00Z">
        <w:r w:rsidR="003A151A" w:rsidDel="00941C6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A151A" w:rsidDel="00941C65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_Ref23620880 \r \h </w:delInstrText>
        </w:r>
        <w:r w:rsidR="003A151A" w:rsidDel="00941C65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3A151A" w:rsidDel="00941C6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941C6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[13]</w:delText>
        </w:r>
        <w:r w:rsidR="003A151A" w:rsidDel="00941C6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ins w:id="301" w:author="Livisghton Kleber" w:date="2019-11-10T16:24:00Z">
        <w:r w:rsidR="00941C6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41C65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_Ref24295505 \r \h </w:instrText>
        </w:r>
        <w:r w:rsidR="00941C65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02" w:author="Livisghton Kleber" w:date="2019-11-10T16:24:00Z">
        <w:r w:rsidR="00941C65">
          <w:rPr>
            <w:rFonts w:ascii="Times New Roman" w:hAnsi="Times New Roman" w:cs="Times New Roman"/>
            <w:color w:val="000000" w:themeColor="text1"/>
            <w:sz w:val="24"/>
            <w:szCs w:val="24"/>
          </w:rPr>
          <w:t>[7]</w:t>
        </w:r>
        <w:r w:rsidR="00941C6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>Geralmente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ins w:id="303" w:author="Livisghton Kleber" w:date="2019-11-09T22:30:00Z">
        <w:r w:rsidR="00012D7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h</w:t>
        </w:r>
      </w:ins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do vetor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{Dó, Do#, Ré, Re#, Mi, Fá, Fá#, Sol, Sol#, Lá, Lá#, </w:t>
      </w:r>
      <w:proofErr w:type="spellStart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Sí</w:t>
      </w:r>
      <w:proofErr w:type="spellEnd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proofErr w:type="spellStart"/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588DE9F7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proofErr w:type="spellStart"/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exemplo:  </w:t>
      </w:r>
    </w:p>
    <w:p w14:paraId="020AA43E" w14:textId="21EDE40B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Atribuir valor 1 quando a nota pertence ao acorde e 0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Exemplo, o acorde de dó é formado pelas notas dó, mi e sol, então o vetor de </w:t>
      </w:r>
      <w:proofErr w:type="spellStart"/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8A4A5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usando esta abordagem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{1, 0, 0, 0, 1, 0, 0, 1, 0, 0, 0, 0}.</w:t>
      </w:r>
    </w:p>
    <w:p w14:paraId="72FB34FF" w14:textId="45DB287A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probabilidade para cada nota, onde 1 seria a probabilidade máxima da nota pertencer ao acorde e 0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dó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{1, 0.01, 0.01, 0.01, 0.9, 0, 0, 0.9, 0.01, 0.01, 0.01, 0.01}.</w:t>
      </w:r>
    </w:p>
    <w:p w14:paraId="160E55CA" w14:textId="77777777" w:rsidR="00145C84" w:rsidRDefault="00145C84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270D6" w14:textId="4AA54F54" w:rsidR="002004AF" w:rsidRDefault="002004AF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principais etapas de construção de um </w:t>
      </w:r>
      <w:r w:rsidRPr="00FB54E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304" w:author="Livisghton Kleber" w:date="2019-11-05T21:06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chromagram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</w:t>
      </w:r>
      <w:ins w:id="305" w:author="Carlos Mello" w:date="2019-11-05T20:15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vista</w:t>
      </w:r>
      <w:ins w:id="306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</w:t>
      </w:r>
      <w:r w:rsidR="00720E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86E12E" w14:textId="1F79563D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70724" w14:textId="0DAAFFCC" w:rsidR="001926FB" w:rsidRDefault="001926FB" w:rsidP="009346D2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423F000" wp14:editId="1F6DB513">
            <wp:extent cx="3588888" cy="492097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c-Page-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159" cy="49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24D" w14:textId="39A5C16F" w:rsidR="00720E8B" w:rsidRDefault="001926FB" w:rsidP="001926FB">
      <w:pPr>
        <w:pStyle w:val="Legend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307" w:name="_Toc24294028"/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D2B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921D7B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rPrChange w:id="308" w:author="Livisghton Kleber" w:date="2019-11-10T16:26:00Z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rPrChange>
        </w:rPr>
        <w:t xml:space="preserve">Passos para construção de um </w:t>
      </w:r>
      <w:r w:rsidRPr="00921D7B">
        <w:rPr>
          <w:rFonts w:ascii="Times New Roman" w:hAnsi="Times New Roman" w:cs="Times New Roman"/>
          <w:b w:val="0"/>
          <w:bCs w:val="0"/>
          <w:i/>
          <w:color w:val="000000" w:themeColor="text1"/>
          <w:sz w:val="20"/>
          <w:szCs w:val="20"/>
          <w:rPrChange w:id="309" w:author="Livisghton Kleber" w:date="2019-11-10T16:26:00Z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rPrChange>
        </w:rPr>
        <w:t>chromagram</w:t>
      </w:r>
      <w:bookmarkEnd w:id="307"/>
    </w:p>
    <w:p w14:paraId="50219388" w14:textId="77777777" w:rsidR="001926FB" w:rsidRPr="009346D2" w:rsidRDefault="001926FB" w:rsidP="009346D2"/>
    <w:p w14:paraId="62D5C860" w14:textId="6A9D99DF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Partindo de um sinal bruto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discretizado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domínio do tempo, o primeiro passo para construir um </w:t>
      </w:r>
      <w:r w:rsidR="00984B8F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converter o sinal para domínio da frequência</w:t>
      </w:r>
      <w:r w:rsidR="00B21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calcular sua magnitude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Existem algumas técnicas para representar o sinal no domínio da frequência </w:t>
      </w:r>
      <w:r w:rsidR="00FD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forma simples 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DFT. No entanto, a DFT 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>traz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d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as frequência</w:t>
      </w:r>
      <w:ins w:id="310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</w:t>
      </w:r>
      <w:ins w:id="311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áudio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ins w:id="312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</w:t>
      </w:r>
      <w:ins w:id="313" w:author="Livisghton Kleber" w:date="2019-11-10T16:30:00Z">
        <w:r w:rsidR="009542C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542C4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_Ref24295030 \r \h </w:instrText>
        </w:r>
        <w:r w:rsidR="009542C4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14" w:author="Livisghton Kleber" w:date="2019-11-10T16:30:00Z">
        <w:r w:rsidR="009542C4">
          <w:rPr>
            <w:rFonts w:ascii="Times New Roman" w:hAnsi="Times New Roman" w:cs="Times New Roman"/>
            <w:color w:val="000000" w:themeColor="text1"/>
            <w:sz w:val="24"/>
            <w:szCs w:val="24"/>
          </w:rPr>
          <w:t>[4]</w:t>
        </w:r>
        <w:r w:rsidR="009542C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315" w:author="Livisghton Kleber" w:date="2019-11-10T16:30:00Z">
        <w:r w:rsidR="00984B8F" w:rsidDel="009542C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84B8F" w:rsidDel="009542C4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_Ref23768491 \r \h </w:delInstrText>
        </w:r>
        <w:r w:rsidR="00984B8F" w:rsidDel="009542C4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984B8F" w:rsidDel="009542C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del>
      <w:del w:id="316" w:author="Livisghton Kleber" w:date="2019-11-10T16:28:00Z">
        <w:r w:rsidR="00687C92" w:rsidDel="00F319A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[10]</w:delText>
        </w:r>
      </w:del>
      <w:del w:id="317" w:author="Livisghton Kleber" w:date="2019-11-10T16:30:00Z">
        <w:r w:rsidR="00984B8F" w:rsidDel="009542C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ins w:id="318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pesquisadores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que estudam a estimação automática de acordes (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Automatic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Chord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Estimation</w:t>
      </w:r>
      <w:proofErr w:type="spellEnd"/>
      <w:r w:rsidR="00DD0FE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- ACE)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estão interessados nas variações harmônicas locais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ins w:id="319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isso, geralmente é utilizada a Transformada de Fourier de </w:t>
      </w:r>
      <w:ins w:id="320" w:author="Carlos Mello" w:date="2019-11-05T20:17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tempo </w:t>
        </w:r>
      </w:ins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curto</w:t>
      </w:r>
      <w:del w:id="321" w:author="Carlos Mello" w:date="2019-11-05T20:17:00Z">
        <w:r w:rsidR="004D2E44"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prazo</w:delText>
        </w:r>
      </w:del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del w:id="322" w:author="Carlos Mello" w:date="2019-11-05T20:17:00Z">
        <w:r w:rsidR="00EC7592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s</w:delText>
        </w:r>
      </w:del>
      <w:ins w:id="323" w:author="Carlos Mello" w:date="2019-11-05T20:17:00Z">
        <w:r w:rsidR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hort-</w:t>
      </w:r>
      <w:del w:id="324" w:author="Carlos Mello" w:date="2019-11-05T20:17:00Z">
        <w:r w:rsidR="00EC7592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t</w:delText>
        </w:r>
      </w:del>
      <w:ins w:id="325" w:author="Carlos Mello" w:date="2019-11-05T20:17:00Z">
        <w:r w:rsidR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T</w:t>
        </w:r>
      </w:ins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ime Fourier </w:t>
      </w:r>
      <w:del w:id="326" w:author="Carlos Mello" w:date="2019-11-05T20:17:00Z">
        <w:r w:rsidR="00EC7592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t</w:delText>
        </w:r>
      </w:del>
      <w:proofErr w:type="spellStart"/>
      <w:ins w:id="327" w:author="Carlos Mello" w:date="2019-11-05T20:17:00Z">
        <w:r w:rsidR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T</w:t>
        </w:r>
      </w:ins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ransform</w:t>
      </w:r>
      <w:proofErr w:type="spellEnd"/>
      <w:r w:rsidR="004D2E44"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413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7592"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D5E" w:rsidRPr="00653D5E">
        <w:rPr>
          <w:rFonts w:ascii="Times New Roman" w:hAnsi="Times New Roman" w:cs="Times New Roman"/>
          <w:color w:val="000000" w:themeColor="text1"/>
          <w:sz w:val="24"/>
          <w:szCs w:val="24"/>
        </w:rPr>
        <w:t>que calcula as magnitudes de frequência em uma janela deslizante através do sinal</w:t>
      </w:r>
      <w:r w:rsidR="00C47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F2E591" w14:textId="517AF1D4" w:rsidR="002004AF" w:rsidRDefault="00660EA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segundo passo, pré-processamento,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tenta eliminar parte inútil do espectro como o espectro de fundo</w:t>
      </w:r>
      <w:ins w:id="328" w:author="Livisghton Kleber" w:date="2019-11-10T16:33:00Z">
        <w:r w:rsidR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_Ref24296010 \r \h </w:instrText>
        </w:r>
        <w:r w:rsidR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29" w:author="Livisghton Kleber" w:date="2019-11-10T16:33:00Z">
        <w:r w:rsidR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t>[8]</w:t>
        </w:r>
        <w:r w:rsidR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_Ref24296012 \r \h </w:instrText>
        </w:r>
        <w:r w:rsidR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30" w:author="Livisghton Kleber" w:date="2019-11-10T16:33:00Z">
        <w:r w:rsidR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t>[9]</w:t>
        </w:r>
        <w:r w:rsidR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64798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331" w:author="Livisghton Kleber" w:date="2019-11-10T16:33:00Z">
        <w:r w:rsidR="00372B07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_Ref23774713 \r \h </w:delInstrText>
        </w:r>
        <w:r w:rsidR="00372B07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372B07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[17]</w:delText>
        </w:r>
        <w:r w:rsidR="00372B07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72B07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_Ref23774714 \r \h </w:delInstrText>
        </w:r>
        <w:r w:rsidR="00372B07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372B07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[18]</w:delText>
        </w:r>
        <w:r w:rsidR="00372B07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46F23" w:rsidDel="0036479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e alguns harmônicos que podem facilmente confundir técnicas de extração de características</w:t>
      </w:r>
      <w:ins w:id="332" w:author="Carlos Mello" w:date="2019-11-05T20:17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333" w:author="Livisghton Kleber" w:date="2019-11-10T16:35:00Z">
        <w:r w:rsidR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_Ref23773985 \r \h </w:instrText>
        </w:r>
        <w:r w:rsidR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34" w:author="Livisghton Kleber" w:date="2019-11-10T16:35:00Z">
        <w:r w:rsidR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t>[10]</w:t>
        </w:r>
        <w:r w:rsidR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_Ref23774935 \r \h </w:instrText>
        </w:r>
        <w:r w:rsidR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35" w:author="Livisghton Kleber" w:date="2019-11-10T16:35:00Z">
        <w:r w:rsidR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t>[11]</w:t>
        </w:r>
        <w:r w:rsidR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336" w:author="Livisghton Kleber" w:date="2019-11-10T16:35:00Z">
        <w:r w:rsidR="00372B07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_Ref23773985 \r \h </w:delInstrText>
        </w:r>
        <w:r w:rsidR="00372B07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372B07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[19]</w:delText>
        </w:r>
        <w:r w:rsidR="00372B07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72B07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72B07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_Ref23774935 \r \h </w:delInstrText>
        </w:r>
        <w:r w:rsidR="00372B07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372B07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[20]</w:delText>
        </w:r>
        <w:r w:rsidR="00372B07" w:rsidDel="002D3C8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6DF1B4" w14:textId="79D11A20" w:rsidR="00247335" w:rsidRDefault="0002746E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337" w:author="Carlos Mello" w:date="2019-11-05T20:18:00Z">
        <w:r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 terceiro passo,</w:delText>
        </w:r>
        <w:r w:rsidR="00FA3A5C"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FA3A5C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tuning</w:delText>
        </w:r>
        <w:r w:rsidR="00247335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,</w:delText>
        </w:r>
        <w:r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DD45AD"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</w:del>
      <w:ins w:id="338" w:author="Carlos Mello" w:date="2019-11-05T20:18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acordo com </w:t>
      </w:r>
      <w:proofErr w:type="spellStart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>Sheh</w:t>
      </w:r>
      <w:proofErr w:type="spellEnd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Ellis, </w:t>
      </w:r>
      <w:r w:rsidR="00203C4C">
        <w:rPr>
          <w:rFonts w:ascii="Times New Roman" w:hAnsi="Times New Roman" w:cs="Times New Roman"/>
          <w:color w:val="000000" w:themeColor="text1"/>
          <w:sz w:val="24"/>
          <w:szCs w:val="24"/>
        </w:rPr>
        <w:t>existem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algumas faixas de músicas que não estão afinadas no tom padrão A4 = 440 Hz</w:t>
      </w:r>
      <w:ins w:id="339" w:author="Livisghton Kleber" w:date="2019-11-10T16:36:00Z">
        <w:r w:rsidR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_Ref23776535 \r \h </w:instrText>
        </w:r>
        <w:r w:rsidR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40" w:author="Livisghton Kleber" w:date="2019-11-10T16:36:00Z">
        <w:r w:rsidR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  <w:t>[12]</w:t>
        </w:r>
        <w:r w:rsidR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341" w:author="Livisghton Kleber" w:date="2019-11-10T16:36:00Z">
        <w:r w:rsidR="00546836" w:rsidDel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546836" w:rsidDel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_Ref23776535 \r \h </w:delInstrText>
        </w:r>
        <w:r w:rsidR="00546836" w:rsidDel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546836" w:rsidDel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[21]</w:delText>
        </w:r>
        <w:r w:rsidR="00546836" w:rsidDel="00E047FD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A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Então, </w:t>
      </w:r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terceiro passo, </w:t>
      </w:r>
      <w:proofErr w:type="spellStart"/>
      <w:r w:rsidR="0071583D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tuning</w:t>
      </w:r>
      <w:proofErr w:type="spellEnd"/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 algoritmos 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ins w:id="342" w:author="Livisghton Kleber" w:date="2019-11-10T16:37:00Z">
        <w:r w:rsidR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343" w:author="Livisghton Kleber" w:date="2019-11-10T16:38:00Z">
        <w:r w:rsidR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_Ref23777947 \r \h </w:instrText>
        </w:r>
        <w:r w:rsidR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44" w:author="Livisghton Kleber" w:date="2019-11-10T16:38:00Z">
        <w:r w:rsidR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[13]</w:t>
        </w:r>
        <w:r w:rsidR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_Ref24296299 \r \h </w:instrText>
        </w:r>
        <w:r w:rsidR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45" w:author="Livisghton Kleber" w:date="2019-11-10T16:38:00Z">
        <w:r w:rsidR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[14]</w:t>
        </w:r>
        <w:r w:rsidR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346" w:author="Livisghton Kleber" w:date="2019-11-10T16:38:00Z">
        <w:r w:rsidR="007509D5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7509D5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7509D5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_Ref23777947 \r \h </w:delInstrText>
        </w:r>
        <w:r w:rsidR="007509D5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7509D5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[22]</w:delText>
        </w:r>
        <w:r w:rsidR="007509D5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7509D5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7509D5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_Ref23777949 \r \h </w:delInstrText>
        </w:r>
        <w:r w:rsidR="007509D5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7509D5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[23]</w:delText>
        </w:r>
        <w:r w:rsidR="007509D5" w:rsidDel="003447F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>para ajustar a afinação dessas músicas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D0AFB5" w14:textId="7DC40DC2" w:rsidR="00C52A79" w:rsidRDefault="00D9382F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ins w:id="347" w:author="Carlos Mello" w:date="2019-11-05T20:18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q</w:t>
        </w:r>
      </w:ins>
      <w:del w:id="348" w:author="Carlos Mello" w:date="2019-11-05T20:18:00Z">
        <w:r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Q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uarto passo, cálculo de saliência de afinação, </w:t>
      </w:r>
      <w:r w:rsidR="00B71F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4175A" w:rsidRPr="00E4175A">
        <w:rPr>
          <w:rFonts w:ascii="Times New Roman" w:hAnsi="Times New Roman" w:cs="Times New Roman"/>
          <w:color w:val="000000" w:themeColor="text1"/>
          <w:sz w:val="24"/>
          <w:szCs w:val="24"/>
        </w:rPr>
        <w:t>aptura a saliência da classe de afinação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>faz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>endo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mapeamento 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espectro obtido nos passos anteriores </w:t>
      </w:r>
      <w:r w:rsidR="000200E0">
        <w:rPr>
          <w:rFonts w:ascii="Times New Roman" w:hAnsi="Times New Roman" w:cs="Times New Roman"/>
          <w:color w:val="000000" w:themeColor="text1"/>
          <w:sz w:val="24"/>
          <w:szCs w:val="24"/>
        </w:rPr>
        <w:t>com 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F8F">
        <w:rPr>
          <w:rFonts w:ascii="Times New Roman" w:hAnsi="Times New Roman" w:cs="Times New Roman"/>
          <w:color w:val="000000" w:themeColor="text1"/>
          <w:sz w:val="24"/>
          <w:szCs w:val="24"/>
        </w:rPr>
        <w:t>saliência</w:t>
      </w:r>
      <w:del w:id="349" w:author="Carlos Mello" w:date="2019-11-05T20:20:00Z">
        <w:r w:rsidR="00162F8F" w:rsidDel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162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1D70D8">
        <w:rPr>
          <w:rFonts w:ascii="Times New Roman" w:hAnsi="Times New Roman" w:cs="Times New Roman"/>
          <w:color w:val="000000" w:themeColor="text1"/>
          <w:sz w:val="24"/>
          <w:szCs w:val="24"/>
        </w:rPr>
        <w:t>e uma nota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E08F58" w14:textId="55F4E2E2" w:rsidR="00A76023" w:rsidRDefault="00D3029C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estágio final do cálculo do </w:t>
      </w:r>
      <w:r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3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soma e normalização de oitavas,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C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feita a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soma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todas as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>saliências pertencentes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ins w:id="350" w:author="Carlos Mello" w:date="2019-11-05T20:20:00Z">
        <w:r w:rsidR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uma</w:t>
        </w:r>
      </w:ins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mesma classe</w:t>
      </w:r>
      <w:ins w:id="351" w:author="Carlos Mello" w:date="2019-11-05T20:20:00Z">
        <w:r w:rsidR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del w:id="352" w:author="Carlos Mello" w:date="2019-11-05T20:20:00Z">
        <w:r w:rsidR="00FE5B88" w:rsidDel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</w:delText>
        </w:r>
      </w:del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353" w:author="Carlos Mello" w:date="2019-11-05T20:20:00Z">
        <w:r w:rsidR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Essa soma é </w:t>
        </w:r>
      </w:ins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normaliza</w:t>
      </w:r>
      <w:r w:rsid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produzir uma matriz de recurso do </w:t>
      </w:r>
      <w:r w:rsidR="008F120A" w:rsidRPr="00F253D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captura a evolução da afinação do áudio ao longo do tempo.</w:t>
      </w:r>
      <w:r w:rsidR="00FA2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023">
        <w:rPr>
          <w:rFonts w:ascii="Times New Roman" w:hAnsi="Times New Roman" w:cs="Times New Roman"/>
          <w:color w:val="000000" w:themeColor="text1"/>
          <w:sz w:val="24"/>
          <w:szCs w:val="24"/>
        </w:rPr>
        <w:t>Por fim, suavização /sincronização de batida</w:t>
      </w:r>
      <w:r w:rsidR="00650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A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4C6489">
        <w:rPr>
          <w:rFonts w:ascii="Times New Roman" w:hAnsi="Times New Roman" w:cs="Times New Roman"/>
          <w:color w:val="000000" w:themeColor="text1"/>
          <w:sz w:val="24"/>
          <w:szCs w:val="24"/>
        </w:rPr>
        <w:t>uma etapa de pós processamento</w:t>
      </w:r>
      <w:del w:id="354" w:author="Carlos Mello" w:date="2019-11-05T20:23:00Z">
        <w:r w:rsidR="00E91F59" w:rsidDel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minimizar as </w:t>
      </w:r>
      <w:r w:rsidR="003E6239">
        <w:rPr>
          <w:rFonts w:ascii="Times New Roman" w:hAnsi="Times New Roman" w:cs="Times New Roman"/>
          <w:color w:val="000000" w:themeColor="text1"/>
          <w:sz w:val="24"/>
          <w:szCs w:val="24"/>
        </w:rPr>
        <w:t>frequentes mudanças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acordes e ruído.</w:t>
      </w:r>
    </w:p>
    <w:p w14:paraId="5F1769B2" w14:textId="77777777" w:rsidR="00F36519" w:rsidRDefault="00F36519" w:rsidP="009346D2">
      <w:pPr>
        <w:jc w:val="center"/>
      </w:pPr>
    </w:p>
    <w:p w14:paraId="6D495612" w14:textId="77777777" w:rsidR="00675415" w:rsidRPr="00EE42B1" w:rsidRDefault="00675415" w:rsidP="00EE42B1"/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355" w:name="_Toc24293984"/>
      <w:r w:rsidRPr="00EE42B1">
        <w:rPr>
          <w:color w:val="000000" w:themeColor="text1"/>
          <w:sz w:val="28"/>
        </w:rPr>
        <w:t>Conceitos de Redes Neurais</w:t>
      </w:r>
      <w:bookmarkEnd w:id="355"/>
    </w:p>
    <w:p w14:paraId="4B417C5F" w14:textId="5787198C" w:rsidR="001F7DB4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C01D3" w14:textId="56DA910D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 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chamados de </w:t>
      </w:r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792B0CAB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</w:t>
      </w:r>
      <w:proofErr w:type="spellStart"/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>Rosenblatt</w:t>
      </w:r>
      <w:proofErr w:type="spellEnd"/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estrutura do 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0 ou 1, ou -1 e 1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representação matemática de um perceptron levando em consideração o 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já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função de ativação de um neurônio</w:t>
      </w:r>
      <w:ins w:id="356" w:author="Livisghton Kleber" w:date="2019-11-10T16:46:00Z">
        <w:r w:rsidR="00A7516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357" w:author="Livisghton Kleber" w:date="2019-11-10T16:47:00Z">
        <w:r w:rsidR="002B0C1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begin"/>
        </w:r>
        <w:r w:rsidR="002B0C1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nstrText xml:space="preserve"> REF _Ref24296888 \r \h </w:instrText>
        </w:r>
        <w:r w:rsidR="002B0C1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</w:r>
      </w:ins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separate"/>
      </w:r>
      <w:ins w:id="358" w:author="Livisghton Kleber" w:date="2019-11-10T16:47:00Z">
        <w:r w:rsidR="002B0C1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[15]</w:t>
        </w:r>
        <w:r w:rsidR="002B0C1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end"/>
        </w:r>
      </w:ins>
      <w:customXmlDelRangeStart w:id="359" w:author="Livisghton Kleber" w:date="2019-11-10T16:48:00Z"/>
      <w:sdt>
        <w:sdtP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d w:val="-1534641168"/>
          <w:citation/>
        </w:sdtPr>
        <w:sdtContent>
          <w:customXmlDelRangeEnd w:id="359"/>
          <w:del w:id="360" w:author="Livisghton Kleber" w:date="2019-11-10T16:48:00Z">
            <w:r w:rsidR="00BE2C16" w:rsidDel="002B0C1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fldChar w:fldCharType="begin"/>
            </w:r>
            <w:r w:rsidR="00BE2C16" w:rsidDel="002B0C1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delInstrText xml:space="preserve"> CITATION Aks18 \l 1046 </w:delInstrText>
            </w:r>
            <w:r w:rsidR="00BE2C16" w:rsidDel="002B0C1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fldChar w:fldCharType="separate"/>
            </w:r>
            <w:r w:rsidR="00687C92" w:rsidDel="002B0C17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</w:rPr>
              <w:delText xml:space="preserve"> </w:delText>
            </w:r>
            <w:r w:rsidR="00687C92" w:rsidRPr="009346D2" w:rsidDel="002B0C17">
              <w:rPr>
                <w:rFonts w:ascii="Times New Roman" w:hAnsi="Times New Roman" w:cs="Times New Roman"/>
                <w:noProof/>
                <w:color w:val="222222"/>
                <w:sz w:val="24"/>
                <w:szCs w:val="24"/>
                <w:shd w:val="clear" w:color="auto" w:fill="FFFFFF"/>
              </w:rPr>
              <w:delText>(14)</w:delText>
            </w:r>
            <w:r w:rsidR="00BE2C16" w:rsidDel="002B0C1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fldChar w:fldCharType="end"/>
            </w:r>
          </w:del>
          <w:customXmlDelRangeStart w:id="361" w:author="Livisghton Kleber" w:date="2019-11-10T16:48:00Z"/>
        </w:sdtContent>
      </w:sdt>
      <w:customXmlDelRangeEnd w:id="361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2E3AAB7D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362" w:name="_Toc24294029"/>
      <w:r w:rsidRPr="00D705F2">
        <w:rPr>
          <w:rFonts w:ascii="Times New Roman" w:hAnsi="Times New Roman" w:cs="Times New Roman"/>
          <w:color w:val="000000" w:themeColor="text1"/>
          <w:sz w:val="20"/>
          <w:szCs w:val="20"/>
          <w:rPrChange w:id="363" w:author="Livisghton Kleber" w:date="2019-11-10T16:48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t xml:space="preserve">Figura </w:t>
      </w:r>
      <w:r w:rsidRPr="00D705F2">
        <w:rPr>
          <w:rFonts w:ascii="Times New Roman" w:hAnsi="Times New Roman" w:cs="Times New Roman"/>
          <w:color w:val="000000" w:themeColor="text1"/>
          <w:sz w:val="20"/>
          <w:szCs w:val="20"/>
          <w:rPrChange w:id="364" w:author="Livisghton Kleber" w:date="2019-11-10T16:48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begin"/>
      </w:r>
      <w:r w:rsidRPr="00D705F2">
        <w:rPr>
          <w:rFonts w:ascii="Times New Roman" w:hAnsi="Times New Roman" w:cs="Times New Roman"/>
          <w:color w:val="000000" w:themeColor="text1"/>
          <w:sz w:val="20"/>
          <w:szCs w:val="20"/>
          <w:rPrChange w:id="365" w:author="Livisghton Kleber" w:date="2019-11-10T16:48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instrText xml:space="preserve"> SEQ Figura \* ARABIC </w:instrText>
      </w:r>
      <w:r w:rsidRPr="00D705F2">
        <w:rPr>
          <w:rFonts w:ascii="Times New Roman" w:hAnsi="Times New Roman" w:cs="Times New Roman"/>
          <w:color w:val="000000" w:themeColor="text1"/>
          <w:sz w:val="20"/>
          <w:szCs w:val="20"/>
          <w:rPrChange w:id="366" w:author="Livisghton Kleber" w:date="2019-11-10T16:48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separate"/>
      </w:r>
      <w:r w:rsidR="00ED2B50" w:rsidRPr="00D705F2">
        <w:rPr>
          <w:rFonts w:ascii="Times New Roman" w:hAnsi="Times New Roman" w:cs="Times New Roman"/>
          <w:noProof/>
          <w:color w:val="000000" w:themeColor="text1"/>
          <w:sz w:val="20"/>
          <w:szCs w:val="20"/>
          <w:rPrChange w:id="367" w:author="Livisghton Kleber" w:date="2019-11-10T16:48:00Z"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0"/>
              <w:szCs w:val="20"/>
            </w:rPr>
          </w:rPrChange>
        </w:rPr>
        <w:t>7</w:t>
      </w:r>
      <w:r w:rsidRPr="00D705F2">
        <w:rPr>
          <w:rFonts w:ascii="Times New Roman" w:hAnsi="Times New Roman" w:cs="Times New Roman"/>
          <w:color w:val="000000" w:themeColor="text1"/>
          <w:sz w:val="20"/>
          <w:szCs w:val="20"/>
          <w:rPrChange w:id="368" w:author="Livisghton Kleber" w:date="2019-11-10T16:48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end"/>
      </w:r>
      <w:r w:rsidRPr="00D705F2">
        <w:rPr>
          <w:rFonts w:ascii="Times New Roman" w:hAnsi="Times New Roman" w:cs="Times New Roman"/>
          <w:color w:val="000000" w:themeColor="text1"/>
          <w:sz w:val="20"/>
          <w:szCs w:val="20"/>
          <w:rPrChange w:id="369" w:author="Livisghton Kleber" w:date="2019-11-10T16:48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t>: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Representação gráfica de uma estrutura do perceptron.</w:t>
      </w:r>
      <w:bookmarkEnd w:id="362"/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7D490E07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Eq.5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45DB63FA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21A51B94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Para resolver problemas mais complexo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semelhante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tem modelos que são compostos por vários perceptrons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, sendo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deles chamado de chamado de Perceptron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Layer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Perceptron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2AD47CD0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escondidas/intermediárias e uma camada de saída)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proofErr w:type="spellStart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MLPs</w:t>
      </w:r>
      <w:proofErr w:type="spellEnd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consideradas redes neurais do tipo </w:t>
      </w:r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370" w:author="Livisghton Kleber" w:date="2019-11-10T16:50:00Z">
        <w:r w:rsidR="00F876D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F876D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_Ref24297016 \r \h </w:instrText>
        </w:r>
        <w:r w:rsidR="00F876DC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71" w:author="Livisghton Kleber" w:date="2019-11-10T16:50:00Z">
        <w:r w:rsidR="00F876DC">
          <w:rPr>
            <w:rFonts w:ascii="Times New Roman" w:hAnsi="Times New Roman" w:cs="Times New Roman"/>
            <w:color w:val="000000" w:themeColor="text1"/>
            <w:sz w:val="24"/>
            <w:szCs w:val="24"/>
          </w:rPr>
          <w:t>[16]</w:t>
        </w:r>
        <w:r w:rsidR="00F876D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372" w:author="Livisghton Kleber" w:date="2019-11-10T16:50:00Z">
        <w:r w:rsidR="006C7107" w:rsidDel="00F876D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6C7107" w:rsidDel="00F876DC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_Ref23621418 \r \h </w:delInstrText>
        </w:r>
        <w:r w:rsidR="006C7107" w:rsidDel="00F876DC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6C7107" w:rsidDel="00F876D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F876D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[15]</w:delText>
        </w:r>
        <w:r w:rsidR="006C7107" w:rsidDel="00F876D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417B939F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 utilizando o algoritmo gradiente descendente (</w:t>
      </w:r>
      <w:proofErr w:type="spellStart"/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proofErr w:type="spellEnd"/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algoritmo é dividido em duas etapas,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um padrão é apresentado a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camada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segunda fase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373" w:author="Livisghton Kleber" w:date="2019-11-10T16:51:00Z">
        <w:r w:rsidR="000844B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0844BF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_Ref24297016 \r \h </w:instrText>
        </w:r>
        <w:r w:rsidR="000844BF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74" w:author="Livisghton Kleber" w:date="2019-11-10T16:51:00Z">
        <w:r w:rsidR="000844BF">
          <w:rPr>
            <w:rFonts w:ascii="Times New Roman" w:hAnsi="Times New Roman" w:cs="Times New Roman"/>
            <w:color w:val="000000" w:themeColor="text1"/>
            <w:sz w:val="24"/>
            <w:szCs w:val="24"/>
          </w:rPr>
          <w:t>[16]</w:t>
        </w:r>
        <w:r w:rsidR="000844B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375" w:author="Livisghton Kleber" w:date="2019-11-10T16:51:00Z">
        <w:r w:rsidR="006C7107" w:rsidDel="000844B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6C7107" w:rsidDel="000844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_Ref23621418 \r \h </w:delInstrText>
        </w:r>
        <w:r w:rsidR="006C7107" w:rsidDel="000844BF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6C7107" w:rsidDel="000844B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87C92" w:rsidDel="000844B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[15]</w:delText>
        </w:r>
        <w:r w:rsidR="006C7107" w:rsidDel="000844B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4D47398F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exemplo de arquitetura de uma MLP,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 na camada de entrada apresenta dois neurônios,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 e na camada de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5253929A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bookmarkStart w:id="376" w:name="_Toc24294030"/>
      <w:r w:rsidRPr="008B02C0">
        <w:rPr>
          <w:rFonts w:ascii="Times New Roman" w:hAnsi="Times New Roman" w:cs="Times New Roman"/>
          <w:color w:val="000000" w:themeColor="text1"/>
          <w:sz w:val="20"/>
          <w:szCs w:val="20"/>
          <w:rPrChange w:id="377" w:author="Livisghton Kleber" w:date="2019-11-10T16:52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t xml:space="preserve">Figura </w:t>
      </w:r>
      <w:r w:rsidRPr="008B02C0">
        <w:rPr>
          <w:rFonts w:ascii="Times New Roman" w:hAnsi="Times New Roman" w:cs="Times New Roman"/>
          <w:color w:val="000000" w:themeColor="text1"/>
          <w:sz w:val="20"/>
          <w:szCs w:val="20"/>
          <w:rPrChange w:id="378" w:author="Livisghton Kleber" w:date="2019-11-10T16:52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begin"/>
      </w:r>
      <w:r w:rsidRPr="008B02C0">
        <w:rPr>
          <w:rFonts w:ascii="Times New Roman" w:hAnsi="Times New Roman" w:cs="Times New Roman"/>
          <w:color w:val="000000" w:themeColor="text1"/>
          <w:sz w:val="20"/>
          <w:szCs w:val="20"/>
          <w:rPrChange w:id="379" w:author="Livisghton Kleber" w:date="2019-11-10T16:52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instrText xml:space="preserve"> SEQ Figura \* ARABIC </w:instrText>
      </w:r>
      <w:r w:rsidRPr="008B02C0">
        <w:rPr>
          <w:rFonts w:ascii="Times New Roman" w:hAnsi="Times New Roman" w:cs="Times New Roman"/>
          <w:color w:val="000000" w:themeColor="text1"/>
          <w:sz w:val="20"/>
          <w:szCs w:val="20"/>
          <w:rPrChange w:id="380" w:author="Livisghton Kleber" w:date="2019-11-10T16:52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separate"/>
      </w:r>
      <w:r w:rsidR="00ED2B50" w:rsidRPr="008B02C0">
        <w:rPr>
          <w:rFonts w:ascii="Times New Roman" w:hAnsi="Times New Roman" w:cs="Times New Roman"/>
          <w:noProof/>
          <w:color w:val="000000" w:themeColor="text1"/>
          <w:sz w:val="20"/>
          <w:szCs w:val="20"/>
          <w:rPrChange w:id="381" w:author="Livisghton Kleber" w:date="2019-11-10T16:52:00Z"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0"/>
              <w:szCs w:val="20"/>
            </w:rPr>
          </w:rPrChange>
        </w:rPr>
        <w:t>8</w:t>
      </w:r>
      <w:r w:rsidRPr="008B02C0">
        <w:rPr>
          <w:rFonts w:ascii="Times New Roman" w:hAnsi="Times New Roman" w:cs="Times New Roman"/>
          <w:color w:val="000000" w:themeColor="text1"/>
          <w:sz w:val="20"/>
          <w:szCs w:val="20"/>
          <w:rPrChange w:id="382" w:author="Livisghton Kleber" w:date="2019-11-10T16:52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end"/>
      </w:r>
      <w:r w:rsidRPr="008B02C0">
        <w:rPr>
          <w:rFonts w:ascii="Times New Roman" w:hAnsi="Times New Roman" w:cs="Times New Roman"/>
          <w:color w:val="000000" w:themeColor="text1"/>
          <w:sz w:val="20"/>
          <w:szCs w:val="20"/>
          <w:rPrChange w:id="383" w:author="Livisghton Kleber" w:date="2019-11-10T16:52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t>: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  <w:r w:rsidR="00F620A8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 xml:space="preserve"> Fonte: </w:t>
      </w:r>
      <w:hyperlink r:id="rId21" w:history="1">
        <w:r w:rsidR="00F620A8" w:rsidRPr="00F620A8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encurtador.com.br/lmpY1</w:t>
        </w:r>
        <w:bookmarkEnd w:id="376"/>
      </w:hyperlink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4E412A6A" w:rsidR="00E54DE0" w:rsidRPr="009C2F12" w:rsidRDefault="001F7DB4" w:rsidP="00645259">
      <w:pPr>
        <w:pStyle w:val="Ttulo1"/>
        <w:numPr>
          <w:ilvl w:val="0"/>
          <w:numId w:val="4"/>
        </w:numPr>
        <w:rPr>
          <w:color w:val="000000" w:themeColor="text1"/>
        </w:rPr>
      </w:pPr>
      <w:del w:id="384" w:author="Livisghton Kleber" w:date="2019-11-05T21:12:00Z">
        <w:r w:rsidRPr="009C2F12" w:rsidDel="002A60C2">
          <w:rPr>
            <w:color w:val="000000" w:themeColor="text1"/>
          </w:rPr>
          <w:lastRenderedPageBreak/>
          <w:delText>Trabalhos Relacionados (Estado da Arte)</w:delText>
        </w:r>
      </w:del>
      <w:bookmarkStart w:id="385" w:name="_Toc24293985"/>
      <w:ins w:id="386" w:author="Livisghton Kleber" w:date="2019-11-05T21:12:00Z">
        <w:r w:rsidR="002A60C2">
          <w:rPr>
            <w:color w:val="000000" w:themeColor="text1"/>
          </w:rPr>
          <w:t>Metodologia do Estudo</w:t>
        </w:r>
      </w:ins>
      <w:bookmarkEnd w:id="385"/>
    </w:p>
    <w:p w14:paraId="02F2BDF1" w14:textId="77777777" w:rsidR="00E54DE0" w:rsidRPr="009C2F12" w:rsidDel="001A080C" w:rsidRDefault="00E54DE0" w:rsidP="00E54DE0">
      <w:pPr>
        <w:spacing w:after="0" w:line="240" w:lineRule="auto"/>
        <w:jc w:val="both"/>
        <w:rPr>
          <w:del w:id="387" w:author="Livisghton Kleber" w:date="2019-11-05T21:14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C08A4" w14:textId="7CB57AD7" w:rsidR="00DE4F0B" w:rsidRDefault="001F7DB4" w:rsidP="00DE4F0B">
      <w:pPr>
        <w:spacing w:after="0" w:line="360" w:lineRule="auto"/>
        <w:ind w:firstLine="708"/>
        <w:jc w:val="both"/>
        <w:rPr>
          <w:ins w:id="388" w:author="Livisghton Kleber" w:date="2019-11-05T22:14:00Z"/>
          <w:rFonts w:ascii="Times New Roman" w:hAnsi="Times New Roman" w:cs="Times New Roman"/>
          <w:color w:val="000000" w:themeColor="text1"/>
          <w:sz w:val="24"/>
          <w:szCs w:val="24"/>
        </w:rPr>
      </w:pPr>
      <w:del w:id="389" w:author="Livisghton Kleber" w:date="2019-11-05T21:13:00Z">
        <w:r w:rsidRPr="009C2F12" w:rsidDel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Resumir os principais trabalhos relacionados ao seu objeto de estudo. Lembre de citar fragilidades deles (se não têm falha, são perfeitos, para que estudar um novo?).</w:delText>
        </w:r>
      </w:del>
      <w:ins w:id="390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Nesta secção, </w:t>
        </w:r>
      </w:ins>
      <w:ins w:id="391" w:author="Livisghton Kleber" w:date="2019-11-08T20:25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>ser</w:t>
        </w:r>
      </w:ins>
      <w:ins w:id="392" w:author="Livisghton Kleber" w:date="2019-11-08T20:26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>ão</w:t>
        </w:r>
      </w:ins>
      <w:ins w:id="393" w:author="Livisghton Kleber" w:date="2019-11-08T20:25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apresentado</w:t>
        </w:r>
      </w:ins>
      <w:ins w:id="394" w:author="Livisghton Kleber" w:date="2019-11-08T20:26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395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configuraç</w:t>
        </w:r>
      </w:ins>
      <w:ins w:id="396" w:author="Livisghton Kleber" w:date="2019-11-08T20:25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>ão</w:t>
        </w:r>
      </w:ins>
      <w:ins w:id="397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utilizada no classificador MLP e os diferentes tipos de </w:t>
        </w:r>
        <w:proofErr w:type="spellStart"/>
        <w:r w:rsidR="00DE4F0B" w:rsidRPr="0014294D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398" w:author="Livisghton Kleber" w:date="2019-11-10T11:21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</w:ins>
      <w:ins w:id="399" w:author="Livisghton Kleber" w:date="2019-11-10T11:21:00Z">
        <w:r w:rsidR="00515CCD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proofErr w:type="spellEnd"/>
      <w:ins w:id="400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utilizad</w:t>
        </w:r>
      </w:ins>
      <w:ins w:id="401" w:author="Livisghton Kleber" w:date="2019-11-08T20:26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>os</w:t>
        </w:r>
      </w:ins>
      <w:ins w:id="402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no experimento</w:t>
        </w:r>
      </w:ins>
      <w:ins w:id="403" w:author="Livisghton Kleber" w:date="2019-11-08T20:23:00Z">
        <w:r w:rsidR="00616FD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deste projeto</w:t>
        </w:r>
      </w:ins>
      <w:ins w:id="404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25E7864C" w14:textId="77777777" w:rsidR="00B91FB4" w:rsidRPr="00A35E41" w:rsidRDefault="00B91F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ins w:id="405" w:author="Livisghton Kleber" w:date="2019-11-05T21:13:00Z"/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406" w:author="Livisghton Kleber" w:date="2019-11-07T09:37:00Z">
            <w:rPr>
              <w:ins w:id="407" w:author="Livisghton Kleber" w:date="2019-11-05T21:13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408" w:author="Livisghton Kleber" w:date="2019-11-07T09:37:00Z">
          <w:pPr>
            <w:spacing w:after="0" w:line="360" w:lineRule="auto"/>
            <w:ind w:firstLine="708"/>
            <w:jc w:val="both"/>
          </w:pPr>
        </w:pPrChange>
      </w:pPr>
    </w:p>
    <w:p w14:paraId="77BB53DA" w14:textId="77777777" w:rsidR="0044722C" w:rsidRPr="006968B0" w:rsidRDefault="0044722C" w:rsidP="0044722C">
      <w:pPr>
        <w:spacing w:after="0" w:line="360" w:lineRule="auto"/>
        <w:ind w:firstLine="708"/>
        <w:jc w:val="both"/>
        <w:rPr>
          <w:ins w:id="409" w:author="Livisghton Kleber" w:date="2019-11-08T20:28:00Z"/>
          <w:rFonts w:ascii="Times New Roman" w:hAnsi="Times New Roman" w:cs="Times New Roman"/>
          <w:sz w:val="24"/>
          <w:szCs w:val="24"/>
        </w:rPr>
      </w:pPr>
      <w:ins w:id="410" w:author="Livisghton Kleber" w:date="2019-11-08T20:28:00Z">
        <w:r w:rsidRPr="006968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968B0">
          <w:rPr>
            <w:rFonts w:ascii="Times New Roman" w:hAnsi="Times New Roman" w:cs="Times New Roman"/>
            <w:sz w:val="24"/>
            <w:szCs w:val="24"/>
          </w:rPr>
          <w:instrText xml:space="preserve"> HYPERLINK "http://resources.mpi-inf.mpg.de/MIR/chromatoolbox/" </w:instrText>
        </w:r>
        <w:r w:rsidRPr="006968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968B0">
          <w:rPr>
            <w:rStyle w:val="Hyperlink"/>
            <w:rFonts w:ascii="Times New Roman" w:hAnsi="Times New Roman" w:cs="Times New Roman"/>
            <w:sz w:val="24"/>
            <w:szCs w:val="24"/>
          </w:rPr>
          <w:t>http://resources.mpi-inf.mpg.de/MIR/chromatoolbox/</w:t>
        </w:r>
        <w:r w:rsidRPr="006968B0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76AE4E6E" w14:textId="77777777" w:rsidR="00DE4F0B" w:rsidRPr="009C2F12" w:rsidRDefault="00DE4F0B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8BFF0A" w14:textId="74A90AEE" w:rsidR="00AD26CB" w:rsidRPr="00AD26CB" w:rsidRDefault="00907718">
      <w:pPr>
        <w:pStyle w:val="Ttulo1"/>
        <w:numPr>
          <w:ilvl w:val="1"/>
          <w:numId w:val="4"/>
        </w:numPr>
        <w:rPr>
          <w:i/>
          <w:iCs/>
          <w:color w:val="000000" w:themeColor="text1"/>
          <w:rPrChange w:id="411" w:author="Livisghton Kleber" w:date="2019-11-08T20:36:00Z">
            <w:rPr>
              <w:color w:val="000000" w:themeColor="text1"/>
            </w:rPr>
          </w:rPrChange>
        </w:rPr>
      </w:pPr>
      <w:del w:id="412" w:author="Livisghton Kleber" w:date="2019-11-07T09:54:00Z">
        <w:r w:rsidRPr="009C2F12" w:rsidDel="00B91FB4">
          <w:rPr>
            <w:color w:val="000000" w:themeColor="text1"/>
          </w:rPr>
          <w:delText>Algoritmo de Mello</w:delText>
        </w:r>
      </w:del>
      <w:bookmarkStart w:id="413" w:name="_Toc24293986"/>
      <w:ins w:id="414" w:author="Livisghton Kleber" w:date="2019-11-08T20:35:00Z">
        <w:r w:rsidR="00AD26CB">
          <w:rPr>
            <w:color w:val="000000" w:themeColor="text1"/>
          </w:rPr>
          <w:t xml:space="preserve">Tipos de </w:t>
        </w:r>
      </w:ins>
      <w:proofErr w:type="spellStart"/>
      <w:ins w:id="415" w:author="Livisghton Kleber" w:date="2019-11-08T20:36:00Z">
        <w:r w:rsidR="00AD26CB" w:rsidRPr="00AD26CB">
          <w:rPr>
            <w:i/>
            <w:iCs/>
            <w:color w:val="000000" w:themeColor="text1"/>
            <w:rPrChange w:id="416" w:author="Livisghton Kleber" w:date="2019-11-08T20:36:00Z">
              <w:rPr>
                <w:color w:val="000000" w:themeColor="text1"/>
              </w:rPr>
            </w:rPrChange>
          </w:rPr>
          <w:t>Chromagram</w:t>
        </w:r>
        <w:r w:rsidR="00AD26CB">
          <w:rPr>
            <w:i/>
            <w:iCs/>
            <w:color w:val="000000" w:themeColor="text1"/>
          </w:rPr>
          <w:t>s</w:t>
        </w:r>
      </w:ins>
      <w:bookmarkEnd w:id="413"/>
      <w:proofErr w:type="spellEnd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253E7F" w14:textId="0DE7A4AE" w:rsidR="00AD26CB" w:rsidRPr="00D75162" w:rsidRDefault="00907718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ins w:id="417" w:author="Livisghton Kleber" w:date="2019-11-08T20:38:00Z"/>
          <w:rFonts w:ascii="Times New Roman" w:hAnsi="Times New Roman" w:cs="Times New Roman"/>
          <w:sz w:val="24"/>
          <w:szCs w:val="24"/>
          <w:rPrChange w:id="418" w:author="Livisghton Kleber" w:date="2019-11-10T10:15:00Z">
            <w:rPr>
              <w:ins w:id="419" w:author="Livisghton Kleber" w:date="2019-11-08T20:38:00Z"/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</w:pPr>
      <w:del w:id="420" w:author="Livisghton Kleber" w:date="2019-11-08T20:37:00Z">
        <w:r w:rsidRPr="009C2F12" w:rsidDel="00AD26CB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>scnbdnbndbbdkb</w:delText>
        </w:r>
        <w:r w:rsidR="00E54DE0" w:rsidRPr="009C2F12" w:rsidDel="00AD26CB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 xml:space="preserve"> </w:delText>
        </w:r>
      </w:del>
      <w:ins w:id="421" w:author="Livisghton Kleber" w:date="2019-11-08T20:36:00Z">
        <w:r w:rsidR="00AD26CB" w:rsidRPr="006968B0">
          <w:rPr>
            <w:rFonts w:ascii="Times New Roman" w:hAnsi="Times New Roman" w:cs="Times New Roman"/>
            <w:sz w:val="24"/>
            <w:szCs w:val="24"/>
          </w:rPr>
          <w:t>Es</w:t>
        </w:r>
        <w:r w:rsidR="00AD26CB">
          <w:rPr>
            <w:rFonts w:ascii="Times New Roman" w:hAnsi="Times New Roman" w:cs="Times New Roman"/>
            <w:sz w:val="24"/>
            <w:szCs w:val="24"/>
          </w:rPr>
          <w:t>s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>e projeto f</w:t>
        </w:r>
        <w:r w:rsidR="00AD26CB">
          <w:rPr>
            <w:rFonts w:ascii="Times New Roman" w:hAnsi="Times New Roman" w:cs="Times New Roman"/>
            <w:sz w:val="24"/>
            <w:szCs w:val="24"/>
          </w:rPr>
          <w:t>a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z uma comparação entre o desempenho de cinco tipos de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chromagrams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 utilizando um classificador MLP. Os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chromagrams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 utilizado</w:t>
        </w:r>
        <w:r w:rsidR="00AD26CB">
          <w:rPr>
            <w:rFonts w:ascii="Times New Roman" w:hAnsi="Times New Roman" w:cs="Times New Roman"/>
            <w:sz w:val="24"/>
            <w:szCs w:val="24"/>
          </w:rPr>
          <w:t>s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 nes</w:t>
        </w:r>
        <w:r w:rsidR="00AD26CB">
          <w:rPr>
            <w:rFonts w:ascii="Times New Roman" w:hAnsi="Times New Roman" w:cs="Times New Roman"/>
            <w:sz w:val="24"/>
            <w:szCs w:val="24"/>
          </w:rPr>
          <w:t>s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e estudo foram: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Chroma-Pitch</w:t>
        </w:r>
        <w:proofErr w:type="spellEnd"/>
        <w:r w:rsidR="00AD26CB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</w:t>
        </w:r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  <w:proofErr w:type="spellEnd"/>
        <w:r w:rsidR="00AD26CB" w:rsidRPr="006968B0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>(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ou 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CP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</w:t>
        </w:r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>)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D26CB" w:rsidRPr="000E6FBC">
          <w:rPr>
            <w:rFonts w:ascii="Times New Roman" w:hAnsi="Times New Roman" w:cs="Times New Roman"/>
            <w:i/>
            <w:iCs/>
            <w:sz w:val="24"/>
            <w:szCs w:val="24"/>
          </w:rPr>
          <w:t>Chroma</w:t>
        </w:r>
        <w:proofErr w:type="spellEnd"/>
        <w:r w:rsidR="00AD26CB" w:rsidRPr="000E6FBC">
          <w:rPr>
            <w:rFonts w:ascii="Times New Roman" w:hAnsi="Times New Roman" w:cs="Times New Roman"/>
            <w:i/>
            <w:iCs/>
            <w:sz w:val="24"/>
            <w:szCs w:val="24"/>
          </w:rPr>
          <w:t>-</w:t>
        </w:r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Log-</w:t>
        </w:r>
        <w:proofErr w:type="spellStart"/>
        <w:r w:rsidR="00AD26CB" w:rsidRPr="000E6FBC">
          <w:rPr>
            <w:rFonts w:ascii="Times New Roman" w:hAnsi="Times New Roman" w:cs="Times New Roman"/>
            <w:i/>
            <w:iCs/>
            <w:sz w:val="24"/>
            <w:szCs w:val="24"/>
          </w:rPr>
          <w:t>Pitch</w:t>
        </w:r>
        <w:proofErr w:type="spellEnd"/>
        <w:r w:rsidR="00AD26CB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F</w:t>
        </w:r>
        <w:r w:rsidR="00AD26CB" w:rsidRPr="000E6FBC">
          <w:rPr>
            <w:rFonts w:ascii="Times New Roman" w:hAnsi="Times New Roman" w:cs="Times New Roman"/>
            <w:i/>
            <w:iCs/>
            <w:sz w:val="24"/>
            <w:szCs w:val="24"/>
          </w:rPr>
          <w:t>eature</w:t>
        </w:r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  <w:proofErr w:type="spellEnd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>(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ou CLP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>)</w:t>
        </w:r>
        <w:r w:rsidR="00AD26CB" w:rsidRPr="00A35E41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Chroma</w:t>
        </w:r>
        <w:proofErr w:type="spellEnd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Energy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Normalized</w:t>
        </w:r>
        <w:proofErr w:type="spellEnd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Statistics</w:t>
        </w:r>
        <w:proofErr w:type="spellEnd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>(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CENS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>)</w:t>
        </w:r>
        <w:r w:rsidR="00AD26CB" w:rsidRPr="00A35E41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Chroma</w:t>
        </w:r>
        <w:proofErr w:type="spellEnd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DCT</w:t>
        </w:r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-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Reduced</w:t>
        </w:r>
        <w:proofErr w:type="spellEnd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 xml:space="preserve">log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Pitch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 (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CRP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>)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 e 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CISP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.</w:t>
        </w:r>
      </w:ins>
      <w:ins w:id="422" w:author="Livisghton Kleber" w:date="2019-11-10T10:15:00Z">
        <w:r w:rsidR="00D75162">
          <w:rPr>
            <w:rFonts w:ascii="Times New Roman" w:hAnsi="Times New Roman" w:cs="Times New Roman"/>
            <w:sz w:val="24"/>
            <w:szCs w:val="24"/>
          </w:rPr>
          <w:t xml:space="preserve"> Além disso, é tomado como </w:t>
        </w:r>
      </w:ins>
      <w:ins w:id="423" w:author="Livisghton Kleber" w:date="2019-11-10T10:16:00Z">
        <w:r w:rsidR="00D75162">
          <w:rPr>
            <w:rFonts w:ascii="Times New Roman" w:hAnsi="Times New Roman" w:cs="Times New Roman"/>
            <w:sz w:val="24"/>
            <w:szCs w:val="24"/>
          </w:rPr>
          <w:t>referência</w:t>
        </w:r>
      </w:ins>
      <w:ins w:id="424" w:author="Livisghton Kleber" w:date="2019-11-10T10:15:00Z">
        <w:r w:rsidR="00D7516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25" w:author="Livisghton Kleber" w:date="2019-11-10T10:16:00Z">
        <w:r w:rsidR="00D75162">
          <w:rPr>
            <w:rFonts w:ascii="Times New Roman" w:hAnsi="Times New Roman" w:cs="Times New Roman"/>
            <w:sz w:val="24"/>
            <w:szCs w:val="24"/>
          </w:rPr>
          <w:t>para mostrar a variação d</w:t>
        </w:r>
      </w:ins>
      <w:ins w:id="426" w:author="Livisghton Kleber" w:date="2019-11-10T11:22:00Z">
        <w:r w:rsidR="00125C17">
          <w:rPr>
            <w:rFonts w:ascii="Times New Roman" w:hAnsi="Times New Roman" w:cs="Times New Roman"/>
            <w:sz w:val="24"/>
            <w:szCs w:val="24"/>
          </w:rPr>
          <w:t>os</w:t>
        </w:r>
      </w:ins>
      <w:ins w:id="427" w:author="Livisghton Kleber" w:date="2019-11-10T10:16:00Z">
        <w:r w:rsidR="00D7516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75162" w:rsidRPr="00D75162">
          <w:rPr>
            <w:rFonts w:ascii="Times New Roman" w:hAnsi="Times New Roman" w:cs="Times New Roman"/>
            <w:i/>
            <w:iCs/>
            <w:sz w:val="24"/>
            <w:szCs w:val="24"/>
            <w:rPrChange w:id="428" w:author="Livisghton Kleber" w:date="2019-11-10T10:1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chromagram</w:t>
        </w:r>
      </w:ins>
      <w:ins w:id="429" w:author="Livisghton Kleber" w:date="2019-11-10T11:22:00Z">
        <w:r w:rsidR="00125C17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</w:ins>
      <w:proofErr w:type="spellEnd"/>
      <w:ins w:id="430" w:author="Livisghton Kleber" w:date="2019-11-10T10:16:00Z">
        <w:r w:rsidR="00D75162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431" w:author="Livisghton Kleber" w:date="2019-11-10T10:15:00Z">
        <w:r w:rsidR="00D75162">
          <w:rPr>
            <w:rFonts w:ascii="Times New Roman" w:hAnsi="Times New Roman" w:cs="Times New Roman"/>
            <w:sz w:val="24"/>
            <w:szCs w:val="24"/>
          </w:rPr>
          <w:t xml:space="preserve">os 10 primeiros segundos da música </w:t>
        </w:r>
        <w:proofErr w:type="spellStart"/>
        <w:r w:rsidR="00D75162" w:rsidRPr="00D75162">
          <w:rPr>
            <w:rFonts w:ascii="Times New Roman" w:hAnsi="Times New Roman" w:cs="Times New Roman"/>
            <w:i/>
            <w:iCs/>
            <w:sz w:val="24"/>
            <w:szCs w:val="24"/>
            <w:rPrChange w:id="432" w:author="Livisghton Kleber" w:date="2019-11-10T10:1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Let</w:t>
        </w:r>
        <w:proofErr w:type="spellEnd"/>
        <w:r w:rsidR="00D75162" w:rsidRPr="00D75162">
          <w:rPr>
            <w:rFonts w:ascii="Times New Roman" w:hAnsi="Times New Roman" w:cs="Times New Roman"/>
            <w:i/>
            <w:iCs/>
            <w:sz w:val="24"/>
            <w:szCs w:val="24"/>
            <w:rPrChange w:id="433" w:author="Livisghton Kleber" w:date="2019-11-10T10:1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it Be</w:t>
        </w:r>
      </w:ins>
      <w:ins w:id="434" w:author="Livisghton Kleber" w:date="2019-11-10T10:16:00Z">
        <w:r w:rsidR="00D75162">
          <w:rPr>
            <w:rFonts w:ascii="Times New Roman" w:hAnsi="Times New Roman" w:cs="Times New Roman"/>
            <w:sz w:val="24"/>
            <w:szCs w:val="24"/>
          </w:rPr>
          <w:t xml:space="preserve"> da banda </w:t>
        </w:r>
        <w:r w:rsidR="00D75162" w:rsidRPr="00D75162">
          <w:rPr>
            <w:rFonts w:ascii="Times New Roman" w:hAnsi="Times New Roman" w:cs="Times New Roman"/>
            <w:i/>
            <w:iCs/>
            <w:sz w:val="24"/>
            <w:szCs w:val="24"/>
            <w:rPrChange w:id="435" w:author="Livisghton Kleber" w:date="2019-11-10T10:1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The Beatles</w:t>
        </w:r>
        <w:r w:rsidR="00D75162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436" w:author="Livisghton Kleber" w:date="2019-11-10T10:17:00Z"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>Neste trecho da música, contém apenas</w:t>
        </w:r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 piano, o</w:t>
        </w:r>
      </w:ins>
      <w:ins w:id="437" w:author="Livisghton Kleber" w:date="2019-11-10T10:18:00Z"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>u seja</w:t>
        </w:r>
      </w:ins>
      <w:ins w:id="438" w:author="Livisghton Kleber" w:date="2019-11-10T10:19:00Z">
        <w:r w:rsidR="009E559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439" w:author="Livisghton Kleber" w:date="2019-11-10T10:18:00Z"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não há outro instrumento </w:t>
        </w:r>
      </w:ins>
      <w:ins w:id="440" w:author="Livisghton Kleber" w:date="2019-11-10T10:20:00Z">
        <w:r w:rsidR="009E5590">
          <w:rPr>
            <w:rFonts w:ascii="Times New Roman" w:hAnsi="Times New Roman" w:cs="Times New Roman"/>
            <w:color w:val="000000" w:themeColor="text1"/>
            <w:sz w:val="24"/>
            <w:szCs w:val="24"/>
          </w:rPr>
          <w:t>e nem há</w:t>
        </w:r>
      </w:ins>
      <w:ins w:id="441" w:author="Livisghton Kleber" w:date="2019-11-10T10:18:00Z"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presença do cantor</w:t>
        </w:r>
      </w:ins>
      <w:ins w:id="442" w:author="Livisghton Kleber" w:date="2019-11-10T10:17:00Z"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443" w:author="Livisghton Kleber" w:date="2019-11-10T10:21:00Z">
        <w:r w:rsidR="00501F8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Foi </w:t>
        </w:r>
      </w:ins>
      <w:ins w:id="444" w:author="Livisghton Kleber" w:date="2019-11-10T11:23:00Z">
        <w:r w:rsidR="00B63314">
          <w:rPr>
            <w:rFonts w:ascii="Times New Roman" w:hAnsi="Times New Roman" w:cs="Times New Roman"/>
            <w:color w:val="000000" w:themeColor="text1"/>
            <w:sz w:val="24"/>
            <w:szCs w:val="24"/>
          </w:rPr>
          <w:t>t</w:t>
        </w:r>
      </w:ins>
      <w:ins w:id="445" w:author="Livisghton Kleber" w:date="2019-11-10T10:21:00Z">
        <w:r w:rsidR="00501F87">
          <w:rPr>
            <w:rFonts w:ascii="Times New Roman" w:hAnsi="Times New Roman" w:cs="Times New Roman"/>
            <w:color w:val="000000" w:themeColor="text1"/>
            <w:sz w:val="24"/>
            <w:szCs w:val="24"/>
          </w:rPr>
          <w:t>omado como base para explicar os passos seguintes</w:t>
        </w:r>
      </w:ins>
      <w:ins w:id="446" w:author="Livisghton Kleber" w:date="2019-11-10T16:56:00Z">
        <w:r w:rsidR="00996A1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47" w:author="Livisghton Kleber" w:date="2019-11-10T17:03:00Z">
        <w:r w:rsidR="00962C0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62C05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_Ref24295030 \r \h </w:instrText>
        </w:r>
        <w:r w:rsidR="00962C05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962C0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48" w:author="Livisghton Kleber" w:date="2019-11-10T17:03:00Z">
        <w:r w:rsidR="00962C05">
          <w:rPr>
            <w:rFonts w:ascii="Times New Roman" w:hAnsi="Times New Roman" w:cs="Times New Roman"/>
            <w:color w:val="000000" w:themeColor="text1"/>
            <w:sz w:val="24"/>
            <w:szCs w:val="24"/>
          </w:rPr>
          <w:t>[4]</w:t>
        </w:r>
        <w:r w:rsidR="00962C0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449" w:author="Livisghton Kleber" w:date="2019-11-10T16:56:00Z">
        <w:r w:rsidR="00996A1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96A1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_Ref24297401 \r \h </w:instrText>
        </w:r>
        <w:r w:rsidR="00996A11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50" w:author="Livisghton Kleber" w:date="2019-11-10T16:56:00Z">
        <w:r w:rsidR="00996A11">
          <w:rPr>
            <w:rFonts w:ascii="Times New Roman" w:hAnsi="Times New Roman" w:cs="Times New Roman"/>
            <w:color w:val="000000" w:themeColor="text1"/>
            <w:sz w:val="24"/>
            <w:szCs w:val="24"/>
          </w:rPr>
          <w:t>[17]</w:t>
        </w:r>
        <w:r w:rsidR="00996A1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996A1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96A1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_Ref24274810 \r \h </w:instrText>
        </w:r>
        <w:r w:rsidR="00996A11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451" w:author="Livisghton Kleber" w:date="2019-11-10T16:56:00Z">
        <w:r w:rsidR="00996A11">
          <w:rPr>
            <w:rFonts w:ascii="Times New Roman" w:hAnsi="Times New Roman" w:cs="Times New Roman"/>
            <w:color w:val="000000" w:themeColor="text1"/>
            <w:sz w:val="24"/>
            <w:szCs w:val="24"/>
          </w:rPr>
          <w:t>[18]</w:t>
        </w:r>
        <w:r w:rsidR="00996A1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452" w:author="Livisghton Kleber" w:date="2019-11-10T12:07:00Z">
        <w:r w:rsidR="0043550F">
          <w:rPr>
            <w:rFonts w:ascii="Times New Roman" w:hAnsi="Times New Roman" w:cs="Times New Roman"/>
            <w:color w:val="000000" w:themeColor="text1"/>
            <w:sz w:val="24"/>
            <w:szCs w:val="24"/>
          </w:rPr>
          <w:t>, onde é possível encontrar mais detalhes sobre os mesmos</w:t>
        </w:r>
      </w:ins>
      <w:ins w:id="453" w:author="Livisghton Kleber" w:date="2019-11-10T11:22:00Z">
        <w:r w:rsidR="00484A44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0CAB2EBD" w14:textId="1E2CB745" w:rsidR="00AD26CB" w:rsidRDefault="00AD26CB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ins w:id="454" w:author="Livisghton Kleber" w:date="2019-11-08T20:38:00Z"/>
          <w:rFonts w:ascii="Times New Roman" w:hAnsi="Times New Roman" w:cs="Times New Roman"/>
          <w:i/>
          <w:iCs/>
          <w:sz w:val="24"/>
          <w:szCs w:val="24"/>
        </w:rPr>
      </w:pPr>
    </w:p>
    <w:p w14:paraId="228C1365" w14:textId="77777777" w:rsidR="00825DD1" w:rsidRPr="00825DD1" w:rsidRDefault="00AD26CB" w:rsidP="00C42A7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ins w:id="455" w:author="Livisghton Kleber" w:date="2019-11-10T09:36:00Z"/>
          <w:rFonts w:ascii="Times New Roman" w:hAnsi="Times New Roman" w:cs="Times New Roman"/>
          <w:i/>
          <w:iCs/>
          <w:sz w:val="24"/>
          <w:szCs w:val="24"/>
          <w:rPrChange w:id="456" w:author="Livisghton Kleber" w:date="2019-11-10T09:36:00Z">
            <w:rPr>
              <w:ins w:id="457" w:author="Livisghton Kleber" w:date="2019-11-10T09:36:00Z"/>
              <w:rFonts w:ascii="Times New Roman" w:hAnsi="Times New Roman" w:cs="Times New Roman"/>
              <w:sz w:val="24"/>
              <w:szCs w:val="24"/>
            </w:rPr>
          </w:rPrChange>
        </w:rPr>
      </w:pPr>
      <w:ins w:id="458" w:author="Livisghton Kleber" w:date="2019-11-08T20:38:00Z">
        <w:r w:rsidRPr="00966AA3">
          <w:rPr>
            <w:rFonts w:ascii="Times New Roman" w:hAnsi="Times New Roman" w:cs="Times New Roman"/>
            <w:sz w:val="24"/>
            <w:szCs w:val="24"/>
          </w:rPr>
          <w:t xml:space="preserve">CP </w:t>
        </w:r>
        <w:proofErr w:type="spellStart"/>
        <w:r w:rsidRPr="00966AA3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 w:rsidRPr="00966AA3">
          <w:rPr>
            <w:rFonts w:ascii="Times New Roman" w:hAnsi="Times New Roman" w:cs="Times New Roman"/>
            <w:i/>
            <w:iCs/>
            <w:sz w:val="24"/>
            <w:szCs w:val="24"/>
          </w:rPr>
          <w:t>:</w:t>
        </w:r>
        <w:r w:rsidRPr="00966AA3">
          <w:rPr>
            <w:rFonts w:ascii="Times New Roman" w:hAnsi="Times New Roman" w:cs="Times New Roman"/>
            <w:sz w:val="24"/>
            <w:szCs w:val="24"/>
            <w:rPrChange w:id="459" w:author="Livisghton Kleber" w:date="2019-11-08T20:58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</w:ins>
    </w:p>
    <w:p w14:paraId="4CC7EE5D" w14:textId="34B02A18" w:rsidR="00825DD1" w:rsidRDefault="002F0164" w:rsidP="00825DD1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460" w:author="Livisghton Kleber" w:date="2019-11-10T10:41:00Z"/>
          <w:rFonts w:ascii="Times New Roman" w:hAnsi="Times New Roman" w:cs="Times New Roman"/>
          <w:color w:val="000000" w:themeColor="text1"/>
          <w:sz w:val="24"/>
          <w:szCs w:val="24"/>
        </w:rPr>
      </w:pPr>
      <w:ins w:id="461" w:author="Livisghton Kleber" w:date="2019-11-10T09:41:00Z"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462" w:author="Livisghton Kleber" w:date="2019-11-10T09:43:00Z">
        <w:r>
          <w:rPr>
            <w:rFonts w:ascii="Times New Roman" w:hAnsi="Times New Roman" w:cs="Times New Roman"/>
            <w:sz w:val="24"/>
            <w:szCs w:val="24"/>
          </w:rPr>
          <w:t>A extra</w:t>
        </w:r>
      </w:ins>
      <w:ins w:id="463" w:author="Livisghton Kleber" w:date="2019-11-10T09:47:00Z">
        <w:r w:rsidR="00CC586C">
          <w:rPr>
            <w:rFonts w:ascii="Times New Roman" w:hAnsi="Times New Roman" w:cs="Times New Roman"/>
            <w:sz w:val="24"/>
            <w:szCs w:val="24"/>
          </w:rPr>
          <w:t>ç</w:t>
        </w:r>
      </w:ins>
      <w:ins w:id="464" w:author="Livisghton Kleber" w:date="2019-11-10T09:48:00Z">
        <w:r w:rsidR="00CE27FA">
          <w:rPr>
            <w:rFonts w:ascii="Times New Roman" w:hAnsi="Times New Roman" w:cs="Times New Roman"/>
            <w:sz w:val="24"/>
            <w:szCs w:val="24"/>
          </w:rPr>
          <w:t>ão</w:t>
        </w:r>
      </w:ins>
      <w:ins w:id="465" w:author="Livisghton Kleber" w:date="2019-11-10T09:43:00Z">
        <w:r>
          <w:rPr>
            <w:rFonts w:ascii="Times New Roman" w:hAnsi="Times New Roman" w:cs="Times New Roman"/>
            <w:sz w:val="24"/>
            <w:szCs w:val="24"/>
          </w:rPr>
          <w:t xml:space="preserve"> de características</w:t>
        </w:r>
      </w:ins>
      <w:ins w:id="466" w:author="Livisghton Kleber" w:date="2019-11-10T09:36:00Z">
        <w:r w:rsidR="00825DD1">
          <w:rPr>
            <w:rFonts w:ascii="Times New Roman" w:hAnsi="Times New Roman" w:cs="Times New Roman"/>
            <w:sz w:val="24"/>
            <w:szCs w:val="24"/>
          </w:rPr>
          <w:t xml:space="preserve"> baseado em </w:t>
        </w:r>
        <w:proofErr w:type="spellStart"/>
        <w:r w:rsidR="00825DD1" w:rsidRPr="00825DD1">
          <w:rPr>
            <w:rFonts w:ascii="Times New Roman" w:hAnsi="Times New Roman" w:cs="Times New Roman"/>
            <w:i/>
            <w:iCs/>
            <w:sz w:val="24"/>
            <w:szCs w:val="24"/>
            <w:rPrChange w:id="467" w:author="Livisghton Kleber" w:date="2019-11-10T09:3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</w:t>
        </w:r>
      </w:ins>
      <w:proofErr w:type="spellEnd"/>
      <w:ins w:id="468" w:author="Livisghton Kleber" w:date="2019-11-10T09:44:00Z">
        <w:r>
          <w:rPr>
            <w:rFonts w:ascii="Times New Roman" w:hAnsi="Times New Roman" w:cs="Times New Roman"/>
            <w:i/>
            <w:iCs/>
            <w:sz w:val="24"/>
            <w:szCs w:val="24"/>
          </w:rPr>
          <w:t>,</w:t>
        </w:r>
      </w:ins>
      <w:ins w:id="469" w:author="Livisghton Kleber" w:date="2019-11-10T09:36:00Z">
        <w:r w:rsidR="00825DD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70" w:author="Livisghton Kleber" w:date="2019-11-10T09:48:00Z">
        <w:r w:rsidR="00C001F0">
          <w:rPr>
            <w:rFonts w:ascii="Times New Roman" w:hAnsi="Times New Roman" w:cs="Times New Roman"/>
            <w:sz w:val="24"/>
            <w:szCs w:val="24"/>
          </w:rPr>
          <w:t xml:space="preserve">tem como objetivo </w:t>
        </w:r>
      </w:ins>
      <w:ins w:id="471" w:author="Livisghton Kleber" w:date="2019-11-10T09:36:00Z">
        <w:r w:rsidR="00825DD1">
          <w:rPr>
            <w:rFonts w:ascii="Times New Roman" w:hAnsi="Times New Roman" w:cs="Times New Roman"/>
            <w:sz w:val="24"/>
            <w:szCs w:val="24"/>
          </w:rPr>
          <w:t>representa</w:t>
        </w:r>
      </w:ins>
      <w:ins w:id="472" w:author="Livisghton Kleber" w:date="2019-11-10T09:48:00Z">
        <w:r w:rsidR="00C001F0">
          <w:rPr>
            <w:rFonts w:ascii="Times New Roman" w:hAnsi="Times New Roman" w:cs="Times New Roman"/>
            <w:sz w:val="24"/>
            <w:szCs w:val="24"/>
          </w:rPr>
          <w:t>r</w:t>
        </w:r>
      </w:ins>
      <w:ins w:id="473" w:author="Livisghton Kleber" w:date="2019-11-10T09:37:00Z">
        <w:r w:rsidR="00825DD1">
          <w:rPr>
            <w:rFonts w:ascii="Times New Roman" w:hAnsi="Times New Roman" w:cs="Times New Roman"/>
            <w:sz w:val="24"/>
            <w:szCs w:val="24"/>
          </w:rPr>
          <w:t xml:space="preserve"> a energia em um curto tempo do sinal em cada uma das 12 classes de afinação</w:t>
        </w:r>
      </w:ins>
      <w:ins w:id="474" w:author="Livisghton Kleber" w:date="2019-11-10T09:38:00Z">
        <w:r w:rsidR="00825DD1">
          <w:rPr>
            <w:rFonts w:ascii="Times New Roman" w:hAnsi="Times New Roman" w:cs="Times New Roman"/>
            <w:sz w:val="24"/>
            <w:szCs w:val="24"/>
          </w:rPr>
          <w:t>.</w:t>
        </w:r>
      </w:ins>
      <w:ins w:id="475" w:author="Livisghton Kleber" w:date="2019-11-10T09:42:00Z">
        <w:r>
          <w:rPr>
            <w:rFonts w:ascii="Times New Roman" w:hAnsi="Times New Roman" w:cs="Times New Roman"/>
            <w:sz w:val="24"/>
            <w:szCs w:val="24"/>
          </w:rPr>
          <w:t xml:space="preserve"> Normalmente</w:t>
        </w:r>
      </w:ins>
      <w:ins w:id="476" w:author="Livisghton Kleber" w:date="2019-11-10T09:45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ins w:id="477" w:author="Livisghton Kleber" w:date="2019-11-10T09:42:00Z">
        <w:r>
          <w:rPr>
            <w:rFonts w:ascii="Times New Roman" w:hAnsi="Times New Roman" w:cs="Times New Roman"/>
            <w:sz w:val="24"/>
            <w:szCs w:val="24"/>
          </w:rPr>
          <w:t xml:space="preserve"> estas </w:t>
        </w:r>
      </w:ins>
      <w:ins w:id="478" w:author="Livisghton Kleber" w:date="2019-11-10T09:44:00Z">
        <w:r>
          <w:rPr>
            <w:rFonts w:ascii="Times New Roman" w:hAnsi="Times New Roman" w:cs="Times New Roman"/>
            <w:sz w:val="24"/>
            <w:szCs w:val="24"/>
          </w:rPr>
          <w:t>características</w:t>
        </w:r>
      </w:ins>
      <w:ins w:id="479" w:author="Livisghton Kleber" w:date="2019-11-10T09:45:00Z">
        <w:r>
          <w:rPr>
            <w:rFonts w:ascii="Times New Roman" w:hAnsi="Times New Roman" w:cs="Times New Roman"/>
            <w:sz w:val="24"/>
            <w:szCs w:val="24"/>
          </w:rPr>
          <w:t xml:space="preserve"> são</w:t>
        </w:r>
      </w:ins>
      <w:ins w:id="480" w:author="Livisghton Kleber" w:date="2019-11-10T09:44:00Z">
        <w:r>
          <w:rPr>
            <w:rFonts w:ascii="Times New Roman" w:hAnsi="Times New Roman" w:cs="Times New Roman"/>
            <w:sz w:val="24"/>
            <w:szCs w:val="24"/>
          </w:rPr>
          <w:t xml:space="preserve"> obtidas por meio de uma </w:t>
        </w:r>
      </w:ins>
      <w:ins w:id="481" w:author="Livisghton Kleber" w:date="2019-11-10T09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STFT</w:t>
        </w:r>
      </w:ins>
      <w:ins w:id="482" w:author="Livisghton Kleber" w:date="2019-11-10T09:52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>. Em seguida, é feito um mapeamento de</w:t>
        </w:r>
      </w:ins>
      <w:ins w:id="483" w:author="Livisghton Kleber" w:date="2019-11-10T09:53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ssas características </w:t>
        </w:r>
      </w:ins>
      <w:ins w:id="484" w:author="Livisghton Kleber" w:date="2019-11-10T09:54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 o vetor que </w:t>
        </w:r>
      </w:ins>
      <w:ins w:id="485" w:author="Livisghton Kleber" w:date="2019-11-10T09:55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>contém</w:t>
        </w:r>
      </w:ins>
      <w:ins w:id="486" w:author="Livisghton Kleber" w:date="2019-11-10T09:54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as classes de </w:t>
        </w:r>
      </w:ins>
      <w:ins w:id="487" w:author="Livisghton Kleber" w:date="2019-11-10T09:56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>afinação, o</w:t>
        </w:r>
      </w:ins>
      <w:ins w:id="488" w:author="Livisghton Kleber" w:date="2019-11-10T09:55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017FF8" w:rsidRPr="00DA332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89" w:author="Livisghton Kleber" w:date="2019-11-10T11:2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</w:t>
        </w:r>
      </w:ins>
      <w:proofErr w:type="spellEnd"/>
      <w:ins w:id="490" w:author="Livisghton Kleber" w:date="2019-11-10T09:56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Por </w:t>
        </w:r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>fim, ger</w:t>
        </w:r>
      </w:ins>
      <w:ins w:id="491" w:author="Livisghton Kleber" w:date="2019-11-10T09:57:00Z"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almente é aplicado uma normalização </w:t>
        </w: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w:ins>
      <w:ins w:id="492" w:author="Livisghton Kleber" w:date="2019-11-10T09:58:00Z"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93" w:author="Livisghton Kleber" w:date="2019-11-10T09:59:00Z"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nos vetores resultantes. Com o objetivo de </w:t>
        </w:r>
      </w:ins>
      <w:ins w:id="494" w:author="Livisghton Kleber" w:date="2019-11-10T10:00:00Z"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minimizar o quase silêncio ou </w:t>
        </w:r>
      </w:ins>
      <w:ins w:id="495" w:author="Livisghton Kleber" w:date="2019-11-10T11:26:00Z">
        <w:r w:rsidR="008A4AA5">
          <w:rPr>
            <w:rFonts w:ascii="Times New Roman" w:hAnsi="Times New Roman" w:cs="Times New Roman"/>
            <w:color w:val="000000" w:themeColor="text1"/>
            <w:sz w:val="24"/>
            <w:szCs w:val="24"/>
          </w:rPr>
          <w:t>algum</w:t>
        </w:r>
      </w:ins>
      <w:ins w:id="496" w:author="Livisghton Kleber" w:date="2019-11-10T10:00:00Z"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ruído muito pequeno</w:t>
        </w:r>
      </w:ins>
      <w:ins w:id="497" w:author="Livisghton Kleber" w:date="2019-11-10T10:04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Estes passos podem ser </w:t>
        </w:r>
      </w:ins>
      <w:ins w:id="498" w:author="Livisghton Kleber" w:date="2019-11-10T10:06:00Z">
        <w:r w:rsidR="008F1F6F">
          <w:rPr>
            <w:rFonts w:ascii="Times New Roman" w:hAnsi="Times New Roman" w:cs="Times New Roman"/>
            <w:color w:val="000000" w:themeColor="text1"/>
            <w:sz w:val="24"/>
            <w:szCs w:val="24"/>
          </w:rPr>
          <w:t>vistos</w:t>
        </w:r>
      </w:ins>
      <w:ins w:id="499" w:author="Livisghton Kleber" w:date="2019-11-10T10:04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00" w:author="Livisghton Kleber" w:date="2019-11-10T10:05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forma mais abstrata na Figura 6 </w:t>
        </w:r>
      </w:ins>
      <w:ins w:id="501" w:author="Livisghton Kleber" w:date="2019-11-10T10:06:00Z">
        <w:r w:rsidR="00732377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</w:ins>
      <w:ins w:id="502" w:author="Livisghton Kleber" w:date="2019-11-10T10:05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secção </w:t>
        </w:r>
      </w:ins>
      <w:ins w:id="503" w:author="Livisghton Kleber" w:date="2019-11-10T10:06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>2.3</w:t>
        </w:r>
      </w:ins>
      <w:ins w:id="504" w:author="Livisghton Kleber" w:date="2019-11-10T10:05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65D1A991" w14:textId="77777777" w:rsidR="00BE42A0" w:rsidRPr="00553F37" w:rsidRDefault="00BE42A0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505" w:author="Livisghton Kleber" w:date="2019-11-08T21:12:00Z"/>
          <w:rFonts w:ascii="Times New Roman" w:hAnsi="Times New Roman" w:cs="Times New Roman"/>
          <w:i/>
          <w:iCs/>
          <w:sz w:val="24"/>
          <w:szCs w:val="24"/>
          <w:rPrChange w:id="506" w:author="Livisghton Kleber" w:date="2019-11-08T21:12:00Z">
            <w:rPr>
              <w:ins w:id="507" w:author="Livisghton Kleber" w:date="2019-11-08T21:12:00Z"/>
              <w:rFonts w:ascii="Times New Roman" w:hAnsi="Times New Roman" w:cs="Times New Roman"/>
              <w:sz w:val="24"/>
              <w:szCs w:val="24"/>
            </w:rPr>
          </w:rPrChange>
        </w:rPr>
        <w:pPrChange w:id="508" w:author="Livisghton Kleber" w:date="2019-11-08T21:14:00Z">
          <w:pPr>
            <w:pStyle w:val="PargrafodaLista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1788" w:hanging="360"/>
            <w:jc w:val="both"/>
          </w:pPr>
        </w:pPrChange>
      </w:pPr>
    </w:p>
    <w:p w14:paraId="79FCDA96" w14:textId="77777777" w:rsidR="00553F37" w:rsidRDefault="00553F37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  <w:rPr>
          <w:ins w:id="509" w:author="Livisghton Kleber" w:date="2019-11-08T21:13:00Z"/>
        </w:rPr>
        <w:pPrChange w:id="510" w:author="Livisghton Kleber" w:date="2019-11-08T21:13:00Z">
          <w:pPr>
            <w:pStyle w:val="PargrafodaLista"/>
            <w:autoSpaceDE w:val="0"/>
            <w:autoSpaceDN w:val="0"/>
            <w:adjustRightInd w:val="0"/>
            <w:spacing w:after="0" w:line="240" w:lineRule="auto"/>
            <w:ind w:left="1788"/>
            <w:jc w:val="center"/>
          </w:pPr>
        </w:pPrChange>
      </w:pPr>
      <w:ins w:id="511" w:author="Livisghton Kleber" w:date="2019-11-08T21:12:00Z">
        <w:r>
          <w:rPr>
            <w:noProof/>
          </w:rPr>
          <w:drawing>
            <wp:inline distT="0" distB="0" distL="0" distR="0" wp14:anchorId="31DA519E" wp14:editId="70C9B5CC">
              <wp:extent cx="4295775" cy="1247775"/>
              <wp:effectExtent l="0" t="0" r="9525" b="9525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22"/>
                      <a:srcRect t="10274"/>
                      <a:stretch/>
                    </pic:blipFill>
                    <pic:spPr bwMode="auto">
                      <a:xfrm>
                        <a:off x="0" y="0"/>
                        <a:ext cx="4295775" cy="12477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077ABA4" w14:textId="3843A777" w:rsidR="00553F37" w:rsidRPr="006364BA" w:rsidRDefault="00553F37">
      <w:pPr>
        <w:pStyle w:val="Legenda"/>
        <w:jc w:val="center"/>
        <w:rPr>
          <w:ins w:id="512" w:author="Livisghton Kleber" w:date="2019-11-08T21:05:00Z"/>
          <w:rFonts w:ascii="Times New Roman" w:hAnsi="Times New Roman" w:cs="Times New Roman"/>
          <w:i/>
          <w:iCs/>
          <w:color w:val="000000" w:themeColor="text1"/>
          <w:sz w:val="20"/>
          <w:szCs w:val="20"/>
          <w:rPrChange w:id="513" w:author="Livisghton Kleber" w:date="2019-11-08T21:14:00Z">
            <w:rPr>
              <w:ins w:id="514" w:author="Livisghton Kleber" w:date="2019-11-08T21:05:00Z"/>
              <w:rFonts w:ascii="Times New Roman" w:hAnsi="Times New Roman" w:cs="Times New Roman"/>
              <w:sz w:val="24"/>
              <w:szCs w:val="24"/>
            </w:rPr>
          </w:rPrChange>
        </w:rPr>
        <w:pPrChange w:id="515" w:author="Livisghton Kleber" w:date="2019-11-08T21:13:00Z">
          <w:pPr>
            <w:pStyle w:val="PargrafodaLista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1788" w:hanging="360"/>
            <w:jc w:val="both"/>
          </w:pPr>
        </w:pPrChange>
      </w:pPr>
      <w:bookmarkStart w:id="516" w:name="_Toc24294031"/>
      <w:ins w:id="517" w:author="Livisghton Kleber" w:date="2019-11-08T21:13:00Z">
        <w:r w:rsidRPr="00711210">
          <w:rPr>
            <w:rFonts w:ascii="Times New Roman" w:hAnsi="Times New Roman" w:cs="Times New Roman"/>
            <w:color w:val="000000" w:themeColor="text1"/>
            <w:sz w:val="20"/>
            <w:szCs w:val="20"/>
            <w:rPrChange w:id="518" w:author="Livisghton Kleber" w:date="2019-11-10T17:05:00Z">
              <w:rPr>
                <w:b/>
                <w:bCs/>
              </w:rPr>
            </w:rPrChange>
          </w:rPr>
          <w:t xml:space="preserve">Figura </w:t>
        </w:r>
        <w:r w:rsidRPr="00711210">
          <w:rPr>
            <w:rFonts w:ascii="Times New Roman" w:hAnsi="Times New Roman" w:cs="Times New Roman"/>
            <w:color w:val="000000" w:themeColor="text1"/>
            <w:sz w:val="20"/>
            <w:szCs w:val="20"/>
            <w:rPrChange w:id="519" w:author="Livisghton Kleber" w:date="2019-11-10T17:05:00Z">
              <w:rPr>
                <w:b/>
                <w:bCs/>
              </w:rPr>
            </w:rPrChange>
          </w:rPr>
          <w:fldChar w:fldCharType="begin"/>
        </w:r>
        <w:r w:rsidRPr="00711210">
          <w:rPr>
            <w:rFonts w:ascii="Times New Roman" w:hAnsi="Times New Roman" w:cs="Times New Roman"/>
            <w:color w:val="000000" w:themeColor="text1"/>
            <w:sz w:val="20"/>
            <w:szCs w:val="20"/>
            <w:rPrChange w:id="520" w:author="Livisghton Kleber" w:date="2019-11-10T17:05:00Z">
              <w:rPr>
                <w:b/>
                <w:bCs/>
              </w:rPr>
            </w:rPrChange>
          </w:rPr>
          <w:instrText xml:space="preserve"> SEQ Figura \* ARABIC </w:instrText>
        </w:r>
      </w:ins>
      <w:r w:rsidRPr="00711210">
        <w:rPr>
          <w:rFonts w:ascii="Times New Roman" w:hAnsi="Times New Roman" w:cs="Times New Roman"/>
          <w:color w:val="000000" w:themeColor="text1"/>
          <w:sz w:val="20"/>
          <w:szCs w:val="20"/>
          <w:rPrChange w:id="521" w:author="Livisghton Kleber" w:date="2019-11-10T17:05:00Z">
            <w:rPr>
              <w:b/>
              <w:bCs/>
            </w:rPr>
          </w:rPrChange>
        </w:rPr>
        <w:fldChar w:fldCharType="separate"/>
      </w:r>
      <w:ins w:id="522" w:author="Livisghton Kleber" w:date="2019-11-09T20:19:00Z">
        <w:r w:rsidR="00ED2B50" w:rsidRPr="00711210">
          <w:rPr>
            <w:rFonts w:ascii="Times New Roman" w:hAnsi="Times New Roman" w:cs="Times New Roman"/>
            <w:noProof/>
            <w:color w:val="000000" w:themeColor="text1"/>
            <w:sz w:val="20"/>
            <w:szCs w:val="20"/>
            <w:rPrChange w:id="523" w:author="Livisghton Kleber" w:date="2019-11-10T17:05:00Z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</w:rPrChange>
          </w:rPr>
          <w:t>9</w:t>
        </w:r>
      </w:ins>
      <w:ins w:id="524" w:author="Livisghton Kleber" w:date="2019-11-08T21:13:00Z">
        <w:r w:rsidRPr="00711210">
          <w:rPr>
            <w:rFonts w:ascii="Times New Roman" w:hAnsi="Times New Roman" w:cs="Times New Roman"/>
            <w:color w:val="000000" w:themeColor="text1"/>
            <w:sz w:val="20"/>
            <w:szCs w:val="20"/>
            <w:rPrChange w:id="525" w:author="Livisghton Kleber" w:date="2019-11-10T17:05:00Z">
              <w:rPr>
                <w:b/>
                <w:bCs/>
              </w:rPr>
            </w:rPrChange>
          </w:rPr>
          <w:fldChar w:fldCharType="end"/>
        </w:r>
        <w:r w:rsidRPr="00711210">
          <w:rPr>
            <w:rFonts w:ascii="Times New Roman" w:hAnsi="Times New Roman" w:cs="Times New Roman"/>
            <w:color w:val="000000" w:themeColor="text1"/>
            <w:sz w:val="20"/>
            <w:szCs w:val="20"/>
            <w:rPrChange w:id="526" w:author="Livisghton Kleber" w:date="2019-11-10T17:05:00Z">
              <w:rPr>
                <w:b/>
                <w:bCs/>
              </w:rPr>
            </w:rPrChange>
          </w:rPr>
          <w:t>:</w:t>
        </w:r>
        <w:r w:rsidRPr="006364BA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527" w:author="Livisghton Kleber" w:date="2019-11-08T21:14:00Z">
              <w:rPr>
                <w:b/>
                <w:bCs/>
              </w:rPr>
            </w:rPrChange>
          </w:rPr>
          <w:t xml:space="preserve"> representação do CP </w:t>
        </w:r>
        <w:proofErr w:type="spellStart"/>
        <w:r w:rsidRPr="006364BA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  <w:rPrChange w:id="528" w:author="Livisghton Kleber" w:date="2019-11-08T21:14:00Z">
              <w:rPr>
                <w:b/>
                <w:bCs/>
              </w:rPr>
            </w:rPrChange>
          </w:rPr>
          <w:t>Feature</w:t>
        </w:r>
      </w:ins>
      <w:proofErr w:type="spellEnd"/>
      <w:ins w:id="529" w:author="Livisghton Kleber" w:date="2019-11-08T21:14:00Z">
        <w:r w:rsidR="006364BA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</w:rPr>
          <w:t>.</w:t>
        </w:r>
      </w:ins>
      <w:bookmarkEnd w:id="516"/>
    </w:p>
    <w:p w14:paraId="1458FFF5" w14:textId="58143FCA" w:rsidR="00553F37" w:rsidRDefault="00553F37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530" w:author="Livisghton Kleber" w:date="2019-11-10T10:41:00Z"/>
          <w:rFonts w:ascii="Times New Roman" w:hAnsi="Times New Roman" w:cs="Times New Roman"/>
          <w:i/>
          <w:iCs/>
          <w:sz w:val="24"/>
          <w:szCs w:val="24"/>
        </w:rPr>
      </w:pPr>
    </w:p>
    <w:p w14:paraId="1BE01E19" w14:textId="7FEF6644" w:rsidR="00F77A23" w:rsidRDefault="00F77A23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531" w:author="Livisghton Kleber" w:date="2019-11-10T10:41:00Z"/>
          <w:rFonts w:ascii="Times New Roman" w:hAnsi="Times New Roman" w:cs="Times New Roman"/>
          <w:i/>
          <w:iCs/>
          <w:sz w:val="24"/>
          <w:szCs w:val="24"/>
        </w:rPr>
      </w:pPr>
    </w:p>
    <w:p w14:paraId="1E333FF5" w14:textId="6431CD3E" w:rsidR="00F77A23" w:rsidRDefault="00F77A23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532" w:author="Livisghton Kleber" w:date="2019-11-10T10:42:00Z"/>
          <w:rFonts w:ascii="Times New Roman" w:hAnsi="Times New Roman" w:cs="Times New Roman"/>
          <w:i/>
          <w:iCs/>
          <w:sz w:val="24"/>
          <w:szCs w:val="24"/>
        </w:rPr>
      </w:pPr>
    </w:p>
    <w:p w14:paraId="659BB7A9" w14:textId="21E1BD11" w:rsidR="0090685F" w:rsidRDefault="0090685F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533" w:author="Livisghton Kleber" w:date="2019-11-10T10:42:00Z"/>
          <w:rFonts w:ascii="Times New Roman" w:hAnsi="Times New Roman" w:cs="Times New Roman"/>
          <w:i/>
          <w:iCs/>
          <w:sz w:val="24"/>
          <w:szCs w:val="24"/>
        </w:rPr>
      </w:pPr>
    </w:p>
    <w:p w14:paraId="6C1EF384" w14:textId="23E2503A" w:rsidR="0090685F" w:rsidRDefault="0090685F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534" w:author="Livisghton Kleber" w:date="2019-11-10T11:31:00Z"/>
          <w:rFonts w:ascii="Times New Roman" w:hAnsi="Times New Roman" w:cs="Times New Roman"/>
          <w:i/>
          <w:iCs/>
          <w:sz w:val="24"/>
          <w:szCs w:val="24"/>
        </w:rPr>
      </w:pPr>
    </w:p>
    <w:p w14:paraId="3C2C7E4A" w14:textId="77777777" w:rsidR="0013367A" w:rsidRPr="00364ACD" w:rsidRDefault="0013367A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535" w:author="Livisghton Kleber" w:date="2019-11-08T21:01:00Z"/>
          <w:rFonts w:ascii="Times New Roman" w:hAnsi="Times New Roman" w:cs="Times New Roman"/>
          <w:i/>
          <w:iCs/>
          <w:sz w:val="24"/>
          <w:szCs w:val="24"/>
          <w:rPrChange w:id="536" w:author="Livisghton Kleber" w:date="2019-11-08T21:01:00Z">
            <w:rPr>
              <w:ins w:id="537" w:author="Livisghton Kleber" w:date="2019-11-08T21:01:00Z"/>
              <w:rFonts w:ascii="Times New Roman" w:hAnsi="Times New Roman" w:cs="Times New Roman"/>
              <w:sz w:val="24"/>
              <w:szCs w:val="24"/>
            </w:rPr>
          </w:rPrChange>
        </w:rPr>
        <w:pPrChange w:id="538" w:author="Livisghton Kleber" w:date="2019-11-08T21:05:00Z">
          <w:pPr>
            <w:pStyle w:val="PargrafodaLista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1788" w:hanging="360"/>
            <w:jc w:val="both"/>
          </w:pPr>
        </w:pPrChange>
      </w:pPr>
    </w:p>
    <w:p w14:paraId="1CB5ACB3" w14:textId="77777777" w:rsidR="000E3620" w:rsidRPr="000E3620" w:rsidRDefault="00364ACD" w:rsidP="000E362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ins w:id="539" w:author="Livisghton Kleber" w:date="2019-11-09T23:40:00Z"/>
          <w:rFonts w:ascii="Times New Roman" w:hAnsi="Times New Roman" w:cs="Times New Roman"/>
          <w:bCs/>
          <w:color w:val="000000" w:themeColor="text1"/>
          <w:sz w:val="24"/>
          <w:szCs w:val="24"/>
          <w:rPrChange w:id="540" w:author="Livisghton Kleber" w:date="2019-11-09T23:40:00Z">
            <w:rPr>
              <w:ins w:id="541" w:author="Livisghton Kleber" w:date="2019-11-09T23:40:00Z"/>
              <w:rFonts w:ascii="Times New Roman" w:hAnsi="Times New Roman" w:cs="Times New Roman"/>
              <w:sz w:val="24"/>
              <w:szCs w:val="24"/>
            </w:rPr>
          </w:rPrChange>
        </w:rPr>
      </w:pPr>
      <w:ins w:id="542" w:author="Livisghton Kleber" w:date="2019-11-08T21:05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CLP </w:t>
        </w:r>
        <w:proofErr w:type="spellStart"/>
        <w:r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>
          <w:rPr>
            <w:rFonts w:ascii="Times New Roman" w:hAnsi="Times New Roman" w:cs="Times New Roman"/>
            <w:i/>
            <w:iCs/>
            <w:sz w:val="24"/>
            <w:szCs w:val="24"/>
          </w:rPr>
          <w:t>: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4E49C64" w14:textId="49AEA1C9" w:rsidR="00C977E8" w:rsidRDefault="00995E16" w:rsidP="00C977E8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543" w:author="Livisghton Kleber" w:date="2019-11-09T23:44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ins w:id="544" w:author="Livisghton Kleber" w:date="2019-11-09T23:41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ab/>
        </w:r>
      </w:ins>
      <w:ins w:id="545" w:author="Livisghton Kleber" w:date="2019-11-09T23:24:00Z">
        <w:r w:rsidR="00567566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546" w:author="Livisghton Kleber" w:date="2019-11-09T23:40:00Z">
              <w:rPr/>
            </w:rPrChange>
          </w:rPr>
          <w:t xml:space="preserve">O CLP </w:t>
        </w:r>
      </w:ins>
      <w:ins w:id="547" w:author="Livisghton Kleber" w:date="2019-11-09T23:25:00Z"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548" w:author="Livisghton Kleber" w:date="2019-11-09T23:40:00Z">
              <w:rPr/>
            </w:rPrChange>
          </w:rPr>
          <w:t xml:space="preserve">tem como objetivo </w:t>
        </w:r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549" w:author="Livisghton Kleber" w:date="2019-11-09T23:40:00Z">
              <w:rPr/>
            </w:rPrChange>
          </w:rPr>
          <w:t>ajust</w:t>
        </w:r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550" w:author="Livisghton Kleber" w:date="2019-11-09T23:40:00Z">
              <w:rPr/>
            </w:rPrChange>
          </w:rPr>
          <w:t>ar</w:t>
        </w:r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551" w:author="Livisghton Kleber" w:date="2019-11-09T23:40:00Z">
              <w:rPr/>
            </w:rPrChange>
          </w:rPr>
          <w:t xml:space="preserve"> a faixa </w:t>
        </w:r>
      </w:ins>
      <w:ins w:id="552" w:author="Livisghton Kleber" w:date="2019-11-09T23:27:00Z"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553" w:author="Livisghton Kleber" w:date="2019-11-09T23:40:00Z">
              <w:rPr/>
            </w:rPrChange>
          </w:rPr>
          <w:t xml:space="preserve">do </w:t>
        </w:r>
      </w:ins>
      <w:ins w:id="554" w:author="Livisghton Kleber" w:date="2019-11-09T23:25:00Z"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555" w:author="Livisghton Kleber" w:date="2019-11-09T23:40:00Z">
              <w:rPr/>
            </w:rPrChange>
          </w:rPr>
          <w:t>sinal original para melhorar a clareza de transitórios fracos, especialmente nas regiões de alta frequência</w:t>
        </w:r>
      </w:ins>
      <w:ins w:id="556" w:author="Livisghton Kleber" w:date="2019-11-09T23:26:00Z"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557" w:author="Livisghton Kleber" w:date="2019-11-09T23:40:00Z">
              <w:rPr/>
            </w:rPrChange>
          </w:rPr>
          <w:t>.</w:t>
        </w:r>
      </w:ins>
      <w:ins w:id="558" w:author="Livisghton Kleber" w:date="2019-11-09T23:27:00Z">
        <w:r w:rsidR="00AC48FA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559" w:author="Livisghton Kleber" w:date="2019-11-09T23:40:00Z">
              <w:rPr/>
            </w:rPrChange>
          </w:rPr>
          <w:t xml:space="preserve"> Para isso, </w:t>
        </w:r>
      </w:ins>
      <w:ins w:id="560" w:author="Livisghton Kleber" w:date="2019-11-09T23:28:00Z">
        <w:r w:rsidR="00AC48FA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561" w:author="Livisghton Kleber" w:date="2019-11-09T23:40:00Z">
              <w:rPr/>
            </w:rPrChange>
          </w:rPr>
          <w:t>aplica-se frequentemente uma compressão logarítmica</w:t>
        </w:r>
        <w:r w:rsidR="00AC48FA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562" w:author="Livisghton Kleber" w:date="2019-11-09T23:40:00Z">
              <w:rPr/>
            </w:rPrChange>
          </w:rPr>
          <w:t xml:space="preserve"> ao calcular as características do áudio.</w:t>
        </w:r>
      </w:ins>
    </w:p>
    <w:p w14:paraId="40E1DEA1" w14:textId="5089A8FC" w:rsidR="003E0E36" w:rsidRDefault="00C977E8" w:rsidP="00C977E8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563" w:author="Livisghton Kleber" w:date="2019-11-09T23:58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ins w:id="564" w:author="Livisghton Kleber" w:date="2019-11-09T23:44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ab/>
        </w:r>
      </w:ins>
      <w:ins w:id="565" w:author="Livisghton Kleber" w:date="2019-11-09T23:45:00Z">
        <w:r w:rsidR="00D36BFB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Para construir um CLP, primeiramente é calculado as características de afinação do arquivo de áud</w:t>
        </w:r>
      </w:ins>
      <w:ins w:id="566" w:author="Livisghton Kleber" w:date="2019-11-09T23:46:00Z">
        <w:r w:rsidR="00D36BFB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io.</w:t>
        </w:r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Em </w:t>
        </w:r>
      </w:ins>
      <w:ins w:id="567" w:author="Livisghton Kleber" w:date="2019-11-10T11:33:00Z">
        <w:r w:rsidR="00794A81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seguida</w:t>
        </w:r>
      </w:ins>
      <w:ins w:id="568" w:author="Livisghton Kleber" w:date="2019-11-09T23:46:00Z"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, a</w:t>
        </w:r>
      </w:ins>
      <w:ins w:id="569" w:author="Livisghton Kleber" w:date="2019-11-09T23:50:00Z"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representação da </w:t>
        </w:r>
      </w:ins>
      <w:ins w:id="570" w:author="Livisghton Kleber" w:date="2019-11-09T23:47:00Z"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afinação é </w:t>
        </w:r>
        <w:proofErr w:type="spellStart"/>
        <w:r w:rsidR="00566125" w:rsidRP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logaritmizada</w:t>
        </w:r>
      </w:ins>
      <w:proofErr w:type="spellEnd"/>
      <w:ins w:id="571" w:author="Livisghton Kleber" w:date="2019-11-09T23:48:00Z"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substituindo cada entra</w:t>
        </w:r>
      </w:ins>
      <w:ins w:id="572" w:author="Livisghton Kleber" w:date="2019-11-10T11:32:00Z">
        <w:r w:rsidR="00674238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da</w:t>
        </w:r>
      </w:ins>
      <w:ins w:id="573" w:author="Livisghton Kleber" w:date="2019-11-09T23:48:00Z"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pelo </w:t>
        </w:r>
      </w:ins>
      <m:oMath>
        <m:r>
          <w:ins w:id="574" w:author="Livisghton Kleber" w:date="2019-11-09T23:50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log(</m:t>
          </w:ins>
        </m:r>
        <m:r>
          <w:ins w:id="575" w:author="Livisghton Kleber" w:date="2019-11-09T23:51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η</m:t>
          </w:ins>
        </m:r>
        <m:r>
          <w:ins w:id="576" w:author="Livisghton Kleber" w:date="2019-11-09T23:51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*</m:t>
          </w:ins>
        </m:r>
        <m:r>
          <w:ins w:id="577" w:author="Livisghton Kleber" w:date="2019-11-09T23:51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ⅇ</m:t>
          </w:ins>
        </m:r>
        <m:r>
          <w:ins w:id="578" w:author="Livisghton Kleber" w:date="2019-11-09T23:51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+1</m:t>
          </w:ins>
        </m:r>
        <m:r>
          <w:ins w:id="579" w:author="Livisghton Kleber" w:date="2019-11-09T23:50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w:ins>
        </m:r>
      </m:oMath>
      <w:ins w:id="580" w:author="Livisghton Kleber" w:date="2019-11-09T23:52:00Z">
        <w:r w:rsidR="009C2F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, onde </w:t>
        </w: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η</m:t>
          </m:r>
        </m:oMath>
        <w:r w:rsidR="009C2F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9C2F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é</w:t>
        </w:r>
        <w:proofErr w:type="spellEnd"/>
        <w:r w:rsidR="009C2F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uma constante positiva</w:t>
        </w:r>
      </w:ins>
      <w:ins w:id="581" w:author="Livisghton Kleber" w:date="2019-11-10T00:02:00Z">
        <w:r w:rsidR="007C28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que </w:t>
        </w:r>
        <w:r w:rsidR="007C285C" w:rsidRPr="007C28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especifica a extensão da compactação logarítmica</w:t>
        </w:r>
      </w:ins>
      <w:ins w:id="582" w:author="Livisghton Kleber" w:date="2019-11-09T23:52:00Z">
        <w:r w:rsidR="009C2F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.</w:t>
        </w:r>
      </w:ins>
      <w:ins w:id="583" w:author="Livisghton Kleber" w:date="2019-11-09T23:54:00Z">
        <w:r w:rsidR="003E0E3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</w:ins>
      <w:ins w:id="584" w:author="Livisghton Kleber" w:date="2019-11-10T11:33:00Z">
        <w:r w:rsidR="00794A81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Depois</w:t>
        </w:r>
      </w:ins>
      <w:ins w:id="585" w:author="Livisghton Kleber" w:date="2019-11-09T23:54:00Z">
        <w:r w:rsidR="003E0E3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, </w:t>
        </w:r>
      </w:ins>
      <w:ins w:id="586" w:author="Livisghton Kleber" w:date="2019-11-09T23:55:00Z">
        <w:r w:rsidR="003E0E3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com a representação</w:t>
        </w:r>
      </w:ins>
      <w:ins w:id="587" w:author="Livisghton Kleber" w:date="2019-11-09T23:56:00Z">
        <w:r w:rsidR="003E0E3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logarítmica </w:t>
        </w:r>
      </w:ins>
      <w:ins w:id="588" w:author="Livisghton Kleber" w:date="2019-11-09T23:59:00Z">
        <w:r w:rsidR="004F2F9E" w:rsidRPr="00807FC9">
          <w:rPr>
            <w:rFonts w:ascii="Times New Roman" w:hAnsi="Times New Roman" w:cs="Times New Roman"/>
            <w:sz w:val="24"/>
            <w:szCs w:val="24"/>
          </w:rPr>
          <w:t>projeta</w:t>
        </w:r>
      </w:ins>
      <w:ins w:id="589" w:author="Livisghton Kleber" w:date="2019-11-10T11:33:00Z">
        <w:r w:rsidR="00BF4150">
          <w:rPr>
            <w:rFonts w:ascii="Times New Roman" w:hAnsi="Times New Roman" w:cs="Times New Roman"/>
            <w:sz w:val="24"/>
            <w:szCs w:val="24"/>
          </w:rPr>
          <w:t>r</w:t>
        </w:r>
      </w:ins>
      <w:ins w:id="590" w:author="Livisghton Kleber" w:date="2019-11-09T23:59:00Z">
        <w:r w:rsidR="004F2F9E" w:rsidRPr="00807FC9">
          <w:rPr>
            <w:rFonts w:ascii="Times New Roman" w:hAnsi="Times New Roman" w:cs="Times New Roman"/>
            <w:sz w:val="24"/>
            <w:szCs w:val="24"/>
          </w:rPr>
          <w:t xml:space="preserve"> os vetores de afinação resultantes em um vetor cromatográfico</w:t>
        </w:r>
      </w:ins>
      <w:ins w:id="591" w:author="Livisghton Kleber" w:date="2019-11-10T00:03:00Z">
        <w:r w:rsidR="00AC2410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CF2827B" w14:textId="77777777" w:rsidR="003C2D1B" w:rsidRPr="003C2D1B" w:rsidRDefault="003C2D1B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592" w:author="Livisghton Kleber" w:date="2019-11-08T21:53:00Z"/>
          <w:rFonts w:ascii="Times New Roman" w:hAnsi="Times New Roman" w:cs="Times New Roman"/>
          <w:bCs/>
          <w:color w:val="000000" w:themeColor="text1"/>
          <w:sz w:val="24"/>
          <w:szCs w:val="24"/>
          <w:rPrChange w:id="593" w:author="Livisghton Kleber" w:date="2019-11-08T21:53:00Z">
            <w:rPr>
              <w:ins w:id="594" w:author="Livisghton Kleber" w:date="2019-11-08T21:53:00Z"/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  <w:pPrChange w:id="595" w:author="Livisghton Kleber" w:date="2019-11-08T21:53:00Z">
          <w:pPr>
            <w:pStyle w:val="PargrafodaLista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1788" w:hanging="360"/>
            <w:jc w:val="both"/>
          </w:pPr>
        </w:pPrChange>
      </w:pPr>
    </w:p>
    <w:p w14:paraId="018CE41A" w14:textId="77777777" w:rsidR="003C2D1B" w:rsidRDefault="003C2D1B" w:rsidP="00794A81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  <w:rPr>
          <w:ins w:id="596" w:author="Livisghton Kleber" w:date="2019-11-08T21:53:00Z"/>
        </w:rPr>
        <w:pPrChange w:id="597" w:author="Livisghton Kleber" w:date="2019-11-10T11:32:00Z">
          <w:pPr>
            <w:pStyle w:val="PargrafodaLista"/>
            <w:autoSpaceDE w:val="0"/>
            <w:autoSpaceDN w:val="0"/>
            <w:adjustRightInd w:val="0"/>
            <w:spacing w:after="0" w:line="240" w:lineRule="auto"/>
            <w:ind w:left="1788"/>
            <w:jc w:val="both"/>
          </w:pPr>
        </w:pPrChange>
      </w:pPr>
      <w:ins w:id="598" w:author="Livisghton Kleber" w:date="2019-11-08T21:53:00Z">
        <w:r>
          <w:rPr>
            <w:noProof/>
          </w:rPr>
          <w:drawing>
            <wp:inline distT="0" distB="0" distL="0" distR="0" wp14:anchorId="4AFF21E9" wp14:editId="5CEFECD8">
              <wp:extent cx="4305300" cy="1219200"/>
              <wp:effectExtent l="0" t="0" r="0" b="0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23"/>
                      <a:srcRect t="11724"/>
                      <a:stretch/>
                    </pic:blipFill>
                    <pic:spPr bwMode="auto">
                      <a:xfrm>
                        <a:off x="0" y="0"/>
                        <a:ext cx="4305300" cy="1219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B006E75" w14:textId="2E49CCA0" w:rsidR="003C2D1B" w:rsidRDefault="003C2D1B">
      <w:pPr>
        <w:pStyle w:val="Legenda"/>
        <w:ind w:left="708"/>
        <w:jc w:val="center"/>
        <w:rPr>
          <w:ins w:id="599" w:author="Livisghton Kleber" w:date="2019-11-10T10:42:00Z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600" w:name="_Toc24294032"/>
      <w:ins w:id="601" w:author="Livisghton Kleber" w:date="2019-11-08T21:53:00Z">
        <w:r w:rsidRPr="00CB2AFF">
          <w:rPr>
            <w:rFonts w:ascii="Times New Roman" w:hAnsi="Times New Roman" w:cs="Times New Roman"/>
            <w:color w:val="000000" w:themeColor="text1"/>
            <w:sz w:val="20"/>
            <w:szCs w:val="20"/>
            <w:rPrChange w:id="602" w:author="Livisghton Kleber" w:date="2019-11-10T17:05:00Z">
              <w:rPr/>
            </w:rPrChange>
          </w:rPr>
          <w:t xml:space="preserve">Figura </w:t>
        </w:r>
        <w:r w:rsidRPr="00CB2AFF">
          <w:rPr>
            <w:rFonts w:ascii="Times New Roman" w:hAnsi="Times New Roman" w:cs="Times New Roman"/>
            <w:color w:val="000000" w:themeColor="text1"/>
            <w:sz w:val="20"/>
            <w:szCs w:val="20"/>
            <w:rPrChange w:id="603" w:author="Livisghton Kleber" w:date="2019-11-10T17:05:00Z">
              <w:rPr/>
            </w:rPrChange>
          </w:rPr>
          <w:fldChar w:fldCharType="begin"/>
        </w:r>
        <w:r w:rsidRPr="00CB2AFF">
          <w:rPr>
            <w:rFonts w:ascii="Times New Roman" w:hAnsi="Times New Roman" w:cs="Times New Roman"/>
            <w:color w:val="000000" w:themeColor="text1"/>
            <w:sz w:val="20"/>
            <w:szCs w:val="20"/>
            <w:rPrChange w:id="604" w:author="Livisghton Kleber" w:date="2019-11-10T17:05:00Z">
              <w:rPr/>
            </w:rPrChange>
          </w:rPr>
          <w:instrText xml:space="preserve"> SEQ Figura \* ARABIC </w:instrText>
        </w:r>
      </w:ins>
      <w:r w:rsidRPr="00CB2AFF">
        <w:rPr>
          <w:rFonts w:ascii="Times New Roman" w:hAnsi="Times New Roman" w:cs="Times New Roman"/>
          <w:color w:val="000000" w:themeColor="text1"/>
          <w:sz w:val="20"/>
          <w:szCs w:val="20"/>
          <w:rPrChange w:id="605" w:author="Livisghton Kleber" w:date="2019-11-10T17:05:00Z">
            <w:rPr/>
          </w:rPrChange>
        </w:rPr>
        <w:fldChar w:fldCharType="separate"/>
      </w:r>
      <w:ins w:id="606" w:author="Livisghton Kleber" w:date="2019-11-09T20:19:00Z">
        <w:r w:rsidR="00ED2B50" w:rsidRPr="00CB2AFF">
          <w:rPr>
            <w:rFonts w:ascii="Times New Roman" w:hAnsi="Times New Roman" w:cs="Times New Roman"/>
            <w:noProof/>
            <w:color w:val="000000" w:themeColor="text1"/>
            <w:sz w:val="20"/>
            <w:szCs w:val="20"/>
            <w:rPrChange w:id="607" w:author="Livisghton Kleber" w:date="2019-11-10T17:05:00Z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0"/>
                <w:szCs w:val="20"/>
              </w:rPr>
            </w:rPrChange>
          </w:rPr>
          <w:t>10</w:t>
        </w:r>
      </w:ins>
      <w:ins w:id="608" w:author="Livisghton Kleber" w:date="2019-11-08T21:53:00Z">
        <w:r w:rsidRPr="00CB2AFF">
          <w:rPr>
            <w:rFonts w:ascii="Times New Roman" w:hAnsi="Times New Roman" w:cs="Times New Roman"/>
            <w:color w:val="000000" w:themeColor="text1"/>
            <w:sz w:val="20"/>
            <w:szCs w:val="20"/>
            <w:rPrChange w:id="609" w:author="Livisghton Kleber" w:date="2019-11-10T17:05:00Z">
              <w:rPr/>
            </w:rPrChange>
          </w:rPr>
          <w:fldChar w:fldCharType="end"/>
        </w:r>
      </w:ins>
      <w:ins w:id="610" w:author="Livisghton Kleber" w:date="2019-11-10T17:05:00Z">
        <w:r w:rsidR="00CB2AFF" w:rsidRPr="00CB2AFF">
          <w:rPr>
            <w:rFonts w:ascii="Times New Roman" w:hAnsi="Times New Roman" w:cs="Times New Roman"/>
            <w:color w:val="000000" w:themeColor="text1"/>
            <w:sz w:val="20"/>
            <w:szCs w:val="20"/>
            <w:rPrChange w:id="611" w:author="Livisghton Kleber" w:date="2019-11-10T17:05:00Z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rPrChange>
          </w:rPr>
          <w:t>:</w:t>
        </w:r>
      </w:ins>
      <w:ins w:id="612" w:author="Livisghton Kleber" w:date="2019-11-08T21:53:00Z"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613" w:author="Livisghton Kleber" w:date="2019-11-08T23:12:00Z">
              <w:rPr/>
            </w:rPrChange>
          </w:rPr>
          <w:t xml:space="preserve"> representação do CLP </w:t>
        </w:r>
        <w:proofErr w:type="spellStart"/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614" w:author="Livisghton Kleber" w:date="2019-11-08T23:12:00Z">
              <w:rPr/>
            </w:rPrChange>
          </w:rPr>
          <w:t>Feature</w:t>
        </w:r>
        <w:proofErr w:type="spellEnd"/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615" w:author="Livisghton Kleber" w:date="2019-11-08T23:12:00Z">
              <w:rPr/>
            </w:rPrChange>
          </w:rPr>
          <w:t>.</w:t>
        </w:r>
      </w:ins>
      <w:bookmarkEnd w:id="600"/>
    </w:p>
    <w:p w14:paraId="7A087737" w14:textId="77777777" w:rsidR="008C14F4" w:rsidRPr="008C14F4" w:rsidRDefault="008C14F4" w:rsidP="008C14F4">
      <w:pPr>
        <w:rPr>
          <w:ins w:id="616" w:author="Livisghton Kleber" w:date="2019-11-08T21:54:00Z"/>
          <w:rPrChange w:id="617" w:author="Livisghton Kleber" w:date="2019-11-10T10:42:00Z">
            <w:rPr>
              <w:ins w:id="618" w:author="Livisghton Kleber" w:date="2019-11-08T21:54:00Z"/>
              <w:rFonts w:ascii="Times New Roman" w:hAnsi="Times New Roman" w:cs="Times New Roman"/>
              <w:color w:val="000000" w:themeColor="text1"/>
              <w:sz w:val="20"/>
              <w:szCs w:val="20"/>
            </w:rPr>
          </w:rPrChange>
        </w:rPr>
        <w:pPrChange w:id="619" w:author="Livisghton Kleber" w:date="2019-11-10T10:42:00Z">
          <w:pPr>
            <w:pStyle w:val="Legenda"/>
            <w:jc w:val="center"/>
          </w:pPr>
        </w:pPrChange>
      </w:pPr>
    </w:p>
    <w:p w14:paraId="59225804" w14:textId="263A5CB3" w:rsidR="003B0693" w:rsidRPr="003B0693" w:rsidRDefault="00F07617" w:rsidP="003B0693">
      <w:pPr>
        <w:pStyle w:val="PargrafodaLista"/>
        <w:numPr>
          <w:ilvl w:val="0"/>
          <w:numId w:val="9"/>
        </w:numPr>
        <w:jc w:val="both"/>
        <w:rPr>
          <w:ins w:id="620" w:author="Livisghton Kleber" w:date="2019-11-09T22:08:00Z"/>
          <w:rPrChange w:id="621" w:author="Livisghton Kleber" w:date="2019-11-09T22:08:00Z">
            <w:rPr>
              <w:ins w:id="622" w:author="Livisghton Kleber" w:date="2019-11-09T22:08:00Z"/>
              <w:rFonts w:ascii="Times New Roman" w:hAnsi="Times New Roman" w:cs="Times New Roman"/>
              <w:sz w:val="24"/>
              <w:szCs w:val="24"/>
            </w:rPr>
          </w:rPrChange>
        </w:rPr>
      </w:pPr>
      <w:ins w:id="623" w:author="Livisghton Kleber" w:date="2019-11-08T21:54:00Z">
        <w:r>
          <w:rPr>
            <w:rFonts w:ascii="Times New Roman" w:hAnsi="Times New Roman" w:cs="Times New Roman"/>
            <w:sz w:val="24"/>
            <w:szCs w:val="24"/>
          </w:rPr>
          <w:t xml:space="preserve">CENS </w:t>
        </w:r>
        <w:proofErr w:type="spellStart"/>
        <w:r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>
          <w:rPr>
            <w:rFonts w:ascii="Times New Roman" w:hAnsi="Times New Roman" w:cs="Times New Roman"/>
            <w:i/>
            <w:iCs/>
            <w:sz w:val="24"/>
            <w:szCs w:val="24"/>
          </w:rPr>
          <w:t>:</w:t>
        </w:r>
      </w:ins>
      <w:ins w:id="624" w:author="Livisghton Kleber" w:date="2019-11-08T22:55:00Z">
        <w:r w:rsidR="005049F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280304B6" w14:textId="04384C1A" w:rsidR="003B0693" w:rsidRDefault="003B0693" w:rsidP="003B0693">
      <w:pPr>
        <w:pStyle w:val="PargrafodaLista"/>
        <w:ind w:left="1788" w:firstLine="336"/>
        <w:jc w:val="both"/>
        <w:rPr>
          <w:ins w:id="625" w:author="Livisghton Kleber" w:date="2019-11-09T22:16:00Z"/>
          <w:rFonts w:ascii="Times New Roman" w:hAnsi="Times New Roman" w:cs="Times New Roman"/>
          <w:sz w:val="24"/>
          <w:szCs w:val="24"/>
        </w:rPr>
      </w:pPr>
      <w:ins w:id="626" w:author="Livisghton Kleber" w:date="2019-11-09T22:08:00Z">
        <w:r>
          <w:rPr>
            <w:rFonts w:ascii="Times New Roman" w:hAnsi="Times New Roman" w:cs="Times New Roman"/>
            <w:sz w:val="24"/>
            <w:szCs w:val="24"/>
          </w:rPr>
          <w:t xml:space="preserve">O CENS </w:t>
        </w:r>
        <w:proofErr w:type="spellStart"/>
        <w:r w:rsidRPr="003B0693">
          <w:rPr>
            <w:rFonts w:ascii="Times New Roman" w:hAnsi="Times New Roman" w:cs="Times New Roman"/>
            <w:i/>
            <w:iCs/>
            <w:sz w:val="24"/>
            <w:szCs w:val="24"/>
            <w:rPrChange w:id="627" w:author="Livisghton Kleber" w:date="2019-11-09T22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Features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é </w:t>
        </w:r>
      </w:ins>
      <w:ins w:id="628" w:author="Livisghton Kleber" w:date="2019-11-09T22:09:00Z">
        <w:r>
          <w:rPr>
            <w:rFonts w:ascii="Times New Roman" w:hAnsi="Times New Roman" w:cs="Times New Roman"/>
            <w:sz w:val="24"/>
            <w:szCs w:val="24"/>
          </w:rPr>
          <w:t>um</w:t>
        </w:r>
        <w:r w:rsidR="001D5AF5">
          <w:rPr>
            <w:rFonts w:ascii="Times New Roman" w:hAnsi="Times New Roman" w:cs="Times New Roman"/>
            <w:sz w:val="24"/>
            <w:szCs w:val="24"/>
          </w:rPr>
          <w:t xml:space="preserve"> aperfeiçoamento </w:t>
        </w:r>
      </w:ins>
      <w:ins w:id="629" w:author="Livisghton Kleber" w:date="2019-11-09T22:10:00Z">
        <w:r w:rsidR="001D5AF5">
          <w:rPr>
            <w:rFonts w:ascii="Times New Roman" w:hAnsi="Times New Roman" w:cs="Times New Roman"/>
            <w:sz w:val="24"/>
            <w:szCs w:val="24"/>
          </w:rPr>
          <w:t xml:space="preserve">do CP </w:t>
        </w:r>
        <w:proofErr w:type="spellStart"/>
        <w:r w:rsidR="001D5AF5" w:rsidRPr="001D5AF5">
          <w:rPr>
            <w:rFonts w:ascii="Times New Roman" w:hAnsi="Times New Roman" w:cs="Times New Roman"/>
            <w:i/>
            <w:iCs/>
            <w:sz w:val="24"/>
            <w:szCs w:val="24"/>
            <w:rPrChange w:id="630" w:author="Livisghton Kleber" w:date="2019-11-09T22:1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Features</w:t>
        </w:r>
        <w:proofErr w:type="spellEnd"/>
        <w:r w:rsidR="001D5AF5"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="00C866DD">
          <w:rPr>
            <w:rFonts w:ascii="Times New Roman" w:hAnsi="Times New Roman" w:cs="Times New Roman"/>
            <w:sz w:val="24"/>
            <w:szCs w:val="24"/>
          </w:rPr>
          <w:t>onde trata algumas propriedades musicais</w:t>
        </w:r>
      </w:ins>
      <w:ins w:id="631" w:author="Livisghton Kleber" w:date="2019-11-09T22:11:00Z">
        <w:r w:rsidR="00C866DD">
          <w:rPr>
            <w:rFonts w:ascii="Times New Roman" w:hAnsi="Times New Roman" w:cs="Times New Roman"/>
            <w:sz w:val="24"/>
            <w:szCs w:val="24"/>
          </w:rPr>
          <w:t>, como dinâmica, timbre, articulação, execução de um grupo de notas</w:t>
        </w:r>
      </w:ins>
      <w:ins w:id="632" w:author="Livisghton Kleber" w:date="2019-11-09T22:12:00Z">
        <w:r w:rsidR="00C866DD">
          <w:rPr>
            <w:rFonts w:ascii="Times New Roman" w:hAnsi="Times New Roman" w:cs="Times New Roman"/>
            <w:sz w:val="24"/>
            <w:szCs w:val="24"/>
          </w:rPr>
          <w:t xml:space="preserve"> e </w:t>
        </w:r>
      </w:ins>
      <w:proofErr w:type="gramStart"/>
      <w:ins w:id="633" w:author="Livisghton Kleber" w:date="2019-11-10T11:36:00Z">
        <w:r w:rsidR="00B24B40">
          <w:rPr>
            <w:rFonts w:ascii="Times New Roman" w:hAnsi="Times New Roman" w:cs="Times New Roman"/>
            <w:sz w:val="24"/>
            <w:szCs w:val="24"/>
          </w:rPr>
          <w:t>micro desvios</w:t>
        </w:r>
      </w:ins>
      <w:proofErr w:type="gramEnd"/>
      <w:ins w:id="634" w:author="Livisghton Kleber" w:date="2019-11-09T22:12:00Z">
        <w:r w:rsidR="00C866DD">
          <w:rPr>
            <w:rFonts w:ascii="Times New Roman" w:hAnsi="Times New Roman" w:cs="Times New Roman"/>
            <w:sz w:val="24"/>
            <w:szCs w:val="24"/>
          </w:rPr>
          <w:t xml:space="preserve"> temporais.</w:t>
        </w:r>
      </w:ins>
      <w:ins w:id="635" w:author="Livisghton Kleber" w:date="2019-11-09T22:13:00Z">
        <w:r w:rsidR="00C34CB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C34CBC" w:rsidRPr="00C34CBC">
          <w:rPr>
            <w:rFonts w:ascii="Times New Roman" w:hAnsi="Times New Roman" w:cs="Times New Roman"/>
            <w:sz w:val="24"/>
            <w:szCs w:val="24"/>
          </w:rPr>
          <w:t xml:space="preserve">Para ser robusto contra essas variações, </w:t>
        </w:r>
        <w:r w:rsidR="00CD337C">
          <w:rPr>
            <w:rFonts w:ascii="Times New Roman" w:hAnsi="Times New Roman" w:cs="Times New Roman"/>
            <w:sz w:val="24"/>
            <w:szCs w:val="24"/>
          </w:rPr>
          <w:t>foi ad</w:t>
        </w:r>
      </w:ins>
      <w:ins w:id="636" w:author="Livisghton Kleber" w:date="2019-11-09T22:14:00Z">
        <w:r w:rsidR="00CD337C">
          <w:rPr>
            <w:rFonts w:ascii="Times New Roman" w:hAnsi="Times New Roman" w:cs="Times New Roman"/>
            <w:sz w:val="24"/>
            <w:szCs w:val="24"/>
          </w:rPr>
          <w:t>i</w:t>
        </w:r>
      </w:ins>
      <w:ins w:id="637" w:author="Livisghton Kleber" w:date="2019-11-09T22:13:00Z">
        <w:r w:rsidR="00CD337C">
          <w:rPr>
            <w:rFonts w:ascii="Times New Roman" w:hAnsi="Times New Roman" w:cs="Times New Roman"/>
            <w:sz w:val="24"/>
            <w:szCs w:val="24"/>
          </w:rPr>
          <w:t>cionado</w:t>
        </w:r>
        <w:r w:rsidR="00C34CBC" w:rsidRPr="00C34CBC">
          <w:rPr>
            <w:rFonts w:ascii="Times New Roman" w:hAnsi="Times New Roman" w:cs="Times New Roman"/>
            <w:sz w:val="24"/>
            <w:szCs w:val="24"/>
          </w:rPr>
          <w:t xml:space="preserve"> um grau de abstração aos recursos do </w:t>
        </w:r>
        <w:proofErr w:type="spellStart"/>
        <w:r w:rsidR="00C34CBC" w:rsidRPr="00EF5145">
          <w:rPr>
            <w:rFonts w:ascii="Times New Roman" w:hAnsi="Times New Roman" w:cs="Times New Roman"/>
            <w:i/>
            <w:iCs/>
            <w:sz w:val="24"/>
            <w:szCs w:val="24"/>
            <w:rPrChange w:id="638" w:author="Livisghton Kleber" w:date="2019-11-10T11:3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Chroma-Pitch</w:t>
        </w:r>
        <w:proofErr w:type="spellEnd"/>
        <w:r w:rsidR="00C34CBC" w:rsidRPr="00C34CBC">
          <w:rPr>
            <w:rFonts w:ascii="Times New Roman" w:hAnsi="Times New Roman" w:cs="Times New Roman"/>
            <w:sz w:val="24"/>
            <w:szCs w:val="24"/>
          </w:rPr>
          <w:t xml:space="preserve">, considerando estatísticas de curto prazo sobre a distribuição de energia nas faixas de </w:t>
        </w:r>
        <w:proofErr w:type="spellStart"/>
        <w:r w:rsidR="00C34CBC" w:rsidRPr="00EF5145">
          <w:rPr>
            <w:rFonts w:ascii="Times New Roman" w:hAnsi="Times New Roman" w:cs="Times New Roman"/>
            <w:i/>
            <w:iCs/>
            <w:sz w:val="24"/>
            <w:szCs w:val="24"/>
            <w:rPrChange w:id="639" w:author="Livisghton Kleber" w:date="2019-11-10T11:3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</w:t>
        </w:r>
      </w:ins>
      <w:ins w:id="640" w:author="Livisghton Kleber" w:date="2019-11-10T11:37:00Z">
        <w:r w:rsidR="00EF5145" w:rsidRPr="00EF5145">
          <w:rPr>
            <w:rFonts w:ascii="Times New Roman" w:hAnsi="Times New Roman" w:cs="Times New Roman"/>
            <w:i/>
            <w:iCs/>
            <w:sz w:val="24"/>
            <w:szCs w:val="24"/>
            <w:rPrChange w:id="641" w:author="Livisghton Kleber" w:date="2019-11-10T11:3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</w:t>
        </w:r>
      </w:ins>
      <w:ins w:id="642" w:author="Livisghton Kleber" w:date="2019-11-09T22:13:00Z">
        <w:r w:rsidR="00C34CBC" w:rsidRPr="00EF5145">
          <w:rPr>
            <w:rFonts w:ascii="Times New Roman" w:hAnsi="Times New Roman" w:cs="Times New Roman"/>
            <w:i/>
            <w:iCs/>
            <w:sz w:val="24"/>
            <w:szCs w:val="24"/>
            <w:rPrChange w:id="643" w:author="Livisghton Kleber" w:date="2019-11-10T11:3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roma</w:t>
        </w:r>
        <w:proofErr w:type="spellEnd"/>
        <w:r w:rsidR="00C34CBC" w:rsidRPr="00C34CBC">
          <w:rPr>
            <w:rFonts w:ascii="Times New Roman" w:hAnsi="Times New Roman" w:cs="Times New Roman"/>
            <w:sz w:val="24"/>
            <w:szCs w:val="24"/>
          </w:rPr>
          <w:t>.</w:t>
        </w:r>
      </w:ins>
      <w:ins w:id="644" w:author="Livisghton Kleber" w:date="2019-11-09T22:17:00Z">
        <w:r w:rsidR="00321E8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2204E865" w14:textId="77F77D22" w:rsidR="00321E8E" w:rsidRDefault="00321E8E" w:rsidP="00321E8E">
      <w:pPr>
        <w:pStyle w:val="PargrafodaLista"/>
        <w:ind w:left="1788" w:firstLine="336"/>
        <w:jc w:val="both"/>
        <w:rPr>
          <w:ins w:id="645" w:author="Livisghton Kleber" w:date="2019-11-09T22:28:00Z"/>
          <w:rFonts w:ascii="Times New Roman" w:hAnsi="Times New Roman" w:cs="Times New Roman"/>
          <w:sz w:val="24"/>
          <w:szCs w:val="24"/>
        </w:rPr>
      </w:pPr>
      <w:ins w:id="646" w:author="Livisghton Kleber" w:date="2019-11-09T22:18:00Z">
        <w:r>
          <w:rPr>
            <w:rFonts w:ascii="Times New Roman" w:hAnsi="Times New Roman" w:cs="Times New Roman"/>
            <w:sz w:val="24"/>
            <w:szCs w:val="24"/>
          </w:rPr>
          <w:t>Segue os passos para construção do CENS:</w:t>
        </w:r>
      </w:ins>
    </w:p>
    <w:p w14:paraId="6C886F45" w14:textId="77777777" w:rsidR="00321A34" w:rsidRDefault="00321A34" w:rsidP="00321E8E">
      <w:pPr>
        <w:pStyle w:val="PargrafodaLista"/>
        <w:ind w:left="1788" w:firstLine="336"/>
        <w:jc w:val="both"/>
        <w:rPr>
          <w:ins w:id="647" w:author="Livisghton Kleber" w:date="2019-11-09T22:19:00Z"/>
          <w:rFonts w:ascii="Times New Roman" w:hAnsi="Times New Roman" w:cs="Times New Roman"/>
          <w:sz w:val="24"/>
          <w:szCs w:val="24"/>
        </w:rPr>
      </w:pPr>
    </w:p>
    <w:p w14:paraId="6B78DBCC" w14:textId="208D0216" w:rsidR="00321E8E" w:rsidRDefault="00436469" w:rsidP="00321E8E">
      <w:pPr>
        <w:pStyle w:val="PargrafodaLista"/>
        <w:numPr>
          <w:ilvl w:val="3"/>
          <w:numId w:val="1"/>
        </w:numPr>
        <w:jc w:val="both"/>
        <w:rPr>
          <w:ins w:id="648" w:author="Livisghton Kleber" w:date="2019-11-09T22:28:00Z"/>
          <w:rFonts w:ascii="Times New Roman" w:hAnsi="Times New Roman" w:cs="Times New Roman"/>
          <w:sz w:val="24"/>
          <w:szCs w:val="24"/>
        </w:rPr>
      </w:pPr>
      <w:ins w:id="649" w:author="Livisghton Kleber" w:date="2019-11-09T22:21:00Z">
        <w:r>
          <w:rPr>
            <w:rFonts w:ascii="Times New Roman" w:hAnsi="Times New Roman" w:cs="Times New Roman"/>
            <w:sz w:val="24"/>
            <w:szCs w:val="24"/>
          </w:rPr>
          <w:t>No</w:t>
        </w:r>
      </w:ins>
      <w:ins w:id="650" w:author="Livisghton Kleber" w:date="2019-11-09T22:23:00Z">
        <w:r>
          <w:rPr>
            <w:rFonts w:ascii="Times New Roman" w:hAnsi="Times New Roman" w:cs="Times New Roman"/>
            <w:sz w:val="24"/>
            <w:szCs w:val="24"/>
          </w:rPr>
          <w:t xml:space="preserve">rmalização: Primeiramente </w:t>
        </w:r>
      </w:ins>
      <w:ins w:id="651" w:author="Livisghton Kleber" w:date="2019-11-10T11:38:00Z">
        <w:r w:rsidR="006A13F6">
          <w:rPr>
            <w:rFonts w:ascii="Times New Roman" w:hAnsi="Times New Roman" w:cs="Times New Roman"/>
            <w:sz w:val="24"/>
            <w:szCs w:val="24"/>
          </w:rPr>
          <w:t>são</w:t>
        </w:r>
      </w:ins>
      <w:ins w:id="652" w:author="Livisghton Kleber" w:date="2019-11-09T22:23:00Z">
        <w:r>
          <w:rPr>
            <w:rFonts w:ascii="Times New Roman" w:hAnsi="Times New Roman" w:cs="Times New Roman"/>
            <w:sz w:val="24"/>
            <w:szCs w:val="24"/>
          </w:rPr>
          <w:t xml:space="preserve"> normalizad</w:t>
        </w:r>
      </w:ins>
      <w:ins w:id="653" w:author="Livisghton Kleber" w:date="2019-11-10T11:38:00Z">
        <w:r w:rsidR="00916F2C">
          <w:rPr>
            <w:rFonts w:ascii="Times New Roman" w:hAnsi="Times New Roman" w:cs="Times New Roman"/>
            <w:sz w:val="24"/>
            <w:szCs w:val="24"/>
          </w:rPr>
          <w:t>a</w:t>
        </w:r>
        <w:r w:rsidR="006A13F6">
          <w:rPr>
            <w:rFonts w:ascii="Times New Roman" w:hAnsi="Times New Roman" w:cs="Times New Roman"/>
            <w:sz w:val="24"/>
            <w:szCs w:val="24"/>
          </w:rPr>
          <w:t>s</w:t>
        </w:r>
      </w:ins>
      <w:ins w:id="654" w:author="Livisghton Kleber" w:date="2019-11-09T22:23:00Z">
        <w:r>
          <w:rPr>
            <w:rFonts w:ascii="Times New Roman" w:hAnsi="Times New Roman" w:cs="Times New Roman"/>
            <w:sz w:val="24"/>
            <w:szCs w:val="24"/>
          </w:rPr>
          <w:t xml:space="preserve"> as </w:t>
        </w:r>
      </w:ins>
      <w:ins w:id="655" w:author="Livisghton Kleber" w:date="2019-11-09T22:24:00Z">
        <w:r>
          <w:rPr>
            <w:rFonts w:ascii="Times New Roman" w:hAnsi="Times New Roman" w:cs="Times New Roman"/>
            <w:sz w:val="24"/>
            <w:szCs w:val="24"/>
          </w:rPr>
          <w:t xml:space="preserve">características do </w:t>
        </w:r>
        <w:proofErr w:type="spellStart"/>
        <w:r w:rsidRPr="00436469">
          <w:rPr>
            <w:rFonts w:ascii="Times New Roman" w:hAnsi="Times New Roman" w:cs="Times New Roman"/>
            <w:i/>
            <w:iCs/>
            <w:sz w:val="24"/>
            <w:szCs w:val="24"/>
            <w:rPrChange w:id="656" w:author="Livisghton Kleber" w:date="2019-11-09T22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para</w:t>
        </w:r>
        <w:r w:rsidR="00FD07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57" w:author="Livisghton Kleber" w:date="2019-11-09T22:25:00Z">
        <w:r w:rsidR="00BB58D2">
          <w:rPr>
            <w:rFonts w:ascii="Times New Roman" w:hAnsi="Times New Roman" w:cs="Times New Roman"/>
            <w:sz w:val="24"/>
            <w:szCs w:val="24"/>
          </w:rPr>
          <w:t>capturar</w:t>
        </w:r>
      </w:ins>
      <w:ins w:id="658" w:author="Livisghton Kleber" w:date="2019-11-09T22:24:00Z">
        <w:r w:rsidR="00FD0712">
          <w:rPr>
            <w:rFonts w:ascii="Times New Roman" w:hAnsi="Times New Roman" w:cs="Times New Roman"/>
            <w:sz w:val="24"/>
            <w:szCs w:val="24"/>
          </w:rPr>
          <w:t xml:space="preserve"> diferentes tipos de intensidade ou dinâ</w:t>
        </w:r>
      </w:ins>
      <w:ins w:id="659" w:author="Livisghton Kleber" w:date="2019-11-09T22:25:00Z">
        <w:r w:rsidR="00FD0712">
          <w:rPr>
            <w:rFonts w:ascii="Times New Roman" w:hAnsi="Times New Roman" w:cs="Times New Roman"/>
            <w:sz w:val="24"/>
            <w:szCs w:val="24"/>
          </w:rPr>
          <w:t>mica do som.</w:t>
        </w:r>
        <w:r w:rsidR="00914199">
          <w:rPr>
            <w:rFonts w:ascii="Times New Roman" w:hAnsi="Times New Roman" w:cs="Times New Roman"/>
            <w:sz w:val="24"/>
            <w:szCs w:val="24"/>
          </w:rPr>
          <w:t xml:space="preserve"> Quando a </w:t>
        </w:r>
        <w:r w:rsidR="00914199" w:rsidRPr="00914199">
          <w:rPr>
            <w:rFonts w:ascii="Times New Roman" w:hAnsi="Times New Roman" w:cs="Times New Roman"/>
            <w:sz w:val="24"/>
            <w:szCs w:val="24"/>
          </w:rPr>
          <w:t>distribuição de energia</w:t>
        </w:r>
      </w:ins>
      <w:ins w:id="660" w:author="Livisghton Kleber" w:date="2019-11-09T22:26:00Z">
        <w:r w:rsidR="001C0CB0">
          <w:rPr>
            <w:rFonts w:ascii="Times New Roman" w:hAnsi="Times New Roman" w:cs="Times New Roman"/>
            <w:sz w:val="24"/>
            <w:szCs w:val="24"/>
          </w:rPr>
          <w:t xml:space="preserve"> é</w:t>
        </w:r>
      </w:ins>
      <w:ins w:id="661" w:author="Livisghton Kleber" w:date="2019-11-09T22:25:00Z">
        <w:r w:rsidR="00914199" w:rsidRPr="00914199">
          <w:rPr>
            <w:rFonts w:ascii="Times New Roman" w:hAnsi="Times New Roman" w:cs="Times New Roman"/>
            <w:sz w:val="24"/>
            <w:szCs w:val="24"/>
          </w:rPr>
          <w:t xml:space="preserve"> muito baixa ou </w:t>
        </w:r>
      </w:ins>
      <w:ins w:id="662" w:author="Livisghton Kleber" w:date="2019-11-09T22:26:00Z">
        <w:r w:rsidR="00CD362D" w:rsidRPr="00914199">
          <w:rPr>
            <w:rFonts w:ascii="Times New Roman" w:hAnsi="Times New Roman" w:cs="Times New Roman"/>
            <w:sz w:val="24"/>
            <w:szCs w:val="24"/>
          </w:rPr>
          <w:t>silencio</w:t>
        </w:r>
        <w:r w:rsidR="00CD362D">
          <w:rPr>
            <w:rFonts w:ascii="Times New Roman" w:hAnsi="Times New Roman" w:cs="Times New Roman"/>
            <w:sz w:val="24"/>
            <w:szCs w:val="24"/>
          </w:rPr>
          <w:t>s</w:t>
        </w:r>
      </w:ins>
      <w:ins w:id="663" w:author="Livisghton Kleber" w:date="2019-11-09T22:27:00Z">
        <w:r w:rsidR="00E16092">
          <w:rPr>
            <w:rFonts w:ascii="Times New Roman" w:hAnsi="Times New Roman" w:cs="Times New Roman"/>
            <w:sz w:val="24"/>
            <w:szCs w:val="24"/>
          </w:rPr>
          <w:t>a</w:t>
        </w:r>
      </w:ins>
      <w:ins w:id="664" w:author="Livisghton Kleber" w:date="2019-11-09T22:25:00Z">
        <w:r w:rsidR="00914199" w:rsidRPr="00914199">
          <w:rPr>
            <w:rFonts w:ascii="Times New Roman" w:hAnsi="Times New Roman" w:cs="Times New Roman"/>
            <w:sz w:val="24"/>
            <w:szCs w:val="24"/>
          </w:rPr>
          <w:t>, o vetor</w:t>
        </w:r>
      </w:ins>
      <w:ins w:id="665" w:author="Livisghton Kleber" w:date="2019-11-09T22:26:00Z">
        <w:r w:rsidR="0076581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66" w:author="Livisghton Kleber" w:date="2019-11-09T22:27:00Z">
        <w:r w:rsidR="00765816">
          <w:rPr>
            <w:rFonts w:ascii="Times New Roman" w:hAnsi="Times New Roman" w:cs="Times New Roman"/>
            <w:sz w:val="24"/>
            <w:szCs w:val="24"/>
          </w:rPr>
          <w:t>do</w:t>
        </w:r>
      </w:ins>
      <w:ins w:id="667" w:author="Livisghton Kleber" w:date="2019-11-09T22:25:00Z">
        <w:r w:rsidR="00914199" w:rsidRPr="0091419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914199" w:rsidRPr="00CD362D">
          <w:rPr>
            <w:rFonts w:ascii="Times New Roman" w:hAnsi="Times New Roman" w:cs="Times New Roman"/>
            <w:i/>
            <w:iCs/>
            <w:sz w:val="24"/>
            <w:szCs w:val="24"/>
            <w:rPrChange w:id="668" w:author="Livisghton Kleber" w:date="2019-11-09T22:2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</w:t>
        </w:r>
      </w:ins>
      <w:proofErr w:type="spellEnd"/>
      <w:ins w:id="669" w:author="Livisghton Kleber" w:date="2019-11-09T22:26:00Z">
        <w:r w:rsidR="00CD362D" w:rsidRPr="00A454BC">
          <w:rPr>
            <w:rFonts w:ascii="Times New Roman" w:hAnsi="Times New Roman" w:cs="Times New Roman"/>
            <w:sz w:val="24"/>
            <w:szCs w:val="24"/>
            <w:rPrChange w:id="670" w:author="Livisghton Kleber" w:date="2019-11-09T22:26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é </w:t>
        </w:r>
      </w:ins>
      <w:ins w:id="671" w:author="Livisghton Kleber" w:date="2019-11-09T22:29:00Z">
        <w:r w:rsidR="00B53BC7" w:rsidRPr="009542C4">
          <w:rPr>
            <w:rFonts w:ascii="Times New Roman" w:hAnsi="Times New Roman" w:cs="Times New Roman"/>
            <w:sz w:val="24"/>
            <w:szCs w:val="24"/>
          </w:rPr>
          <w:t>substituído</w:t>
        </w:r>
      </w:ins>
      <w:ins w:id="672" w:author="Livisghton Kleber" w:date="2019-11-09T22:25:00Z">
        <w:r w:rsidR="00914199" w:rsidRPr="00914199">
          <w:rPr>
            <w:rFonts w:ascii="Times New Roman" w:hAnsi="Times New Roman" w:cs="Times New Roman"/>
            <w:sz w:val="24"/>
            <w:szCs w:val="24"/>
          </w:rPr>
          <w:t xml:space="preserve"> por um vetor uniformemente distribuído se a norma não exceder determinado limite.</w:t>
        </w:r>
      </w:ins>
    </w:p>
    <w:p w14:paraId="27746A6F" w14:textId="77777777" w:rsidR="00B53BC7" w:rsidRDefault="00B53BC7" w:rsidP="00B53BC7">
      <w:pPr>
        <w:pStyle w:val="PargrafodaLista"/>
        <w:ind w:left="2520"/>
        <w:jc w:val="both"/>
        <w:rPr>
          <w:ins w:id="673" w:author="Livisghton Kleber" w:date="2019-11-09T22:27:00Z"/>
          <w:rFonts w:ascii="Times New Roman" w:hAnsi="Times New Roman" w:cs="Times New Roman"/>
          <w:sz w:val="24"/>
          <w:szCs w:val="24"/>
        </w:rPr>
        <w:pPrChange w:id="674" w:author="Livisghton Kleber" w:date="2019-11-09T22:28:00Z">
          <w:pPr>
            <w:pStyle w:val="PargrafodaLista"/>
            <w:numPr>
              <w:ilvl w:val="3"/>
              <w:numId w:val="1"/>
            </w:numPr>
            <w:ind w:left="2520" w:hanging="360"/>
            <w:jc w:val="both"/>
          </w:pPr>
        </w:pPrChange>
      </w:pPr>
    </w:p>
    <w:p w14:paraId="0D9A200F" w14:textId="5D496152" w:rsidR="00D35B66" w:rsidRDefault="00D35B66" w:rsidP="00321E8E">
      <w:pPr>
        <w:pStyle w:val="PargrafodaLista"/>
        <w:numPr>
          <w:ilvl w:val="3"/>
          <w:numId w:val="1"/>
        </w:numPr>
        <w:jc w:val="both"/>
        <w:rPr>
          <w:ins w:id="675" w:author="Livisghton Kleber" w:date="2019-11-09T22:39:00Z"/>
          <w:rFonts w:ascii="Times New Roman" w:hAnsi="Times New Roman" w:cs="Times New Roman"/>
          <w:sz w:val="24"/>
          <w:szCs w:val="24"/>
        </w:rPr>
      </w:pPr>
      <w:ins w:id="676" w:author="Livisghton Kleber" w:date="2019-11-09T22:28:00Z">
        <w:r>
          <w:rPr>
            <w:rFonts w:ascii="Times New Roman" w:hAnsi="Times New Roman" w:cs="Times New Roman"/>
            <w:sz w:val="24"/>
            <w:szCs w:val="24"/>
          </w:rPr>
          <w:t xml:space="preserve">Quantização: </w:t>
        </w:r>
      </w:ins>
      <w:ins w:id="677" w:author="Livisghton Kleber" w:date="2019-11-09T22:31:00Z">
        <w:r w:rsidR="00D90D76">
          <w:rPr>
            <w:rFonts w:ascii="Times New Roman" w:hAnsi="Times New Roman" w:cs="Times New Roman"/>
            <w:sz w:val="24"/>
            <w:szCs w:val="24"/>
          </w:rPr>
          <w:t>O</w:t>
        </w:r>
      </w:ins>
      <w:ins w:id="678" w:author="Livisghton Kleber" w:date="2019-11-09T22:30:00Z">
        <w:r w:rsidR="00947ED3">
          <w:rPr>
            <w:rFonts w:ascii="Times New Roman" w:hAnsi="Times New Roman" w:cs="Times New Roman"/>
            <w:sz w:val="24"/>
            <w:szCs w:val="24"/>
          </w:rPr>
          <w:t xml:space="preserve">s componentes do vetor </w:t>
        </w:r>
        <w:proofErr w:type="spellStart"/>
        <w:r w:rsidR="00947ED3" w:rsidRPr="00C74B5E">
          <w:rPr>
            <w:rFonts w:ascii="Times New Roman" w:hAnsi="Times New Roman" w:cs="Times New Roman"/>
            <w:i/>
            <w:iCs/>
            <w:sz w:val="24"/>
            <w:szCs w:val="24"/>
            <w:rPrChange w:id="679" w:author="Livisghton Kleber" w:date="2019-11-09T22:3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</w:t>
        </w:r>
        <w:proofErr w:type="spellEnd"/>
        <w:r w:rsidR="00947ED3" w:rsidRPr="009542C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47ED3">
          <w:rPr>
            <w:rFonts w:ascii="Times New Roman" w:hAnsi="Times New Roman" w:cs="Times New Roman"/>
            <w:sz w:val="24"/>
            <w:szCs w:val="24"/>
          </w:rPr>
          <w:t>normalizado</w:t>
        </w:r>
      </w:ins>
      <w:ins w:id="680" w:author="Livisghton Kleber" w:date="2019-11-09T22:31:00Z">
        <w:r w:rsidR="004A617A">
          <w:rPr>
            <w:rFonts w:ascii="Times New Roman" w:hAnsi="Times New Roman" w:cs="Times New Roman"/>
            <w:sz w:val="24"/>
            <w:szCs w:val="24"/>
          </w:rPr>
          <w:t xml:space="preserve"> é quantizado com base </w:t>
        </w:r>
      </w:ins>
      <w:ins w:id="681" w:author="Livisghton Kleber" w:date="2019-11-09T22:32:00Z">
        <w:r w:rsidR="004A617A">
          <w:rPr>
            <w:rFonts w:ascii="Times New Roman" w:hAnsi="Times New Roman" w:cs="Times New Roman"/>
            <w:sz w:val="24"/>
            <w:szCs w:val="24"/>
          </w:rPr>
          <w:t xml:space="preserve">em limiares </w:t>
        </w:r>
      </w:ins>
      <w:ins w:id="682" w:author="Livisghton Kleber" w:date="2019-11-09T22:33:00Z">
        <w:r w:rsidR="004A617A">
          <w:rPr>
            <w:rFonts w:ascii="Times New Roman" w:hAnsi="Times New Roman" w:cs="Times New Roman"/>
            <w:sz w:val="24"/>
            <w:szCs w:val="24"/>
          </w:rPr>
          <w:t>algoritmicamente</w:t>
        </w:r>
      </w:ins>
      <w:ins w:id="683" w:author="Livisghton Kleber" w:date="2019-11-09T22:32:00Z">
        <w:r w:rsidR="004A617A">
          <w:rPr>
            <w:rFonts w:ascii="Times New Roman" w:hAnsi="Times New Roman" w:cs="Times New Roman"/>
            <w:sz w:val="24"/>
            <w:szCs w:val="24"/>
          </w:rPr>
          <w:t xml:space="preserve"> esco</w:t>
        </w:r>
      </w:ins>
      <w:ins w:id="684" w:author="Livisghton Kleber" w:date="2019-11-09T22:33:00Z">
        <w:r w:rsidR="004A617A">
          <w:rPr>
            <w:rFonts w:ascii="Times New Roman" w:hAnsi="Times New Roman" w:cs="Times New Roman"/>
            <w:sz w:val="24"/>
            <w:szCs w:val="24"/>
          </w:rPr>
          <w:t xml:space="preserve">lhidos para simular a intensidade de volume </w:t>
        </w:r>
      </w:ins>
      <w:ins w:id="685" w:author="Livisghton Kleber" w:date="2019-11-09T22:34:00Z">
        <w:r w:rsidR="004A617A">
          <w:rPr>
            <w:rFonts w:ascii="Times New Roman" w:hAnsi="Times New Roman" w:cs="Times New Roman"/>
            <w:sz w:val="24"/>
            <w:szCs w:val="24"/>
          </w:rPr>
          <w:t>d</w:t>
        </w:r>
      </w:ins>
      <w:ins w:id="686" w:author="Livisghton Kleber" w:date="2019-11-09T22:35:00Z">
        <w:r w:rsidR="009663EF">
          <w:rPr>
            <w:rFonts w:ascii="Times New Roman" w:hAnsi="Times New Roman" w:cs="Times New Roman"/>
            <w:sz w:val="24"/>
            <w:szCs w:val="24"/>
          </w:rPr>
          <w:t>o</w:t>
        </w:r>
      </w:ins>
      <w:ins w:id="687" w:author="Livisghton Kleber" w:date="2019-11-09T22:34:00Z">
        <w:r w:rsidR="004A617A">
          <w:rPr>
            <w:rFonts w:ascii="Times New Roman" w:hAnsi="Times New Roman" w:cs="Times New Roman"/>
            <w:sz w:val="24"/>
            <w:szCs w:val="24"/>
          </w:rPr>
          <w:t xml:space="preserve"> som no ouvido humano.</w:t>
        </w:r>
      </w:ins>
      <w:ins w:id="688" w:author="Livisghton Kleber" w:date="2019-11-09T22:36:00Z">
        <w:r w:rsidR="00A53E2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2265A">
          <w:rPr>
            <w:rFonts w:ascii="Times New Roman" w:hAnsi="Times New Roman" w:cs="Times New Roman"/>
            <w:sz w:val="24"/>
            <w:szCs w:val="24"/>
          </w:rPr>
          <w:t xml:space="preserve">Devido </w:t>
        </w:r>
      </w:ins>
      <w:proofErr w:type="gramStart"/>
      <w:ins w:id="689" w:author="Livisghton Kleber" w:date="2019-11-10T11:40:00Z">
        <w:r w:rsidR="00A1548C">
          <w:rPr>
            <w:rFonts w:ascii="Times New Roman" w:hAnsi="Times New Roman" w:cs="Times New Roman"/>
            <w:sz w:val="24"/>
            <w:szCs w:val="24"/>
          </w:rPr>
          <w:t>à</w:t>
        </w:r>
      </w:ins>
      <w:proofErr w:type="gramEnd"/>
      <w:ins w:id="690" w:author="Livisghton Kleber" w:date="2019-11-10T11:39:00Z">
        <w:r w:rsidR="00A16B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91" w:author="Livisghton Kleber" w:date="2019-11-09T22:36:00Z">
        <w:r w:rsidR="0002265A">
          <w:rPr>
            <w:rFonts w:ascii="Times New Roman" w:hAnsi="Times New Roman" w:cs="Times New Roman"/>
            <w:sz w:val="24"/>
            <w:szCs w:val="24"/>
          </w:rPr>
          <w:t>isso</w:t>
        </w:r>
      </w:ins>
      <w:ins w:id="692" w:author="Livisghton Kleber" w:date="2019-11-10T11:40:00Z">
        <w:r w:rsidR="0058716C">
          <w:rPr>
            <w:rFonts w:ascii="Times New Roman" w:hAnsi="Times New Roman" w:cs="Times New Roman"/>
            <w:sz w:val="24"/>
            <w:szCs w:val="24"/>
          </w:rPr>
          <w:t>,</w:t>
        </w:r>
      </w:ins>
      <w:ins w:id="693" w:author="Livisghton Kleber" w:date="2019-11-09T22:36:00Z">
        <w:r w:rsidR="0002265A">
          <w:rPr>
            <w:rFonts w:ascii="Times New Roman" w:hAnsi="Times New Roman" w:cs="Times New Roman"/>
            <w:sz w:val="24"/>
            <w:szCs w:val="24"/>
          </w:rPr>
          <w:t xml:space="preserve"> é necessário </w:t>
        </w:r>
      </w:ins>
      <w:ins w:id="694" w:author="Livisghton Kleber" w:date="2019-11-09T22:37:00Z">
        <w:r w:rsidR="0002265A">
          <w:rPr>
            <w:rFonts w:ascii="Times New Roman" w:hAnsi="Times New Roman" w:cs="Times New Roman"/>
            <w:sz w:val="24"/>
            <w:szCs w:val="24"/>
          </w:rPr>
          <w:t xml:space="preserve">introduzir algum tipo de compactação logarítmica </w:t>
        </w:r>
      </w:ins>
      <w:ins w:id="695" w:author="Livisghton Kleber" w:date="2019-11-09T22:38:00Z">
        <w:r w:rsidR="0002265A">
          <w:rPr>
            <w:rFonts w:ascii="Times New Roman" w:hAnsi="Times New Roman" w:cs="Times New Roman"/>
            <w:sz w:val="24"/>
            <w:szCs w:val="24"/>
          </w:rPr>
          <w:t>semelhante ao CLP.</w:t>
        </w:r>
      </w:ins>
    </w:p>
    <w:p w14:paraId="6F0BD78C" w14:textId="77777777" w:rsidR="00A717BC" w:rsidRPr="00A717BC" w:rsidRDefault="00A717BC" w:rsidP="00A717BC">
      <w:pPr>
        <w:pStyle w:val="PargrafodaLista"/>
        <w:rPr>
          <w:ins w:id="696" w:author="Livisghton Kleber" w:date="2019-11-09T22:39:00Z"/>
          <w:rFonts w:ascii="Times New Roman" w:hAnsi="Times New Roman" w:cs="Times New Roman"/>
          <w:sz w:val="24"/>
          <w:szCs w:val="24"/>
          <w:rPrChange w:id="697" w:author="Livisghton Kleber" w:date="2019-11-09T22:39:00Z">
            <w:rPr>
              <w:ins w:id="698" w:author="Livisghton Kleber" w:date="2019-11-09T22:39:00Z"/>
            </w:rPr>
          </w:rPrChange>
        </w:rPr>
        <w:pPrChange w:id="699" w:author="Livisghton Kleber" w:date="2019-11-09T22:39:00Z">
          <w:pPr>
            <w:pStyle w:val="PargrafodaLista"/>
            <w:numPr>
              <w:ilvl w:val="3"/>
              <w:numId w:val="1"/>
            </w:numPr>
            <w:ind w:left="2520" w:hanging="360"/>
            <w:jc w:val="both"/>
          </w:pPr>
        </w:pPrChange>
      </w:pPr>
    </w:p>
    <w:p w14:paraId="455F2B45" w14:textId="37340017" w:rsidR="00A717BC" w:rsidRDefault="00A717BC" w:rsidP="00321E8E">
      <w:pPr>
        <w:pStyle w:val="PargrafodaLista"/>
        <w:numPr>
          <w:ilvl w:val="3"/>
          <w:numId w:val="1"/>
        </w:numPr>
        <w:jc w:val="both"/>
        <w:rPr>
          <w:ins w:id="700" w:author="Livisghton Kleber" w:date="2019-11-09T22:46:00Z"/>
          <w:rFonts w:ascii="Times New Roman" w:hAnsi="Times New Roman" w:cs="Times New Roman"/>
          <w:sz w:val="24"/>
          <w:szCs w:val="24"/>
        </w:rPr>
      </w:pPr>
      <w:ins w:id="701" w:author="Livisghton Kleber" w:date="2019-11-09T22:39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Suavização: </w:t>
        </w:r>
      </w:ins>
      <w:ins w:id="702" w:author="Livisghton Kleber" w:date="2019-11-09T22:40:00Z">
        <w:r>
          <w:rPr>
            <w:rFonts w:ascii="Times New Roman" w:hAnsi="Times New Roman" w:cs="Times New Roman"/>
            <w:sz w:val="24"/>
            <w:szCs w:val="24"/>
          </w:rPr>
          <w:t>Os vetores quantizado</w:t>
        </w:r>
      </w:ins>
      <w:ins w:id="703" w:author="Livisghton Kleber" w:date="2019-11-09T22:41:00Z">
        <w:r w:rsidR="00FE769F">
          <w:rPr>
            <w:rFonts w:ascii="Times New Roman" w:hAnsi="Times New Roman" w:cs="Times New Roman"/>
            <w:sz w:val="24"/>
            <w:szCs w:val="24"/>
          </w:rPr>
          <w:t>s</w:t>
        </w:r>
      </w:ins>
      <w:ins w:id="704" w:author="Livisghton Kleber" w:date="2019-11-09T22:40:00Z">
        <w:r>
          <w:rPr>
            <w:rFonts w:ascii="Times New Roman" w:hAnsi="Times New Roman" w:cs="Times New Roman"/>
            <w:sz w:val="24"/>
            <w:szCs w:val="24"/>
          </w:rPr>
          <w:t xml:space="preserve"> agora são </w:t>
        </w:r>
      </w:ins>
      <w:ins w:id="705" w:author="Livisghton Kleber" w:date="2019-11-09T22:41:00Z">
        <w:r>
          <w:rPr>
            <w:rFonts w:ascii="Times New Roman" w:hAnsi="Times New Roman" w:cs="Times New Roman"/>
            <w:sz w:val="24"/>
            <w:szCs w:val="24"/>
          </w:rPr>
          <w:t xml:space="preserve">convolvidos com uma janela </w:t>
        </w:r>
        <w:proofErr w:type="spellStart"/>
        <w:r w:rsidRPr="00A717BC">
          <w:rPr>
            <w:rFonts w:ascii="Times New Roman" w:hAnsi="Times New Roman" w:cs="Times New Roman"/>
            <w:i/>
            <w:iCs/>
            <w:sz w:val="24"/>
            <w:szCs w:val="24"/>
            <w:rPrChange w:id="706" w:author="Livisghton Kleber" w:date="2019-11-09T22:4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Hann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754A7">
          <w:rPr>
            <w:rFonts w:ascii="Times New Roman" w:hAnsi="Times New Roman" w:cs="Times New Roman"/>
            <w:sz w:val="24"/>
            <w:szCs w:val="24"/>
          </w:rPr>
          <w:t>de tamanho fixo</w:t>
        </w:r>
      </w:ins>
      <m:oMath>
        <m:r>
          <w:ins w:id="707" w:author="Livisghton Kleber" w:date="2019-11-10T11:43:00Z">
            <w:rPr>
              <w:rFonts w:ascii="Cambria Math" w:hAnsi="Cambria Math" w:cs="Times New Roman"/>
              <w:sz w:val="24"/>
              <w:szCs w:val="24"/>
            </w:rPr>
            <m:t xml:space="preserve"> </m:t>
          </w:ins>
        </m:r>
        <m:r>
          <w:ins w:id="708" w:author="Livisghton Kleber" w:date="2019-11-10T11:43:00Z">
            <w:rPr>
              <w:rFonts w:ascii="Cambria Math" w:hAnsi="Cambria Math" w:cs="Times New Roman"/>
              <w:sz w:val="24"/>
              <w:szCs w:val="24"/>
            </w:rPr>
            <m:t>ω</m:t>
          </w:ins>
        </m:r>
      </m:oMath>
      <w:ins w:id="709" w:author="Livisghton Kleber" w:date="2019-11-10T11:43:00Z">
        <w:r w:rsidR="002D715F">
          <w:rPr>
            <w:rFonts w:ascii="Times New Roman" w:hAnsi="Times New Roman" w:cs="Times New Roman"/>
            <w:sz w:val="24"/>
            <w:szCs w:val="24"/>
          </w:rPr>
          <w:t>, onde</w:t>
        </w:r>
      </w:ins>
      <m:oMath>
        <m:r>
          <w:ins w:id="710" w:author="Livisghton Kleber" w:date="2019-11-09T22:42:00Z">
            <w:rPr>
              <w:rFonts w:ascii="Cambria Math" w:hAnsi="Cambria Math" w:cs="Times New Roman"/>
              <w:sz w:val="24"/>
              <w:szCs w:val="24"/>
            </w:rPr>
            <m:t xml:space="preserve"> </m:t>
          </w:ins>
        </m:r>
        <m:r>
          <w:ins w:id="711" w:author="Livisghton Kleber" w:date="2019-11-09T22:42:00Z">
            <w:rPr>
              <w:rFonts w:ascii="Cambria Math" w:hAnsi="Cambria Math" w:cs="Times New Roman"/>
              <w:sz w:val="24"/>
              <w:szCs w:val="24"/>
            </w:rPr>
            <m:t>ω</m:t>
          </w:ins>
        </m:r>
        <m:r>
          <w:ins w:id="712" w:author="Livisghton Kleber" w:date="2019-11-09T22:42:00Z">
            <w:rPr>
              <w:rFonts w:ascii="Cambria Math" w:hAnsi="Cambria Math" w:cs="Times New Roman"/>
              <w:sz w:val="24"/>
              <w:szCs w:val="24"/>
            </w:rPr>
            <m:t>∈N</m:t>
          </w:ins>
        </m:r>
      </m:oMath>
      <w:ins w:id="713" w:author="Livisghton Kleber" w:date="2019-11-09T22:43:00Z">
        <w:r w:rsidR="000754A7">
          <w:rPr>
            <w:rFonts w:ascii="Times New Roman" w:hAnsi="Times New Roman" w:cs="Times New Roman"/>
            <w:sz w:val="24"/>
            <w:szCs w:val="24"/>
          </w:rPr>
          <w:t>.</w:t>
        </w:r>
        <w:r w:rsidR="00CE7462">
          <w:rPr>
            <w:rFonts w:ascii="Times New Roman" w:hAnsi="Times New Roman" w:cs="Times New Roman"/>
            <w:sz w:val="24"/>
            <w:szCs w:val="24"/>
          </w:rPr>
          <w:t xml:space="preserve"> Es</w:t>
        </w:r>
      </w:ins>
      <w:ins w:id="714" w:author="Livisghton Kleber" w:date="2019-11-10T11:43:00Z">
        <w:r w:rsidR="00E838D5">
          <w:rPr>
            <w:rFonts w:ascii="Times New Roman" w:hAnsi="Times New Roman" w:cs="Times New Roman"/>
            <w:sz w:val="24"/>
            <w:szCs w:val="24"/>
          </w:rPr>
          <w:t>s</w:t>
        </w:r>
      </w:ins>
      <w:ins w:id="715" w:author="Livisghton Kleber" w:date="2019-11-09T22:43:00Z">
        <w:r w:rsidR="00CE7462">
          <w:rPr>
            <w:rFonts w:ascii="Times New Roman" w:hAnsi="Times New Roman" w:cs="Times New Roman"/>
            <w:sz w:val="24"/>
            <w:szCs w:val="24"/>
          </w:rPr>
          <w:t>a etapa tem como objetivo reduzir o erro local</w:t>
        </w:r>
      </w:ins>
      <w:ins w:id="716" w:author="Livisghton Kleber" w:date="2019-11-09T22:44:00Z">
        <w:r w:rsidR="00CE7462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3308767" w14:textId="77777777" w:rsidR="00C715B9" w:rsidRPr="00C715B9" w:rsidRDefault="00C715B9" w:rsidP="00C715B9">
      <w:pPr>
        <w:pStyle w:val="PargrafodaLista"/>
        <w:rPr>
          <w:ins w:id="717" w:author="Livisghton Kleber" w:date="2019-11-09T22:46:00Z"/>
          <w:rFonts w:ascii="Times New Roman" w:hAnsi="Times New Roman" w:cs="Times New Roman"/>
          <w:sz w:val="24"/>
          <w:szCs w:val="24"/>
          <w:rPrChange w:id="718" w:author="Livisghton Kleber" w:date="2019-11-09T22:46:00Z">
            <w:rPr>
              <w:ins w:id="719" w:author="Livisghton Kleber" w:date="2019-11-09T22:46:00Z"/>
            </w:rPr>
          </w:rPrChange>
        </w:rPr>
        <w:pPrChange w:id="720" w:author="Livisghton Kleber" w:date="2019-11-09T22:46:00Z">
          <w:pPr>
            <w:pStyle w:val="PargrafodaLista"/>
            <w:numPr>
              <w:ilvl w:val="3"/>
              <w:numId w:val="1"/>
            </w:numPr>
            <w:ind w:left="2520" w:hanging="360"/>
            <w:jc w:val="both"/>
          </w:pPr>
        </w:pPrChange>
      </w:pPr>
    </w:p>
    <w:p w14:paraId="308D98ED" w14:textId="0D93BD42" w:rsidR="00C715B9" w:rsidRPr="00313B7B" w:rsidRDefault="00CA7017" w:rsidP="00321E8E">
      <w:pPr>
        <w:pStyle w:val="PargrafodaLista"/>
        <w:numPr>
          <w:ilvl w:val="3"/>
          <w:numId w:val="1"/>
        </w:numPr>
        <w:jc w:val="both"/>
        <w:rPr>
          <w:ins w:id="721" w:author="Livisghton Kleber" w:date="2019-11-09T22:53:00Z"/>
          <w:rFonts w:ascii="Times New Roman" w:hAnsi="Times New Roman" w:cs="Times New Roman"/>
          <w:i/>
          <w:iCs/>
          <w:sz w:val="24"/>
          <w:szCs w:val="24"/>
          <w:rPrChange w:id="722" w:author="Livisghton Kleber" w:date="2019-11-09T22:53:00Z">
            <w:rPr>
              <w:ins w:id="723" w:author="Livisghton Kleber" w:date="2019-11-09T22:53:00Z"/>
              <w:rFonts w:ascii="Times New Roman" w:hAnsi="Times New Roman" w:cs="Times New Roman"/>
              <w:sz w:val="24"/>
              <w:szCs w:val="24"/>
            </w:rPr>
          </w:rPrChange>
        </w:rPr>
      </w:pPr>
      <w:proofErr w:type="spellStart"/>
      <w:ins w:id="724" w:author="Livisghton Kleber" w:date="2019-11-09T22:48:00Z">
        <w:r w:rsidRPr="00CA7017">
          <w:rPr>
            <w:rFonts w:ascii="Times New Roman" w:hAnsi="Times New Roman" w:cs="Times New Roman"/>
            <w:i/>
            <w:iCs/>
            <w:sz w:val="24"/>
            <w:szCs w:val="24"/>
            <w:rPrChange w:id="725" w:author="Livisghton Kleber" w:date="2019-11-09T22:4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Downsampling</w:t>
        </w:r>
        <w:proofErr w:type="spellEnd"/>
        <w:r>
          <w:rPr>
            <w:rFonts w:ascii="Times New Roman" w:hAnsi="Times New Roman" w:cs="Times New Roman"/>
            <w:i/>
            <w:iCs/>
            <w:sz w:val="24"/>
            <w:szCs w:val="24"/>
          </w:rPr>
          <w:t>: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64465">
          <w:rPr>
            <w:rFonts w:ascii="Times New Roman" w:hAnsi="Times New Roman" w:cs="Times New Roman"/>
            <w:sz w:val="24"/>
            <w:szCs w:val="24"/>
          </w:rPr>
          <w:t>Reduz a</w:t>
        </w:r>
      </w:ins>
      <w:ins w:id="726" w:author="Livisghton Kleber" w:date="2019-11-10T11:45:00Z">
        <w:r w:rsidR="00122F83">
          <w:rPr>
            <w:rFonts w:ascii="Times New Roman" w:hAnsi="Times New Roman" w:cs="Times New Roman"/>
            <w:sz w:val="24"/>
            <w:szCs w:val="24"/>
          </w:rPr>
          <w:t>s</w:t>
        </w:r>
      </w:ins>
      <w:ins w:id="727" w:author="Livisghton Kleber" w:date="2019-11-09T22:48:00Z">
        <w:r w:rsidR="00D6446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28" w:author="Livisghton Kleber" w:date="2019-11-09T22:49:00Z">
        <w:r w:rsidR="00D64465">
          <w:rPr>
            <w:rFonts w:ascii="Times New Roman" w:hAnsi="Times New Roman" w:cs="Times New Roman"/>
            <w:sz w:val="24"/>
            <w:szCs w:val="24"/>
          </w:rPr>
          <w:t xml:space="preserve">amostras dos vetores de </w:t>
        </w:r>
      </w:ins>
      <w:ins w:id="729" w:author="Livisghton Kleber" w:date="2019-11-09T22:57:00Z">
        <w:r w:rsidR="003A1025">
          <w:rPr>
            <w:rFonts w:ascii="Times New Roman" w:hAnsi="Times New Roman" w:cs="Times New Roman"/>
            <w:sz w:val="24"/>
            <w:szCs w:val="24"/>
          </w:rPr>
          <w:t xml:space="preserve">características </w:t>
        </w:r>
      </w:ins>
      <w:ins w:id="730" w:author="Livisghton Kleber" w:date="2019-11-09T22:49:00Z">
        <w:r w:rsidR="00D64465">
          <w:rPr>
            <w:rFonts w:ascii="Times New Roman" w:hAnsi="Times New Roman" w:cs="Times New Roman"/>
            <w:sz w:val="24"/>
            <w:szCs w:val="24"/>
          </w:rPr>
          <w:t xml:space="preserve">resultantes por um valor </w:t>
        </w:r>
      </w:ins>
      <w:ins w:id="731" w:author="Livisghton Kleber" w:date="2019-11-09T22:50:00Z">
        <w:r w:rsidR="00D64465">
          <w:rPr>
            <w:rFonts w:ascii="Times New Roman" w:hAnsi="Times New Roman" w:cs="Times New Roman"/>
            <w:sz w:val="24"/>
            <w:szCs w:val="24"/>
          </w:rPr>
          <w:t xml:space="preserve">especifico </w:t>
        </w:r>
      </w:ins>
      <m:oMath>
        <m:r>
          <w:ins w:id="732" w:author="Livisghton Kleber" w:date="2019-11-09T22:52:00Z">
            <w:rPr>
              <w:rFonts w:ascii="Cambria Math" w:hAnsi="Cambria Math" w:cs="Times New Roman"/>
              <w:sz w:val="24"/>
              <w:szCs w:val="24"/>
            </w:rPr>
            <m:t>d</m:t>
          </w:ins>
        </m:r>
      </m:oMath>
      <w:ins w:id="733" w:author="Livisghton Kleber" w:date="2019-11-09T22:52:00Z">
        <w:r w:rsidR="00D64465">
          <w:rPr>
            <w:rFonts w:ascii="Times New Roman" w:hAnsi="Times New Roman" w:cs="Times New Roman"/>
            <w:sz w:val="24"/>
            <w:szCs w:val="24"/>
          </w:rPr>
          <w:t xml:space="preserve">, com o objetivo de </w:t>
        </w:r>
      </w:ins>
      <w:ins w:id="734" w:author="Livisghton Kleber" w:date="2019-11-09T22:53:00Z">
        <w:r w:rsidR="00D64465">
          <w:rPr>
            <w:rFonts w:ascii="Times New Roman" w:hAnsi="Times New Roman" w:cs="Times New Roman"/>
            <w:sz w:val="24"/>
            <w:szCs w:val="24"/>
          </w:rPr>
          <w:t>aumentar a eficiência computacional</w:t>
        </w:r>
        <w:r w:rsidR="00712F8E">
          <w:rPr>
            <w:rFonts w:ascii="Times New Roman" w:hAnsi="Times New Roman" w:cs="Times New Roman"/>
            <w:sz w:val="24"/>
            <w:szCs w:val="24"/>
          </w:rPr>
          <w:t xml:space="preserve"> para o pr</w:t>
        </w:r>
      </w:ins>
      <w:ins w:id="735" w:author="Livisghton Kleber" w:date="2019-11-09T22:54:00Z">
        <w:r w:rsidR="00712F8E">
          <w:rPr>
            <w:rFonts w:ascii="Times New Roman" w:hAnsi="Times New Roman" w:cs="Times New Roman"/>
            <w:sz w:val="24"/>
            <w:szCs w:val="24"/>
          </w:rPr>
          <w:t>óximo módulo</w:t>
        </w:r>
      </w:ins>
      <w:ins w:id="736" w:author="Livisghton Kleber" w:date="2019-11-09T22:53:00Z">
        <w:r w:rsidR="00D64465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334BEAB" w14:textId="77777777" w:rsidR="00313B7B" w:rsidRPr="00313B7B" w:rsidRDefault="00313B7B" w:rsidP="00313B7B">
      <w:pPr>
        <w:pStyle w:val="PargrafodaLista"/>
        <w:rPr>
          <w:ins w:id="737" w:author="Livisghton Kleber" w:date="2019-11-09T22:53:00Z"/>
          <w:rFonts w:ascii="Times New Roman" w:hAnsi="Times New Roman" w:cs="Times New Roman"/>
          <w:i/>
          <w:iCs/>
          <w:sz w:val="24"/>
          <w:szCs w:val="24"/>
          <w:rPrChange w:id="738" w:author="Livisghton Kleber" w:date="2019-11-09T22:53:00Z">
            <w:rPr>
              <w:ins w:id="739" w:author="Livisghton Kleber" w:date="2019-11-09T22:53:00Z"/>
            </w:rPr>
          </w:rPrChange>
        </w:rPr>
        <w:pPrChange w:id="740" w:author="Livisghton Kleber" w:date="2019-11-09T22:53:00Z">
          <w:pPr>
            <w:pStyle w:val="PargrafodaLista"/>
            <w:numPr>
              <w:ilvl w:val="3"/>
              <w:numId w:val="1"/>
            </w:numPr>
            <w:ind w:left="2520" w:hanging="360"/>
            <w:jc w:val="both"/>
          </w:pPr>
        </w:pPrChange>
      </w:pPr>
    </w:p>
    <w:p w14:paraId="504932F5" w14:textId="26D7866D" w:rsidR="00313B7B" w:rsidRPr="00CA7017" w:rsidRDefault="00150DE9" w:rsidP="00321E8E">
      <w:pPr>
        <w:pStyle w:val="PargrafodaLista"/>
        <w:numPr>
          <w:ilvl w:val="3"/>
          <w:numId w:val="1"/>
        </w:numPr>
        <w:jc w:val="both"/>
        <w:rPr>
          <w:ins w:id="741" w:author="Livisghton Kleber" w:date="2019-11-09T22:18:00Z"/>
          <w:rFonts w:ascii="Times New Roman" w:hAnsi="Times New Roman" w:cs="Times New Roman"/>
          <w:i/>
          <w:iCs/>
          <w:sz w:val="24"/>
          <w:szCs w:val="24"/>
          <w:rPrChange w:id="742" w:author="Livisghton Kleber" w:date="2019-11-09T22:48:00Z">
            <w:rPr>
              <w:ins w:id="743" w:author="Livisghton Kleber" w:date="2019-11-09T22:18:00Z"/>
            </w:rPr>
          </w:rPrChange>
        </w:rPr>
        <w:pPrChange w:id="744" w:author="Livisghton Kleber" w:date="2019-11-09T22:19:00Z">
          <w:pPr>
            <w:pStyle w:val="PargrafodaLista"/>
            <w:ind w:left="1788" w:firstLine="336"/>
            <w:jc w:val="both"/>
          </w:pPr>
        </w:pPrChange>
      </w:pPr>
      <w:ins w:id="745" w:author="Livisghton Kleber" w:date="2019-11-09T22:55:00Z">
        <w:r>
          <w:rPr>
            <w:rFonts w:ascii="Times New Roman" w:hAnsi="Times New Roman" w:cs="Times New Roman"/>
            <w:sz w:val="24"/>
            <w:szCs w:val="24"/>
          </w:rPr>
          <w:t>Normalização</w:t>
        </w:r>
        <w:r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3A1025">
          <w:rPr>
            <w:rFonts w:ascii="Times New Roman" w:hAnsi="Times New Roman" w:cs="Times New Roman"/>
            <w:sz w:val="24"/>
            <w:szCs w:val="24"/>
          </w:rPr>
          <w:t xml:space="preserve">Por fim, </w:t>
        </w:r>
      </w:ins>
      <w:ins w:id="746" w:author="Livisghton Kleber" w:date="2019-11-09T22:56:00Z">
        <w:r w:rsidR="003A1025">
          <w:rPr>
            <w:rFonts w:ascii="Times New Roman" w:hAnsi="Times New Roman" w:cs="Times New Roman"/>
            <w:sz w:val="24"/>
            <w:szCs w:val="24"/>
          </w:rPr>
          <w:t>os vetores de características</w:t>
        </w:r>
      </w:ins>
      <w:ins w:id="747" w:author="Livisghton Kleber" w:date="2019-11-09T22:57:00Z">
        <w:r w:rsidR="004B7FDA">
          <w:rPr>
            <w:rFonts w:ascii="Times New Roman" w:hAnsi="Times New Roman" w:cs="Times New Roman"/>
            <w:sz w:val="24"/>
            <w:szCs w:val="24"/>
          </w:rPr>
          <w:t xml:space="preserve"> são normalizados por </w:t>
        </w: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  <w:r w:rsidR="004B7FDA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53392E6" w14:textId="77777777" w:rsidR="00237479" w:rsidRPr="00237479" w:rsidRDefault="00237479">
      <w:pPr>
        <w:pStyle w:val="PargrafodaLista"/>
        <w:ind w:left="1788"/>
        <w:jc w:val="both"/>
        <w:rPr>
          <w:ins w:id="748" w:author="Livisghton Kleber" w:date="2019-11-08T23:12:00Z"/>
          <w:rPrChange w:id="749" w:author="Livisghton Kleber" w:date="2019-11-08T23:12:00Z">
            <w:rPr>
              <w:ins w:id="750" w:author="Livisghton Kleber" w:date="2019-11-08T23:12:00Z"/>
              <w:rFonts w:ascii="Times New Roman" w:hAnsi="Times New Roman" w:cs="Times New Roman"/>
              <w:sz w:val="24"/>
              <w:szCs w:val="24"/>
            </w:rPr>
          </w:rPrChange>
        </w:rPr>
        <w:pPrChange w:id="751" w:author="Livisghton Kleber" w:date="2019-11-08T23:12:00Z">
          <w:pPr>
            <w:pStyle w:val="PargrafodaLista"/>
            <w:numPr>
              <w:numId w:val="9"/>
            </w:numPr>
            <w:ind w:left="1788" w:hanging="360"/>
            <w:jc w:val="both"/>
          </w:pPr>
        </w:pPrChange>
      </w:pPr>
    </w:p>
    <w:p w14:paraId="3E878921" w14:textId="77777777" w:rsidR="00F57D26" w:rsidRPr="00F57D26" w:rsidRDefault="00237479">
      <w:pPr>
        <w:pStyle w:val="PargrafodaLista"/>
        <w:keepNext/>
        <w:ind w:left="1788"/>
        <w:jc w:val="both"/>
        <w:rPr>
          <w:ins w:id="752" w:author="Livisghton Kleber" w:date="2019-11-08T23:13:00Z"/>
          <w:sz w:val="20"/>
          <w:szCs w:val="20"/>
          <w:rPrChange w:id="753" w:author="Livisghton Kleber" w:date="2019-11-08T23:13:00Z">
            <w:rPr>
              <w:ins w:id="754" w:author="Livisghton Kleber" w:date="2019-11-08T23:13:00Z"/>
            </w:rPr>
          </w:rPrChange>
        </w:rPr>
        <w:pPrChange w:id="755" w:author="Livisghton Kleber" w:date="2019-11-08T23:13:00Z">
          <w:pPr>
            <w:pStyle w:val="PargrafodaLista"/>
            <w:numPr>
              <w:numId w:val="9"/>
            </w:numPr>
            <w:ind w:left="1788" w:hanging="360"/>
            <w:jc w:val="both"/>
          </w:pPr>
        </w:pPrChange>
      </w:pPr>
      <w:ins w:id="756" w:author="Livisghton Kleber" w:date="2019-11-08T23:12:00Z">
        <w:r w:rsidRPr="00F57D26">
          <w:rPr>
            <w:noProof/>
            <w:sz w:val="20"/>
            <w:szCs w:val="20"/>
            <w:rPrChange w:id="757" w:author="Livisghton Kleber" w:date="2019-11-08T23:13:00Z">
              <w:rPr>
                <w:noProof/>
              </w:rPr>
            </w:rPrChange>
          </w:rPr>
          <w:drawing>
            <wp:inline distT="0" distB="0" distL="0" distR="0" wp14:anchorId="6D61993C" wp14:editId="595438F0">
              <wp:extent cx="4324350" cy="1238250"/>
              <wp:effectExtent l="0" t="0" r="0" b="0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24"/>
                      <a:srcRect t="12752"/>
                      <a:stretch/>
                    </pic:blipFill>
                    <pic:spPr bwMode="auto">
                      <a:xfrm>
                        <a:off x="0" y="0"/>
                        <a:ext cx="4324350" cy="12382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6DA345D" w14:textId="603BEE64" w:rsidR="00237479" w:rsidRDefault="00F57D26" w:rsidP="00F57D26">
      <w:pPr>
        <w:pStyle w:val="Legenda"/>
        <w:jc w:val="center"/>
        <w:rPr>
          <w:ins w:id="758" w:author="Livisghton Kleber" w:date="2019-11-10T10:42:00Z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759" w:name="_Toc24294033"/>
      <w:ins w:id="760" w:author="Livisghton Kleber" w:date="2019-11-08T23:13:00Z">
        <w:r w:rsidRPr="00CB2AFF">
          <w:rPr>
            <w:rFonts w:ascii="Times New Roman" w:hAnsi="Times New Roman" w:cs="Times New Roman"/>
            <w:color w:val="000000" w:themeColor="text1"/>
            <w:sz w:val="20"/>
            <w:szCs w:val="20"/>
            <w:rPrChange w:id="761" w:author="Livisghton Kleber" w:date="2019-11-10T17:05:00Z">
              <w:rPr/>
            </w:rPrChange>
          </w:rPr>
          <w:t xml:space="preserve">Figura </w:t>
        </w:r>
        <w:r w:rsidRPr="00CB2AFF">
          <w:rPr>
            <w:rFonts w:ascii="Times New Roman" w:hAnsi="Times New Roman" w:cs="Times New Roman"/>
            <w:color w:val="000000" w:themeColor="text1"/>
            <w:sz w:val="20"/>
            <w:szCs w:val="20"/>
            <w:rPrChange w:id="762" w:author="Livisghton Kleber" w:date="2019-11-10T17:05:00Z">
              <w:rPr/>
            </w:rPrChange>
          </w:rPr>
          <w:fldChar w:fldCharType="begin"/>
        </w:r>
        <w:r w:rsidRPr="00CB2AFF">
          <w:rPr>
            <w:rFonts w:ascii="Times New Roman" w:hAnsi="Times New Roman" w:cs="Times New Roman"/>
            <w:color w:val="000000" w:themeColor="text1"/>
            <w:sz w:val="20"/>
            <w:szCs w:val="20"/>
            <w:rPrChange w:id="763" w:author="Livisghton Kleber" w:date="2019-11-10T17:05:00Z">
              <w:rPr/>
            </w:rPrChange>
          </w:rPr>
          <w:instrText xml:space="preserve"> SEQ Figura \* ARABIC </w:instrText>
        </w:r>
      </w:ins>
      <w:r w:rsidRPr="00CB2AFF">
        <w:rPr>
          <w:rFonts w:ascii="Times New Roman" w:hAnsi="Times New Roman" w:cs="Times New Roman"/>
          <w:color w:val="000000" w:themeColor="text1"/>
          <w:sz w:val="20"/>
          <w:szCs w:val="20"/>
          <w:rPrChange w:id="764" w:author="Livisghton Kleber" w:date="2019-11-10T17:05:00Z">
            <w:rPr/>
          </w:rPrChange>
        </w:rPr>
        <w:fldChar w:fldCharType="separate"/>
      </w:r>
      <w:ins w:id="765" w:author="Livisghton Kleber" w:date="2019-11-09T20:19:00Z">
        <w:r w:rsidR="00ED2B50" w:rsidRPr="00CB2AFF">
          <w:rPr>
            <w:rFonts w:ascii="Times New Roman" w:hAnsi="Times New Roman" w:cs="Times New Roman"/>
            <w:noProof/>
            <w:color w:val="000000" w:themeColor="text1"/>
            <w:sz w:val="20"/>
            <w:szCs w:val="20"/>
            <w:rPrChange w:id="766" w:author="Livisghton Kleber" w:date="2019-11-10T17:05:00Z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0"/>
                <w:szCs w:val="20"/>
              </w:rPr>
            </w:rPrChange>
          </w:rPr>
          <w:t>11</w:t>
        </w:r>
      </w:ins>
      <w:ins w:id="767" w:author="Livisghton Kleber" w:date="2019-11-08T23:13:00Z">
        <w:r w:rsidRPr="00CB2AFF">
          <w:rPr>
            <w:rFonts w:ascii="Times New Roman" w:hAnsi="Times New Roman" w:cs="Times New Roman"/>
            <w:color w:val="000000" w:themeColor="text1"/>
            <w:sz w:val="20"/>
            <w:szCs w:val="20"/>
            <w:rPrChange w:id="768" w:author="Livisghton Kleber" w:date="2019-11-10T17:05:00Z">
              <w:rPr/>
            </w:rPrChange>
          </w:rPr>
          <w:fldChar w:fldCharType="end"/>
        </w:r>
      </w:ins>
      <w:ins w:id="769" w:author="Livisghton Kleber" w:date="2019-11-10T17:05:00Z">
        <w:r w:rsidR="00CB2AFF" w:rsidRPr="00CB2AFF">
          <w:rPr>
            <w:rFonts w:ascii="Times New Roman" w:hAnsi="Times New Roman" w:cs="Times New Roman"/>
            <w:color w:val="000000" w:themeColor="text1"/>
            <w:sz w:val="20"/>
            <w:szCs w:val="20"/>
            <w:rPrChange w:id="770" w:author="Livisghton Kleber" w:date="2019-11-10T17:05:00Z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rPrChange>
          </w:rPr>
          <w:t>:</w:t>
        </w:r>
      </w:ins>
      <w:ins w:id="771" w:author="Livisghton Kleber" w:date="2019-11-08T23:13:00Z"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772" w:author="Livisghton Kleber" w:date="2019-11-08T23:13:00Z">
              <w:rPr/>
            </w:rPrChange>
          </w:rPr>
          <w:t xml:space="preserve"> Representação do CENS </w:t>
        </w:r>
        <w:proofErr w:type="spellStart"/>
        <w:r w:rsidRPr="002B465B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  <w:rPrChange w:id="773" w:author="Livisghton Kleber" w:date="2019-11-09T09:31:00Z">
              <w:rPr/>
            </w:rPrChange>
          </w:rPr>
          <w:t>Feature</w:t>
        </w:r>
        <w:proofErr w:type="spellEnd"/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774" w:author="Livisghton Kleber" w:date="2019-11-08T23:13:00Z">
              <w:rPr/>
            </w:rPrChange>
          </w:rPr>
          <w:t>.</w:t>
        </w:r>
      </w:ins>
      <w:bookmarkEnd w:id="759"/>
    </w:p>
    <w:p w14:paraId="1EA09699" w14:textId="77777777" w:rsidR="0027413E" w:rsidRPr="0027413E" w:rsidRDefault="0027413E" w:rsidP="0027413E">
      <w:pPr>
        <w:rPr>
          <w:ins w:id="775" w:author="Livisghton Kleber" w:date="2019-11-08T23:13:00Z"/>
          <w:rPrChange w:id="776" w:author="Livisghton Kleber" w:date="2019-11-10T10:42:00Z">
            <w:rPr>
              <w:ins w:id="777" w:author="Livisghton Kleber" w:date="2019-11-08T23:13:00Z"/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pPrChange w:id="778" w:author="Livisghton Kleber" w:date="2019-11-10T10:42:00Z">
          <w:pPr>
            <w:pStyle w:val="Legenda"/>
            <w:jc w:val="center"/>
          </w:pPr>
        </w:pPrChange>
      </w:pPr>
    </w:p>
    <w:p w14:paraId="203A5301" w14:textId="77777777" w:rsidR="00C977E8" w:rsidRDefault="00F57D26" w:rsidP="00C977E8">
      <w:pPr>
        <w:pStyle w:val="PargrafodaLista"/>
        <w:numPr>
          <w:ilvl w:val="0"/>
          <w:numId w:val="9"/>
        </w:numPr>
        <w:jc w:val="both"/>
        <w:rPr>
          <w:ins w:id="779" w:author="Livisghton Kleber" w:date="2019-11-09T23:44:00Z"/>
          <w:rFonts w:ascii="Times New Roman" w:hAnsi="Times New Roman" w:cs="Times New Roman"/>
          <w:sz w:val="24"/>
          <w:szCs w:val="24"/>
        </w:rPr>
      </w:pPr>
      <w:ins w:id="780" w:author="Livisghton Kleber" w:date="2019-11-08T23:14:00Z">
        <w:r w:rsidRPr="00743E17">
          <w:rPr>
            <w:rFonts w:ascii="Times New Roman" w:hAnsi="Times New Roman" w:cs="Times New Roman"/>
            <w:sz w:val="24"/>
            <w:szCs w:val="24"/>
            <w:rPrChange w:id="781" w:author="Livisghton Kleber" w:date="2019-11-09T08:57:00Z">
              <w:rPr/>
            </w:rPrChange>
          </w:rPr>
          <w:t xml:space="preserve">CRP </w:t>
        </w:r>
        <w:proofErr w:type="spellStart"/>
        <w:r w:rsidRPr="00743E17">
          <w:rPr>
            <w:rFonts w:ascii="Times New Roman" w:hAnsi="Times New Roman" w:cs="Times New Roman"/>
            <w:i/>
            <w:iCs/>
            <w:sz w:val="24"/>
            <w:szCs w:val="24"/>
            <w:rPrChange w:id="782" w:author="Livisghton Kleber" w:date="2019-11-09T08:57:00Z">
              <w:rPr/>
            </w:rPrChange>
          </w:rPr>
          <w:t>Feature</w:t>
        </w:r>
        <w:r w:rsidRPr="00743E17">
          <w:rPr>
            <w:rFonts w:ascii="Times New Roman" w:hAnsi="Times New Roman" w:cs="Times New Roman"/>
            <w:i/>
            <w:iCs/>
            <w:sz w:val="24"/>
            <w:szCs w:val="24"/>
            <w:rPrChange w:id="783" w:author="Livisghton Kleber" w:date="2019-11-09T08:57:00Z">
              <w:rPr>
                <w:i/>
                <w:iCs/>
              </w:rPr>
            </w:rPrChange>
          </w:rPr>
          <w:t>s</w:t>
        </w:r>
        <w:proofErr w:type="spellEnd"/>
        <w:r w:rsidR="00E02467" w:rsidRPr="009542C4">
          <w:rPr>
            <w:rFonts w:ascii="Times New Roman" w:hAnsi="Times New Roman" w:cs="Times New Roman"/>
            <w:i/>
            <w:iCs/>
            <w:sz w:val="24"/>
            <w:szCs w:val="24"/>
          </w:rPr>
          <w:t>:</w:t>
        </w:r>
      </w:ins>
    </w:p>
    <w:p w14:paraId="3F2A7005" w14:textId="717C46A9" w:rsidR="00C977E8" w:rsidRDefault="00C977E8" w:rsidP="00C977E8">
      <w:pPr>
        <w:pStyle w:val="PargrafodaLista"/>
        <w:ind w:left="1788"/>
        <w:jc w:val="both"/>
        <w:rPr>
          <w:ins w:id="784" w:author="Livisghton Kleber" w:date="2019-11-09T23:44:00Z"/>
          <w:rFonts w:ascii="Times New Roman" w:hAnsi="Times New Roman" w:cs="Times New Roman"/>
          <w:sz w:val="24"/>
          <w:szCs w:val="24"/>
        </w:rPr>
      </w:pPr>
      <w:ins w:id="785" w:author="Livisghton Kleber" w:date="2019-11-09T23:44:00Z"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786" w:author="Livisghton Kleber" w:date="2019-11-09T20:29:00Z">
        <w:r w:rsidR="007A54B8" w:rsidRPr="009542C4">
          <w:rPr>
            <w:rFonts w:ascii="Times New Roman" w:hAnsi="Times New Roman" w:cs="Times New Roman"/>
            <w:sz w:val="24"/>
            <w:szCs w:val="24"/>
          </w:rPr>
          <w:t xml:space="preserve">A ideia geral deste </w:t>
        </w:r>
        <w:r w:rsidR="007A54B8" w:rsidRPr="00C977E8">
          <w:rPr>
            <w:rFonts w:ascii="Times New Roman" w:hAnsi="Times New Roman" w:cs="Times New Roman"/>
            <w:i/>
            <w:iCs/>
            <w:sz w:val="24"/>
            <w:szCs w:val="24"/>
            <w:rPrChange w:id="78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chromagram</w:t>
        </w:r>
        <w:r w:rsidR="007A54B8" w:rsidRPr="009542C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88" w:author="Livisghton Kleber" w:date="2019-11-09T20:30:00Z">
        <w:r w:rsidR="007A54B8" w:rsidRPr="009542C4">
          <w:rPr>
            <w:rFonts w:ascii="Times New Roman" w:hAnsi="Times New Roman" w:cs="Times New Roman"/>
            <w:sz w:val="24"/>
            <w:szCs w:val="24"/>
          </w:rPr>
          <w:t>é descartar as informações relacionada</w:t>
        </w:r>
      </w:ins>
      <w:ins w:id="789" w:author="Livisghton Kleber" w:date="2019-11-10T11:47:00Z">
        <w:r w:rsidR="001E7B40">
          <w:rPr>
            <w:rFonts w:ascii="Times New Roman" w:hAnsi="Times New Roman" w:cs="Times New Roman"/>
            <w:sz w:val="24"/>
            <w:szCs w:val="24"/>
          </w:rPr>
          <w:t>s</w:t>
        </w:r>
      </w:ins>
      <w:ins w:id="790" w:author="Livisghton Kleber" w:date="2019-11-09T20:30:00Z">
        <w:r w:rsidR="007A54B8" w:rsidRPr="009542C4">
          <w:rPr>
            <w:rFonts w:ascii="Times New Roman" w:hAnsi="Times New Roman" w:cs="Times New Roman"/>
            <w:sz w:val="24"/>
            <w:szCs w:val="24"/>
          </w:rPr>
          <w:t xml:space="preserve"> ao timbre. </w:t>
        </w:r>
      </w:ins>
      <w:ins w:id="791" w:author="Livisghton Kleber" w:date="2019-11-09T20:37:00Z">
        <w:r w:rsidR="003C185F" w:rsidRPr="009542C4">
          <w:rPr>
            <w:rFonts w:ascii="Times New Roman" w:hAnsi="Times New Roman" w:cs="Times New Roman"/>
            <w:sz w:val="24"/>
            <w:szCs w:val="24"/>
          </w:rPr>
          <w:t xml:space="preserve">Para </w:t>
        </w:r>
      </w:ins>
      <w:ins w:id="792" w:author="Livisghton Kleber" w:date="2019-11-09T20:38:00Z">
        <w:r w:rsidR="003C185F" w:rsidRPr="009542C4">
          <w:rPr>
            <w:rFonts w:ascii="Times New Roman" w:hAnsi="Times New Roman" w:cs="Times New Roman"/>
            <w:sz w:val="24"/>
            <w:szCs w:val="24"/>
          </w:rPr>
          <w:t>construir</w:t>
        </w:r>
      </w:ins>
      <w:ins w:id="793" w:author="Livisghton Kleber" w:date="2019-11-09T20:39:00Z">
        <w:r w:rsidR="003C185F" w:rsidRPr="00C977E8">
          <w:rPr>
            <w:rFonts w:ascii="Times New Roman" w:hAnsi="Times New Roman" w:cs="Times New Roman"/>
            <w:sz w:val="24"/>
            <w:szCs w:val="24"/>
            <w:rPrChange w:id="79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um</w:t>
        </w:r>
      </w:ins>
      <w:ins w:id="795" w:author="Livisghton Kleber" w:date="2019-11-09T20:38:00Z">
        <w:r w:rsidR="003C185F" w:rsidRPr="00C977E8">
          <w:rPr>
            <w:rFonts w:ascii="Times New Roman" w:hAnsi="Times New Roman" w:cs="Times New Roman"/>
            <w:sz w:val="24"/>
            <w:szCs w:val="24"/>
            <w:rPrChange w:id="796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CRP</w:t>
        </w:r>
      </w:ins>
      <w:ins w:id="797" w:author="Livisghton Kleber" w:date="2019-11-09T20:39:00Z">
        <w:r w:rsidR="00A52E74" w:rsidRPr="00C977E8">
          <w:rPr>
            <w:rFonts w:ascii="Times New Roman" w:hAnsi="Times New Roman" w:cs="Times New Roman"/>
            <w:i/>
            <w:iCs/>
            <w:sz w:val="24"/>
            <w:szCs w:val="24"/>
            <w:rPrChange w:id="798" w:author="Livisghton Kleber" w:date="2019-11-09T23:44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,</w:t>
        </w:r>
      </w:ins>
      <w:ins w:id="799" w:author="Livisghton Kleber" w:date="2019-11-09T20:38:00Z">
        <w:r w:rsidR="003C185F" w:rsidRPr="00C977E8">
          <w:rPr>
            <w:rFonts w:ascii="Times New Roman" w:hAnsi="Times New Roman" w:cs="Times New Roman"/>
            <w:sz w:val="24"/>
            <w:szCs w:val="24"/>
            <w:rPrChange w:id="800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801" w:author="Livisghton Kleber" w:date="2019-11-09T20:39:00Z">
        <w:r w:rsidR="003C185F" w:rsidRPr="00C977E8">
          <w:rPr>
            <w:rFonts w:ascii="Times New Roman" w:hAnsi="Times New Roman" w:cs="Times New Roman"/>
            <w:sz w:val="24"/>
            <w:szCs w:val="24"/>
            <w:rPrChange w:id="802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é </w:t>
        </w:r>
      </w:ins>
      <w:ins w:id="803" w:author="Livisghton Kleber" w:date="2019-11-09T20:38:00Z">
        <w:r w:rsidR="003C185F" w:rsidRPr="00C977E8">
          <w:rPr>
            <w:rFonts w:ascii="Times New Roman" w:hAnsi="Times New Roman" w:cs="Times New Roman"/>
            <w:sz w:val="24"/>
            <w:szCs w:val="24"/>
            <w:rPrChange w:id="80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</w:t>
        </w:r>
      </w:ins>
      <w:ins w:id="805" w:author="Livisghton Kleber" w:date="2019-11-08T23:20:00Z">
        <w:r w:rsidR="00314ADF" w:rsidRPr="00C977E8">
          <w:rPr>
            <w:rFonts w:ascii="Times New Roman" w:hAnsi="Times New Roman" w:cs="Times New Roman"/>
            <w:sz w:val="24"/>
            <w:szCs w:val="24"/>
            <w:rPrChange w:id="806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plica</w:t>
        </w:r>
      </w:ins>
      <w:ins w:id="807" w:author="Livisghton Kleber" w:date="2019-11-09T20:39:00Z">
        <w:r w:rsidR="00A52E74" w:rsidRPr="00C977E8">
          <w:rPr>
            <w:rFonts w:ascii="Times New Roman" w:hAnsi="Times New Roman" w:cs="Times New Roman"/>
            <w:sz w:val="24"/>
            <w:szCs w:val="24"/>
            <w:rPrChange w:id="80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do</w:t>
        </w:r>
      </w:ins>
      <w:ins w:id="809" w:author="Livisghton Kleber" w:date="2019-11-08T23:20:00Z">
        <w:r w:rsidR="00314ADF" w:rsidRPr="00C977E8">
          <w:rPr>
            <w:rFonts w:ascii="Times New Roman" w:hAnsi="Times New Roman" w:cs="Times New Roman"/>
            <w:sz w:val="24"/>
            <w:szCs w:val="24"/>
            <w:rPrChange w:id="810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uma compressão logarítmica </w:t>
        </w:r>
      </w:ins>
      <w:ins w:id="811" w:author="Livisghton Kleber" w:date="2019-11-08T23:21:00Z">
        <w:r w:rsidR="00314ADF" w:rsidRPr="00C977E8">
          <w:rPr>
            <w:rFonts w:ascii="Times New Roman" w:hAnsi="Times New Roman" w:cs="Times New Roman"/>
            <w:sz w:val="24"/>
            <w:szCs w:val="24"/>
            <w:rPrChange w:id="812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 em segui</w:t>
        </w:r>
      </w:ins>
      <w:ins w:id="813" w:author="Livisghton Kleber" w:date="2019-11-08T23:22:00Z">
        <w:r w:rsidR="00314ADF" w:rsidRPr="00C977E8">
          <w:rPr>
            <w:rFonts w:ascii="Times New Roman" w:hAnsi="Times New Roman" w:cs="Times New Roman"/>
            <w:sz w:val="24"/>
            <w:szCs w:val="24"/>
            <w:rPrChange w:id="81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da utiliza</w:t>
        </w:r>
      </w:ins>
      <w:ins w:id="815" w:author="Livisghton Kleber" w:date="2019-11-10T11:47:00Z">
        <w:r w:rsidR="00FE43E3">
          <w:rPr>
            <w:rFonts w:ascii="Times New Roman" w:hAnsi="Times New Roman" w:cs="Times New Roman"/>
            <w:sz w:val="24"/>
            <w:szCs w:val="24"/>
          </w:rPr>
          <w:t>da</w:t>
        </w:r>
      </w:ins>
      <w:ins w:id="816" w:author="Livisghton Kleber" w:date="2019-11-08T23:22:00Z">
        <w:r w:rsidR="00314ADF" w:rsidRPr="009542C4">
          <w:rPr>
            <w:rFonts w:ascii="Times New Roman" w:hAnsi="Times New Roman" w:cs="Times New Roman"/>
            <w:sz w:val="24"/>
            <w:szCs w:val="24"/>
          </w:rPr>
          <w:t xml:space="preserve"> a </w:t>
        </w:r>
        <w:proofErr w:type="spellStart"/>
        <w:r w:rsidR="00314ADF" w:rsidRPr="009542C4">
          <w:rPr>
            <w:rFonts w:ascii="Times New Roman" w:hAnsi="Times New Roman" w:cs="Times New Roman"/>
            <w:sz w:val="24"/>
            <w:szCs w:val="24"/>
          </w:rPr>
          <w:t>Transfomada</w:t>
        </w:r>
        <w:proofErr w:type="spellEnd"/>
        <w:r w:rsidR="00314ADF" w:rsidRPr="009542C4">
          <w:rPr>
            <w:rFonts w:ascii="Times New Roman" w:hAnsi="Times New Roman" w:cs="Times New Roman"/>
            <w:sz w:val="24"/>
            <w:szCs w:val="24"/>
          </w:rPr>
          <w:t xml:space="preserve"> D</w:t>
        </w:r>
      </w:ins>
      <w:ins w:id="817" w:author="Livisghton Kleber" w:date="2019-11-08T23:26:00Z">
        <w:r w:rsidR="00277C26" w:rsidRPr="009542C4">
          <w:rPr>
            <w:rFonts w:ascii="Times New Roman" w:hAnsi="Times New Roman" w:cs="Times New Roman"/>
            <w:sz w:val="24"/>
            <w:szCs w:val="24"/>
          </w:rPr>
          <w:t>is</w:t>
        </w:r>
      </w:ins>
      <w:ins w:id="818" w:author="Livisghton Kleber" w:date="2019-11-08T23:22:00Z">
        <w:r w:rsidR="00314ADF" w:rsidRPr="009542C4">
          <w:rPr>
            <w:rFonts w:ascii="Times New Roman" w:hAnsi="Times New Roman" w:cs="Times New Roman"/>
            <w:sz w:val="24"/>
            <w:szCs w:val="24"/>
          </w:rPr>
          <w:t>creta d</w:t>
        </w:r>
      </w:ins>
      <w:ins w:id="819" w:author="Livisghton Kleber" w:date="2019-11-10T11:49:00Z">
        <w:r w:rsidR="00D90723">
          <w:rPr>
            <w:rFonts w:ascii="Times New Roman" w:hAnsi="Times New Roman" w:cs="Times New Roman"/>
            <w:sz w:val="24"/>
            <w:szCs w:val="24"/>
          </w:rPr>
          <w:t>o</w:t>
        </w:r>
      </w:ins>
      <w:ins w:id="820" w:author="Livisghton Kleber" w:date="2019-11-08T23:22:00Z">
        <w:r w:rsidR="00314ADF" w:rsidRPr="009542C4">
          <w:rPr>
            <w:rFonts w:ascii="Times New Roman" w:hAnsi="Times New Roman" w:cs="Times New Roman"/>
            <w:sz w:val="24"/>
            <w:szCs w:val="24"/>
          </w:rPr>
          <w:t xml:space="preserve"> Cosseno (</w:t>
        </w:r>
        <w:proofErr w:type="spellStart"/>
        <w:r w:rsidR="00314ADF" w:rsidRPr="00C977E8">
          <w:rPr>
            <w:rFonts w:ascii="Times New Roman" w:hAnsi="Times New Roman" w:cs="Times New Roman"/>
            <w:i/>
            <w:iCs/>
            <w:sz w:val="24"/>
            <w:szCs w:val="24"/>
            <w:rPrChange w:id="821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Discrete</w:t>
        </w:r>
        <w:proofErr w:type="spellEnd"/>
        <w:r w:rsidR="00314ADF" w:rsidRPr="00C977E8">
          <w:rPr>
            <w:rFonts w:ascii="Times New Roman" w:hAnsi="Times New Roman" w:cs="Times New Roman"/>
            <w:i/>
            <w:iCs/>
            <w:sz w:val="24"/>
            <w:szCs w:val="24"/>
            <w:rPrChange w:id="822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314ADF" w:rsidRPr="00C977E8">
          <w:rPr>
            <w:rFonts w:ascii="Times New Roman" w:hAnsi="Times New Roman" w:cs="Times New Roman"/>
            <w:i/>
            <w:iCs/>
            <w:sz w:val="24"/>
            <w:szCs w:val="24"/>
            <w:rPrChange w:id="823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Cosine</w:t>
        </w:r>
        <w:proofErr w:type="spellEnd"/>
        <w:r w:rsidR="00314ADF" w:rsidRPr="00C977E8">
          <w:rPr>
            <w:rFonts w:ascii="Times New Roman" w:hAnsi="Times New Roman" w:cs="Times New Roman"/>
            <w:i/>
            <w:iCs/>
            <w:sz w:val="24"/>
            <w:szCs w:val="24"/>
            <w:rPrChange w:id="82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314ADF" w:rsidRPr="00C977E8">
          <w:rPr>
            <w:rFonts w:ascii="Times New Roman" w:hAnsi="Times New Roman" w:cs="Times New Roman"/>
            <w:i/>
            <w:iCs/>
            <w:sz w:val="24"/>
            <w:szCs w:val="24"/>
            <w:rPrChange w:id="82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Transform</w:t>
        </w:r>
        <w:proofErr w:type="spellEnd"/>
        <w:r w:rsidR="00314ADF" w:rsidRPr="009542C4">
          <w:rPr>
            <w:rFonts w:ascii="Times New Roman" w:hAnsi="Times New Roman" w:cs="Times New Roman"/>
            <w:sz w:val="24"/>
            <w:szCs w:val="24"/>
          </w:rPr>
          <w:t xml:space="preserve"> - DCT)</w:t>
        </w:r>
      </w:ins>
      <w:ins w:id="826" w:author="Livisghton Kleber" w:date="2019-11-09T08:52:00Z">
        <w:r w:rsidR="00743E17" w:rsidRPr="009542C4">
          <w:rPr>
            <w:rFonts w:ascii="Times New Roman" w:hAnsi="Times New Roman" w:cs="Times New Roman"/>
            <w:sz w:val="24"/>
            <w:szCs w:val="24"/>
          </w:rPr>
          <w:t xml:space="preserve"> para </w:t>
        </w:r>
        <w:r w:rsidR="00743E17" w:rsidRPr="00C977E8">
          <w:rPr>
            <w:rFonts w:ascii="Times New Roman" w:hAnsi="Times New Roman" w:cs="Times New Roman"/>
            <w:sz w:val="24"/>
            <w:szCs w:val="24"/>
            <w:rPrChange w:id="82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representa</w:t>
        </w:r>
        <w:r w:rsidR="00743E17" w:rsidRPr="00C977E8">
          <w:rPr>
            <w:rFonts w:ascii="Times New Roman" w:hAnsi="Times New Roman" w:cs="Times New Roman"/>
            <w:sz w:val="24"/>
            <w:szCs w:val="24"/>
            <w:rPrChange w:id="82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</w:t>
        </w:r>
        <w:r w:rsidR="00743E17" w:rsidRPr="00C977E8">
          <w:rPr>
            <w:rFonts w:ascii="Times New Roman" w:hAnsi="Times New Roman" w:cs="Times New Roman"/>
            <w:sz w:val="24"/>
            <w:szCs w:val="24"/>
            <w:rPrChange w:id="829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743E17" w:rsidRPr="00C977E8">
          <w:rPr>
            <w:rFonts w:ascii="Times New Roman" w:hAnsi="Times New Roman" w:cs="Times New Roman"/>
            <w:sz w:val="24"/>
            <w:szCs w:val="24"/>
            <w:rPrChange w:id="830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</w:t>
        </w:r>
        <w:r w:rsidR="00743E17" w:rsidRPr="00C977E8">
          <w:rPr>
            <w:rFonts w:ascii="Times New Roman" w:hAnsi="Times New Roman" w:cs="Times New Roman"/>
            <w:sz w:val="24"/>
            <w:szCs w:val="24"/>
            <w:rPrChange w:id="831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afinação </w:t>
        </w:r>
      </w:ins>
      <w:ins w:id="832" w:author="Livisghton Kleber" w:date="2019-11-09T08:53:00Z">
        <w:r w:rsidR="00743E17" w:rsidRPr="00C977E8">
          <w:rPr>
            <w:rFonts w:ascii="Times New Roman" w:hAnsi="Times New Roman" w:cs="Times New Roman"/>
            <w:sz w:val="24"/>
            <w:szCs w:val="24"/>
            <w:rPrChange w:id="833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em uma escala </w:t>
        </w:r>
      </w:ins>
      <w:ins w:id="834" w:author="Livisghton Kleber" w:date="2019-11-09T08:52:00Z">
        <w:r w:rsidR="00743E17" w:rsidRPr="00C977E8">
          <w:rPr>
            <w:rFonts w:ascii="Times New Roman" w:hAnsi="Times New Roman" w:cs="Times New Roman"/>
            <w:sz w:val="24"/>
            <w:szCs w:val="24"/>
            <w:rPrChange w:id="83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logarítmica</w:t>
        </w:r>
      </w:ins>
      <w:ins w:id="836" w:author="Livisghton Kleber" w:date="2019-11-09T08:53:00Z">
        <w:r w:rsidR="00743E17" w:rsidRPr="00C977E8">
          <w:rPr>
            <w:rFonts w:ascii="Times New Roman" w:hAnsi="Times New Roman" w:cs="Times New Roman"/>
            <w:sz w:val="24"/>
            <w:szCs w:val="24"/>
            <w:rPrChange w:id="83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.</w:t>
        </w:r>
      </w:ins>
      <w:ins w:id="838" w:author="Livisghton Kleber" w:date="2019-11-09T20:41:00Z">
        <w:r w:rsidR="00B3071A" w:rsidRPr="00C977E8">
          <w:rPr>
            <w:rFonts w:ascii="Times New Roman" w:hAnsi="Times New Roman" w:cs="Times New Roman"/>
            <w:sz w:val="24"/>
            <w:szCs w:val="24"/>
            <w:rPrChange w:id="839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O parâmetro de compactação logarítmica </w:t>
        </w:r>
      </w:ins>
      <m:oMath>
        <m:r>
          <w:ins w:id="840" w:author="Livisghton Kleber" w:date="2019-11-09T20:43:00Z">
            <w:rPr>
              <w:rFonts w:ascii="Cambria Math" w:hAnsi="Cambria Math" w:cs="Times New Roman"/>
              <w:sz w:val="24"/>
              <w:szCs w:val="24"/>
              <w:rPrChange w:id="841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η</m:t>
          </w:ins>
        </m:r>
      </m:oMath>
      <w:ins w:id="842" w:author="Livisghton Kleber" w:date="2019-11-09T20:42:00Z">
        <w:r w:rsidR="00B3071A" w:rsidRPr="00C977E8">
          <w:rPr>
            <w:rFonts w:ascii="Times New Roman" w:hAnsi="Times New Roman" w:cs="Times New Roman"/>
            <w:sz w:val="24"/>
            <w:szCs w:val="24"/>
            <w:rPrChange w:id="843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844" w:author="Livisghton Kleber" w:date="2019-11-09T20:41:00Z">
        <w:r w:rsidR="00B3071A" w:rsidRPr="00C977E8">
          <w:rPr>
            <w:rFonts w:ascii="Times New Roman" w:hAnsi="Times New Roman" w:cs="Times New Roman"/>
            <w:sz w:val="24"/>
            <w:szCs w:val="24"/>
            <w:rPrChange w:id="84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está definido como </w:t>
        </w:r>
      </w:ins>
      <m:oMath>
        <m:r>
          <w:ins w:id="846" w:author="Livisghton Kleber" w:date="2019-11-09T20:44:00Z">
            <w:rPr>
              <w:rFonts w:ascii="Cambria Math" w:hAnsi="Cambria Math" w:cs="Times New Roman"/>
              <w:sz w:val="24"/>
              <w:szCs w:val="24"/>
              <w:rPrChange w:id="847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η</m:t>
          </w:ins>
        </m:r>
        <m:r>
          <w:ins w:id="848" w:author="Livisghton Kleber" w:date="2019-11-09T20:44:00Z">
            <w:rPr>
              <w:rFonts w:ascii="Cambria Math" w:hAnsi="Cambria Math" w:cs="Times New Roman"/>
              <w:sz w:val="24"/>
              <w:szCs w:val="24"/>
              <w:rPrChange w:id="849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=1000</m:t>
          </w:ins>
        </m:r>
      </m:oMath>
      <w:ins w:id="850" w:author="Livisghton Kleber" w:date="2019-11-09T20:44:00Z">
        <w:r w:rsidR="007B008A" w:rsidRPr="00C977E8">
          <w:rPr>
            <w:rFonts w:ascii="Times New Roman" w:hAnsi="Times New Roman" w:cs="Times New Roman"/>
            <w:sz w:val="24"/>
            <w:szCs w:val="24"/>
            <w:rPrChange w:id="851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neste experimento.</w:t>
        </w:r>
      </w:ins>
      <w:ins w:id="852" w:author="Livisghton Kleber" w:date="2019-11-08T23:27:00Z">
        <w:r w:rsidR="00277C26" w:rsidRPr="00C977E8">
          <w:rPr>
            <w:rFonts w:ascii="Times New Roman" w:hAnsi="Times New Roman" w:cs="Times New Roman"/>
            <w:sz w:val="24"/>
            <w:szCs w:val="24"/>
            <w:rPrChange w:id="853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854" w:author="Livisghton Kleber" w:date="2019-11-09T08:57:00Z">
        <w:r w:rsidR="00743E17" w:rsidRPr="00C977E8">
          <w:rPr>
            <w:rFonts w:ascii="Times New Roman" w:hAnsi="Times New Roman" w:cs="Times New Roman"/>
            <w:sz w:val="24"/>
            <w:szCs w:val="24"/>
            <w:rPrChange w:id="85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Em seguida</w:t>
        </w:r>
      </w:ins>
      <w:ins w:id="856" w:author="Livisghton Kleber" w:date="2019-11-09T09:00:00Z">
        <w:r w:rsidR="00743E17" w:rsidRPr="00C977E8">
          <w:rPr>
            <w:rFonts w:ascii="Times New Roman" w:hAnsi="Times New Roman" w:cs="Times New Roman"/>
            <w:sz w:val="24"/>
            <w:szCs w:val="24"/>
            <w:rPrChange w:id="85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</w:t>
        </w:r>
      </w:ins>
      <w:ins w:id="858" w:author="Livisghton Kleber" w:date="2019-11-09T08:57:00Z">
        <w:r w:rsidR="00743E17" w:rsidRPr="00C977E8">
          <w:rPr>
            <w:rFonts w:ascii="Times New Roman" w:hAnsi="Times New Roman" w:cs="Times New Roman"/>
            <w:sz w:val="24"/>
            <w:szCs w:val="24"/>
            <w:rPrChange w:id="859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apenas </w:t>
        </w:r>
      </w:ins>
      <w:ins w:id="860" w:author="Livisghton Kleber" w:date="2019-11-09T09:01:00Z">
        <w:r w:rsidR="00743E17" w:rsidRPr="00C977E8">
          <w:rPr>
            <w:rFonts w:ascii="Times New Roman" w:hAnsi="Times New Roman" w:cs="Times New Roman"/>
            <w:sz w:val="24"/>
            <w:szCs w:val="24"/>
            <w:rPrChange w:id="861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os coeficientes superiores </w:t>
        </w:r>
      </w:ins>
      <w:ins w:id="862" w:author="Livisghton Kleber" w:date="2019-11-09T09:02:00Z">
        <w:r w:rsidR="00743E17" w:rsidRPr="00C977E8">
          <w:rPr>
            <w:rFonts w:ascii="Times New Roman" w:hAnsi="Times New Roman" w:cs="Times New Roman"/>
            <w:sz w:val="24"/>
            <w:szCs w:val="24"/>
            <w:rPrChange w:id="863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são mantidos </w:t>
        </w:r>
      </w:ins>
      <w:ins w:id="864" w:author="Livisghton Kleber" w:date="2019-11-09T09:08:00Z">
        <w:r w:rsidR="00577BE8" w:rsidRPr="00C977E8">
          <w:rPr>
            <w:rFonts w:ascii="Times New Roman" w:hAnsi="Times New Roman" w:cs="Times New Roman"/>
            <w:sz w:val="24"/>
            <w:szCs w:val="24"/>
            <w:rPrChange w:id="86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 é aplicada uma</w:t>
        </w:r>
      </w:ins>
      <w:ins w:id="866" w:author="Livisghton Kleber" w:date="2019-11-09T09:02:00Z">
        <w:r w:rsidR="00743E17" w:rsidRPr="00C977E8">
          <w:rPr>
            <w:rFonts w:ascii="Times New Roman" w:hAnsi="Times New Roman" w:cs="Times New Roman"/>
            <w:sz w:val="24"/>
            <w:szCs w:val="24"/>
            <w:rPrChange w:id="86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7E6BC7" w:rsidRPr="00C977E8">
          <w:rPr>
            <w:rFonts w:ascii="Times New Roman" w:hAnsi="Times New Roman" w:cs="Times New Roman"/>
            <w:sz w:val="24"/>
            <w:szCs w:val="24"/>
            <w:rPrChange w:id="86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</w:t>
        </w:r>
      </w:ins>
      <w:ins w:id="869" w:author="Livisghton Kleber" w:date="2019-11-09T09:03:00Z">
        <w:r w:rsidR="007E6BC7" w:rsidRPr="00C977E8">
          <w:rPr>
            <w:rFonts w:ascii="Times New Roman" w:hAnsi="Times New Roman" w:cs="Times New Roman"/>
            <w:sz w:val="24"/>
            <w:szCs w:val="24"/>
            <w:rPrChange w:id="870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CT inversa</w:t>
        </w:r>
      </w:ins>
      <w:ins w:id="871" w:author="Livisghton Kleber" w:date="2019-11-09T09:08:00Z">
        <w:r w:rsidR="00577BE8" w:rsidRPr="00C977E8">
          <w:rPr>
            <w:rFonts w:ascii="Times New Roman" w:hAnsi="Times New Roman" w:cs="Times New Roman"/>
            <w:sz w:val="24"/>
            <w:szCs w:val="24"/>
            <w:rPrChange w:id="872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sobre esses coeficientes resultantes. Por fim, </w:t>
        </w:r>
      </w:ins>
      <w:ins w:id="873" w:author="Livisghton Kleber" w:date="2019-11-09T09:09:00Z">
        <w:r w:rsidR="00577BE8" w:rsidRPr="00C977E8">
          <w:rPr>
            <w:rFonts w:ascii="Times New Roman" w:hAnsi="Times New Roman" w:cs="Times New Roman"/>
            <w:sz w:val="24"/>
            <w:szCs w:val="24"/>
            <w:rPrChange w:id="87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projeta</w:t>
        </w:r>
      </w:ins>
      <w:ins w:id="875" w:author="Livisghton Kleber" w:date="2019-11-10T11:54:00Z">
        <w:r w:rsidR="00853D80">
          <w:rPr>
            <w:rFonts w:ascii="Times New Roman" w:hAnsi="Times New Roman" w:cs="Times New Roman"/>
            <w:sz w:val="24"/>
            <w:szCs w:val="24"/>
          </w:rPr>
          <w:t>-se</w:t>
        </w:r>
      </w:ins>
      <w:ins w:id="876" w:author="Livisghton Kleber" w:date="2019-11-09T09:09:00Z">
        <w:r w:rsidR="00577BE8" w:rsidRPr="009542C4">
          <w:rPr>
            <w:rFonts w:ascii="Times New Roman" w:hAnsi="Times New Roman" w:cs="Times New Roman"/>
            <w:sz w:val="24"/>
            <w:szCs w:val="24"/>
          </w:rPr>
          <w:t xml:space="preserve"> os vetores de afinação </w:t>
        </w:r>
        <w:r w:rsidR="00577BE8" w:rsidRPr="00C977E8">
          <w:rPr>
            <w:rFonts w:ascii="Times New Roman" w:hAnsi="Times New Roman" w:cs="Times New Roman"/>
            <w:sz w:val="24"/>
            <w:szCs w:val="24"/>
            <w:rPrChange w:id="87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resultante</w:t>
        </w:r>
      </w:ins>
      <w:ins w:id="878" w:author="Livisghton Kleber" w:date="2019-11-09T09:10:00Z">
        <w:r w:rsidR="00577BE8" w:rsidRPr="00C977E8">
          <w:rPr>
            <w:rFonts w:ascii="Times New Roman" w:hAnsi="Times New Roman" w:cs="Times New Roman"/>
            <w:sz w:val="24"/>
            <w:szCs w:val="24"/>
            <w:rPrChange w:id="879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 em um vetor cromatográfico de 12 dimensões.</w:t>
        </w:r>
      </w:ins>
      <w:ins w:id="880" w:author="Livisghton Kleber" w:date="2019-11-09T09:20:00Z">
        <w:r w:rsidR="00AC07D8" w:rsidRPr="00C977E8">
          <w:rPr>
            <w:rFonts w:ascii="Times New Roman" w:hAnsi="Times New Roman" w:cs="Times New Roman"/>
            <w:sz w:val="24"/>
            <w:szCs w:val="24"/>
            <w:rPrChange w:id="881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AC07D8" w:rsidRPr="00C977E8">
          <w:rPr>
            <w:rFonts w:ascii="Times New Roman" w:hAnsi="Times New Roman" w:cs="Times New Roman"/>
            <w:sz w:val="24"/>
            <w:szCs w:val="24"/>
            <w:rPrChange w:id="882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Os coeficientes superiores a serem mantidos são especificados por um parâmetro </w:t>
        </w:r>
      </w:ins>
      <m:oMath>
        <m:r>
          <w:ins w:id="883" w:author="Livisghton Kleber" w:date="2019-11-09T09:21:00Z">
            <w:rPr>
              <w:rFonts w:ascii="Cambria Math" w:hAnsi="Cambria Math" w:cs="Times New Roman"/>
              <w:sz w:val="24"/>
              <w:szCs w:val="24"/>
              <w:rPrChange w:id="884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 xml:space="preserve">p∈ </m:t>
          </w:ins>
        </m:r>
        <m:r>
          <w:ins w:id="885" w:author="Livisghton Kleber" w:date="2019-11-09T09:22:00Z">
            <w:rPr>
              <w:rFonts w:ascii="Cambria Math" w:hAnsi="Cambria Math" w:cs="Times New Roman"/>
              <w:sz w:val="24"/>
              <w:szCs w:val="24"/>
              <w:rPrChange w:id="886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[1:120]</m:t>
          </w:ins>
        </m:r>
      </m:oMath>
      <w:ins w:id="887" w:author="Livisghton Kleber" w:date="2019-11-09T09:22:00Z">
        <w:r w:rsidR="00AC07D8" w:rsidRPr="00C977E8">
          <w:rPr>
            <w:rFonts w:ascii="Times New Roman" w:hAnsi="Times New Roman" w:cs="Times New Roman"/>
            <w:sz w:val="24"/>
            <w:szCs w:val="24"/>
            <w:rPrChange w:id="88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onde n</w:t>
        </w:r>
      </w:ins>
      <w:ins w:id="889" w:author="Livisghton Kleber" w:date="2019-11-10T11:54:00Z">
        <w:r w:rsidR="00853D80">
          <w:rPr>
            <w:rFonts w:ascii="Times New Roman" w:hAnsi="Times New Roman" w:cs="Times New Roman"/>
            <w:sz w:val="24"/>
            <w:szCs w:val="24"/>
          </w:rPr>
          <w:t>es</w:t>
        </w:r>
      </w:ins>
      <w:ins w:id="890" w:author="Livisghton Kleber" w:date="2019-11-10T11:55:00Z">
        <w:r w:rsidR="00F73CC9">
          <w:rPr>
            <w:rFonts w:ascii="Times New Roman" w:hAnsi="Times New Roman" w:cs="Times New Roman"/>
            <w:sz w:val="24"/>
            <w:szCs w:val="24"/>
          </w:rPr>
          <w:t>s</w:t>
        </w:r>
      </w:ins>
      <w:ins w:id="891" w:author="Livisghton Kleber" w:date="2019-11-10T11:54:00Z">
        <w:r w:rsidR="00853D80">
          <w:rPr>
            <w:rFonts w:ascii="Times New Roman" w:hAnsi="Times New Roman" w:cs="Times New Roman"/>
            <w:sz w:val="24"/>
            <w:szCs w:val="24"/>
          </w:rPr>
          <w:t>e</w:t>
        </w:r>
      </w:ins>
      <w:ins w:id="892" w:author="Livisghton Kleber" w:date="2019-11-09T09:22:00Z">
        <w:r w:rsidR="00AC07D8" w:rsidRPr="009542C4">
          <w:rPr>
            <w:rFonts w:ascii="Times New Roman" w:hAnsi="Times New Roman" w:cs="Times New Roman"/>
            <w:sz w:val="24"/>
            <w:szCs w:val="24"/>
          </w:rPr>
          <w:t xml:space="preserve"> experimento o valor de </w:t>
        </w: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  <w:rPrChange w:id="893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=55</m:t>
          </m:r>
        </m:oMath>
        <w:r w:rsidR="00AC07D8" w:rsidRPr="00C977E8" w:rsidDel="00AC07D8">
          <w:rPr>
            <w:rFonts w:ascii="Times New Roman" w:hAnsi="Times New Roman" w:cs="Times New Roman"/>
            <w:sz w:val="24"/>
            <w:szCs w:val="24"/>
            <w:rPrChange w:id="89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del w:id="895" w:author="Livisghton Kleber" w:date="2019-11-09T09:21:00Z">
        <w:r w:rsidR="00AC07D8" w:rsidRPr="00C977E8" w:rsidDel="00AC07D8">
          <w:rPr>
            <w:rFonts w:ascii="Times New Roman" w:hAnsi="Times New Roman" w:cs="Times New Roman"/>
            <w:sz w:val="24"/>
            <w:szCs w:val="24"/>
            <w:rPrChange w:id="896" w:author="Livisghton Kleber" w:date="2019-11-09T23:44:00Z">
              <w:rPr>
                <w:rFonts w:ascii="Cambria Math" w:hAnsi="Cambria Math" w:cs="Times New Roman"/>
                <w:sz w:val="24"/>
                <w:szCs w:val="24"/>
              </w:rPr>
            </w:rPrChange>
          </w:rPr>
          <w:delText>p</w:delText>
        </w:r>
      </w:del>
      <w:ins w:id="897" w:author="Livisghton Kleber" w:date="2019-11-09T09:23:00Z">
        <w:r w:rsidR="00245F27" w:rsidRPr="009542C4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EC59AF7" w14:textId="0EBB0A23" w:rsidR="006A261F" w:rsidRDefault="00C977E8" w:rsidP="00C977E8">
      <w:pPr>
        <w:pStyle w:val="PargrafodaLista"/>
        <w:ind w:left="1788"/>
        <w:jc w:val="both"/>
        <w:rPr>
          <w:ins w:id="898" w:author="Livisghton Kleber" w:date="2019-11-09T20:50:00Z"/>
          <w:rFonts w:ascii="Times New Roman" w:hAnsi="Times New Roman" w:cs="Times New Roman"/>
          <w:sz w:val="24"/>
          <w:szCs w:val="24"/>
        </w:rPr>
        <w:pPrChange w:id="899" w:author="Livisghton Kleber" w:date="2019-11-09T23:44:00Z">
          <w:pPr>
            <w:pStyle w:val="PargrafodaLista"/>
            <w:ind w:left="2124" w:firstLine="708"/>
            <w:jc w:val="both"/>
          </w:pPr>
        </w:pPrChange>
      </w:pPr>
      <w:ins w:id="900" w:author="Livisghton Kleber" w:date="2019-11-09T23:44:00Z"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901" w:author="Livisghton Kleber" w:date="2019-11-09T20:54:00Z">
        <w:r w:rsidR="006A261F">
          <w:rPr>
            <w:rFonts w:ascii="Times New Roman" w:hAnsi="Times New Roman" w:cs="Times New Roman"/>
            <w:sz w:val="24"/>
            <w:szCs w:val="24"/>
          </w:rPr>
          <w:t>S</w:t>
        </w:r>
      </w:ins>
      <w:ins w:id="902" w:author="Livisghton Kleber" w:date="2019-11-09T09:24:00Z">
        <w:r w:rsidR="00245F27">
          <w:rPr>
            <w:rFonts w:ascii="Times New Roman" w:hAnsi="Times New Roman" w:cs="Times New Roman"/>
            <w:sz w:val="24"/>
            <w:szCs w:val="24"/>
          </w:rPr>
          <w:t>emelhante ao CENS</w:t>
        </w:r>
      </w:ins>
      <w:ins w:id="903" w:author="Livisghton Kleber" w:date="2019-11-09T20:51:00Z">
        <w:r w:rsidR="006A261F">
          <w:rPr>
            <w:rFonts w:ascii="Times New Roman" w:hAnsi="Times New Roman" w:cs="Times New Roman"/>
            <w:sz w:val="24"/>
            <w:szCs w:val="24"/>
          </w:rPr>
          <w:t>, o CRP tem uma etapa de suavização</w:t>
        </w:r>
      </w:ins>
      <w:ins w:id="904" w:author="Livisghton Kleber" w:date="2019-11-09T20:54:00Z">
        <w:r w:rsidR="006A261F">
          <w:rPr>
            <w:rFonts w:ascii="Times New Roman" w:hAnsi="Times New Roman" w:cs="Times New Roman"/>
            <w:sz w:val="24"/>
            <w:szCs w:val="24"/>
          </w:rPr>
          <w:t>,</w:t>
        </w:r>
      </w:ins>
      <w:ins w:id="905" w:author="Livisghton Kleber" w:date="2019-11-09T20:51:00Z">
        <w:r w:rsidR="006A261F">
          <w:rPr>
            <w:rFonts w:ascii="Times New Roman" w:hAnsi="Times New Roman" w:cs="Times New Roman"/>
            <w:sz w:val="24"/>
            <w:szCs w:val="24"/>
          </w:rPr>
          <w:t xml:space="preserve"> onde </w:t>
        </w:r>
      </w:ins>
      <w:ins w:id="906" w:author="Livisghton Kleber" w:date="2019-11-10T11:58:00Z">
        <w:r w:rsidR="00FA6B59">
          <w:rPr>
            <w:rFonts w:ascii="Times New Roman" w:hAnsi="Times New Roman" w:cs="Times New Roman"/>
            <w:sz w:val="24"/>
            <w:szCs w:val="24"/>
          </w:rPr>
          <w:t>convolve</w:t>
        </w:r>
      </w:ins>
      <w:ins w:id="907" w:author="Livisghton Kleber" w:date="2019-11-09T20:51:00Z">
        <w:r w:rsidR="006A261F">
          <w:rPr>
            <w:rFonts w:ascii="Times New Roman" w:hAnsi="Times New Roman" w:cs="Times New Roman"/>
            <w:sz w:val="24"/>
            <w:szCs w:val="24"/>
          </w:rPr>
          <w:t xml:space="preserve"> um vetor de recursos</w:t>
        </w:r>
      </w:ins>
      <w:ins w:id="908" w:author="Livisghton Kleber" w:date="2019-11-09T20:52:00Z">
        <w:r w:rsidR="006A261F">
          <w:rPr>
            <w:rFonts w:ascii="Times New Roman" w:hAnsi="Times New Roman" w:cs="Times New Roman"/>
            <w:sz w:val="24"/>
            <w:szCs w:val="24"/>
          </w:rPr>
          <w:t xml:space="preserve"> com vetores de recursos vizinhos</w:t>
        </w:r>
      </w:ins>
      <w:ins w:id="909" w:author="Livisghton Kleber" w:date="2019-11-09T20:53:00Z">
        <w:r w:rsidR="006A261F">
          <w:rPr>
            <w:rFonts w:ascii="Times New Roman" w:hAnsi="Times New Roman" w:cs="Times New Roman"/>
            <w:sz w:val="24"/>
            <w:szCs w:val="24"/>
          </w:rPr>
          <w:t xml:space="preserve">. O comprimento da janela da convolução é definido por </w:t>
        </w:r>
        <m:oMath>
          <m:r>
            <w:rPr>
              <w:rFonts w:ascii="Cambria Math" w:hAnsi="Cambria Math" w:cs="Times New Roman"/>
              <w:sz w:val="24"/>
              <w:szCs w:val="24"/>
            </w:rPr>
            <m:t>ω</m:t>
          </m:r>
        </m:oMath>
      </w:ins>
      <w:ins w:id="910" w:author="Livisghton Kleber" w:date="2019-11-09T20:55:00Z">
        <w:r w:rsidR="006A261F">
          <w:rPr>
            <w:rFonts w:ascii="Times New Roman" w:hAnsi="Times New Roman" w:cs="Times New Roman"/>
            <w:sz w:val="24"/>
            <w:szCs w:val="24"/>
          </w:rPr>
          <w:t>. Além disso, também apresenta uma etapa de redução de amostragem</w:t>
        </w:r>
      </w:ins>
      <w:ins w:id="911" w:author="Livisghton Kleber" w:date="2019-11-09T20:56:00Z">
        <w:r w:rsidR="006A261F">
          <w:rPr>
            <w:rFonts w:ascii="Times New Roman" w:hAnsi="Times New Roman" w:cs="Times New Roman"/>
            <w:sz w:val="24"/>
            <w:szCs w:val="24"/>
          </w:rPr>
          <w:t xml:space="preserve"> onde </w:t>
        </w:r>
      </w:ins>
      <w:ins w:id="912" w:author="Livisghton Kleber" w:date="2019-11-09T20:57:00Z">
        <w:r w:rsidR="006A261F">
          <w:rPr>
            <w:rFonts w:ascii="Times New Roman" w:hAnsi="Times New Roman" w:cs="Times New Roman"/>
            <w:sz w:val="24"/>
            <w:szCs w:val="24"/>
          </w:rPr>
          <w:t xml:space="preserve">a variável </w:t>
        </w: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</m:oMath>
      </w:ins>
      <w:ins w:id="913" w:author="Livisghton Kleber" w:date="2019-11-09T20:59:00Z">
        <w:r w:rsidR="00C156C8">
          <w:rPr>
            <w:rFonts w:ascii="Times New Roman" w:hAnsi="Times New Roman" w:cs="Times New Roman"/>
            <w:sz w:val="24"/>
            <w:szCs w:val="24"/>
          </w:rPr>
          <w:t xml:space="preserve"> é responsável por isso.</w:t>
        </w:r>
      </w:ins>
    </w:p>
    <w:p w14:paraId="14942A0A" w14:textId="77777777" w:rsidR="00743E17" w:rsidRPr="009542C4" w:rsidRDefault="00743E17" w:rsidP="00743E17">
      <w:pPr>
        <w:pStyle w:val="PargrafodaLista"/>
        <w:ind w:left="1788"/>
        <w:rPr>
          <w:ins w:id="914" w:author="Livisghton Kleber" w:date="2019-11-08T23:47:00Z"/>
          <w:rFonts w:ascii="Times New Roman" w:hAnsi="Times New Roman" w:cs="Times New Roman"/>
          <w:sz w:val="24"/>
          <w:szCs w:val="24"/>
        </w:rPr>
        <w:pPrChange w:id="915" w:author="Livisghton Kleber" w:date="2019-11-09T08:57:00Z">
          <w:pPr>
            <w:pStyle w:val="PargrafodaLista"/>
            <w:numPr>
              <w:numId w:val="9"/>
            </w:numPr>
            <w:ind w:left="1788" w:hanging="360"/>
          </w:pPr>
        </w:pPrChange>
      </w:pPr>
    </w:p>
    <w:p w14:paraId="02D01381" w14:textId="77777777" w:rsidR="005C33EB" w:rsidRDefault="00B73D96" w:rsidP="005C33EB">
      <w:pPr>
        <w:pStyle w:val="PargrafodaLista"/>
        <w:keepNext/>
        <w:ind w:left="1788"/>
        <w:rPr>
          <w:ins w:id="916" w:author="Livisghton Kleber" w:date="2019-11-09T20:18:00Z"/>
        </w:rPr>
        <w:pPrChange w:id="917" w:author="Livisghton Kleber" w:date="2019-11-09T20:18:00Z">
          <w:pPr>
            <w:pStyle w:val="PargrafodaLista"/>
            <w:ind w:left="1788"/>
          </w:pPr>
        </w:pPrChange>
      </w:pPr>
      <w:ins w:id="918" w:author="Livisghton Kleber" w:date="2019-11-08T23:47:00Z">
        <w:r>
          <w:rPr>
            <w:noProof/>
          </w:rPr>
          <w:lastRenderedPageBreak/>
          <w:drawing>
            <wp:inline distT="0" distB="0" distL="0" distR="0" wp14:anchorId="62C678F0" wp14:editId="46A633DA">
              <wp:extent cx="4362450" cy="1200150"/>
              <wp:effectExtent l="0" t="0" r="0" b="0"/>
              <wp:docPr id="13" name="Imagem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25"/>
                      <a:srcRect t="13104"/>
                      <a:stretch/>
                    </pic:blipFill>
                    <pic:spPr bwMode="auto">
                      <a:xfrm>
                        <a:off x="0" y="0"/>
                        <a:ext cx="4362450" cy="12001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B48500F" w14:textId="4C214475" w:rsidR="00B73D96" w:rsidRPr="005C33EB" w:rsidRDefault="005C33EB" w:rsidP="005C33EB">
      <w:pPr>
        <w:pStyle w:val="Legenda"/>
        <w:jc w:val="center"/>
        <w:rPr>
          <w:ins w:id="919" w:author="Livisghton Kleber" w:date="2019-11-08T23:47:00Z"/>
          <w:rFonts w:ascii="Times New Roman" w:hAnsi="Times New Roman" w:cs="Times New Roman"/>
          <w:b w:val="0"/>
          <w:bCs w:val="0"/>
          <w:color w:val="auto"/>
          <w:sz w:val="20"/>
          <w:szCs w:val="20"/>
          <w:rPrChange w:id="920" w:author="Livisghton Kleber" w:date="2019-11-09T20:18:00Z">
            <w:rPr>
              <w:ins w:id="921" w:author="Livisghton Kleber" w:date="2019-11-08T23:47:00Z"/>
              <w:rFonts w:ascii="Times New Roman" w:hAnsi="Times New Roman" w:cs="Times New Roman"/>
              <w:sz w:val="24"/>
              <w:szCs w:val="24"/>
            </w:rPr>
          </w:rPrChange>
        </w:rPr>
        <w:pPrChange w:id="922" w:author="Livisghton Kleber" w:date="2019-11-09T20:18:00Z">
          <w:pPr>
            <w:pStyle w:val="PargrafodaLista"/>
            <w:ind w:left="1788"/>
          </w:pPr>
        </w:pPrChange>
      </w:pPr>
      <w:bookmarkStart w:id="923" w:name="_Toc24294034"/>
      <w:ins w:id="924" w:author="Livisghton Kleber" w:date="2019-11-09T20:18:00Z">
        <w:r w:rsidRPr="00AE1C53">
          <w:rPr>
            <w:rFonts w:ascii="Times New Roman" w:hAnsi="Times New Roman" w:cs="Times New Roman"/>
            <w:color w:val="auto"/>
            <w:sz w:val="20"/>
            <w:szCs w:val="20"/>
            <w:rPrChange w:id="925" w:author="Livisghton Kleber" w:date="2019-11-10T17:06:00Z">
              <w:rPr/>
            </w:rPrChange>
          </w:rPr>
          <w:t xml:space="preserve">Figura </w:t>
        </w:r>
        <w:r w:rsidRPr="00AE1C53">
          <w:rPr>
            <w:rFonts w:ascii="Times New Roman" w:hAnsi="Times New Roman" w:cs="Times New Roman"/>
            <w:color w:val="auto"/>
            <w:sz w:val="20"/>
            <w:szCs w:val="20"/>
            <w:rPrChange w:id="926" w:author="Livisghton Kleber" w:date="2019-11-10T17:06:00Z">
              <w:rPr/>
            </w:rPrChange>
          </w:rPr>
          <w:fldChar w:fldCharType="begin"/>
        </w:r>
        <w:r w:rsidRPr="00AE1C53">
          <w:rPr>
            <w:rFonts w:ascii="Times New Roman" w:hAnsi="Times New Roman" w:cs="Times New Roman"/>
            <w:color w:val="auto"/>
            <w:sz w:val="20"/>
            <w:szCs w:val="20"/>
            <w:rPrChange w:id="927" w:author="Livisghton Kleber" w:date="2019-11-10T17:06:00Z">
              <w:rPr/>
            </w:rPrChange>
          </w:rPr>
          <w:instrText xml:space="preserve"> SEQ Figura \* ARABIC </w:instrText>
        </w:r>
      </w:ins>
      <w:r w:rsidRPr="00AE1C53">
        <w:rPr>
          <w:rFonts w:ascii="Times New Roman" w:hAnsi="Times New Roman" w:cs="Times New Roman"/>
          <w:color w:val="auto"/>
          <w:sz w:val="20"/>
          <w:szCs w:val="20"/>
          <w:rPrChange w:id="928" w:author="Livisghton Kleber" w:date="2019-11-10T17:06:00Z">
            <w:rPr/>
          </w:rPrChange>
        </w:rPr>
        <w:fldChar w:fldCharType="separate"/>
      </w:r>
      <w:ins w:id="929" w:author="Livisghton Kleber" w:date="2019-11-09T20:19:00Z">
        <w:r w:rsidR="00ED2B50" w:rsidRPr="00AE1C53">
          <w:rPr>
            <w:rFonts w:ascii="Times New Roman" w:hAnsi="Times New Roman" w:cs="Times New Roman"/>
            <w:noProof/>
            <w:color w:val="auto"/>
            <w:sz w:val="20"/>
            <w:szCs w:val="20"/>
            <w:rPrChange w:id="930" w:author="Livisghton Kleber" w:date="2019-11-10T17:06:00Z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rPrChange>
          </w:rPr>
          <w:t>12</w:t>
        </w:r>
      </w:ins>
      <w:ins w:id="931" w:author="Livisghton Kleber" w:date="2019-11-09T20:18:00Z">
        <w:r w:rsidRPr="00AE1C53">
          <w:rPr>
            <w:rFonts w:ascii="Times New Roman" w:hAnsi="Times New Roman" w:cs="Times New Roman"/>
            <w:color w:val="auto"/>
            <w:sz w:val="20"/>
            <w:szCs w:val="20"/>
            <w:rPrChange w:id="932" w:author="Livisghton Kleber" w:date="2019-11-10T17:06:00Z">
              <w:rPr/>
            </w:rPrChange>
          </w:rPr>
          <w:fldChar w:fldCharType="end"/>
        </w:r>
      </w:ins>
      <w:ins w:id="933" w:author="Livisghton Kleber" w:date="2019-11-10T17:06:00Z">
        <w:r w:rsidR="00AE1C53" w:rsidRPr="00AE1C53">
          <w:rPr>
            <w:rFonts w:ascii="Times New Roman" w:hAnsi="Times New Roman" w:cs="Times New Roman"/>
            <w:color w:val="auto"/>
            <w:sz w:val="20"/>
            <w:szCs w:val="20"/>
            <w:rPrChange w:id="934" w:author="Livisghton Kleber" w:date="2019-11-10T17:06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:</w:t>
        </w:r>
      </w:ins>
      <w:ins w:id="935" w:author="Livisghton Kleber" w:date="2019-11-09T20:18:00Z">
        <w:r w:rsidRPr="005C33EB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936" w:author="Livisghton Kleber" w:date="2019-11-09T20:18:00Z">
              <w:rPr/>
            </w:rPrChange>
          </w:rPr>
          <w:t xml:space="preserve"> Representação do </w:t>
        </w:r>
      </w:ins>
      <w:ins w:id="937" w:author="Livisghton Kleber" w:date="2019-11-09T20:19:00Z">
        <w:r w:rsidR="004A268D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>CRP</w:t>
        </w:r>
      </w:ins>
      <w:ins w:id="938" w:author="Livisghton Kleber" w:date="2019-11-09T20:18:00Z">
        <w:r w:rsidRPr="005C33EB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939" w:author="Livisghton Kleber" w:date="2019-11-09T20:18:00Z">
              <w:rPr/>
            </w:rPrChange>
          </w:rPr>
          <w:t xml:space="preserve"> </w:t>
        </w:r>
        <w:proofErr w:type="spellStart"/>
        <w:r w:rsidRPr="005C33EB">
          <w:rPr>
            <w:rFonts w:ascii="Times New Roman" w:hAnsi="Times New Roman" w:cs="Times New Roman"/>
            <w:b w:val="0"/>
            <w:bCs w:val="0"/>
            <w:i/>
            <w:iCs/>
            <w:color w:val="auto"/>
            <w:sz w:val="20"/>
            <w:szCs w:val="20"/>
            <w:rPrChange w:id="940" w:author="Livisghton Kleber" w:date="2019-11-09T20:18:00Z">
              <w:rPr/>
            </w:rPrChange>
          </w:rPr>
          <w:t>Feature</w:t>
        </w:r>
        <w:proofErr w:type="spellEnd"/>
        <w:r w:rsidRPr="005C33EB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941" w:author="Livisghton Kleber" w:date="2019-11-09T20:18:00Z">
              <w:rPr/>
            </w:rPrChange>
          </w:rPr>
          <w:t>.</w:t>
        </w:r>
      </w:ins>
      <w:bookmarkEnd w:id="923"/>
    </w:p>
    <w:p w14:paraId="2468AE54" w14:textId="77777777" w:rsidR="00D45390" w:rsidRPr="00E02467" w:rsidRDefault="00D45390">
      <w:pPr>
        <w:pStyle w:val="PargrafodaLista"/>
        <w:ind w:left="1788"/>
        <w:rPr>
          <w:ins w:id="942" w:author="Livisghton Kleber" w:date="2019-11-08T23:11:00Z"/>
          <w:rFonts w:ascii="Times New Roman" w:hAnsi="Times New Roman" w:cs="Times New Roman"/>
          <w:sz w:val="24"/>
          <w:szCs w:val="24"/>
        </w:rPr>
        <w:pPrChange w:id="943" w:author="Livisghton Kleber" w:date="2019-11-08T23:47:00Z">
          <w:pPr>
            <w:pStyle w:val="PargrafodaLista"/>
            <w:numPr>
              <w:numId w:val="9"/>
            </w:numPr>
            <w:ind w:left="1788" w:hanging="360"/>
            <w:jc w:val="both"/>
          </w:pPr>
        </w:pPrChange>
      </w:pPr>
    </w:p>
    <w:p w14:paraId="0DE8BF7F" w14:textId="77777777" w:rsidR="00962431" w:rsidRPr="00962431" w:rsidRDefault="00756A12">
      <w:pPr>
        <w:pStyle w:val="PargrafodaLista"/>
        <w:numPr>
          <w:ilvl w:val="0"/>
          <w:numId w:val="9"/>
        </w:numPr>
        <w:jc w:val="both"/>
        <w:rPr>
          <w:ins w:id="944" w:author="Livisghton Kleber" w:date="2019-11-09T20:23:00Z"/>
          <w:rPrChange w:id="945" w:author="Livisghton Kleber" w:date="2019-11-09T20:23:00Z">
            <w:rPr>
              <w:ins w:id="946" w:author="Livisghton Kleber" w:date="2019-11-09T20:23:00Z"/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</w:pPr>
      <w:ins w:id="947" w:author="Livisghton Kleber" w:date="2019-11-09T18:44:00Z">
        <w:r w:rsidRPr="006968B0">
          <w:rPr>
            <w:rFonts w:ascii="Times New Roman" w:hAnsi="Times New Roman" w:cs="Times New Roman"/>
            <w:sz w:val="24"/>
            <w:szCs w:val="24"/>
          </w:rPr>
          <w:t xml:space="preserve">CISP </w:t>
        </w:r>
        <w:proofErr w:type="spellStart"/>
        <w:r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: </w:t>
        </w:r>
      </w:ins>
    </w:p>
    <w:p w14:paraId="3790CAA5" w14:textId="0D5A1B21" w:rsidR="00237479" w:rsidRPr="003835F1" w:rsidRDefault="00962431" w:rsidP="00962431">
      <w:pPr>
        <w:pStyle w:val="PargrafodaLista"/>
        <w:ind w:left="1788" w:firstLine="336"/>
        <w:jc w:val="both"/>
        <w:rPr>
          <w:ins w:id="948" w:author="Livisghton Kleber" w:date="2019-11-09T19:38:00Z"/>
          <w:rPrChange w:id="949" w:author="Livisghton Kleber" w:date="2019-11-09T19:38:00Z">
            <w:rPr>
              <w:ins w:id="950" w:author="Livisghton Kleber" w:date="2019-11-09T19:38:00Z"/>
              <w:rFonts w:ascii="Times New Roman" w:hAnsi="Times New Roman" w:cs="Times New Roman"/>
              <w:sz w:val="24"/>
              <w:szCs w:val="24"/>
            </w:rPr>
          </w:rPrChange>
        </w:rPr>
        <w:pPrChange w:id="951" w:author="Livisghton Kleber" w:date="2019-11-09T20:23:00Z">
          <w:pPr>
            <w:pStyle w:val="PargrafodaLista"/>
            <w:numPr>
              <w:numId w:val="9"/>
            </w:numPr>
            <w:ind w:left="1788" w:hanging="360"/>
            <w:jc w:val="both"/>
          </w:pPr>
        </w:pPrChange>
      </w:pPr>
      <w:ins w:id="952" w:author="Livisghton Kleber" w:date="2019-11-09T20:23:00Z">
        <w:r>
          <w:rPr>
            <w:rFonts w:ascii="Times New Roman" w:hAnsi="Times New Roman" w:cs="Times New Roman"/>
            <w:sz w:val="24"/>
            <w:szCs w:val="24"/>
          </w:rPr>
          <w:t>E</w:t>
        </w:r>
      </w:ins>
      <w:ins w:id="953" w:author="Livisghton Kleber" w:date="2019-11-09T18:48:00Z">
        <w:r w:rsidR="002576D3">
          <w:rPr>
            <w:rFonts w:ascii="Times New Roman" w:hAnsi="Times New Roman" w:cs="Times New Roman"/>
            <w:sz w:val="24"/>
            <w:szCs w:val="24"/>
          </w:rPr>
          <w:t>s</w:t>
        </w:r>
      </w:ins>
      <w:ins w:id="954" w:author="Livisghton Kleber" w:date="2019-11-10T12:09:00Z">
        <w:r w:rsidR="00401867">
          <w:rPr>
            <w:rFonts w:ascii="Times New Roman" w:hAnsi="Times New Roman" w:cs="Times New Roman"/>
            <w:sz w:val="24"/>
            <w:szCs w:val="24"/>
          </w:rPr>
          <w:t>s</w:t>
        </w:r>
      </w:ins>
      <w:ins w:id="955" w:author="Livisghton Kleber" w:date="2019-11-09T18:48:00Z">
        <w:r w:rsidR="002576D3">
          <w:rPr>
            <w:rFonts w:ascii="Times New Roman" w:hAnsi="Times New Roman" w:cs="Times New Roman"/>
            <w:sz w:val="24"/>
            <w:szCs w:val="24"/>
          </w:rPr>
          <w:t>e</w:t>
        </w:r>
      </w:ins>
      <w:ins w:id="956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76D3" w:rsidRPr="00B949D0">
          <w:rPr>
            <w:rFonts w:ascii="Times New Roman" w:hAnsi="Times New Roman" w:cs="Times New Roman"/>
            <w:i/>
            <w:iCs/>
            <w:sz w:val="24"/>
            <w:szCs w:val="24"/>
            <w:rPrChange w:id="957" w:author="Livisghton Kleber" w:date="2019-11-09T18:5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</w:t>
        </w:r>
        <w:proofErr w:type="spellEnd"/>
        <w:r w:rsidR="002576D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958" w:author="Livisghton Kleber" w:date="2019-11-09T20:20:00Z">
        <w:r w:rsidR="00FF094A">
          <w:rPr>
            <w:rFonts w:ascii="Times New Roman" w:hAnsi="Times New Roman" w:cs="Times New Roman"/>
            <w:sz w:val="24"/>
            <w:szCs w:val="24"/>
          </w:rPr>
          <w:t xml:space="preserve">tem como objetivo </w:t>
        </w:r>
      </w:ins>
      <w:ins w:id="959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>aprimora</w:t>
        </w:r>
      </w:ins>
      <w:ins w:id="960" w:author="Livisghton Kleber" w:date="2019-11-09T20:20:00Z">
        <w:r w:rsidR="00FF094A">
          <w:rPr>
            <w:rFonts w:ascii="Times New Roman" w:hAnsi="Times New Roman" w:cs="Times New Roman"/>
            <w:sz w:val="24"/>
            <w:szCs w:val="24"/>
          </w:rPr>
          <w:t>r</w:t>
        </w:r>
      </w:ins>
      <w:ins w:id="961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 xml:space="preserve"> os componentes tonais</w:t>
        </w:r>
      </w:ins>
      <w:ins w:id="962" w:author="Livisghton Kleber" w:date="2019-11-10T12:09:00Z">
        <w:r w:rsidR="00187880">
          <w:rPr>
            <w:rFonts w:ascii="Times New Roman" w:hAnsi="Times New Roman" w:cs="Times New Roman"/>
            <w:sz w:val="24"/>
            <w:szCs w:val="24"/>
          </w:rPr>
          <w:t>,</w:t>
        </w:r>
      </w:ins>
      <w:ins w:id="963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 xml:space="preserve"> a</w:t>
        </w:r>
      </w:ins>
      <w:ins w:id="964" w:author="Livisghton Kleber" w:date="2019-11-09T18:53:00Z">
        <w:r w:rsidR="00C92E09">
          <w:rPr>
            <w:rFonts w:ascii="Times New Roman" w:hAnsi="Times New Roman" w:cs="Times New Roman"/>
            <w:sz w:val="24"/>
            <w:szCs w:val="24"/>
          </w:rPr>
          <w:t>lém de</w:t>
        </w:r>
      </w:ins>
      <w:ins w:id="965" w:author="Livisghton Kleber" w:date="2019-11-10T12:09:00Z">
        <w:r w:rsidR="00187880">
          <w:rPr>
            <w:rFonts w:ascii="Times New Roman" w:hAnsi="Times New Roman" w:cs="Times New Roman"/>
            <w:sz w:val="24"/>
            <w:szCs w:val="24"/>
          </w:rPr>
          <w:t>,</w:t>
        </w:r>
      </w:ins>
      <w:ins w:id="966" w:author="Livisghton Kleber" w:date="2019-11-09T18:53:00Z">
        <w:r w:rsidR="00C92E09">
          <w:rPr>
            <w:rFonts w:ascii="Times New Roman" w:hAnsi="Times New Roman" w:cs="Times New Roman"/>
            <w:sz w:val="24"/>
            <w:szCs w:val="24"/>
          </w:rPr>
          <w:t xml:space="preserve"> aumentar a </w:t>
        </w:r>
      </w:ins>
      <w:ins w:id="967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>resolução espectral considerando frequência</w:t>
        </w:r>
      </w:ins>
      <w:ins w:id="968" w:author="Livisghton Kleber" w:date="2019-11-10T12:14:00Z">
        <w:r w:rsidR="00E57678">
          <w:rPr>
            <w:rFonts w:ascii="Times New Roman" w:hAnsi="Times New Roman" w:cs="Times New Roman"/>
            <w:sz w:val="24"/>
            <w:szCs w:val="24"/>
          </w:rPr>
          <w:t>s</w:t>
        </w:r>
      </w:ins>
      <w:ins w:id="969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 xml:space="preserve"> instantâneas. </w:t>
        </w:r>
      </w:ins>
      <w:ins w:id="970" w:author="Livisghton Kleber" w:date="2019-11-09T18:57:00Z">
        <w:r w:rsidR="00B949D0" w:rsidRPr="00B949D0">
          <w:rPr>
            <w:rFonts w:ascii="Times New Roman" w:hAnsi="Times New Roman" w:cs="Times New Roman"/>
            <w:sz w:val="24"/>
            <w:szCs w:val="24"/>
          </w:rPr>
          <w:t xml:space="preserve">Para aumentar a resolução espectral, a frequência instantânea de cada coeficiente é estimada </w:t>
        </w:r>
      </w:ins>
      <w:ins w:id="971" w:author="Livisghton Kleber" w:date="2019-11-09T18:58:00Z">
        <w:r w:rsidR="00B949D0">
          <w:rPr>
            <w:rFonts w:ascii="Times New Roman" w:hAnsi="Times New Roman" w:cs="Times New Roman"/>
            <w:sz w:val="24"/>
            <w:szCs w:val="24"/>
          </w:rPr>
          <w:t>com base</w:t>
        </w:r>
      </w:ins>
      <w:ins w:id="972" w:author="Livisghton Kleber" w:date="2019-11-09T18:57:00Z">
        <w:r w:rsidR="00B949D0" w:rsidRPr="00B949D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973" w:author="Livisghton Kleber" w:date="2019-11-09T18:58:00Z">
        <w:r w:rsidR="00B949D0">
          <w:rPr>
            <w:rFonts w:ascii="Times New Roman" w:hAnsi="Times New Roman" w:cs="Times New Roman"/>
            <w:sz w:val="24"/>
            <w:szCs w:val="24"/>
          </w:rPr>
          <w:t>n</w:t>
        </w:r>
      </w:ins>
      <w:ins w:id="974" w:author="Livisghton Kleber" w:date="2019-11-09T18:57:00Z">
        <w:r w:rsidR="00B949D0" w:rsidRPr="00B949D0">
          <w:rPr>
            <w:rFonts w:ascii="Times New Roman" w:hAnsi="Times New Roman" w:cs="Times New Roman"/>
            <w:sz w:val="24"/>
            <w:szCs w:val="24"/>
          </w:rPr>
          <w:t>as informações da fase</w:t>
        </w:r>
        <w:r w:rsidR="00B949D0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14:paraId="7EBBC805" w14:textId="76A2EDDE" w:rsidR="000820BC" w:rsidRDefault="003835F1" w:rsidP="00962431">
      <w:pPr>
        <w:pStyle w:val="PargrafodaLista"/>
        <w:ind w:left="1788" w:firstLine="336"/>
        <w:jc w:val="both"/>
        <w:rPr>
          <w:ins w:id="975" w:author="Livisghton Kleber" w:date="2019-11-09T20:08:00Z"/>
          <w:rFonts w:ascii="Times New Roman" w:hAnsi="Times New Roman" w:cs="Times New Roman"/>
          <w:color w:val="000000" w:themeColor="text1"/>
          <w:sz w:val="24"/>
          <w:szCs w:val="24"/>
        </w:rPr>
        <w:pPrChange w:id="976" w:author="Livisghton Kleber" w:date="2019-11-09T20:23:00Z">
          <w:pPr>
            <w:pStyle w:val="PargrafodaLista"/>
            <w:ind w:left="1788"/>
            <w:jc w:val="both"/>
          </w:pPr>
        </w:pPrChange>
      </w:pPr>
      <w:ins w:id="977" w:author="Livisghton Kleber" w:date="2019-11-09T19:38:00Z">
        <w:r>
          <w:rPr>
            <w:rFonts w:ascii="Times New Roman" w:hAnsi="Times New Roman" w:cs="Times New Roman"/>
            <w:sz w:val="24"/>
            <w:szCs w:val="24"/>
          </w:rPr>
          <w:t xml:space="preserve">A construção do CISP é feita </w:t>
        </w:r>
      </w:ins>
      <w:ins w:id="978" w:author="Livisghton Kleber" w:date="2019-11-09T19:39:00Z">
        <w:r>
          <w:rPr>
            <w:rFonts w:ascii="Times New Roman" w:hAnsi="Times New Roman" w:cs="Times New Roman"/>
            <w:sz w:val="24"/>
            <w:szCs w:val="24"/>
          </w:rPr>
          <w:t xml:space="preserve">primeiramente </w:t>
        </w:r>
      </w:ins>
      <w:ins w:id="979" w:author="Livisghton Kleber" w:date="2019-11-09T19:40:00Z">
        <w:r>
          <w:rPr>
            <w:rFonts w:ascii="Times New Roman" w:hAnsi="Times New Roman" w:cs="Times New Roman"/>
            <w:sz w:val="24"/>
            <w:szCs w:val="24"/>
          </w:rPr>
          <w:t>construindo um espectrogram</w:t>
        </w:r>
      </w:ins>
      <w:ins w:id="980" w:author="Livisghton Kleber" w:date="2019-11-09T19:41:00Z">
        <w:r>
          <w:rPr>
            <w:rFonts w:ascii="Times New Roman" w:hAnsi="Times New Roman" w:cs="Times New Roman"/>
            <w:sz w:val="24"/>
            <w:szCs w:val="24"/>
          </w:rPr>
          <w:t xml:space="preserve">a por meio de uma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STFT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Em seguida, para cada </w:t>
        </w:r>
      </w:ins>
      <w:ins w:id="981" w:author="Livisghton Kleber" w:date="2019-11-09T19:56:00Z">
        <w:r w:rsidR="000C305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um dos compartimentos </w:t>
        </w:r>
      </w:ins>
      <w:ins w:id="982" w:author="Livisghton Kleber" w:date="2019-11-09T19:4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do espectrograma</w:t>
        </w:r>
      </w:ins>
      <w:ins w:id="983" w:author="Livisghton Kleber" w:date="2019-11-09T19:56:00Z">
        <w:r w:rsidR="000C305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(cada compartimento repres</w:t>
        </w:r>
      </w:ins>
      <w:ins w:id="984" w:author="Livisghton Kleber" w:date="2019-11-09T19:57:00Z">
        <w:r w:rsidR="000C3057">
          <w:rPr>
            <w:rFonts w:ascii="Times New Roman" w:hAnsi="Times New Roman" w:cs="Times New Roman"/>
            <w:color w:val="000000" w:themeColor="text1"/>
            <w:sz w:val="24"/>
            <w:szCs w:val="24"/>
          </w:rPr>
          <w:t>enta uma faixa de frequência</w:t>
        </w:r>
      </w:ins>
      <w:ins w:id="985" w:author="Livisghton Kleber" w:date="2019-11-09T19:56:00Z">
        <w:r w:rsidR="000C3057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986" w:author="Livisghton Kleber" w:date="2019-11-09T19:4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987" w:author="Livisghton Kleber" w:date="2019-11-09T19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é deter</w:t>
        </w:r>
      </w:ins>
      <w:ins w:id="988" w:author="Livisghton Kleber" w:date="2019-11-09T19:4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minada uma frequência instantânea. </w:t>
        </w:r>
      </w:ins>
      <w:ins w:id="989" w:author="Livisghton Kleber" w:date="2019-11-10T12:16:00Z">
        <w:r w:rsidR="00145DCE">
          <w:rPr>
            <w:rFonts w:ascii="Times New Roman" w:hAnsi="Times New Roman" w:cs="Times New Roman"/>
            <w:color w:val="000000" w:themeColor="text1"/>
            <w:sz w:val="24"/>
            <w:szCs w:val="24"/>
          </w:rPr>
          <w:t>No</w:t>
        </w:r>
      </w:ins>
      <w:ins w:id="990" w:author="Livisghton Kleber" w:date="2019-11-09T19:47:00Z">
        <w:r w:rsidR="00AC7A52" w:rsidRPr="00AC7A5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terceiro </w:t>
        </w:r>
        <w:r w:rsidR="00AC7A52">
          <w:rPr>
            <w:rFonts w:ascii="Times New Roman" w:hAnsi="Times New Roman" w:cs="Times New Roman"/>
            <w:color w:val="000000" w:themeColor="text1"/>
            <w:sz w:val="24"/>
            <w:szCs w:val="24"/>
          </w:rPr>
          <w:t>passo</w:t>
        </w:r>
        <w:r w:rsidR="00AC7A52" w:rsidRPr="00AC7A52">
          <w:rPr>
            <w:rFonts w:ascii="Times New Roman" w:hAnsi="Times New Roman" w:cs="Times New Roman"/>
            <w:color w:val="000000" w:themeColor="text1"/>
            <w:sz w:val="24"/>
            <w:szCs w:val="24"/>
          </w:rPr>
          <w:t>, com base na frequência instantânea, é realizada uma separação dos componentes harmônicos de ruído.</w:t>
        </w:r>
      </w:ins>
      <w:ins w:id="991" w:author="Livisghton Kleber" w:date="2019-11-09T19:50:00Z">
        <w:r w:rsidR="00A52BC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992" w:author="Livisghton Kleber" w:date="2019-11-09T19:58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frequência </w:t>
        </w:r>
      </w:ins>
      <w:ins w:id="993" w:author="Livisghton Kleber" w:date="2019-11-09T20:00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instantânea </w:t>
        </w:r>
      </w:ins>
      <w:ins w:id="994" w:author="Livisghton Kleber" w:date="2019-11-09T19:58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um compartimento é calculada </w:t>
        </w:r>
      </w:ins>
      <w:ins w:id="995" w:author="Livisghton Kleber" w:date="2019-11-09T19:59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>pela soma ponderada das frequência</w:t>
        </w:r>
      </w:ins>
      <w:ins w:id="996" w:author="Livisghton Kleber" w:date="2019-11-09T20:01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997" w:author="Livisghton Kleber" w:date="2019-11-09T19:59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dentro do </w:t>
        </w:r>
      </w:ins>
      <w:ins w:id="998" w:author="Livisghton Kleber" w:date="2019-11-09T20:00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compartimento, com os pesos sendo a magnitude correspondente </w:t>
        </w:r>
      </w:ins>
      <w:ins w:id="999" w:author="Livisghton Kleber" w:date="2019-11-09T20:01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>dessas frequências.</w:t>
        </w:r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Por fim, </w:t>
        </w:r>
      </w:ins>
      <w:ins w:id="1000" w:author="Livisghton Kleber" w:date="2019-11-09T20:02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as frequências calculadas são mapeadas na representação do </w:t>
        </w:r>
        <w:proofErr w:type="spellStart"/>
        <w:r w:rsidR="00F97480" w:rsidRPr="00F9748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001" w:author="Livisghton Kleber" w:date="2019-11-09T20:0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</w:t>
        </w:r>
      </w:ins>
      <w:ins w:id="1002" w:author="Livisghton Kleber" w:date="2019-11-10T12:16:00Z">
        <w:r w:rsidR="000E652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h</w:t>
        </w:r>
      </w:ins>
      <w:ins w:id="1003" w:author="Livisghton Kleber" w:date="2019-11-09T20:02:00Z">
        <w:r w:rsidR="00F97480" w:rsidRPr="00F9748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004" w:author="Livisghton Kleber" w:date="2019-11-09T20:0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roma</w:t>
        </w:r>
        <w:proofErr w:type="spellEnd"/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somando-se a</w:t>
        </w:r>
      </w:ins>
      <w:ins w:id="1005" w:author="Livisghton Kleber" w:date="2019-11-09T20:03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magnitude das </w:t>
        </w:r>
      </w:ins>
      <w:ins w:id="1006" w:author="Livisghton Kleber" w:date="2019-11-10T12:19:00Z">
        <w:r w:rsidR="00986B7C">
          <w:rPr>
            <w:rFonts w:ascii="Times New Roman" w:hAnsi="Times New Roman" w:cs="Times New Roman"/>
            <w:color w:val="000000" w:themeColor="text1"/>
            <w:sz w:val="24"/>
            <w:szCs w:val="24"/>
          </w:rPr>
          <w:t>classes</w:t>
        </w:r>
      </w:ins>
      <w:ins w:id="1007" w:author="Livisghton Kleber" w:date="2019-11-09T20:03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que pertence</w:t>
        </w:r>
      </w:ins>
      <w:ins w:id="1008" w:author="Livisghton Kleber" w:date="2019-11-10T12:19:00Z">
        <w:r w:rsidR="00E563AD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ins w:id="1009" w:author="Livisghton Kleber" w:date="2019-11-09T20:03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ao mesmo</w:t>
        </w:r>
      </w:ins>
      <w:ins w:id="1010" w:author="Livisghton Kleber" w:date="2019-11-10T12:22:00Z">
        <w:r w:rsidR="00C714E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C714EE" w:rsidRPr="00C714EE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011" w:author="Livisghton Kleber" w:date="2019-11-10T12:2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</w:t>
        </w:r>
      </w:ins>
      <w:proofErr w:type="spellEnd"/>
      <w:ins w:id="1012" w:author="Livisghton Kleber" w:date="2019-11-09T20:03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013" w:author="Livisghton Kleber" w:date="2019-11-09T20:04:00Z">
        <w:r w:rsidR="000820B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014" w:author="Livisghton Kleber" w:date="2019-11-09T20:08:00Z">
        <w:r w:rsidR="000820B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Este mapeamento </w:t>
        </w:r>
      </w:ins>
      <w:ins w:id="1015" w:author="Livisghton Kleber" w:date="2019-11-09T20:15:00Z"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ajusta a frequência com uma variância de </w:t>
        </w: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±0,5</m:t>
          </m:r>
        </m:oMath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semitons</w:t>
        </w:r>
      </w:ins>
      <w:ins w:id="1016" w:author="Livisghton Kleber" w:date="2019-11-09T20:16:00Z"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>, fazendo</w:t>
        </w:r>
        <w:r w:rsidR="004515B5" w:rsidRP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 que o pico de freq</w:t>
        </w:r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>u</w:t>
        </w:r>
        <w:r w:rsidR="004515B5" w:rsidRP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ência mais forte se alinhe exatamente com </w:t>
        </w:r>
      </w:ins>
      <w:ins w:id="1017" w:author="Livisghton Kleber" w:date="2019-11-09T20:17:00Z"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nota no vetor de </w:t>
        </w:r>
        <w:proofErr w:type="spellStart"/>
        <w:r w:rsidR="004515B5" w:rsidRPr="00B53C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018" w:author="Livisghton Kleber" w:date="2019-11-10T12:2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</w:t>
        </w:r>
      </w:ins>
      <w:ins w:id="1019" w:author="Livisghton Kleber" w:date="2019-11-10T12:23:00Z">
        <w:r w:rsidR="00B53C53" w:rsidRPr="00B53C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020" w:author="Livisghton Kleber" w:date="2019-11-10T12:2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h</w:t>
        </w:r>
      </w:ins>
      <w:ins w:id="1021" w:author="Livisghton Kleber" w:date="2019-11-09T20:17:00Z">
        <w:r w:rsidR="004515B5" w:rsidRPr="00B53C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022" w:author="Livisghton Kleber" w:date="2019-11-10T12:2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roma</w:t>
        </w:r>
        <w:proofErr w:type="spellEnd"/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023" w:author="Livisghton Kleber" w:date="2019-11-09T20:18:00Z">
        <w:r w:rsidR="005C33E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10198FF9" w14:textId="77777777" w:rsidR="00816175" w:rsidRPr="00F07617" w:rsidRDefault="00816175" w:rsidP="00816175">
      <w:pPr>
        <w:pStyle w:val="PargrafodaLista"/>
        <w:ind w:left="1788"/>
        <w:jc w:val="both"/>
        <w:rPr>
          <w:ins w:id="1024" w:author="Livisghton Kleber" w:date="2019-11-08T21:51:00Z"/>
          <w:rPrChange w:id="1025" w:author="Livisghton Kleber" w:date="2019-11-08T21:54:00Z">
            <w:rPr>
              <w:ins w:id="1026" w:author="Livisghton Kleber" w:date="2019-11-08T21:51:00Z"/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  <w:pPrChange w:id="1027" w:author="Livisghton Kleber" w:date="2019-11-09T19:01:00Z">
          <w:pPr>
            <w:pStyle w:val="PargrafodaLista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1788" w:hanging="360"/>
            <w:jc w:val="both"/>
          </w:pPr>
        </w:pPrChange>
      </w:pPr>
    </w:p>
    <w:p w14:paraId="13E64270" w14:textId="77777777" w:rsidR="00ED2B50" w:rsidRDefault="00816175" w:rsidP="00F21F9D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  <w:rPr>
          <w:ins w:id="1028" w:author="Livisghton Kleber" w:date="2019-11-09T20:19:00Z"/>
        </w:rPr>
        <w:pPrChange w:id="1029" w:author="Livisghton Kleber" w:date="2019-11-09T20:23:00Z">
          <w:pPr>
            <w:pStyle w:val="PargrafodaLista"/>
            <w:autoSpaceDE w:val="0"/>
            <w:autoSpaceDN w:val="0"/>
            <w:adjustRightInd w:val="0"/>
            <w:spacing w:after="0" w:line="240" w:lineRule="auto"/>
            <w:ind w:left="1788"/>
            <w:jc w:val="both"/>
          </w:pPr>
        </w:pPrChange>
      </w:pPr>
      <w:ins w:id="1030" w:author="Livisghton Kleber" w:date="2019-11-09T19:02:00Z">
        <w:r>
          <w:rPr>
            <w:noProof/>
          </w:rPr>
          <w:drawing>
            <wp:inline distT="0" distB="0" distL="0" distR="0" wp14:anchorId="6F885345" wp14:editId="3B50DDD9">
              <wp:extent cx="4333875" cy="1377997"/>
              <wp:effectExtent l="0" t="0" r="0" b="0"/>
              <wp:docPr id="15" name="Image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26"/>
                      <a:srcRect t="9011"/>
                      <a:stretch/>
                    </pic:blipFill>
                    <pic:spPr bwMode="auto">
                      <a:xfrm>
                        <a:off x="0" y="0"/>
                        <a:ext cx="4333875" cy="13779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81C0189" w14:textId="1CABED63" w:rsidR="00D156AE" w:rsidRDefault="00ED2B50" w:rsidP="00ED2B50">
      <w:pPr>
        <w:pStyle w:val="Legenda"/>
        <w:jc w:val="center"/>
        <w:rPr>
          <w:ins w:id="1031" w:author="Livisghton Kleber" w:date="2019-11-10T10:42:00Z"/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1032" w:name="_Toc24294035"/>
      <w:ins w:id="1033" w:author="Livisghton Kleber" w:date="2019-11-09T20:19:00Z">
        <w:r w:rsidRPr="00E865CD">
          <w:rPr>
            <w:rFonts w:ascii="Times New Roman" w:hAnsi="Times New Roman" w:cs="Times New Roman"/>
            <w:color w:val="auto"/>
            <w:sz w:val="20"/>
            <w:szCs w:val="20"/>
            <w:rPrChange w:id="1034" w:author="Livisghton Kleber" w:date="2019-11-10T17:06:00Z">
              <w:rPr/>
            </w:rPrChange>
          </w:rPr>
          <w:t xml:space="preserve">Figura </w:t>
        </w:r>
        <w:r w:rsidRPr="00E865CD">
          <w:rPr>
            <w:rFonts w:ascii="Times New Roman" w:hAnsi="Times New Roman" w:cs="Times New Roman"/>
            <w:color w:val="auto"/>
            <w:sz w:val="20"/>
            <w:szCs w:val="20"/>
            <w:rPrChange w:id="1035" w:author="Livisghton Kleber" w:date="2019-11-10T17:06:00Z">
              <w:rPr/>
            </w:rPrChange>
          </w:rPr>
          <w:fldChar w:fldCharType="begin"/>
        </w:r>
        <w:r w:rsidRPr="00E865CD">
          <w:rPr>
            <w:rFonts w:ascii="Times New Roman" w:hAnsi="Times New Roman" w:cs="Times New Roman"/>
            <w:color w:val="auto"/>
            <w:sz w:val="20"/>
            <w:szCs w:val="20"/>
            <w:rPrChange w:id="1036" w:author="Livisghton Kleber" w:date="2019-11-10T17:06:00Z">
              <w:rPr/>
            </w:rPrChange>
          </w:rPr>
          <w:instrText xml:space="preserve"> SEQ Figura \* ARABIC </w:instrText>
        </w:r>
      </w:ins>
      <w:r w:rsidRPr="00E865CD">
        <w:rPr>
          <w:rFonts w:ascii="Times New Roman" w:hAnsi="Times New Roman" w:cs="Times New Roman"/>
          <w:color w:val="auto"/>
          <w:sz w:val="20"/>
          <w:szCs w:val="20"/>
          <w:rPrChange w:id="1037" w:author="Livisghton Kleber" w:date="2019-11-10T17:06:00Z">
            <w:rPr/>
          </w:rPrChange>
        </w:rPr>
        <w:fldChar w:fldCharType="separate"/>
      </w:r>
      <w:ins w:id="1038" w:author="Livisghton Kleber" w:date="2019-11-09T20:19:00Z">
        <w:r w:rsidRPr="00E865CD">
          <w:rPr>
            <w:rFonts w:ascii="Times New Roman" w:hAnsi="Times New Roman" w:cs="Times New Roman"/>
            <w:noProof/>
            <w:color w:val="auto"/>
            <w:sz w:val="20"/>
            <w:szCs w:val="20"/>
            <w:rPrChange w:id="1039" w:author="Livisghton Kleber" w:date="2019-11-10T17:06:00Z">
              <w:rPr>
                <w:noProof/>
              </w:rPr>
            </w:rPrChange>
          </w:rPr>
          <w:t>13</w:t>
        </w:r>
        <w:r w:rsidRPr="00E865CD">
          <w:rPr>
            <w:rFonts w:ascii="Times New Roman" w:hAnsi="Times New Roman" w:cs="Times New Roman"/>
            <w:color w:val="auto"/>
            <w:sz w:val="20"/>
            <w:szCs w:val="20"/>
            <w:rPrChange w:id="1040" w:author="Livisghton Kleber" w:date="2019-11-10T17:06:00Z">
              <w:rPr/>
            </w:rPrChange>
          </w:rPr>
          <w:fldChar w:fldCharType="end"/>
        </w:r>
      </w:ins>
      <w:ins w:id="1041" w:author="Livisghton Kleber" w:date="2019-11-10T17:06:00Z">
        <w:r w:rsidR="00E865CD" w:rsidRPr="00E865CD">
          <w:rPr>
            <w:rFonts w:ascii="Times New Roman" w:hAnsi="Times New Roman" w:cs="Times New Roman"/>
            <w:color w:val="auto"/>
            <w:sz w:val="20"/>
            <w:szCs w:val="20"/>
            <w:rPrChange w:id="1042" w:author="Livisghton Kleber" w:date="2019-11-10T17:06:00Z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rPrChange>
          </w:rPr>
          <w:t>:</w:t>
        </w:r>
        <w:r w:rsidR="00E865CD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 xml:space="preserve"> </w:t>
        </w:r>
      </w:ins>
      <w:ins w:id="1043" w:author="Livisghton Kleber" w:date="2019-11-09T20:19:00Z">
        <w:r w:rsidRPr="00ED2B50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1044" w:author="Livisghton Kleber" w:date="2019-11-09T20:19:00Z">
              <w:rPr/>
            </w:rPrChange>
          </w:rPr>
          <w:t xml:space="preserve">Representação do </w:t>
        </w:r>
      </w:ins>
      <w:ins w:id="1045" w:author="Livisghton Kleber" w:date="2019-11-09T20:20:00Z">
        <w:r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>CISP</w:t>
        </w:r>
      </w:ins>
      <w:ins w:id="1046" w:author="Livisghton Kleber" w:date="2019-11-09T20:19:00Z">
        <w:r w:rsidRPr="00ED2B50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1047" w:author="Livisghton Kleber" w:date="2019-11-09T20:19:00Z">
              <w:rPr/>
            </w:rPrChange>
          </w:rPr>
          <w:t xml:space="preserve"> </w:t>
        </w:r>
        <w:proofErr w:type="spellStart"/>
        <w:r w:rsidRPr="007A5608">
          <w:rPr>
            <w:rFonts w:ascii="Times New Roman" w:hAnsi="Times New Roman" w:cs="Times New Roman"/>
            <w:b w:val="0"/>
            <w:bCs w:val="0"/>
            <w:i/>
            <w:iCs/>
            <w:color w:val="auto"/>
            <w:sz w:val="20"/>
            <w:szCs w:val="20"/>
            <w:rPrChange w:id="1048" w:author="Livisghton Kleber" w:date="2019-11-10T10:43:00Z">
              <w:rPr/>
            </w:rPrChange>
          </w:rPr>
          <w:t>Feature</w:t>
        </w:r>
        <w:proofErr w:type="spellEnd"/>
        <w:r w:rsidRPr="00ED2B50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1049" w:author="Livisghton Kleber" w:date="2019-11-09T20:19:00Z">
              <w:rPr/>
            </w:rPrChange>
          </w:rPr>
          <w:t>.</w:t>
        </w:r>
      </w:ins>
      <w:bookmarkEnd w:id="1032"/>
    </w:p>
    <w:p w14:paraId="3B4D8DE1" w14:textId="422381CB" w:rsidR="00A5699B" w:rsidRDefault="00A5699B" w:rsidP="00A5699B">
      <w:pPr>
        <w:rPr>
          <w:ins w:id="1050" w:author="Livisghton Kleber" w:date="2019-11-10T12:25:00Z"/>
        </w:rPr>
      </w:pPr>
    </w:p>
    <w:p w14:paraId="6737243B" w14:textId="4975E352" w:rsidR="00CC2F96" w:rsidRDefault="00CC2F96" w:rsidP="00A5699B">
      <w:pPr>
        <w:rPr>
          <w:ins w:id="1051" w:author="Livisghton Kleber" w:date="2019-11-10T12:25:00Z"/>
        </w:rPr>
      </w:pPr>
    </w:p>
    <w:p w14:paraId="4A9E8C3E" w14:textId="753461E6" w:rsidR="00CC2F96" w:rsidRDefault="00CC2F96" w:rsidP="00A5699B">
      <w:pPr>
        <w:rPr>
          <w:ins w:id="1052" w:author="Livisghton Kleber" w:date="2019-11-10T17:06:00Z"/>
        </w:rPr>
      </w:pPr>
    </w:p>
    <w:p w14:paraId="759CBA4C" w14:textId="77777777" w:rsidR="00715155" w:rsidRPr="00A5699B" w:rsidRDefault="00715155" w:rsidP="00A5699B">
      <w:pPr>
        <w:rPr>
          <w:rPrChange w:id="1053" w:author="Livisghton Kleber" w:date="2019-11-10T10:42:00Z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rPrChange>
        </w:rPr>
        <w:pPrChange w:id="1054" w:author="Livisghton Kleber" w:date="2019-11-10T10:42:00Z">
          <w:pPr>
            <w:spacing w:after="0" w:line="360" w:lineRule="auto"/>
            <w:ind w:firstLine="708"/>
            <w:jc w:val="both"/>
          </w:pPr>
        </w:pPrChange>
      </w:pPr>
    </w:p>
    <w:p w14:paraId="6E15B19C" w14:textId="4A02443B" w:rsidR="00907718" w:rsidRPr="009C2F12" w:rsidRDefault="00907718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del w:id="1055" w:author="Livisghton Kleber" w:date="2019-11-09T07:39:00Z">
        <w:r w:rsidRPr="009C2F12" w:rsidDel="0007198F">
          <w:rPr>
            <w:color w:val="000000" w:themeColor="text1"/>
          </w:rPr>
          <w:lastRenderedPageBreak/>
          <w:delText>Algoritmo de Mello</w:delText>
        </w:r>
      </w:del>
      <w:bookmarkStart w:id="1056" w:name="_Toc24293987"/>
      <w:ins w:id="1057" w:author="Livisghton Kleber" w:date="2019-11-09T07:39:00Z">
        <w:r w:rsidR="0007198F">
          <w:rPr>
            <w:color w:val="000000" w:themeColor="text1"/>
          </w:rPr>
          <w:t>Rede MLP</w:t>
        </w:r>
      </w:ins>
      <w:bookmarkEnd w:id="1056"/>
    </w:p>
    <w:p w14:paraId="514B90A7" w14:textId="29A263CE" w:rsidR="00907718" w:rsidDel="007D665D" w:rsidRDefault="00907718" w:rsidP="007D665D">
      <w:pPr>
        <w:spacing w:after="0" w:line="360" w:lineRule="auto"/>
        <w:ind w:left="426" w:firstLine="1134"/>
        <w:jc w:val="both"/>
        <w:rPr>
          <w:del w:id="1058" w:author="Livisghton Kleber" w:date="2019-11-10T10:52:00Z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5DBAD5A" w14:textId="77777777" w:rsidR="007D665D" w:rsidRPr="009C2F12" w:rsidRDefault="007D665D" w:rsidP="00907718">
      <w:pPr>
        <w:spacing w:after="0" w:line="240" w:lineRule="auto"/>
        <w:jc w:val="both"/>
        <w:rPr>
          <w:ins w:id="1059" w:author="Livisghton Kleber" w:date="2019-11-10T10:52:00Z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F2D236" w14:textId="0358C8FE" w:rsidR="00523508" w:rsidRDefault="00907718" w:rsidP="00523508">
      <w:pPr>
        <w:spacing w:after="0" w:line="360" w:lineRule="auto"/>
        <w:ind w:left="426" w:firstLine="708"/>
        <w:jc w:val="both"/>
        <w:rPr>
          <w:ins w:id="1060" w:author="Livisghton Kleber" w:date="2019-11-10T18:11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del w:id="1061" w:author="Livisghton Kleber" w:date="2019-11-10T10:43:00Z">
        <w:r w:rsidRPr="009C2F12" w:rsidDel="007A111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 xml:space="preserve">scnbdnbndbbdkb </w:delText>
        </w:r>
      </w:del>
      <w:ins w:id="1062" w:author="Livisghton Kleber" w:date="2019-11-10T10:43:00Z">
        <w:r w:rsidR="007A111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 escolha do classificador para este projeto foi com o objetivo </w:t>
        </w:r>
      </w:ins>
      <w:ins w:id="1063" w:author="Livisghton Kleber" w:date="2019-11-10T10:44:00Z">
        <w:r w:rsidR="007D665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de simples</w:t>
        </w:r>
      </w:ins>
      <w:ins w:id="1064" w:author="Livisghton Kleber" w:date="2019-11-10T10:54:00Z">
        <w:r w:rsidR="009D651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mente</w:t>
        </w:r>
      </w:ins>
      <w:ins w:id="1065" w:author="Livisghton Kleber" w:date="2019-11-10T10:44:00Z">
        <w:r w:rsidR="007D665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medir </w:t>
        </w:r>
      </w:ins>
      <w:ins w:id="1066" w:author="Livisghton Kleber" w:date="2019-11-10T10:45:00Z">
        <w:r w:rsidR="007D665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as técnicas de pré-processamento </w:t>
        </w:r>
      </w:ins>
      <w:ins w:id="1067" w:author="Livisghton Kleber" w:date="2019-11-10T10:54:00Z">
        <w:r w:rsidR="009D651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que estão sendo </w:t>
        </w:r>
      </w:ins>
      <w:ins w:id="1068" w:author="Livisghton Kleber" w:date="2019-11-10T10:45:00Z">
        <w:r w:rsidR="007D665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utilizad</w:t>
        </w:r>
      </w:ins>
      <w:ins w:id="1069" w:author="Livisghton Kleber" w:date="2019-11-10T10:54:00Z">
        <w:r w:rsidR="009D651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o no reconhecimento de acor</w:t>
        </w:r>
      </w:ins>
      <w:ins w:id="1070" w:author="Livisghton Kleber" w:date="2019-11-10T10:55:00Z">
        <w:r w:rsidR="009D651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des musicais.</w:t>
        </w:r>
      </w:ins>
      <w:ins w:id="1071" w:author="Livisghton Kleber" w:date="2019-11-10T10:44:00Z">
        <w:r w:rsidR="007D665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</w:ins>
      <w:ins w:id="1072" w:author="Livisghton Kleber" w:date="2019-11-10T10:55:00Z">
        <w:r w:rsidR="009D651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Então, foi escolhido uma rede neural chamada de MLP</w:t>
        </w:r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, para</w:t>
        </w:r>
      </w:ins>
      <w:ins w:id="1073" w:author="Livisghton Kleber" w:date="2019-11-10T10:56:00Z"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</w:ins>
      <w:ins w:id="1074" w:author="Livisghton Kleber" w:date="2019-11-10T10:57:00Z"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ser treinada e</w:t>
        </w:r>
      </w:ins>
      <w:ins w:id="1075" w:author="Livisghton Kleber" w:date="2019-11-10T10:55:00Z"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</w:ins>
      <w:ins w:id="1076" w:author="Livisghton Kleber" w:date="2019-11-10T18:11:00Z">
        <w:r w:rsidR="00E1127F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comparar</w:t>
        </w:r>
      </w:ins>
      <w:ins w:id="1077" w:author="Livisghton Kleber" w:date="2019-11-10T10:55:00Z"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</w:ins>
      <w:ins w:id="1078" w:author="Livisghton Kleber" w:date="2019-11-10T10:56:00Z"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os diversos tipos de </w:t>
        </w:r>
        <w:proofErr w:type="spellStart"/>
        <w:r w:rsidR="00327234" w:rsidRPr="00327234">
          <w:rPr>
            <w:rFonts w:ascii="Times New Roman" w:hAnsi="Times New Roman" w:cs="Times New Roman"/>
            <w:bCs/>
            <w:i/>
            <w:iCs/>
            <w:color w:val="000000" w:themeColor="text1"/>
            <w:sz w:val="24"/>
            <w:szCs w:val="24"/>
            <w:rPrChange w:id="1079" w:author="Livisghton Kleber" w:date="2019-11-10T10:57:00Z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rPrChange>
          </w:rPr>
          <w:t>chromagams</w:t>
        </w:r>
      </w:ins>
      <w:proofErr w:type="spellEnd"/>
      <w:ins w:id="1080" w:author="Livisghton Kleber" w:date="2019-11-10T10:57:00Z"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.</w:t>
        </w:r>
      </w:ins>
    </w:p>
    <w:p w14:paraId="5B12D457" w14:textId="77777777" w:rsidR="00027EE7" w:rsidRDefault="00523508" w:rsidP="00027EE7">
      <w:pPr>
        <w:spacing w:after="0" w:line="360" w:lineRule="auto"/>
        <w:ind w:left="426" w:firstLine="708"/>
        <w:jc w:val="both"/>
        <w:rPr>
          <w:ins w:id="1081" w:author="Livisghton Kleber" w:date="2019-11-10T15:40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ins w:id="1082" w:author="Livisghton Kleber" w:date="2019-11-10T15:03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 configuração da MLP utilizada nos experimentos </w:t>
        </w:r>
      </w:ins>
      <w:ins w:id="1083" w:author="Livisghton Kleber" w:date="2019-11-10T15:04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foi, uma </w:t>
        </w:r>
      </w:ins>
      <w:ins w:id="1084" w:author="Livisghton Kleber" w:date="2019-11-10T15:19:00Z">
        <w:r w:rsidR="00707D9E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camada</w:t>
        </w:r>
      </w:ins>
      <w:ins w:id="1085" w:author="Livisghton Kleber" w:date="2019-11-10T15:04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escondida </w:t>
        </w:r>
      </w:ins>
      <w:ins w:id="1086" w:author="Livisghton Kleber" w:date="2019-11-10T15:19:00Z">
        <w:r w:rsidR="00707D9E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com 61</w:t>
        </w:r>
      </w:ins>
      <w:ins w:id="1087" w:author="Livisghton Kleber" w:date="2019-11-10T15:05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neurônios </w:t>
        </w:r>
      </w:ins>
      <w:ins w:id="1088" w:author="Livisghton Kleber" w:date="2019-11-10T15:10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co</w:t>
        </w:r>
      </w:ins>
      <w:ins w:id="1089" w:author="Livisghton Kleber" w:date="2019-11-10T15:19:00Z">
        <w:r w:rsidR="00707D9E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n</w:t>
        </w:r>
      </w:ins>
      <w:ins w:id="1090" w:author="Livisghton Kleber" w:date="2019-11-10T15:10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forme </w:t>
        </w:r>
      </w:ins>
      <w:ins w:id="1091" w:author="Livisghton Kleber" w:date="2019-11-10T15:19:00Z">
        <w:r w:rsidR="00707D9E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[</w:t>
        </w:r>
        <w:r w:rsidR="00027EE7" w:rsidRPr="009542C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reconhecimento</w:t>
        </w:r>
      </w:ins>
      <w:ins w:id="1092" w:author="Livisghton Kleber" w:date="2019-11-10T15:10:00Z">
        <w:r w:rsidR="00027EE7" w:rsidRPr="009542C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de acordes musicais: uma</w:t>
        </w:r>
      </w:ins>
      <w:ins w:id="1093" w:author="Livisghton Kleber" w:date="2019-11-10T15:11:00Z">
        <w:r w:rsidR="00027EE7" w:rsidRPr="00027EE7">
          <w:rPr>
            <w:rFonts w:ascii="Times New Roman" w:hAnsi="Times New Roman" w:cs="Times New Roman"/>
            <w:bCs/>
            <w:color w:val="000000" w:themeColor="text1"/>
            <w:rPrChange w:id="1094" w:author="Livisghton Kleber" w:date="2019-11-10T15:40:00Z">
              <w:rPr>
                <w:rFonts w:ascii="Times New Roman" w:hAnsi="Times New Roman" w:cs="Times New Roman"/>
                <w:bCs/>
                <w:color w:val="000000" w:themeColor="text1"/>
              </w:rPr>
            </w:rPrChange>
          </w:rPr>
          <w:t xml:space="preserve"> </w:t>
        </w:r>
      </w:ins>
      <w:ins w:id="1095" w:author="Livisghton Kleber" w:date="2019-11-10T15:10:00Z"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96" w:author="Livisghton Kleber" w:date="2019-11-10T15:40:00Z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rPrChange>
          </w:rPr>
          <w:t>abordagem via perceptron multicamadas</w:t>
        </w:r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]</w:t>
        </w:r>
      </w:ins>
      <w:ins w:id="1097" w:author="Livisghton Kleber" w:date="2019-11-10T15:19:00Z">
        <w:r w:rsidR="00707D9E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. Além disso a rede foi treinada por 10000</w:t>
        </w:r>
      </w:ins>
      <w:ins w:id="1098" w:author="Livisghton Kleber" w:date="2019-11-10T15:38:00Z">
        <w:r w:rsidR="00EE301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iterações</w:t>
        </w:r>
        <w:r w:rsidR="0048241B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por 30 vezes.</w:t>
        </w:r>
      </w:ins>
      <w:bookmarkStart w:id="1099" w:name="_GoBack"/>
      <w:bookmarkEnd w:id="1099"/>
    </w:p>
    <w:p w14:paraId="7D311D09" w14:textId="123D7735" w:rsidR="0048241B" w:rsidRDefault="0048241B" w:rsidP="009542C4">
      <w:pPr>
        <w:spacing w:after="0" w:line="360" w:lineRule="auto"/>
        <w:ind w:left="426" w:firstLine="708"/>
        <w:jc w:val="both"/>
        <w:rPr>
          <w:ins w:id="1100" w:author="Livisghton Kleber" w:date="2019-11-10T15:38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ins w:id="1101" w:author="Livisghton Kleber" w:date="2019-11-10T15:38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 configuração da MLP utilizada nos experimentos foi, uma camada escondida com </w:t>
        </w:r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18</w:t>
        </w:r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neurônios conforme [</w:t>
        </w:r>
      </w:ins>
      <w:proofErr w:type="spellStart"/>
      <w:ins w:id="1102" w:author="Livisghton Kleber" w:date="2019-11-10T15:39:00Z"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103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>Transcription</w:t>
        </w:r>
        <w:proofErr w:type="spellEnd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104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 xml:space="preserve"> </w:t>
        </w:r>
        <w:proofErr w:type="spellStart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105" w:author="Livisghton Kleber" w:date="2019-11-10T15:39:00Z">
              <w:rPr>
                <w:rFonts w:ascii="Times New Roman" w:hAnsi="Times New Roman" w:cs="Times New Roman"/>
                <w:sz w:val="44"/>
                <w:szCs w:val="44"/>
              </w:rPr>
            </w:rPrChange>
          </w:rPr>
          <w:t>of</w:t>
        </w:r>
        <w:proofErr w:type="spellEnd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106" w:author="Livisghton Kleber" w:date="2019-11-10T15:39:00Z">
              <w:rPr>
                <w:rFonts w:ascii="Times New Roman" w:hAnsi="Times New Roman" w:cs="Times New Roman"/>
                <w:sz w:val="44"/>
                <w:szCs w:val="44"/>
              </w:rPr>
            </w:rPrChange>
          </w:rPr>
          <w:t xml:space="preserve"> </w:t>
        </w:r>
        <w:proofErr w:type="spellStart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107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>polyphonic</w:t>
        </w:r>
        <w:proofErr w:type="spellEnd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108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 xml:space="preserve"> piano </w:t>
        </w:r>
        <w:proofErr w:type="spellStart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109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>music</w:t>
        </w:r>
        <w:proofErr w:type="spellEnd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110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 xml:space="preserve"> </w:t>
        </w:r>
        <w:proofErr w:type="spellStart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111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>with</w:t>
        </w:r>
        <w:proofErr w:type="spellEnd"/>
        <w:r w:rsid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  <w:proofErr w:type="gramStart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112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>neural networks</w:t>
        </w:r>
      </w:ins>
      <w:proofErr w:type="gramEnd"/>
      <w:ins w:id="1113" w:author="Livisghton Kleber" w:date="2019-11-10T15:38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]. Além disso a rede foi treinada por 10000 iterações por 30 vezes.</w:t>
        </w:r>
      </w:ins>
    </w:p>
    <w:p w14:paraId="1E06928E" w14:textId="77777777" w:rsidR="0048241B" w:rsidRDefault="0048241B" w:rsidP="00523508">
      <w:pPr>
        <w:spacing w:after="0" w:line="360" w:lineRule="auto"/>
        <w:ind w:left="426" w:firstLine="708"/>
        <w:jc w:val="both"/>
        <w:rPr>
          <w:ins w:id="1114" w:author="Livisghton Kleber" w:date="2019-11-10T10:57:00Z"/>
          <w:rFonts w:ascii="Times New Roman" w:hAnsi="Times New Roman" w:cs="Times New Roman"/>
          <w:bCs/>
          <w:color w:val="000000" w:themeColor="text1"/>
          <w:sz w:val="24"/>
          <w:szCs w:val="24"/>
        </w:rPr>
        <w:pPrChange w:id="1115" w:author="Livisghton Kleber" w:date="2019-11-10T15:11:00Z">
          <w:pPr>
            <w:spacing w:after="0" w:line="360" w:lineRule="auto"/>
            <w:ind w:left="426" w:firstLine="708"/>
            <w:jc w:val="both"/>
          </w:pPr>
        </w:pPrChange>
      </w:pPr>
    </w:p>
    <w:p w14:paraId="1E82B43A" w14:textId="52F3CA9A" w:rsidR="00C74158" w:rsidRDefault="00C038F7" w:rsidP="007D665D">
      <w:pPr>
        <w:spacing w:after="0" w:line="360" w:lineRule="auto"/>
        <w:ind w:left="426" w:firstLine="708"/>
        <w:jc w:val="both"/>
        <w:rPr>
          <w:ins w:id="1116" w:author="Livisghton Kleber" w:date="2019-11-10T10:59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ins w:id="1117" w:author="Livisghton Kleber" w:date="2019-11-10T10:57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 configuração da MLP utilizada </w:t>
        </w:r>
      </w:ins>
      <w:ins w:id="1118" w:author="Livisghton Kleber" w:date="2019-11-10T10:59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no</w:t>
        </w:r>
      </w:ins>
      <w:ins w:id="1119" w:author="Livisghton Kleber" w:date="2019-11-10T11:01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s</w:t>
        </w:r>
      </w:ins>
      <w:ins w:id="1120" w:author="Livisghton Kleber" w:date="2019-11-10T10:59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experimento</w:t>
        </w:r>
      </w:ins>
      <w:ins w:id="1121" w:author="Livisghton Kleber" w:date="2019-11-10T11:01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s</w:t>
        </w:r>
      </w:ins>
      <w:ins w:id="1122" w:author="Livisghton Kleber" w:date="2019-11-10T10:59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fo</w:t>
        </w:r>
      </w:ins>
      <w:ins w:id="1123" w:author="Livisghton Kleber" w:date="2019-11-10T11:01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ram três camadas escondi</w:t>
        </w:r>
      </w:ins>
      <w:ins w:id="1124" w:author="Livisghton Kleber" w:date="2019-11-10T12:43:00Z">
        <w:r w:rsidR="00646210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d</w:t>
        </w:r>
      </w:ins>
      <w:ins w:id="1125" w:author="Livisghton Kleber" w:date="2019-11-10T11:01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as, onde a primeira contém 13 neurônios, a segunda </w:t>
        </w:r>
      </w:ins>
      <w:ins w:id="1126" w:author="Livisghton Kleber" w:date="2019-11-10T11:02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40 e a terceira 13. A rede foi treinada com 10000 interações durante 30 vezes.</w:t>
        </w:r>
      </w:ins>
    </w:p>
    <w:p w14:paraId="37017448" w14:textId="61136402" w:rsidR="00C038F7" w:rsidRPr="009C2F12" w:rsidDel="00B712C7" w:rsidRDefault="00C038F7" w:rsidP="007D665D">
      <w:pPr>
        <w:spacing w:after="0" w:line="360" w:lineRule="auto"/>
        <w:ind w:left="426" w:firstLine="708"/>
        <w:jc w:val="both"/>
        <w:rPr>
          <w:del w:id="1127" w:author="Livisghton Kleber" w:date="2019-11-10T11:03:00Z"/>
          <w:rFonts w:ascii="Times New Roman" w:hAnsi="Times New Roman" w:cs="Times New Roman"/>
          <w:bCs/>
          <w:color w:val="000000" w:themeColor="text1"/>
          <w:sz w:val="24"/>
          <w:szCs w:val="24"/>
        </w:rPr>
        <w:pPrChange w:id="1128" w:author="Livisghton Kleber" w:date="2019-11-10T10:52:00Z">
          <w:pPr>
            <w:spacing w:after="0" w:line="360" w:lineRule="auto"/>
            <w:ind w:firstLine="708"/>
            <w:jc w:val="both"/>
          </w:pPr>
        </w:pPrChange>
      </w:pP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2F2E2CB4" w:rsidR="00E54DE0" w:rsidRPr="009C2F12" w:rsidRDefault="00F215C3" w:rsidP="009C2F12">
      <w:pPr>
        <w:pStyle w:val="Ttulo1"/>
        <w:rPr>
          <w:color w:val="000000" w:themeColor="text1"/>
        </w:rPr>
      </w:pPr>
      <w:del w:id="1129" w:author="Livisghton Kleber" w:date="2019-11-05T21:14:00Z">
        <w:r w:rsidDel="00695624">
          <w:rPr>
            <w:color w:val="000000" w:themeColor="text1"/>
          </w:rPr>
          <w:lastRenderedPageBreak/>
          <w:delText>Metologia do Estudo</w:delText>
        </w:r>
      </w:del>
      <w:bookmarkStart w:id="1130" w:name="_Toc24293988"/>
      <w:ins w:id="1131" w:author="Livisghton Kleber" w:date="2019-11-05T21:14:00Z">
        <w:r w:rsidR="00695624">
          <w:rPr>
            <w:color w:val="000000" w:themeColor="text1"/>
          </w:rPr>
          <w:t>Experimento e Análise</w:t>
        </w:r>
      </w:ins>
      <w:bookmarkEnd w:id="1130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BCCB21" w14:textId="22F90D9B" w:rsidR="006613DB" w:rsidDel="00D73B4D" w:rsidRDefault="006613DB" w:rsidP="00E46E9F">
      <w:pPr>
        <w:spacing w:after="0" w:line="360" w:lineRule="auto"/>
        <w:ind w:firstLine="708"/>
        <w:jc w:val="both"/>
        <w:rPr>
          <w:del w:id="1132" w:author="Livisghton Kleber" w:date="2019-11-05T21:14:00Z"/>
          <w:rFonts w:ascii="Times New Roman" w:hAnsi="Times New Roman" w:cs="Times New Roman"/>
          <w:color w:val="000000" w:themeColor="text1"/>
          <w:sz w:val="24"/>
          <w:szCs w:val="24"/>
        </w:rPr>
      </w:pPr>
      <w:del w:id="1133" w:author="Livisghton Kleber" w:date="2019-11-05T21:14:00Z">
        <w:r w:rsidDel="00D73B4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explica</w:delText>
        </w:r>
      </w:del>
    </w:p>
    <w:p w14:paraId="50EB64A7" w14:textId="58138A71" w:rsidR="00D73B4D" w:rsidRDefault="00907718" w:rsidP="00D73B4D">
      <w:pPr>
        <w:spacing w:after="0" w:line="360" w:lineRule="auto"/>
        <w:ind w:firstLine="708"/>
        <w:jc w:val="both"/>
        <w:rPr>
          <w:ins w:id="1134" w:author="Livisghton Kleber" w:date="2019-11-05T21:14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del w:id="1135" w:author="Livisghton Kleber" w:date="2019-11-05T21:14:00Z">
        <w:r w:rsidRPr="009C2F12" w:rsidDel="00D73B4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trata do objeto do estudo.</w:delText>
        </w:r>
      </w:del>
      <w:ins w:id="1136" w:author="Livisghton Kleber" w:date="2019-11-05T21:14:00Z">
        <w:r w:rsidR="00D73B4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Esta secção, mostra a metodologia utilizada para construir a base de dados, como foram feitos os experimentos para comparar os diferentes tipos de chromagram sobre um classificador MLP e por fim, mostra os resultados obtido na análise. </w:t>
        </w:r>
      </w:ins>
    </w:p>
    <w:p w14:paraId="3C14BEB4" w14:textId="77777777" w:rsidR="00D73B4D" w:rsidRDefault="00D73B4D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9C0FF" w14:textId="77777777" w:rsidR="006613DB" w:rsidRPr="009C2F12" w:rsidRDefault="006613DB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63635BDB" w:rsidR="00907718" w:rsidRPr="009C2F12" w:rsidRDefault="00907718" w:rsidP="009C2F12">
      <w:pPr>
        <w:pStyle w:val="Ttulo2"/>
        <w:rPr>
          <w:color w:val="000000" w:themeColor="text1"/>
        </w:rPr>
      </w:pPr>
      <w:del w:id="1137" w:author="Livisghton Kleber" w:date="2019-11-05T21:15:00Z">
        <w:r w:rsidRPr="009C2F12" w:rsidDel="008F553B">
          <w:rPr>
            <w:color w:val="000000" w:themeColor="text1"/>
          </w:rPr>
          <w:delText>Visão Geral</w:delText>
        </w:r>
      </w:del>
      <w:bookmarkStart w:id="1138" w:name="_Toc24293989"/>
      <w:ins w:id="1139" w:author="Livisghton Kleber" w:date="2019-11-05T21:15:00Z">
        <w:r w:rsidR="008F553B">
          <w:rPr>
            <w:color w:val="000000" w:themeColor="text1"/>
          </w:rPr>
          <w:t>Construção da base de dados</w:t>
        </w:r>
      </w:ins>
      <w:bookmarkEnd w:id="1138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C298C" w14:textId="0787B2C6" w:rsidR="00F04262" w:rsidRDefault="00907718" w:rsidP="00F04262">
      <w:pPr>
        <w:spacing w:after="0" w:line="360" w:lineRule="auto"/>
        <w:ind w:firstLine="708"/>
        <w:jc w:val="both"/>
        <w:rPr>
          <w:ins w:id="1140" w:author="Livisghton Kleber" w:date="2019-11-05T21:15:00Z"/>
          <w:rFonts w:ascii="Times New Roman" w:hAnsi="Times New Roman" w:cs="Times New Roman"/>
          <w:color w:val="000000" w:themeColor="text1"/>
          <w:sz w:val="24"/>
          <w:szCs w:val="24"/>
        </w:rPr>
      </w:pPr>
      <w:del w:id="1141" w:author="Livisghton Kleber" w:date="2019-11-05T21:15:00Z">
        <w:r w:rsidRPr="009C2F12" w:rsidDel="00F0426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trata do objeto do estudo.</w:delText>
        </w:r>
      </w:del>
      <w:ins w:id="1142" w:author="Livisghton Kleber" w:date="2019-11-05T21:15:00Z">
        <w:r w:rsidR="00F0426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base de dados utilizado neste projeto contempla 200 músicas no total, onde 20 são músicas da </w:t>
        </w:r>
        <w:r w:rsidR="00F0426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Queen</w:t>
        </w:r>
        <w:r w:rsidR="00F0426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180 da banda </w:t>
        </w:r>
        <w:r w:rsidR="00F0426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The Beatles</w:t>
        </w:r>
        <w:r w:rsidR="00F0426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esta base está disponível no site </w:t>
        </w:r>
        <w:proofErr w:type="spellStart"/>
        <w:r w:rsidR="00F04262" w:rsidRPr="007F354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43" w:author="Livisghton Kleber" w:date="2019-11-09T07:3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isophonics</w:t>
        </w:r>
        <w:proofErr w:type="spellEnd"/>
        <w:r w:rsidR="00F04262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EF115C6" w14:textId="77777777" w:rsidR="00F04262" w:rsidRPr="009C2F12" w:rsidRDefault="00F04262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C8BF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399E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144" w:name="_Toc24293990"/>
      <w:r w:rsidRPr="009C2F12">
        <w:rPr>
          <w:color w:val="000000" w:themeColor="text1"/>
        </w:rPr>
        <w:t>Passo 1</w:t>
      </w:r>
      <w:bookmarkEnd w:id="1144"/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4843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0F64D841" w:rsidR="00907718" w:rsidRPr="009C2F12" w:rsidRDefault="00907718" w:rsidP="009C2F12">
      <w:pPr>
        <w:pStyle w:val="Ttulo2"/>
        <w:rPr>
          <w:color w:val="000000" w:themeColor="text1"/>
        </w:rPr>
      </w:pPr>
      <w:del w:id="1145" w:author="Livisghton Kleber" w:date="2019-11-05T21:16:00Z">
        <w:r w:rsidRPr="009C2F12" w:rsidDel="001C2886">
          <w:rPr>
            <w:color w:val="000000" w:themeColor="text1"/>
          </w:rPr>
          <w:delText>Passo 2</w:delText>
        </w:r>
      </w:del>
      <w:bookmarkStart w:id="1146" w:name="_Toc24293991"/>
      <w:ins w:id="1147" w:author="Livisghton Kleber" w:date="2019-11-05T21:16:00Z">
        <w:r w:rsidR="001C2886">
          <w:rPr>
            <w:color w:val="000000" w:themeColor="text1"/>
          </w:rPr>
          <w:t>Resultados</w:t>
        </w:r>
      </w:ins>
      <w:bookmarkEnd w:id="1146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148" w:name="_Toc24293992"/>
      <w:r w:rsidRPr="009C2F12">
        <w:rPr>
          <w:color w:val="000000" w:themeColor="text1"/>
        </w:rPr>
        <w:lastRenderedPageBreak/>
        <w:t>Experimentos e Análise</w:t>
      </w:r>
      <w:bookmarkEnd w:id="1148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149" w:name="_Toc24293993"/>
      <w:r w:rsidRPr="009C2F12">
        <w:rPr>
          <w:color w:val="000000" w:themeColor="text1"/>
        </w:rPr>
        <w:t>Experimento 1</w:t>
      </w:r>
      <w:bookmarkEnd w:id="1149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150" w:name="_Toc24293994"/>
      <w:r w:rsidRPr="009C2F12">
        <w:rPr>
          <w:color w:val="000000" w:themeColor="text1"/>
        </w:rPr>
        <w:t>Experimento 2</w:t>
      </w:r>
      <w:bookmarkEnd w:id="1150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151" w:name="_Toc24293995"/>
      <w:r w:rsidRPr="009C2F12">
        <w:rPr>
          <w:color w:val="000000" w:themeColor="text1"/>
        </w:rPr>
        <w:t>Análise</w:t>
      </w:r>
      <w:bookmarkEnd w:id="1151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152" w:name="_Toc24293996"/>
      <w:r w:rsidRPr="009C2F12">
        <w:rPr>
          <w:color w:val="000000" w:themeColor="text1"/>
        </w:rPr>
        <w:lastRenderedPageBreak/>
        <w:t>Conclusões e Trabalhos Futuros</w:t>
      </w:r>
      <w:bookmarkEnd w:id="1152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153" w:name="_Toc24293997"/>
      <w:r w:rsidRPr="009C2F12">
        <w:rPr>
          <w:color w:val="000000" w:themeColor="text1"/>
        </w:rPr>
        <w:t>Contribuições</w:t>
      </w:r>
      <w:bookmarkEnd w:id="1153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proofErr w:type="spellEnd"/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154" w:name="_Toc24293998"/>
      <w:r w:rsidRPr="009C2F12">
        <w:rPr>
          <w:color w:val="000000" w:themeColor="text1"/>
        </w:rPr>
        <w:t>Trabalhos Futuros</w:t>
      </w:r>
      <w:bookmarkEnd w:id="1154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ssddfdgfgfgfg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E24ED7" w14:textId="77777777" w:rsidR="00687C92" w:rsidRDefault="00574852">
      <w:pPr>
        <w:pStyle w:val="Bibliografia"/>
        <w:rPr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687C92">
        <w:rPr>
          <w:noProof/>
          <w:vanish/>
        </w:rPr>
        <w:t>x</w:t>
      </w:r>
    </w:p>
    <w:p w14:paraId="40B5B358" w14:textId="77777777" w:rsidR="00687C92" w:rsidRDefault="00687C92">
      <w:pPr>
        <w:pStyle w:val="Bibliografia"/>
        <w:rPr>
          <w:noProof/>
          <w:vanish/>
        </w:rPr>
      </w:pPr>
      <w:r>
        <w:rPr>
          <w:noProof/>
          <w:vanish/>
        </w:rPr>
        <w:t>x</w:t>
      </w:r>
    </w:p>
    <w:p w14:paraId="5AC0F6E3" w14:textId="3464E6BD" w:rsidR="00077508" w:rsidRPr="009C2F12" w:rsidRDefault="00574852">
      <w:pPr>
        <w:pStyle w:val="Ttulo1"/>
        <w:numPr>
          <w:ilvl w:val="0"/>
          <w:numId w:val="0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bookmarkStart w:id="1155" w:name="_Toc24293999"/>
      <w:r w:rsidR="00077508">
        <w:rPr>
          <w:color w:val="000000" w:themeColor="text1"/>
        </w:rPr>
        <w:t>Referências</w:t>
      </w:r>
      <w:bookmarkEnd w:id="1155"/>
    </w:p>
    <w:p w14:paraId="37CC4958" w14:textId="77777777" w:rsidR="00077508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199D5" w14:textId="42179F9C" w:rsidR="00180597" w:rsidRDefault="00180597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Wikipédia. [Online]: </w:t>
      </w:r>
      <w:hyperlink r:id="rId27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https://pt.wikipedia.org/wiki/Nota_musical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ins w:id="1156" w:author="Livisghton Kleber" w:date="2019-11-10T16:06:00Z">
        <w:r w:rsidR="00A9565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61086394" w14:textId="166AEE6C" w:rsidR="004350EC" w:rsidRDefault="004350EC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57" w:author="Livisghton Kleber" w:date="2019-11-10T16:11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58" w:name="_Ref23855436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descomplicandoamusica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28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https://www.descomplicandoamusica.com/triades/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bookmarkEnd w:id="1158"/>
      <w:ins w:id="1159" w:author="Livisghton Kleber" w:date="2019-11-10T16:06:00Z">
        <w:r w:rsidR="00A9565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F4962D4" w14:textId="5017E343" w:rsidR="005D41DF" w:rsidRDefault="005D41DF" w:rsidP="005D41D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60" w:author="Livisghton Kleber" w:date="2019-11-10T16:16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61" w:name="_Ref24294779"/>
      <w:proofErr w:type="spellStart"/>
      <w:proofErr w:type="gramStart"/>
      <w:ins w:id="1162" w:author="Livisghton Kleber" w:date="2019-11-10T16:11:00Z"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A.Oppenheim</w:t>
        </w:r>
        <w:proofErr w:type="spellEnd"/>
        <w:proofErr w:type="gram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R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W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chafer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 "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Discrete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-Time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Signal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Processing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": Prentice-Hall; 1989.</w:t>
        </w:r>
      </w:ins>
      <w:bookmarkEnd w:id="1161"/>
    </w:p>
    <w:p w14:paraId="1F5732C6" w14:textId="7B5C6EC6" w:rsidR="000E7054" w:rsidRPr="009542C4" w:rsidRDefault="009936F5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63" w:author="Livisghton Kleber" w:date="2019-11-10T16:1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64" w:name="_Ref24295030"/>
      <w:proofErr w:type="spellStart"/>
      <w:ins w:id="1165" w:author="Livisghton Kleber" w:date="2019-11-10T16:16:00Z"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M.M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cVicar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proofErr w:type="gram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R.S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antos</w:t>
        </w:r>
        <w:proofErr w:type="spellEnd"/>
        <w:proofErr w:type="gram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-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R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odriguez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Y.N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i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T.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De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B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ie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 "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Automatic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Chord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Estimation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from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: A Review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the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State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the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Art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". IEEE/ACM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Transactions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on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Speech,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Language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Processing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2014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p. 556-575.</w:t>
        </w:r>
      </w:ins>
      <w:bookmarkEnd w:id="1164"/>
    </w:p>
    <w:p w14:paraId="091679A7" w14:textId="087F4486" w:rsidR="00611575" w:rsidDel="00A61698" w:rsidRDefault="00611575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166" w:author="Livisghton Kleber" w:date="2019-11-10T16:1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67" w:name="_Ref23620848"/>
      <w:moveToRangeStart w:id="1168" w:author="Livisghton Kleber" w:date="2019-11-10T16:17:00Z" w:name="move24295060"/>
      <w:proofErr w:type="spellStart"/>
      <w:moveTo w:id="1169" w:author="Livisghton Kleber" w:date="2019-11-10T16:1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T</w:t>
        </w:r>
      </w:moveTo>
      <w:ins w:id="1170" w:author="Livisghton Kleber" w:date="2019-11-10T16:18:00Z">
        <w:r w:rsidR="008E46EE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moveTo w:id="1171" w:author="Livisghton Kleber" w:date="2019-11-10T16:17:00Z">
        <w:del w:id="1172" w:author="Livisghton Kleber" w:date="2019-11-10T16:18:00Z">
          <w:r w:rsidDel="008E46E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.</w:delText>
          </w:r>
        </w:del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Fujishima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 "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Realtime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chord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recognition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musical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sound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: A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system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using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Common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Lisp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Music",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Proc.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Int. Comput. Music Conf., 1999,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p. 464–467.</w:t>
        </w:r>
      </w:moveTo>
      <w:bookmarkEnd w:id="1167"/>
    </w:p>
    <w:p w14:paraId="15747FFB" w14:textId="77777777" w:rsidR="00A61698" w:rsidRPr="00A44C88" w:rsidRDefault="00A61698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73" w:author="Livisghton Kleber" w:date="2019-11-10T16:22:00Z"/>
          <w:moveTo w:id="1174" w:author="Livisghton Kleber" w:date="2019-11-10T16:17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BED04" w14:textId="0F1F2C18" w:rsidR="00611575" w:rsidRDefault="00A61698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75" w:author="Livisghton Kleber" w:date="2019-11-10T16:24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76" w:name="_Ref24295086"/>
      <w:bookmarkStart w:id="1177" w:name="_Ref24295413"/>
      <w:moveToRangeEnd w:id="1168"/>
      <w:proofErr w:type="spellStart"/>
      <w:ins w:id="1178" w:author="Livisghton Kleber" w:date="2019-11-10T16:2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M.Muller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</w:t>
        </w:r>
        <w:proofErr w:type="spellStart"/>
        <w:proofErr w:type="gram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S.Ewert</w:t>
        </w:r>
        <w:proofErr w:type="spellEnd"/>
        <w:proofErr w:type="gram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 "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Towards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Timbre-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Invariant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Feat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ures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for Harmony-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Based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Music", 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IEEE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Transactions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on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Speech,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L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anguage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Processing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2010.</w:t>
        </w:r>
      </w:ins>
      <w:bookmarkEnd w:id="1177"/>
    </w:p>
    <w:p w14:paraId="39EB504A" w14:textId="5B2401F2" w:rsidR="0004672C" w:rsidRDefault="0004672C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79" w:author="Livisghton Kleber" w:date="2019-11-10T16:31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80" w:name="_Ref24295505"/>
      <w:proofErr w:type="spellStart"/>
      <w:ins w:id="1181" w:author="Livisghton Kleber" w:date="2019-11-10T16:2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H.</w:t>
        </w:r>
        <w:proofErr w:type="gram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J.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Kallman</w:t>
        </w:r>
        <w:proofErr w:type="spellEnd"/>
        <w:proofErr w:type="gram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 "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Tone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chroma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is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functional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in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melody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recognition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"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Perception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&amp;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Psychophysics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1979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26.</w:t>
        </w:r>
      </w:ins>
      <w:bookmarkEnd w:id="1180"/>
    </w:p>
    <w:p w14:paraId="0F6B8F96" w14:textId="5442BF85" w:rsidR="00C737B6" w:rsidRDefault="00C737B6" w:rsidP="00C737B6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82" w:author="Livisghton Kleber" w:date="2019-11-10T16:32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83" w:name="_Ref24296010"/>
      <w:proofErr w:type="spellStart"/>
      <w:proofErr w:type="gramStart"/>
      <w:ins w:id="1184" w:author="Livisghton Kleber" w:date="2019-11-10T16:31:00Z"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N.O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no</w:t>
        </w:r>
        <w:proofErr w:type="spellEnd"/>
        <w:proofErr w:type="gram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K.M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iyamoto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J.L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e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R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oux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H.K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ameoka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S.S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agayama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“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Separation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monaural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signal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into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harmonic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/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percussive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components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by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complem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entary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diffusion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on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spectrogram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”,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16th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European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Signal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Processing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Conference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2008.</w:t>
        </w:r>
      </w:ins>
      <w:bookmarkEnd w:id="1183"/>
    </w:p>
    <w:p w14:paraId="1FBA2DB5" w14:textId="0FF010D6" w:rsidR="000A7882" w:rsidRDefault="000A7882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85" w:author="Livisghton Kleber" w:date="2019-11-10T16:34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86" w:name="_Ref24296012"/>
      <w:ins w:id="1187" w:author="Livisghton Kleber" w:date="2019-11-10T16:32:00Z"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J. Reed, Y. Ueda, S.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Siniscalchi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Y.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Uchiyama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S.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Sagayama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C. Lee, “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Minimum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classification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error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training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to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improve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isolated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chord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recognition</w:t>
        </w:r>
        <w:proofErr w:type="spellEnd"/>
        <w:r w:rsidRPr="00F253D7">
          <w:rPr>
            <w:rFonts w:ascii="Times New Roman" w:hAnsi="Times New Roman" w:cs="Times New Roman"/>
            <w:color w:val="000000" w:themeColor="text1"/>
            <w:sz w:val="24"/>
            <w:szCs w:val="24"/>
          </w:rPr>
          <w:t>,” in Proc. 10th Int. Soc. Music Inf. Retrieval, 2009, pp. 609–614.</w:t>
        </w:r>
      </w:ins>
      <w:bookmarkEnd w:id="1186"/>
    </w:p>
    <w:p w14:paraId="07C2ACC0" w14:textId="147B772F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88" w:author="Livisghton Kleber" w:date="2019-11-10T16:34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89" w:name="_Ref23773985"/>
      <w:moveToRangeStart w:id="1190" w:author="Livisghton Kleber" w:date="2019-11-10T16:34:00Z" w:name="move24296074"/>
      <w:proofErr w:type="spellStart"/>
      <w:proofErr w:type="gramStart"/>
      <w:moveTo w:id="1191" w:author="Livisghton Kleber" w:date="2019-11-10T16:3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S.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Pauws</w:t>
        </w:r>
        <w:proofErr w:type="spellEnd"/>
        <w:proofErr w:type="gram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“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Musical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key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extraction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from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”,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Proc. 5th Int. Soc. Music Inf. Retrieval. 2004: p. 66–69.</w:t>
        </w:r>
      </w:moveTo>
      <w:bookmarkEnd w:id="1189"/>
      <w:moveToRangeEnd w:id="1190"/>
    </w:p>
    <w:p w14:paraId="5F981040" w14:textId="04468478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92" w:author="Livisghton Kleber" w:date="2019-11-10T16:35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93" w:name="_Ref23774935"/>
      <w:moveToRangeStart w:id="1194" w:author="Livisghton Kleber" w:date="2019-11-10T16:34:00Z" w:name="move24296098"/>
      <w:proofErr w:type="spellStart"/>
      <w:moveTo w:id="1195" w:author="Livisghton Kleber" w:date="2019-11-10T16:3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M.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auch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 </w:t>
        </w:r>
        <w:proofErr w:type="spellStart"/>
        <w:proofErr w:type="gram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S.D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ixon</w:t>
        </w:r>
        <w:proofErr w:type="spellEnd"/>
        <w:proofErr w:type="gram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“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Simultaneous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Estimation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Chords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Musical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Context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From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”,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IEEE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Transactions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on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Speech,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Language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Processing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2010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p. 1280-1289.</w:t>
        </w:r>
      </w:moveTo>
      <w:bookmarkEnd w:id="1193"/>
      <w:moveToRangeEnd w:id="1194"/>
    </w:p>
    <w:p w14:paraId="2054B248" w14:textId="4087D29C" w:rsidR="00563651" w:rsidRDefault="00563651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96" w:author="Livisghton Kleber" w:date="2019-11-10T16:3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97" w:name="_Ref23776535"/>
      <w:moveToRangeStart w:id="1198" w:author="Livisghton Kleber" w:date="2019-11-10T16:35:00Z" w:name="move24296176"/>
      <w:moveTo w:id="1199" w:author="Livisghton Kleber" w:date="2019-11-10T16:35:00Z"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A.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Sheh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D. Ellis, “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Chord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segmentation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recognition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using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em-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trained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Hidden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Markov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Models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,” in Proc. 4th Int. Soc. Music Inf. Retrieval, 2003, pp. 183–189.</w:t>
        </w:r>
      </w:moveTo>
      <w:bookmarkEnd w:id="1197"/>
      <w:moveToRangeEnd w:id="1198"/>
    </w:p>
    <w:p w14:paraId="35A78470" w14:textId="104CED6E" w:rsidR="006D67B0" w:rsidRDefault="006D67B0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200" w:author="Livisghton Kleber" w:date="2019-11-10T16:3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201" w:name="_Ref23777947"/>
      <w:moveToRangeStart w:id="1202" w:author="Livisghton Kleber" w:date="2019-11-10T16:37:00Z" w:name="move24296258"/>
      <w:moveTo w:id="1203" w:author="Livisghton Kleber" w:date="2019-11-10T16:37:00Z"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C.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Harte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M. Sandler, “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Automatic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chord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identification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using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quantised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chromagram,” in Proc.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Eng. Soc., 2005, pp. 291–301.</w:t>
        </w:r>
      </w:moveTo>
      <w:bookmarkEnd w:id="1201"/>
      <w:moveToRangeEnd w:id="1202"/>
    </w:p>
    <w:p w14:paraId="4353C494" w14:textId="2C4001B9" w:rsidR="006D67B0" w:rsidDel="0013661D" w:rsidRDefault="006D67B0" w:rsidP="00A7516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204" w:author="Livisghton Kleber" w:date="2019-11-10T16:37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205" w:name="_Ref23777949"/>
      <w:moveToRangeStart w:id="1206" w:author="Livisghton Kleber" w:date="2019-11-10T16:37:00Z" w:name="move24296272"/>
      <w:moveTo w:id="1207" w:author="Livisghton Kleber" w:date="2019-11-10T16:37:00Z"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C.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Harte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M. Sandler,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M.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Gasser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 “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Detecting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harmonic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change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in musical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,” in Proc. 1st Workshop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Music Comput. </w:t>
        </w:r>
        <w:proofErr w:type="spellStart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Multimedia</w:t>
        </w:r>
        <w:proofErr w:type="spellEnd"/>
        <w:r w:rsidRP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 2006, pp. 21–26.</w:t>
        </w:r>
      </w:moveTo>
      <w:bookmarkEnd w:id="1205"/>
    </w:p>
    <w:p w14:paraId="0AAFE075" w14:textId="77777777" w:rsidR="005F4FFA" w:rsidRPr="0013661D" w:rsidRDefault="005F4FFA" w:rsidP="0013661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208" w:author="Livisghton Kleber" w:date="2019-11-10T16:46:00Z"/>
          <w:moveTo w:id="1209" w:author="Livisghton Kleber" w:date="2019-11-10T16:37:00Z"/>
          <w:rFonts w:ascii="Times New Roman" w:hAnsi="Times New Roman" w:cs="Times New Roman"/>
          <w:color w:val="000000" w:themeColor="text1"/>
          <w:sz w:val="24"/>
          <w:szCs w:val="24"/>
          <w:rPrChange w:id="1210" w:author="Livisghton Kleber" w:date="2019-11-10T16:50:00Z">
            <w:rPr>
              <w:ins w:id="1211" w:author="Livisghton Kleber" w:date="2019-11-10T16:46:00Z"/>
              <w:moveTo w:id="1212" w:author="Livisghton Kleber" w:date="2019-11-10T16:37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1213" w:author="Livisghton Kleber" w:date="2019-11-10T16:50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bookmarkStart w:id="1214" w:name="_Ref24296827"/>
    </w:p>
    <w:p w14:paraId="4160CCA4" w14:textId="62211C45" w:rsidR="00532F79" w:rsidRPr="00532F79" w:rsidRDefault="005F4FFA" w:rsidP="00532F7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215" w:author="Livisghton Kleber" w:date="2019-11-10T16:49:00Z"/>
          <w:rFonts w:ascii="Times New Roman" w:hAnsi="Times New Roman" w:cs="Times New Roman"/>
          <w:color w:val="000000" w:themeColor="text1"/>
          <w:sz w:val="24"/>
          <w:szCs w:val="24"/>
          <w:rPrChange w:id="1216" w:author="Livisghton Kleber" w:date="2019-11-10T16:50:00Z">
            <w:rPr>
              <w:ins w:id="1217" w:author="Livisghton Kleber" w:date="2019-11-10T16:49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1218" w:author="Livisghton Kleber" w:date="2019-11-10T16:50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bookmarkStart w:id="1219" w:name="_Ref24296299"/>
      <w:bookmarkStart w:id="1220" w:name="_Ref24296888"/>
      <w:bookmarkEnd w:id="1214"/>
      <w:moveToRangeEnd w:id="1206"/>
      <w:proofErr w:type="spellStart"/>
      <w:ins w:id="1221" w:author="Livisghton Kleber" w:date="2019-11-10T16:4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L.</w:t>
        </w:r>
        <w:proofErr w:type="gram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C.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Akshay</w:t>
        </w:r>
        <w:proofErr w:type="spellEnd"/>
        <w:proofErr w:type="gram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towardsdatascience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: </w:t>
        </w:r>
      </w:ins>
      <w:ins w:id="1222" w:author="Livisghton Kleber" w:date="2019-11-10T16:49:00Z">
        <w:r w:rsidR="0061330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61330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HYPERLINK "</w:instrText>
        </w:r>
      </w:ins>
      <w:ins w:id="1223" w:author="Livisghton Kleber" w:date="2019-11-10T16:46:00Z">
        <w:r w:rsidR="00613308"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https://medium.com/ensina-ai/redes-neurais-perceptron-multicamadas-e-o-algoritmo-backpropagation-eaf89778f5b8</w:instrText>
        </w:r>
      </w:ins>
      <w:ins w:id="1224" w:author="Livisghton Kleber" w:date="2019-11-10T16:49:00Z">
        <w:r w:rsidR="0061330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" </w:instrText>
        </w:r>
        <w:r w:rsidR="0061330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1225" w:author="Livisghton Kleber" w:date="2019-11-10T16:46:00Z">
        <w:r w:rsidR="00613308" w:rsidRPr="00E4605C">
          <w:rPr>
            <w:rStyle w:val="Hyperlink"/>
            <w:rFonts w:ascii="Times New Roman" w:hAnsi="Times New Roman" w:cs="Times New Roman"/>
            <w:sz w:val="24"/>
            <w:szCs w:val="24"/>
          </w:rPr>
          <w:t>https://medium.com/ensina-ai/redes-neurais-perceptron-multicamadas-e-o-algoritmo-backpropagation-eaf89778f5b8</w:t>
        </w:r>
      </w:ins>
      <w:ins w:id="1226" w:author="Livisghton Kleber" w:date="2019-11-10T16:49:00Z">
        <w:r w:rsidR="0061330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1227" w:author="Livisghton Kleber" w:date="2019-11-10T16:46:00Z"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bookmarkEnd w:id="1220"/>
    </w:p>
    <w:p w14:paraId="067CF0B2" w14:textId="6C466161" w:rsidR="00421219" w:rsidDel="003364A9" w:rsidRDefault="00421219" w:rsidP="0061330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228" w:author="Livisghton Kleber" w:date="2019-11-10T16:49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229" w:name="_Ref23621418"/>
      <w:proofErr w:type="spellStart"/>
      <w:proofErr w:type="gramStart"/>
      <w:ins w:id="1230" w:author="Livisghton Kleber" w:date="2019-11-10T16:5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S.Haykin</w:t>
        </w:r>
        <w:proofErr w:type="spellEnd"/>
        <w:proofErr w:type="gram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"Neural </w:t>
        </w:r>
        <w:proofErr w:type="spellStart"/>
        <w:proofErr w:type="gram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Computation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:</w:t>
        </w:r>
        <w:proofErr w:type="gram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</w:t>
        </w:r>
        <w:proofErr w:type="spellStart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Comprehensive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Foundation".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2ª Edição, Editora Prentice Hall,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1998.</w:t>
        </w:r>
      </w:ins>
    </w:p>
    <w:p w14:paraId="6312C371" w14:textId="77777777" w:rsidR="003364A9" w:rsidRPr="00A44C88" w:rsidRDefault="003364A9" w:rsidP="0042121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231" w:author="Livisghton Kleber" w:date="2019-11-10T16:55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1C929" w14:textId="6714CE0E" w:rsidR="00613308" w:rsidDel="003364A9" w:rsidRDefault="003364A9" w:rsidP="0061330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232" w:author="Livisghton Kleber" w:date="2019-11-10T16:49:00Z"/>
          <w:rFonts w:ascii="Times New Roman" w:hAnsi="Times New Roman" w:cs="Times New Roman"/>
          <w:color w:val="000000" w:themeColor="text1"/>
          <w:sz w:val="24"/>
          <w:szCs w:val="24"/>
        </w:rPr>
      </w:pPr>
      <w:ins w:id="1233" w:author="Livisghton Kleber" w:date="2019-11-10T16:55:00Z">
        <w:r w:rsidRPr="009542C4">
          <w:rPr>
            <w:rFonts w:ascii="Times New Roman" w:hAnsi="Times New Roman" w:cs="Times New Roman"/>
            <w:color w:val="000000" w:themeColor="text1"/>
            <w:sz w:val="24"/>
            <w:szCs w:val="24"/>
          </w:rPr>
          <w:t>N. Jiang,</w:t>
        </w:r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P.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Grosche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V.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Konzi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M. Muller, “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Analyzing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Chroma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Feature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Types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for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Automated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Chord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Recognition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” in 42nd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International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Conference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: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Semantic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</w:t>
        </w:r>
        <w:proofErr w:type="spellEnd"/>
        <w:r w:rsidRPr="00807FC9">
          <w:rPr>
            <w:rFonts w:ascii="Times New Roman" w:hAnsi="Times New Roman" w:cs="Times New Roman"/>
            <w:color w:val="000000" w:themeColor="text1"/>
            <w:sz w:val="24"/>
            <w:szCs w:val="24"/>
          </w:rPr>
          <w:t>, 2011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moveToRangeStart w:id="1234" w:author="Livisghton Kleber" w:date="2019-11-10T16:49:00Z" w:name="move24296986"/>
      <w:moveTo w:id="1235" w:author="Livisghton Kleber" w:date="2019-11-10T16:49:00Z">
        <w:del w:id="1236" w:author="Livisghton Kleber" w:date="2019-11-10T16:52:00Z">
          <w:r w:rsidR="00613308" w:rsidDel="0042121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S.Haykin</w:delText>
          </w:r>
          <w:r w:rsidR="00613308" w:rsidRPr="00A44C88" w:rsidDel="0042121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. "Neural Computation : A Comprehensive Foundation". </w:delText>
          </w:r>
          <w:r w:rsidR="00613308" w:rsidDel="0042121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2ª Edição, Editora Prentice Hall,</w:delText>
          </w:r>
          <w:r w:rsidR="00613308" w:rsidRPr="00A44C88" w:rsidDel="0042121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 1998.</w:delText>
          </w:r>
        </w:del>
      </w:moveTo>
      <w:bookmarkEnd w:id="1229"/>
    </w:p>
    <w:p w14:paraId="2431DA3C" w14:textId="77777777" w:rsidR="003364A9" w:rsidRPr="00A44C88" w:rsidRDefault="003364A9" w:rsidP="0061330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237" w:author="Livisghton Kleber" w:date="2019-11-10T16:55:00Z"/>
          <w:moveTo w:id="1238" w:author="Livisghton Kleber" w:date="2019-11-10T16:49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239" w:name="_Ref24297401"/>
    </w:p>
    <w:p w14:paraId="41B950EC" w14:textId="622AB263" w:rsidR="00962C05" w:rsidRPr="00962C05" w:rsidRDefault="003364A9" w:rsidP="00962C0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  <w:rPrChange w:id="1240" w:author="Livisghton Kleber" w:date="2019-11-10T17:02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1241" w:author="Livisghton Kleber" w:date="2019-11-10T17:02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bookmarkStart w:id="1242" w:name="_Ref24297016"/>
      <w:bookmarkStart w:id="1243" w:name="_Ref24274810"/>
      <w:bookmarkEnd w:id="1239"/>
      <w:moveToRangeEnd w:id="1234"/>
      <w:ins w:id="1244" w:author="Livisghton Kleber" w:date="2019-11-10T16:5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N. Jiang, “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An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Analysis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Automatic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Chord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Recognition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Procedures for Music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Recordings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”, 2011.</w:t>
        </w:r>
      </w:ins>
      <w:bookmarkEnd w:id="1243"/>
    </w:p>
    <w:bookmarkEnd w:id="1176"/>
    <w:bookmarkEnd w:id="1219"/>
    <w:bookmarkEnd w:id="1242"/>
    <w:p w14:paraId="2F3C133D" w14:textId="1F530DB3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wikipedia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9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https://pt.wikipedia.org/wiki/Cifra_(música)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  <w:ins w:id="1245" w:author="Livisghton Kleber" w:date="2019-11-10T16:06:00Z">
        <w:r w:rsidR="00A9565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2EBAC8D4" w14:textId="078DE243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cifraclub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30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https://www.cifraclub.com.br/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4EB7334C" w14:textId="692DE0CE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cifras.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31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https://www.cifras.com.br/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6537D2FC" w14:textId="20162F15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pegacifra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32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https://www.pegacifra.com.br/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9A5E85D" w14:textId="17FDB8DE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Veloso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M.A.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Feitosa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"O Ouvido Absoluto: bases neurocognitivas e perspectivas". 2013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357 - 362.</w:t>
      </w:r>
    </w:p>
    <w:p w14:paraId="5CCFF0F4" w14:textId="2E3A7CE8" w:rsidR="00077508" w:rsidRPr="00A44C88" w:rsidDel="00A6169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246" w:author="Livisghton Kleber" w:date="2019-11-10T16:22:00Z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P.J. dos Santos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Junior. "Ouvido absoluto e ouvido relativo: sua natureza e relevância para a educação musical". In XVI Encontro Regional Sul da ABEM; 2014.</w:t>
      </w:r>
    </w:p>
    <w:p w14:paraId="1CE9FB52" w14:textId="4F357B2C" w:rsidR="00077508" w:rsidRPr="00A61698" w:rsidDel="00810FAC" w:rsidRDefault="00077508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247" w:author="Livisghton Kleber" w:date="2019-11-10T16:15:00Z"/>
          <w:rFonts w:ascii="Times New Roman" w:hAnsi="Times New Roman" w:cs="Times New Roman"/>
          <w:color w:val="000000" w:themeColor="text1"/>
          <w:sz w:val="24"/>
          <w:szCs w:val="24"/>
          <w:rPrChange w:id="1248" w:author="Livisghton Kleber" w:date="2019-11-10T16:22:00Z">
            <w:rPr>
              <w:del w:id="1249" w:author="Livisghton Kleber" w:date="2019-11-10T16:15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bookmarkStart w:id="1250" w:name="_Ref23620281"/>
      <w:del w:id="1251" w:author="Livisghton Kleber" w:date="2019-11-10T16:15:00Z">
        <w:r w:rsidRPr="009542C4" w:rsidDel="00810FA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A.Oppenheim</w:delText>
        </w:r>
        <w:r w:rsidR="00A44C88" w:rsidRPr="009542C4" w:rsidDel="00810FA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  <w:r w:rsidRPr="00A61698" w:rsidDel="00810FAC">
          <w:rPr>
            <w:rFonts w:ascii="Times New Roman" w:hAnsi="Times New Roman" w:cs="Times New Roman"/>
            <w:color w:val="000000" w:themeColor="text1"/>
            <w:sz w:val="24"/>
            <w:szCs w:val="24"/>
            <w:rPrChange w:id="1252" w:author="Livisghton Kleber" w:date="2019-11-10T16:2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 xml:space="preserve"> R</w:delText>
        </w:r>
        <w:r w:rsidR="00A44C88" w:rsidRPr="00A61698" w:rsidDel="00810FAC">
          <w:rPr>
            <w:rFonts w:ascii="Times New Roman" w:hAnsi="Times New Roman" w:cs="Times New Roman"/>
            <w:color w:val="000000" w:themeColor="text1"/>
            <w:sz w:val="24"/>
            <w:szCs w:val="24"/>
            <w:rPrChange w:id="1253" w:author="Livisghton Kleber" w:date="2019-11-10T16:2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.</w:delText>
        </w:r>
        <w:r w:rsidRPr="00A61698" w:rsidDel="00810FAC">
          <w:rPr>
            <w:rFonts w:ascii="Times New Roman" w:hAnsi="Times New Roman" w:cs="Times New Roman"/>
            <w:color w:val="000000" w:themeColor="text1"/>
            <w:sz w:val="24"/>
            <w:szCs w:val="24"/>
            <w:rPrChange w:id="1254" w:author="Livisghton Kleber" w:date="2019-11-10T16:2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W</w:delText>
        </w:r>
        <w:r w:rsidR="00A44C88" w:rsidRPr="00A61698" w:rsidDel="00810FAC">
          <w:rPr>
            <w:rFonts w:ascii="Times New Roman" w:hAnsi="Times New Roman" w:cs="Times New Roman"/>
            <w:color w:val="000000" w:themeColor="text1"/>
            <w:sz w:val="24"/>
            <w:szCs w:val="24"/>
            <w:rPrChange w:id="1255" w:author="Livisghton Kleber" w:date="2019-11-10T16:2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.</w:delText>
        </w:r>
        <w:r w:rsidRPr="00A61698" w:rsidDel="00810FAC">
          <w:rPr>
            <w:rFonts w:ascii="Times New Roman" w:hAnsi="Times New Roman" w:cs="Times New Roman"/>
            <w:color w:val="000000" w:themeColor="text1"/>
            <w:sz w:val="24"/>
            <w:szCs w:val="24"/>
            <w:rPrChange w:id="1256" w:author="Livisghton Kleber" w:date="2019-11-10T16:2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S</w:delText>
        </w:r>
        <w:r w:rsidR="00A44C88" w:rsidRPr="00A61698" w:rsidDel="00810FAC">
          <w:rPr>
            <w:rFonts w:ascii="Times New Roman" w:hAnsi="Times New Roman" w:cs="Times New Roman"/>
            <w:color w:val="000000" w:themeColor="text1"/>
            <w:sz w:val="24"/>
            <w:szCs w:val="24"/>
            <w:rPrChange w:id="1257" w:author="Livisghton Kleber" w:date="2019-11-10T16:2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chafer</w:delText>
        </w:r>
        <w:r w:rsidRPr="00A61698" w:rsidDel="00810FAC">
          <w:rPr>
            <w:rFonts w:ascii="Times New Roman" w:hAnsi="Times New Roman" w:cs="Times New Roman"/>
            <w:color w:val="000000" w:themeColor="text1"/>
            <w:sz w:val="24"/>
            <w:szCs w:val="24"/>
            <w:rPrChange w:id="1258" w:author="Livisghton Kleber" w:date="2019-11-10T16:2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. "Discrete-Time Signal Processing": Prentice-Hall; 1989.</w:delText>
        </w:r>
        <w:bookmarkEnd w:id="1250"/>
      </w:del>
    </w:p>
    <w:p w14:paraId="575B4571" w14:textId="3EED115B" w:rsidR="00077508" w:rsidRPr="00A44C88" w:rsidDel="009936F5" w:rsidRDefault="00077508" w:rsidP="00A61698">
      <w:pPr>
        <w:pStyle w:val="PargrafodaLista"/>
        <w:spacing w:after="0" w:line="240" w:lineRule="auto"/>
        <w:ind w:left="851"/>
        <w:rPr>
          <w:del w:id="1259" w:author="Livisghton Kleber" w:date="2019-11-10T16:16:00Z"/>
          <w:rFonts w:ascii="Times New Roman" w:hAnsi="Times New Roman" w:cs="Times New Roman"/>
          <w:color w:val="000000" w:themeColor="text1"/>
          <w:sz w:val="24"/>
          <w:szCs w:val="24"/>
        </w:rPr>
        <w:pPrChange w:id="1260" w:author="Livisghton Kleber" w:date="2019-11-10T16:22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bookmarkStart w:id="1261" w:name="_Ref23768491"/>
      <w:del w:id="1262" w:author="Livisghton Kleber" w:date="2019-11-10T16:16:00Z">
        <w:r w:rsidRPr="00A44C88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M.M</w:delText>
        </w:r>
        <w:r w:rsidR="0083715B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cVicar</w:delText>
        </w:r>
        <w:r w:rsidRPr="00A44C88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R.S</w:delText>
        </w:r>
        <w:r w:rsidR="0083715B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antos-</w:delText>
        </w:r>
        <w:r w:rsidRPr="00A44C88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</w:delText>
        </w:r>
        <w:r w:rsidR="0083715B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odriguez</w:delText>
        </w:r>
        <w:r w:rsidRPr="00A44C88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Y.N</w:delText>
        </w:r>
        <w:r w:rsidR="0083715B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</w:delText>
        </w:r>
        <w:r w:rsidRPr="00A44C88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T.</w:delText>
        </w:r>
        <w:r w:rsidR="0083715B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De</w:delText>
        </w:r>
        <w:r w:rsidRPr="00A44C88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B</w:delText>
        </w:r>
        <w:r w:rsidR="0083715B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ie</w:delText>
        </w:r>
        <w:r w:rsidRPr="00A44C88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 "Automatic Chord Estimation from Audio: A Review of the State of the Art". IEEE/ACM Transactions on Audio, Speech, and Language Processing</w:delText>
        </w:r>
        <w:r w:rsidR="00A44C88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  <w:r w:rsidRPr="00A44C88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2014</w:delText>
        </w:r>
        <w:r w:rsidR="00A44C88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  <w:r w:rsidRPr="00A44C88" w:rsidDel="009936F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p. 556-575.</w:delText>
        </w:r>
        <w:bookmarkEnd w:id="1261"/>
      </w:del>
    </w:p>
    <w:p w14:paraId="6383D2EB" w14:textId="682F60BA" w:rsidR="00077508" w:rsidRPr="00A44C88" w:rsidDel="00611575" w:rsidRDefault="00A44C88" w:rsidP="00A61698">
      <w:pPr>
        <w:pStyle w:val="PargrafodaLista"/>
        <w:spacing w:after="0" w:line="240" w:lineRule="auto"/>
        <w:ind w:left="851"/>
        <w:rPr>
          <w:moveFrom w:id="1263" w:author="Livisghton Kleber" w:date="2019-11-10T16:17:00Z"/>
          <w:rFonts w:ascii="Times New Roman" w:hAnsi="Times New Roman" w:cs="Times New Roman"/>
          <w:color w:val="000000" w:themeColor="text1"/>
          <w:sz w:val="24"/>
          <w:szCs w:val="24"/>
        </w:rPr>
        <w:pPrChange w:id="1264" w:author="Livisghton Kleber" w:date="2019-11-10T16:22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moveFromRangeStart w:id="1265" w:author="Livisghton Kleber" w:date="2019-11-10T16:17:00Z" w:name="move24295060"/>
      <w:moveFrom w:id="1266" w:author="Livisghton Kleber" w:date="2019-11-10T16:17:00Z">
        <w:r w:rsidDel="00611575">
          <w:rPr>
            <w:rFonts w:ascii="Times New Roman" w:hAnsi="Times New Roman" w:cs="Times New Roman"/>
            <w:color w:val="000000" w:themeColor="text1"/>
            <w:sz w:val="24"/>
            <w:szCs w:val="24"/>
          </w:rPr>
          <w:t>T.Fujishima</w:t>
        </w:r>
        <w:r w:rsidR="00077508" w:rsidRPr="00A44C88" w:rsidDel="0061157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"Realtime chord recognition of musical sound: A </w:t>
        </w:r>
        <w:r w:rsidDel="00611575">
          <w:rPr>
            <w:rFonts w:ascii="Times New Roman" w:hAnsi="Times New Roman" w:cs="Times New Roman"/>
            <w:color w:val="000000" w:themeColor="text1"/>
            <w:sz w:val="24"/>
            <w:szCs w:val="24"/>
          </w:rPr>
          <w:t>system using Common Lisp Music",</w:t>
        </w:r>
        <w:r w:rsidR="00077508" w:rsidRPr="00A44C88" w:rsidDel="0061157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Proc. </w:t>
        </w:r>
        <w:r w:rsidDel="00611575">
          <w:rPr>
            <w:rFonts w:ascii="Times New Roman" w:hAnsi="Times New Roman" w:cs="Times New Roman"/>
            <w:color w:val="000000" w:themeColor="text1"/>
            <w:sz w:val="24"/>
            <w:szCs w:val="24"/>
          </w:rPr>
          <w:t>Int. Comput. Music Conf., 1999,</w:t>
        </w:r>
        <w:r w:rsidR="00077508" w:rsidRPr="00A44C88" w:rsidDel="0061157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p. 464–467.</w:t>
        </w:r>
      </w:moveFrom>
    </w:p>
    <w:p w14:paraId="533F7D87" w14:textId="2BBCE3E3" w:rsidR="00077508" w:rsidRPr="00A44C88" w:rsidDel="00613308" w:rsidRDefault="0083715B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267" w:author="Livisghton Kleber" w:date="2019-11-10T16:49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268" w:name="_Ref23620866"/>
      <w:moveFromRangeEnd w:id="1265"/>
      <w:del w:id="1269" w:author="Livisghton Kleber" w:date="2019-11-10T16:22:00Z">
        <w:r w:rsidDel="00A6169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M.Muller e S.Ewert</w:delText>
        </w:r>
        <w:r w:rsidR="00077508" w:rsidRPr="00A44C88" w:rsidDel="00A6169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 "Towards Timbre-Invariant Audio Feat</w:delText>
        </w:r>
        <w:r w:rsidR="00A44C88" w:rsidDel="00A6169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ures for Harmony-Based Music", </w:delText>
        </w:r>
        <w:r w:rsidR="00077508" w:rsidRPr="00A44C88" w:rsidDel="00A6169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IEEE Transactions on Audio, Speech, and L</w:delText>
        </w:r>
        <w:r w:rsidR="00A44C88" w:rsidDel="00A6169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anguage Processing,</w:delText>
        </w:r>
        <w:r w:rsidR="00077508" w:rsidRPr="00A44C88" w:rsidDel="00A6169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2010.</w:delText>
        </w:r>
      </w:del>
      <w:bookmarkEnd w:id="1268"/>
    </w:p>
    <w:p w14:paraId="45BF7D0F" w14:textId="3F5194A5" w:rsidR="00077508" w:rsidRPr="00613308" w:rsidDel="0004672C" w:rsidRDefault="00A44C88" w:rsidP="0061330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270" w:author="Livisghton Kleber" w:date="2019-11-10T16:24:00Z"/>
          <w:rFonts w:ascii="Times New Roman" w:hAnsi="Times New Roman" w:cs="Times New Roman"/>
          <w:color w:val="000000" w:themeColor="text1"/>
          <w:sz w:val="24"/>
          <w:szCs w:val="24"/>
          <w:rPrChange w:id="1271" w:author="Livisghton Kleber" w:date="2019-11-10T16:49:00Z">
            <w:rPr>
              <w:del w:id="1272" w:author="Livisghton Kleber" w:date="2019-11-10T16:24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1273" w:author="Livisghton Kleber" w:date="2019-11-10T16:49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bookmarkStart w:id="1274" w:name="_Ref23620880"/>
      <w:del w:id="1275" w:author="Livisghton Kleber" w:date="2019-11-10T16:24:00Z">
        <w:r w:rsidRPr="00613308" w:rsidDel="0004672C">
          <w:rPr>
            <w:rFonts w:ascii="Times New Roman" w:hAnsi="Times New Roman" w:cs="Times New Roman"/>
            <w:color w:val="000000" w:themeColor="text1"/>
            <w:sz w:val="24"/>
            <w:szCs w:val="24"/>
            <w:rPrChange w:id="1276" w:author="Livisghton Kleber" w:date="2019-11-10T16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H.J.</w:delText>
        </w:r>
        <w:r w:rsidR="00077508" w:rsidRPr="00613308" w:rsidDel="0004672C">
          <w:rPr>
            <w:rFonts w:ascii="Times New Roman" w:hAnsi="Times New Roman" w:cs="Times New Roman"/>
            <w:color w:val="000000" w:themeColor="text1"/>
            <w:sz w:val="24"/>
            <w:szCs w:val="24"/>
            <w:rPrChange w:id="1277" w:author="Livisghton Kleber" w:date="2019-11-10T16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Kallman. "Tone chroma is functional in melody recognition"</w:delText>
        </w:r>
        <w:r w:rsidRPr="00613308" w:rsidDel="0004672C">
          <w:rPr>
            <w:rFonts w:ascii="Times New Roman" w:hAnsi="Times New Roman" w:cs="Times New Roman"/>
            <w:color w:val="000000" w:themeColor="text1"/>
            <w:sz w:val="24"/>
            <w:szCs w:val="24"/>
            <w:rPrChange w:id="1278" w:author="Livisghton Kleber" w:date="2019-11-10T16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 xml:space="preserve">, </w:delText>
        </w:r>
        <w:r w:rsidR="00077508" w:rsidRPr="00613308" w:rsidDel="0004672C">
          <w:rPr>
            <w:rFonts w:ascii="Times New Roman" w:hAnsi="Times New Roman" w:cs="Times New Roman"/>
            <w:color w:val="000000" w:themeColor="text1"/>
            <w:sz w:val="24"/>
            <w:szCs w:val="24"/>
            <w:rPrChange w:id="1279" w:author="Livisghton Kleber" w:date="2019-11-10T16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Perception &amp; Psychophysics</w:delText>
        </w:r>
        <w:r w:rsidRPr="00613308" w:rsidDel="0004672C">
          <w:rPr>
            <w:rFonts w:ascii="Times New Roman" w:hAnsi="Times New Roman" w:cs="Times New Roman"/>
            <w:color w:val="000000" w:themeColor="text1"/>
            <w:sz w:val="24"/>
            <w:szCs w:val="24"/>
            <w:rPrChange w:id="1280" w:author="Livisghton Kleber" w:date="2019-11-10T16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,</w:delText>
        </w:r>
        <w:r w:rsidR="00077508" w:rsidRPr="00613308" w:rsidDel="0004672C">
          <w:rPr>
            <w:rFonts w:ascii="Times New Roman" w:hAnsi="Times New Roman" w:cs="Times New Roman"/>
            <w:color w:val="000000" w:themeColor="text1"/>
            <w:sz w:val="24"/>
            <w:szCs w:val="24"/>
            <w:rPrChange w:id="1281" w:author="Livisghton Kleber" w:date="2019-11-10T16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 xml:space="preserve"> 1979</w:delText>
        </w:r>
        <w:r w:rsidRPr="00613308" w:rsidDel="0004672C">
          <w:rPr>
            <w:rFonts w:ascii="Times New Roman" w:hAnsi="Times New Roman" w:cs="Times New Roman"/>
            <w:color w:val="000000" w:themeColor="text1"/>
            <w:sz w:val="24"/>
            <w:szCs w:val="24"/>
            <w:rPrChange w:id="1282" w:author="Livisghton Kleber" w:date="2019-11-10T16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,</w:delText>
        </w:r>
        <w:r w:rsidR="00077508" w:rsidRPr="00613308" w:rsidDel="0004672C">
          <w:rPr>
            <w:rFonts w:ascii="Times New Roman" w:hAnsi="Times New Roman" w:cs="Times New Roman"/>
            <w:color w:val="000000" w:themeColor="text1"/>
            <w:sz w:val="24"/>
            <w:szCs w:val="24"/>
            <w:rPrChange w:id="1283" w:author="Livisghton Kleber" w:date="2019-11-10T16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 xml:space="preserve"> 26.</w:delText>
        </w:r>
        <w:bookmarkEnd w:id="1274"/>
      </w:del>
    </w:p>
    <w:p w14:paraId="5E2D7A32" w14:textId="3713C68C" w:rsidR="00077508" w:rsidRPr="00A44C88" w:rsidRDefault="00A44C88" w:rsidP="0061330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  <w:pPrChange w:id="1284" w:author="Livisghton Kleber" w:date="2019-11-10T16:49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del w:id="1285" w:author="Livisghton Kleber" w:date="2019-11-10T16:46:00Z">
        <w:r w:rsidDel="005F4FF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L.C.</w:delText>
        </w:r>
        <w:r w:rsidR="00077508" w:rsidRPr="00A44C88" w:rsidDel="005F4FF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Akshay. towardsdatascience: https://medium.com/ensina-ai/redes-neurais-perceptron-multicamadas-e-o-algoritmo-backpropagation-eaf89778f5b8.</w:delText>
        </w:r>
      </w:del>
    </w:p>
    <w:p w14:paraId="11B5B086" w14:textId="63A8D673" w:rsidR="00077508" w:rsidRPr="00A44C88" w:rsidDel="0061330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moveFrom w:id="1286" w:author="Livisghton Kleber" w:date="2019-11-10T16:49:00Z"/>
          <w:rFonts w:ascii="Times New Roman" w:hAnsi="Times New Roman" w:cs="Times New Roman"/>
          <w:color w:val="000000" w:themeColor="text1"/>
          <w:sz w:val="24"/>
          <w:szCs w:val="24"/>
        </w:rPr>
      </w:pPr>
      <w:moveFromRangeStart w:id="1287" w:author="Livisghton Kleber" w:date="2019-11-10T16:49:00Z" w:name="move24296986"/>
      <w:moveFrom w:id="1288" w:author="Livisghton Kleber" w:date="2019-11-10T16:49:00Z">
        <w:r w:rsidDel="00613308">
          <w:rPr>
            <w:rFonts w:ascii="Times New Roman" w:hAnsi="Times New Roman" w:cs="Times New Roman"/>
            <w:color w:val="000000" w:themeColor="text1"/>
            <w:sz w:val="24"/>
            <w:szCs w:val="24"/>
          </w:rPr>
          <w:t>S.Haykin</w:t>
        </w:r>
        <w:r w:rsidR="00077508" w:rsidRPr="00A44C88" w:rsidDel="0061330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"Neural Computation : A Comprehensive Foundation". </w:t>
        </w:r>
        <w:r w:rsidDel="00613308">
          <w:rPr>
            <w:rFonts w:ascii="Times New Roman" w:hAnsi="Times New Roman" w:cs="Times New Roman"/>
            <w:color w:val="000000" w:themeColor="text1"/>
            <w:sz w:val="24"/>
            <w:szCs w:val="24"/>
          </w:rPr>
          <w:t>2ª Edição, Editora Prentice Hall,</w:t>
        </w:r>
        <w:r w:rsidR="00077508" w:rsidRPr="00A44C88" w:rsidDel="0061330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1998.</w:t>
        </w:r>
      </w:moveFrom>
    </w:p>
    <w:moveFromRangeEnd w:id="1287"/>
    <w:p w14:paraId="0241CECA" w14:textId="43568EF8" w:rsidR="00077508" w:rsidRPr="00A44C88" w:rsidDel="0009054D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289" w:author="Livisghton Kleber" w:date="2019-11-10T16:34:00Z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deeplearningbook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33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http://deeplearningbook.com.br/algoritmo-backpropagation-parte-2-treinamento-de-redes-neurais/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01/11/2019)</w:t>
      </w:r>
    </w:p>
    <w:p w14:paraId="31A6C126" w14:textId="2BF71117" w:rsidR="00077508" w:rsidRPr="0009054D" w:rsidDel="000A7882" w:rsidRDefault="00077508" w:rsidP="0009054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290" w:author="Livisghton Kleber" w:date="2019-11-10T16:32:00Z"/>
          <w:rFonts w:ascii="Times New Roman" w:hAnsi="Times New Roman" w:cs="Times New Roman"/>
          <w:color w:val="000000" w:themeColor="text1"/>
          <w:sz w:val="24"/>
          <w:szCs w:val="24"/>
          <w:rPrChange w:id="1291" w:author="Livisghton Kleber" w:date="2019-11-10T16:34:00Z">
            <w:rPr>
              <w:del w:id="1292" w:author="Livisghton Kleber" w:date="2019-11-10T16:32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1293" w:author="Livisghton Kleber" w:date="2019-11-10T16:34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bookmarkStart w:id="1294" w:name="_Ref23774713"/>
      <w:del w:id="1295" w:author="Livisghton Kleber" w:date="2019-11-10T16:32:00Z">
        <w:r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296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N.O</w:delText>
        </w:r>
        <w:r w:rsidR="0083715B"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297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no</w:delText>
        </w:r>
        <w:r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298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, K.M</w:delText>
        </w:r>
        <w:r w:rsidR="0083715B"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299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iyamoto</w:delText>
        </w:r>
        <w:r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00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, J.L</w:delText>
        </w:r>
        <w:r w:rsidR="0083715B"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01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 xml:space="preserve">e </w:delText>
        </w:r>
        <w:r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02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R</w:delText>
        </w:r>
        <w:r w:rsidR="0083715B"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03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oux</w:delText>
        </w:r>
        <w:r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04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, H.K</w:delText>
        </w:r>
        <w:r w:rsidR="0083715B"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05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ameoka</w:delText>
        </w:r>
        <w:r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06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 xml:space="preserve">, </w:delText>
        </w:r>
        <w:r w:rsidR="0083715B"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07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 xml:space="preserve">e </w:delText>
        </w:r>
        <w:r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08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S.S</w:delText>
        </w:r>
        <w:r w:rsidR="0083715B"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09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agayama</w:delText>
        </w:r>
        <w:r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10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 xml:space="preserve">. </w:delText>
        </w:r>
        <w:r w:rsidR="00A44C88"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11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“</w:delText>
        </w:r>
        <w:r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12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Separation of a monaural audio signal into harmonic/percussive components by complem</w:delText>
        </w:r>
        <w:r w:rsidR="00A44C88"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13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entary diffusion on spectrogram”,</w:delText>
        </w:r>
        <w:r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14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 xml:space="preserve"> </w:delText>
        </w:r>
        <w:r w:rsidR="0083715B"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15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 xml:space="preserve">16th European Signal Processing Conference, </w:delText>
        </w:r>
        <w:r w:rsidRPr="0009054D" w:rsidDel="000A7882">
          <w:rPr>
            <w:rFonts w:ascii="Times New Roman" w:hAnsi="Times New Roman" w:cs="Times New Roman"/>
            <w:color w:val="000000" w:themeColor="text1"/>
            <w:sz w:val="24"/>
            <w:szCs w:val="24"/>
            <w:rPrChange w:id="1316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2008.</w:delText>
        </w:r>
        <w:bookmarkEnd w:id="1294"/>
      </w:del>
    </w:p>
    <w:p w14:paraId="51A4C482" w14:textId="377E19C7" w:rsidR="00F86E26" w:rsidRPr="00A44C88" w:rsidDel="000A7882" w:rsidRDefault="00F86E26" w:rsidP="0009054D">
      <w:pPr>
        <w:pStyle w:val="PargrafodaLista"/>
        <w:spacing w:after="0" w:line="240" w:lineRule="auto"/>
        <w:ind w:left="851"/>
        <w:rPr>
          <w:del w:id="1317" w:author="Livisghton Kleber" w:date="2019-11-10T16:32:00Z"/>
          <w:rFonts w:ascii="Times New Roman" w:hAnsi="Times New Roman" w:cs="Times New Roman"/>
          <w:color w:val="000000" w:themeColor="text1"/>
          <w:sz w:val="24"/>
          <w:szCs w:val="24"/>
        </w:rPr>
        <w:pPrChange w:id="1318" w:author="Livisghton Kleber" w:date="2019-11-10T16:34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bookmarkStart w:id="1319" w:name="_Ref23774714"/>
      <w:del w:id="1320" w:author="Livisghton Kleber" w:date="2019-11-10T16:32:00Z">
        <w:r w:rsidRPr="00F253D7" w:rsidDel="000A788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J. Reed, Y. Ueda, S. Siniscalchi, Y. Uchiyama, S. Sagayama, and C. Lee, “Minimum classification error training to improve isolated chord recognition,” in Proc. 10th Int. Soc. Music Inf. Retrieval, 2009, pp. 609–614.</w:delText>
        </w:r>
        <w:bookmarkEnd w:id="1319"/>
      </w:del>
    </w:p>
    <w:p w14:paraId="654C9743" w14:textId="4D7801F6" w:rsidR="00077508" w:rsidDel="0009054D" w:rsidRDefault="00A44C88" w:rsidP="0009054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321" w:author="Livisghton Kleber" w:date="2019-11-10T16:34:00Z"/>
          <w:rFonts w:ascii="Times New Roman" w:hAnsi="Times New Roman" w:cs="Times New Roman"/>
          <w:color w:val="000000" w:themeColor="text1"/>
          <w:sz w:val="24"/>
          <w:szCs w:val="24"/>
        </w:rPr>
        <w:pPrChange w:id="1322" w:author="Livisghton Kleber" w:date="2019-11-10T16:34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moveFromRangeStart w:id="1323" w:author="Livisghton Kleber" w:date="2019-11-10T16:34:00Z" w:name="move24296074"/>
      <w:moveFrom w:id="1324" w:author="Livisghton Kleber" w:date="2019-11-10T16:34:00Z">
        <w:r w:rsidDel="0009054D">
          <w:rPr>
            <w:rFonts w:ascii="Times New Roman" w:hAnsi="Times New Roman" w:cs="Times New Roman"/>
            <w:color w:val="000000" w:themeColor="text1"/>
            <w:sz w:val="24"/>
            <w:szCs w:val="24"/>
          </w:rPr>
          <w:t>S.</w:t>
        </w:r>
        <w:r w:rsidR="00077508" w:rsidRPr="00A44C88" w:rsidDel="0009054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Pauws. </w:t>
        </w:r>
        <w:r w:rsidDel="0009054D">
          <w:rPr>
            <w:rFonts w:ascii="Times New Roman" w:hAnsi="Times New Roman" w:cs="Times New Roman"/>
            <w:color w:val="000000" w:themeColor="text1"/>
            <w:sz w:val="24"/>
            <w:szCs w:val="24"/>
          </w:rPr>
          <w:t>“</w:t>
        </w:r>
        <w:r w:rsidR="00077508" w:rsidRPr="00A44C88" w:rsidDel="0009054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Musical key </w:t>
        </w:r>
        <w:r w:rsidDel="0009054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extraction from </w:t>
        </w:r>
        <w:r w:rsidR="0083715B" w:rsidDel="0009054D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  <w:r w:rsidDel="0009054D">
          <w:rPr>
            <w:rFonts w:ascii="Times New Roman" w:hAnsi="Times New Roman" w:cs="Times New Roman"/>
            <w:color w:val="000000" w:themeColor="text1"/>
            <w:sz w:val="24"/>
            <w:szCs w:val="24"/>
          </w:rPr>
          <w:t>udio”,</w:t>
        </w:r>
        <w:r w:rsidR="00077508" w:rsidRPr="00A44C88" w:rsidDel="0009054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Proc. 5th Int. Soc. Music Inf. Retrieval. 2004: p. 66–69.</w:t>
        </w:r>
      </w:moveFrom>
      <w:moveFromRangeEnd w:id="1323"/>
    </w:p>
    <w:p w14:paraId="4653C89F" w14:textId="4AA76FDE" w:rsidR="00077508" w:rsidRPr="0009054D" w:rsidDel="00E047FD" w:rsidRDefault="0083715B" w:rsidP="0009054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325" w:author="Livisghton Kleber" w:date="2019-11-10T16:36:00Z"/>
          <w:rFonts w:ascii="Times New Roman" w:hAnsi="Times New Roman" w:cs="Times New Roman"/>
          <w:color w:val="000000" w:themeColor="text1"/>
          <w:sz w:val="24"/>
          <w:szCs w:val="24"/>
          <w:rPrChange w:id="1326" w:author="Livisghton Kleber" w:date="2019-11-10T16:34:00Z">
            <w:rPr>
              <w:del w:id="1327" w:author="Livisghton Kleber" w:date="2019-11-10T16:36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1328" w:author="Livisghton Kleber" w:date="2019-11-10T16:34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moveFromRangeStart w:id="1329" w:author="Livisghton Kleber" w:date="2019-11-10T16:34:00Z" w:name="move24296098"/>
      <w:moveFrom w:id="1330" w:author="Livisghton Kleber" w:date="2019-11-10T16:34:00Z">
        <w:r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31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M.</w:t>
        </w:r>
        <w:r w:rsidR="0007750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32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M</w:t>
        </w:r>
        <w:r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33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auch</w:t>
        </w:r>
        <w:r w:rsidR="0007750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34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, </w:t>
        </w:r>
        <w:r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35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e </w:t>
        </w:r>
        <w:r w:rsidR="0007750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36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S.D</w:t>
        </w:r>
        <w:r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37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ixon</w:t>
        </w:r>
        <w:r w:rsidR="0007750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38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. </w:t>
        </w:r>
        <w:r w:rsidR="00A44C8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39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“</w:t>
        </w:r>
        <w:r w:rsidR="0007750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40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Simultaneous Estimation of Chords</w:t>
        </w:r>
        <w:r w:rsidR="00A44C8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41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 and Musical Context From Audio”,</w:t>
        </w:r>
        <w:r w:rsidR="0007750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42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 IEEE Transactions on Audio, </w:t>
        </w:r>
        <w:r w:rsidR="00A44C8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43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Speech, and Language Processing,</w:t>
        </w:r>
        <w:r w:rsidR="0007750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44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 2010</w:t>
        </w:r>
        <w:r w:rsidR="00A44C8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45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,</w:t>
        </w:r>
        <w:r w:rsidR="00077508" w:rsidRPr="0009054D" w:rsidDel="0009054D">
          <w:rPr>
            <w:rFonts w:ascii="Times New Roman" w:hAnsi="Times New Roman" w:cs="Times New Roman"/>
            <w:color w:val="000000" w:themeColor="text1"/>
            <w:sz w:val="24"/>
            <w:szCs w:val="24"/>
            <w:rPrChange w:id="1346" w:author="Livisghton Kleber" w:date="2019-11-10T16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 p. 1280-1289.</w:t>
        </w:r>
      </w:moveFrom>
      <w:moveFromRangeEnd w:id="1329"/>
    </w:p>
    <w:p w14:paraId="0D80A023" w14:textId="2E3A0E62" w:rsidR="00DD45AD" w:rsidRPr="00E047FD" w:rsidDel="006D67B0" w:rsidRDefault="00DD45AD" w:rsidP="00E047F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347" w:author="Livisghton Kleber" w:date="2019-11-10T16:37:00Z"/>
          <w:rFonts w:ascii="Times New Roman" w:hAnsi="Times New Roman" w:cs="Times New Roman"/>
          <w:color w:val="000000" w:themeColor="text1"/>
          <w:sz w:val="24"/>
          <w:szCs w:val="24"/>
          <w:rPrChange w:id="1348" w:author="Livisghton Kleber" w:date="2019-11-10T16:36:00Z">
            <w:rPr>
              <w:del w:id="1349" w:author="Livisghton Kleber" w:date="2019-11-10T16:37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1350" w:author="Livisghton Kleber" w:date="2019-11-10T16:36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moveFromRangeStart w:id="1351" w:author="Livisghton Kleber" w:date="2019-11-10T16:35:00Z" w:name="move24296176"/>
      <w:moveFrom w:id="1352" w:author="Livisghton Kleber" w:date="2019-11-10T16:35:00Z">
        <w:r w:rsidRPr="00E047FD" w:rsidDel="00563651">
          <w:rPr>
            <w:rFonts w:ascii="Times New Roman" w:hAnsi="Times New Roman" w:cs="Times New Roman"/>
            <w:color w:val="000000" w:themeColor="text1"/>
            <w:sz w:val="24"/>
            <w:szCs w:val="24"/>
            <w:rPrChange w:id="1353" w:author="Livisghton Kleber" w:date="2019-11-10T16:36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A. Sheh and D. Ellis, “Chord segmentation and recognition using em-trained Hidden Markov Models,” in Proc. 4th Int. Soc. Music Inf. Retrieval, 2003, pp. 183–189.</w:t>
        </w:r>
      </w:moveFrom>
      <w:moveFromRangeEnd w:id="1351"/>
    </w:p>
    <w:p w14:paraId="0A08D128" w14:textId="6148CA5A" w:rsidR="003252F6" w:rsidRPr="006D67B0" w:rsidDel="003364A9" w:rsidRDefault="00247335" w:rsidP="006D67B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354" w:author="Livisghton Kleber" w:date="2019-11-10T16:55:00Z"/>
          <w:rFonts w:ascii="Times New Roman" w:hAnsi="Times New Roman" w:cs="Times New Roman"/>
          <w:color w:val="000000" w:themeColor="text1"/>
          <w:sz w:val="24"/>
          <w:szCs w:val="24"/>
          <w:rPrChange w:id="1355" w:author="Livisghton Kleber" w:date="2019-11-10T16:37:00Z">
            <w:rPr>
              <w:del w:id="1356" w:author="Livisghton Kleber" w:date="2019-11-10T16:55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1357" w:author="Livisghton Kleber" w:date="2019-11-10T16:37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moveFromRangeStart w:id="1358" w:author="Livisghton Kleber" w:date="2019-11-10T16:37:00Z" w:name="move24296258"/>
      <w:moveFrom w:id="1359" w:author="Livisghton Kleber" w:date="2019-11-10T16:37:00Z">
        <w:r w:rsidRPr="006D67B0" w:rsidDel="006D67B0">
          <w:rPr>
            <w:rFonts w:ascii="Times New Roman" w:hAnsi="Times New Roman" w:cs="Times New Roman"/>
            <w:color w:val="000000" w:themeColor="text1"/>
            <w:sz w:val="24"/>
            <w:szCs w:val="24"/>
            <w:rPrChange w:id="1360" w:author="Livisghton Kleber" w:date="2019-11-10T16:3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C. Harte and M. Sandler, “Automatic chord identification using a quantised chromagram,” in Proc. Audio Eng. Soc., 2005, pp. 291–301.</w:t>
        </w:r>
      </w:moveFrom>
      <w:moveFromRangeEnd w:id="1358"/>
    </w:p>
    <w:p w14:paraId="55D0EBD7" w14:textId="6F60B681" w:rsidR="00501F87" w:rsidRPr="003364A9" w:rsidDel="003E0E5E" w:rsidRDefault="00247335" w:rsidP="003364A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361" w:author="Livisghton Kleber" w:date="2019-11-10T10:26:00Z"/>
          <w:rFonts w:ascii="Times New Roman" w:hAnsi="Times New Roman" w:cs="Times New Roman"/>
          <w:color w:val="000000" w:themeColor="text1"/>
          <w:sz w:val="24"/>
          <w:szCs w:val="24"/>
          <w:rPrChange w:id="1362" w:author="Livisghton Kleber" w:date="2019-11-10T16:55:00Z">
            <w:rPr>
              <w:del w:id="1363" w:author="Livisghton Kleber" w:date="2019-11-10T10:26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1364" w:author="Livisghton Kleber" w:date="2019-11-10T16:55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moveFromRangeStart w:id="1365" w:author="Livisghton Kleber" w:date="2019-11-10T16:37:00Z" w:name="move24296272"/>
      <w:moveFrom w:id="1366" w:author="Livisghton Kleber" w:date="2019-11-10T16:37:00Z">
        <w:r w:rsidRPr="003364A9" w:rsidDel="006D67B0">
          <w:rPr>
            <w:rFonts w:ascii="Times New Roman" w:hAnsi="Times New Roman" w:cs="Times New Roman"/>
            <w:color w:val="000000" w:themeColor="text1"/>
            <w:sz w:val="24"/>
            <w:szCs w:val="24"/>
            <w:rPrChange w:id="1367" w:author="Livisghton Kleber" w:date="2019-11-10T16:5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C. Harte, M. Sandler, and M. Gasser, “Detecting harmonic change in musical audio,” in Proc. 1st Workshop Audio Music Comput. Multimedia, 2006, pp. 21–26.</w:t>
        </w:r>
      </w:moveFrom>
      <w:moveFromRangeEnd w:id="1365"/>
    </w:p>
    <w:p w14:paraId="1DF4BA6E" w14:textId="4E7B3108" w:rsidR="00077508" w:rsidRPr="00962C05" w:rsidRDefault="00077508" w:rsidP="00962C0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  <w:rPrChange w:id="1368" w:author="Livisghton Kleber" w:date="2019-11-10T16:58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1369" w:author="Livisghton Kleber" w:date="2019-11-10T16:58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  <w:jc w:val="both"/>
          </w:pPr>
        </w:pPrChange>
      </w:pPr>
    </w:p>
    <w:sectPr w:rsidR="00077508" w:rsidRPr="00962C05" w:rsidSect="00116553">
      <w:footerReference w:type="default" r:id="rId34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9644B" w14:textId="77777777" w:rsidR="00B47E7C" w:rsidRDefault="00B47E7C" w:rsidP="0022151A">
      <w:pPr>
        <w:spacing w:after="0" w:line="240" w:lineRule="auto"/>
      </w:pPr>
      <w:r>
        <w:separator/>
      </w:r>
    </w:p>
  </w:endnote>
  <w:endnote w:type="continuationSeparator" w:id="0">
    <w:p w14:paraId="7E2D56AC" w14:textId="77777777" w:rsidR="00B47E7C" w:rsidRDefault="00B47E7C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C42A7E" w:rsidRDefault="00C42A7E">
    <w:pPr>
      <w:pStyle w:val="Rodap"/>
      <w:jc w:val="right"/>
    </w:pPr>
  </w:p>
  <w:p w14:paraId="308737BA" w14:textId="77777777" w:rsidR="00C42A7E" w:rsidRDefault="00C42A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Content>
      <w:p w14:paraId="7BA72BDD" w14:textId="77777777" w:rsidR="00C42A7E" w:rsidRDefault="00C42A7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74ABF49" w14:textId="77777777" w:rsidR="00C42A7E" w:rsidRDefault="00C42A7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Content>
      <w:p w14:paraId="35486A44" w14:textId="77777777" w:rsidR="00C42A7E" w:rsidRDefault="00C42A7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362185CD" w14:textId="77777777" w:rsidR="00C42A7E" w:rsidRDefault="00C42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36A90" w14:textId="77777777" w:rsidR="00B47E7C" w:rsidRDefault="00B47E7C" w:rsidP="0022151A">
      <w:pPr>
        <w:spacing w:after="0" w:line="240" w:lineRule="auto"/>
      </w:pPr>
      <w:r>
        <w:separator/>
      </w:r>
    </w:p>
  </w:footnote>
  <w:footnote w:type="continuationSeparator" w:id="0">
    <w:p w14:paraId="359C82B5" w14:textId="77777777" w:rsidR="00B47E7C" w:rsidRDefault="00B47E7C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B163E80"/>
    <w:multiLevelType w:val="hybridMultilevel"/>
    <w:tmpl w:val="34C4AC2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73593E"/>
    <w:multiLevelType w:val="hybridMultilevel"/>
    <w:tmpl w:val="F544BF8C"/>
    <w:lvl w:ilvl="0" w:tplc="5E7058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547D0CD3"/>
    <w:multiLevelType w:val="hybridMultilevel"/>
    <w:tmpl w:val="5790C0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visghton Kleber">
    <w15:presenceInfo w15:providerId="Windows Live" w15:userId="f3c5174c9d3f7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02F19"/>
    <w:rsid w:val="00012D79"/>
    <w:rsid w:val="00013CA2"/>
    <w:rsid w:val="00014443"/>
    <w:rsid w:val="00015CA4"/>
    <w:rsid w:val="00017FF8"/>
    <w:rsid w:val="000200E0"/>
    <w:rsid w:val="0002265A"/>
    <w:rsid w:val="00023E64"/>
    <w:rsid w:val="00023E88"/>
    <w:rsid w:val="000257C1"/>
    <w:rsid w:val="00026314"/>
    <w:rsid w:val="0002746E"/>
    <w:rsid w:val="00027920"/>
    <w:rsid w:val="00027EE7"/>
    <w:rsid w:val="000314EA"/>
    <w:rsid w:val="00035730"/>
    <w:rsid w:val="000367DE"/>
    <w:rsid w:val="00037FF3"/>
    <w:rsid w:val="0004154C"/>
    <w:rsid w:val="00042783"/>
    <w:rsid w:val="0004334A"/>
    <w:rsid w:val="00045C5C"/>
    <w:rsid w:val="0004644C"/>
    <w:rsid w:val="0004672C"/>
    <w:rsid w:val="00047ED9"/>
    <w:rsid w:val="000540DB"/>
    <w:rsid w:val="000545AE"/>
    <w:rsid w:val="00055E47"/>
    <w:rsid w:val="00056C3F"/>
    <w:rsid w:val="00060B20"/>
    <w:rsid w:val="00061030"/>
    <w:rsid w:val="000616B6"/>
    <w:rsid w:val="00061CAE"/>
    <w:rsid w:val="0006211A"/>
    <w:rsid w:val="000621BB"/>
    <w:rsid w:val="0006429B"/>
    <w:rsid w:val="00064400"/>
    <w:rsid w:val="00066A4F"/>
    <w:rsid w:val="00070852"/>
    <w:rsid w:val="000718C3"/>
    <w:rsid w:val="0007198F"/>
    <w:rsid w:val="00072578"/>
    <w:rsid w:val="00073FD3"/>
    <w:rsid w:val="000754A7"/>
    <w:rsid w:val="000773A8"/>
    <w:rsid w:val="00077508"/>
    <w:rsid w:val="00080FDB"/>
    <w:rsid w:val="00081632"/>
    <w:rsid w:val="000820BC"/>
    <w:rsid w:val="000844BF"/>
    <w:rsid w:val="00084AAF"/>
    <w:rsid w:val="00085905"/>
    <w:rsid w:val="00090244"/>
    <w:rsid w:val="0009054D"/>
    <w:rsid w:val="00091624"/>
    <w:rsid w:val="000917AF"/>
    <w:rsid w:val="00091BD4"/>
    <w:rsid w:val="000920A9"/>
    <w:rsid w:val="000934E4"/>
    <w:rsid w:val="0009364B"/>
    <w:rsid w:val="000954B2"/>
    <w:rsid w:val="0009668F"/>
    <w:rsid w:val="000A012E"/>
    <w:rsid w:val="000A33DD"/>
    <w:rsid w:val="000A6282"/>
    <w:rsid w:val="000A6BAE"/>
    <w:rsid w:val="000A7882"/>
    <w:rsid w:val="000A7E59"/>
    <w:rsid w:val="000B01B9"/>
    <w:rsid w:val="000B0421"/>
    <w:rsid w:val="000B0E1C"/>
    <w:rsid w:val="000B1CA3"/>
    <w:rsid w:val="000B3DE9"/>
    <w:rsid w:val="000B771D"/>
    <w:rsid w:val="000B7A72"/>
    <w:rsid w:val="000C0614"/>
    <w:rsid w:val="000C1D21"/>
    <w:rsid w:val="000C2F44"/>
    <w:rsid w:val="000C3057"/>
    <w:rsid w:val="000C3745"/>
    <w:rsid w:val="000C7D4B"/>
    <w:rsid w:val="000D0A5A"/>
    <w:rsid w:val="000D1764"/>
    <w:rsid w:val="000D1DCB"/>
    <w:rsid w:val="000D228A"/>
    <w:rsid w:val="000D2345"/>
    <w:rsid w:val="000D2D20"/>
    <w:rsid w:val="000E1CF9"/>
    <w:rsid w:val="000E2A68"/>
    <w:rsid w:val="000E3620"/>
    <w:rsid w:val="000E4985"/>
    <w:rsid w:val="000E53C9"/>
    <w:rsid w:val="000E6524"/>
    <w:rsid w:val="000E7054"/>
    <w:rsid w:val="000E7A60"/>
    <w:rsid w:val="000F44C6"/>
    <w:rsid w:val="000F5532"/>
    <w:rsid w:val="000F6353"/>
    <w:rsid w:val="001016B8"/>
    <w:rsid w:val="00102E9F"/>
    <w:rsid w:val="00103A95"/>
    <w:rsid w:val="0010529A"/>
    <w:rsid w:val="0010651D"/>
    <w:rsid w:val="00106866"/>
    <w:rsid w:val="001070B7"/>
    <w:rsid w:val="00107BE0"/>
    <w:rsid w:val="00112D07"/>
    <w:rsid w:val="00114659"/>
    <w:rsid w:val="00116553"/>
    <w:rsid w:val="00116EB7"/>
    <w:rsid w:val="001172A6"/>
    <w:rsid w:val="00117539"/>
    <w:rsid w:val="00121269"/>
    <w:rsid w:val="00121286"/>
    <w:rsid w:val="00121365"/>
    <w:rsid w:val="001220B8"/>
    <w:rsid w:val="00122F83"/>
    <w:rsid w:val="00124681"/>
    <w:rsid w:val="00125C17"/>
    <w:rsid w:val="001266F2"/>
    <w:rsid w:val="0013367A"/>
    <w:rsid w:val="001348E3"/>
    <w:rsid w:val="00136275"/>
    <w:rsid w:val="0013661D"/>
    <w:rsid w:val="0013741E"/>
    <w:rsid w:val="001409BD"/>
    <w:rsid w:val="00141319"/>
    <w:rsid w:val="0014294D"/>
    <w:rsid w:val="001457D6"/>
    <w:rsid w:val="00145A52"/>
    <w:rsid w:val="00145C84"/>
    <w:rsid w:val="00145DCE"/>
    <w:rsid w:val="00150DE9"/>
    <w:rsid w:val="00153CD5"/>
    <w:rsid w:val="00154197"/>
    <w:rsid w:val="001543AA"/>
    <w:rsid w:val="00154CEB"/>
    <w:rsid w:val="00156EB2"/>
    <w:rsid w:val="001618C3"/>
    <w:rsid w:val="001619C9"/>
    <w:rsid w:val="00161AB8"/>
    <w:rsid w:val="00161CEF"/>
    <w:rsid w:val="0016271B"/>
    <w:rsid w:val="00162F8F"/>
    <w:rsid w:val="00165A67"/>
    <w:rsid w:val="001675A2"/>
    <w:rsid w:val="00167FEA"/>
    <w:rsid w:val="00171AF7"/>
    <w:rsid w:val="00172850"/>
    <w:rsid w:val="00172C4E"/>
    <w:rsid w:val="0017698A"/>
    <w:rsid w:val="0017715A"/>
    <w:rsid w:val="00177386"/>
    <w:rsid w:val="00177A4F"/>
    <w:rsid w:val="00180597"/>
    <w:rsid w:val="0018119F"/>
    <w:rsid w:val="00181D3D"/>
    <w:rsid w:val="00183AE4"/>
    <w:rsid w:val="00184C4B"/>
    <w:rsid w:val="00187880"/>
    <w:rsid w:val="0019130F"/>
    <w:rsid w:val="001926FB"/>
    <w:rsid w:val="001A055D"/>
    <w:rsid w:val="001A080C"/>
    <w:rsid w:val="001A1920"/>
    <w:rsid w:val="001A2F94"/>
    <w:rsid w:val="001A3488"/>
    <w:rsid w:val="001A438E"/>
    <w:rsid w:val="001A46EF"/>
    <w:rsid w:val="001A6259"/>
    <w:rsid w:val="001A71C7"/>
    <w:rsid w:val="001B0117"/>
    <w:rsid w:val="001B7A22"/>
    <w:rsid w:val="001C0CB0"/>
    <w:rsid w:val="001C2886"/>
    <w:rsid w:val="001D01DF"/>
    <w:rsid w:val="001D5AF5"/>
    <w:rsid w:val="001D6AD3"/>
    <w:rsid w:val="001D70D8"/>
    <w:rsid w:val="001D7E49"/>
    <w:rsid w:val="001E020C"/>
    <w:rsid w:val="001E1C60"/>
    <w:rsid w:val="001E3027"/>
    <w:rsid w:val="001E40A0"/>
    <w:rsid w:val="001E4897"/>
    <w:rsid w:val="001E5DF3"/>
    <w:rsid w:val="001E7B40"/>
    <w:rsid w:val="001F0594"/>
    <w:rsid w:val="001F2E3D"/>
    <w:rsid w:val="001F31A5"/>
    <w:rsid w:val="001F46CA"/>
    <w:rsid w:val="001F6CAF"/>
    <w:rsid w:val="001F7DB4"/>
    <w:rsid w:val="002004AF"/>
    <w:rsid w:val="0020078A"/>
    <w:rsid w:val="002018B9"/>
    <w:rsid w:val="002019EA"/>
    <w:rsid w:val="00201D8A"/>
    <w:rsid w:val="00202BBA"/>
    <w:rsid w:val="00202E7D"/>
    <w:rsid w:val="00203C4C"/>
    <w:rsid w:val="0020511D"/>
    <w:rsid w:val="00205FFE"/>
    <w:rsid w:val="00206B0E"/>
    <w:rsid w:val="00207905"/>
    <w:rsid w:val="00207A64"/>
    <w:rsid w:val="00212DDC"/>
    <w:rsid w:val="00215C36"/>
    <w:rsid w:val="00216187"/>
    <w:rsid w:val="0021618E"/>
    <w:rsid w:val="00220910"/>
    <w:rsid w:val="00220DAF"/>
    <w:rsid w:val="0022151A"/>
    <w:rsid w:val="00221C4E"/>
    <w:rsid w:val="0022532E"/>
    <w:rsid w:val="00235584"/>
    <w:rsid w:val="00237479"/>
    <w:rsid w:val="00243549"/>
    <w:rsid w:val="0024481D"/>
    <w:rsid w:val="00245463"/>
    <w:rsid w:val="00245F27"/>
    <w:rsid w:val="00247335"/>
    <w:rsid w:val="00247B40"/>
    <w:rsid w:val="00250239"/>
    <w:rsid w:val="002507DB"/>
    <w:rsid w:val="0025230F"/>
    <w:rsid w:val="00252935"/>
    <w:rsid w:val="00252DB4"/>
    <w:rsid w:val="002540C4"/>
    <w:rsid w:val="002576D3"/>
    <w:rsid w:val="00263A98"/>
    <w:rsid w:val="00265732"/>
    <w:rsid w:val="00265808"/>
    <w:rsid w:val="002663F0"/>
    <w:rsid w:val="00266F5A"/>
    <w:rsid w:val="00270127"/>
    <w:rsid w:val="00271F76"/>
    <w:rsid w:val="002730F7"/>
    <w:rsid w:val="0027413E"/>
    <w:rsid w:val="00277C26"/>
    <w:rsid w:val="00280DD1"/>
    <w:rsid w:val="00281B1F"/>
    <w:rsid w:val="0028226C"/>
    <w:rsid w:val="00282366"/>
    <w:rsid w:val="00282510"/>
    <w:rsid w:val="00283484"/>
    <w:rsid w:val="00283793"/>
    <w:rsid w:val="0028427C"/>
    <w:rsid w:val="0028550B"/>
    <w:rsid w:val="00285870"/>
    <w:rsid w:val="002874CF"/>
    <w:rsid w:val="00290384"/>
    <w:rsid w:val="00294F98"/>
    <w:rsid w:val="00296311"/>
    <w:rsid w:val="002A1E9D"/>
    <w:rsid w:val="002A4F19"/>
    <w:rsid w:val="002A58DB"/>
    <w:rsid w:val="002A60C2"/>
    <w:rsid w:val="002B002B"/>
    <w:rsid w:val="002B0C03"/>
    <w:rsid w:val="002B0C17"/>
    <w:rsid w:val="002B117A"/>
    <w:rsid w:val="002B1EAF"/>
    <w:rsid w:val="002B2845"/>
    <w:rsid w:val="002B2F18"/>
    <w:rsid w:val="002B37CC"/>
    <w:rsid w:val="002B465B"/>
    <w:rsid w:val="002B502B"/>
    <w:rsid w:val="002B5D6C"/>
    <w:rsid w:val="002C1EFE"/>
    <w:rsid w:val="002C23F8"/>
    <w:rsid w:val="002C4C26"/>
    <w:rsid w:val="002D0A19"/>
    <w:rsid w:val="002D0E76"/>
    <w:rsid w:val="002D3C8D"/>
    <w:rsid w:val="002D3D7E"/>
    <w:rsid w:val="002D41CF"/>
    <w:rsid w:val="002D478B"/>
    <w:rsid w:val="002D4C88"/>
    <w:rsid w:val="002D5855"/>
    <w:rsid w:val="002D69C5"/>
    <w:rsid w:val="002D6BBD"/>
    <w:rsid w:val="002D715F"/>
    <w:rsid w:val="002D7432"/>
    <w:rsid w:val="002E2300"/>
    <w:rsid w:val="002E244F"/>
    <w:rsid w:val="002E40BD"/>
    <w:rsid w:val="002E4A9A"/>
    <w:rsid w:val="002E5DD9"/>
    <w:rsid w:val="002F001E"/>
    <w:rsid w:val="002F0164"/>
    <w:rsid w:val="002F0539"/>
    <w:rsid w:val="002F1299"/>
    <w:rsid w:val="002F18E1"/>
    <w:rsid w:val="002F2A1E"/>
    <w:rsid w:val="002F411B"/>
    <w:rsid w:val="002F4906"/>
    <w:rsid w:val="002F6981"/>
    <w:rsid w:val="003028C4"/>
    <w:rsid w:val="0030351C"/>
    <w:rsid w:val="00303A03"/>
    <w:rsid w:val="00307FA7"/>
    <w:rsid w:val="00310683"/>
    <w:rsid w:val="00311C24"/>
    <w:rsid w:val="00312D8E"/>
    <w:rsid w:val="00313B7B"/>
    <w:rsid w:val="00314ADF"/>
    <w:rsid w:val="00320926"/>
    <w:rsid w:val="00321A34"/>
    <w:rsid w:val="00321E8E"/>
    <w:rsid w:val="00322F0D"/>
    <w:rsid w:val="003252F6"/>
    <w:rsid w:val="00327234"/>
    <w:rsid w:val="00327829"/>
    <w:rsid w:val="003364A9"/>
    <w:rsid w:val="00337DD2"/>
    <w:rsid w:val="003447F2"/>
    <w:rsid w:val="00346F23"/>
    <w:rsid w:val="00347E61"/>
    <w:rsid w:val="003521B5"/>
    <w:rsid w:val="003525C7"/>
    <w:rsid w:val="00352689"/>
    <w:rsid w:val="003546C0"/>
    <w:rsid w:val="00357F54"/>
    <w:rsid w:val="00362127"/>
    <w:rsid w:val="0036243E"/>
    <w:rsid w:val="00362552"/>
    <w:rsid w:val="00362B32"/>
    <w:rsid w:val="00362D6D"/>
    <w:rsid w:val="00362FCA"/>
    <w:rsid w:val="00363498"/>
    <w:rsid w:val="003638D3"/>
    <w:rsid w:val="00364798"/>
    <w:rsid w:val="00364ACD"/>
    <w:rsid w:val="00366204"/>
    <w:rsid w:val="003703A8"/>
    <w:rsid w:val="00370FF5"/>
    <w:rsid w:val="00371249"/>
    <w:rsid w:val="00372B07"/>
    <w:rsid w:val="0037511A"/>
    <w:rsid w:val="00377E7A"/>
    <w:rsid w:val="00380707"/>
    <w:rsid w:val="00381731"/>
    <w:rsid w:val="003835F1"/>
    <w:rsid w:val="003844F1"/>
    <w:rsid w:val="0038456F"/>
    <w:rsid w:val="00385E1F"/>
    <w:rsid w:val="00386C54"/>
    <w:rsid w:val="0038710B"/>
    <w:rsid w:val="003876AD"/>
    <w:rsid w:val="00393248"/>
    <w:rsid w:val="00393777"/>
    <w:rsid w:val="00394A74"/>
    <w:rsid w:val="003A1025"/>
    <w:rsid w:val="003A151A"/>
    <w:rsid w:val="003B0693"/>
    <w:rsid w:val="003B7C06"/>
    <w:rsid w:val="003C12AF"/>
    <w:rsid w:val="003C185F"/>
    <w:rsid w:val="003C2955"/>
    <w:rsid w:val="003C2D1B"/>
    <w:rsid w:val="003C58C8"/>
    <w:rsid w:val="003C7C15"/>
    <w:rsid w:val="003D1D28"/>
    <w:rsid w:val="003D63E3"/>
    <w:rsid w:val="003D649C"/>
    <w:rsid w:val="003E0398"/>
    <w:rsid w:val="003E0895"/>
    <w:rsid w:val="003E0E36"/>
    <w:rsid w:val="003E0E5E"/>
    <w:rsid w:val="003E1A77"/>
    <w:rsid w:val="003E492A"/>
    <w:rsid w:val="003E5202"/>
    <w:rsid w:val="003E6239"/>
    <w:rsid w:val="003E6F82"/>
    <w:rsid w:val="003F20B7"/>
    <w:rsid w:val="003F24C2"/>
    <w:rsid w:val="003F4E9D"/>
    <w:rsid w:val="003F722A"/>
    <w:rsid w:val="00401867"/>
    <w:rsid w:val="0040253F"/>
    <w:rsid w:val="004027DF"/>
    <w:rsid w:val="004066DA"/>
    <w:rsid w:val="00412041"/>
    <w:rsid w:val="00413446"/>
    <w:rsid w:val="0041397B"/>
    <w:rsid w:val="00413FD5"/>
    <w:rsid w:val="00421219"/>
    <w:rsid w:val="00421F37"/>
    <w:rsid w:val="00424345"/>
    <w:rsid w:val="004306C6"/>
    <w:rsid w:val="00431497"/>
    <w:rsid w:val="00431E51"/>
    <w:rsid w:val="004350EC"/>
    <w:rsid w:val="0043550F"/>
    <w:rsid w:val="00436469"/>
    <w:rsid w:val="00440DEE"/>
    <w:rsid w:val="0044127A"/>
    <w:rsid w:val="00441730"/>
    <w:rsid w:val="00443E35"/>
    <w:rsid w:val="0044722C"/>
    <w:rsid w:val="00450CF8"/>
    <w:rsid w:val="004515B5"/>
    <w:rsid w:val="00451BCF"/>
    <w:rsid w:val="00451E15"/>
    <w:rsid w:val="004523B3"/>
    <w:rsid w:val="00452D0D"/>
    <w:rsid w:val="00454755"/>
    <w:rsid w:val="00454F0E"/>
    <w:rsid w:val="004563F8"/>
    <w:rsid w:val="00457E3C"/>
    <w:rsid w:val="0046363C"/>
    <w:rsid w:val="004730D6"/>
    <w:rsid w:val="0048233E"/>
    <w:rsid w:val="0048241B"/>
    <w:rsid w:val="00484A44"/>
    <w:rsid w:val="00485EED"/>
    <w:rsid w:val="004860CF"/>
    <w:rsid w:val="004864E6"/>
    <w:rsid w:val="004906FE"/>
    <w:rsid w:val="00491C53"/>
    <w:rsid w:val="00491CD1"/>
    <w:rsid w:val="004937DC"/>
    <w:rsid w:val="004945A4"/>
    <w:rsid w:val="00495EAC"/>
    <w:rsid w:val="004A191B"/>
    <w:rsid w:val="004A268D"/>
    <w:rsid w:val="004A299A"/>
    <w:rsid w:val="004A5DB5"/>
    <w:rsid w:val="004A617A"/>
    <w:rsid w:val="004B06AA"/>
    <w:rsid w:val="004B15AA"/>
    <w:rsid w:val="004B160E"/>
    <w:rsid w:val="004B1D51"/>
    <w:rsid w:val="004B2581"/>
    <w:rsid w:val="004B43D5"/>
    <w:rsid w:val="004B4414"/>
    <w:rsid w:val="004B66DF"/>
    <w:rsid w:val="004B7DAE"/>
    <w:rsid w:val="004B7FDA"/>
    <w:rsid w:val="004C1134"/>
    <w:rsid w:val="004C525B"/>
    <w:rsid w:val="004C6489"/>
    <w:rsid w:val="004D0C5E"/>
    <w:rsid w:val="004D19DE"/>
    <w:rsid w:val="004D2E44"/>
    <w:rsid w:val="004D441A"/>
    <w:rsid w:val="004D4C15"/>
    <w:rsid w:val="004D7137"/>
    <w:rsid w:val="004E0A44"/>
    <w:rsid w:val="004E39FC"/>
    <w:rsid w:val="004E5657"/>
    <w:rsid w:val="004E641B"/>
    <w:rsid w:val="004E7DBC"/>
    <w:rsid w:val="004F2F9E"/>
    <w:rsid w:val="004F4AB7"/>
    <w:rsid w:val="004F4B47"/>
    <w:rsid w:val="004F659E"/>
    <w:rsid w:val="004F7310"/>
    <w:rsid w:val="005006CF"/>
    <w:rsid w:val="00501F87"/>
    <w:rsid w:val="00502A5B"/>
    <w:rsid w:val="005049FA"/>
    <w:rsid w:val="00505B8A"/>
    <w:rsid w:val="00510D67"/>
    <w:rsid w:val="00510D81"/>
    <w:rsid w:val="00511F08"/>
    <w:rsid w:val="00514206"/>
    <w:rsid w:val="005155B0"/>
    <w:rsid w:val="005158B5"/>
    <w:rsid w:val="00515CCD"/>
    <w:rsid w:val="005165C1"/>
    <w:rsid w:val="00516F20"/>
    <w:rsid w:val="00523508"/>
    <w:rsid w:val="00524890"/>
    <w:rsid w:val="00524C09"/>
    <w:rsid w:val="00530F59"/>
    <w:rsid w:val="005316B2"/>
    <w:rsid w:val="00532433"/>
    <w:rsid w:val="00532F79"/>
    <w:rsid w:val="00542242"/>
    <w:rsid w:val="005425F0"/>
    <w:rsid w:val="00542D4E"/>
    <w:rsid w:val="005435CC"/>
    <w:rsid w:val="005449DD"/>
    <w:rsid w:val="00544A34"/>
    <w:rsid w:val="00546836"/>
    <w:rsid w:val="005477FF"/>
    <w:rsid w:val="00551B55"/>
    <w:rsid w:val="005523A5"/>
    <w:rsid w:val="00553F37"/>
    <w:rsid w:val="00554B8A"/>
    <w:rsid w:val="00561D57"/>
    <w:rsid w:val="00563102"/>
    <w:rsid w:val="00563651"/>
    <w:rsid w:val="00566125"/>
    <w:rsid w:val="00566453"/>
    <w:rsid w:val="00567566"/>
    <w:rsid w:val="00570003"/>
    <w:rsid w:val="005712CE"/>
    <w:rsid w:val="00572CE5"/>
    <w:rsid w:val="00574852"/>
    <w:rsid w:val="005760F1"/>
    <w:rsid w:val="00577BE8"/>
    <w:rsid w:val="00577ED6"/>
    <w:rsid w:val="00580758"/>
    <w:rsid w:val="00582486"/>
    <w:rsid w:val="0058385C"/>
    <w:rsid w:val="005841FC"/>
    <w:rsid w:val="0058716C"/>
    <w:rsid w:val="00591E1C"/>
    <w:rsid w:val="00592ECC"/>
    <w:rsid w:val="005962FA"/>
    <w:rsid w:val="00596D9F"/>
    <w:rsid w:val="00597799"/>
    <w:rsid w:val="00597850"/>
    <w:rsid w:val="005A10A1"/>
    <w:rsid w:val="005A54B3"/>
    <w:rsid w:val="005A54DD"/>
    <w:rsid w:val="005A58BA"/>
    <w:rsid w:val="005A7DD2"/>
    <w:rsid w:val="005B2B99"/>
    <w:rsid w:val="005B4866"/>
    <w:rsid w:val="005B5CEB"/>
    <w:rsid w:val="005B61A1"/>
    <w:rsid w:val="005B70CF"/>
    <w:rsid w:val="005B7E35"/>
    <w:rsid w:val="005C142C"/>
    <w:rsid w:val="005C1AE3"/>
    <w:rsid w:val="005C27E7"/>
    <w:rsid w:val="005C33EB"/>
    <w:rsid w:val="005C3B1B"/>
    <w:rsid w:val="005C4749"/>
    <w:rsid w:val="005C55C1"/>
    <w:rsid w:val="005C5F1F"/>
    <w:rsid w:val="005C61DF"/>
    <w:rsid w:val="005C6853"/>
    <w:rsid w:val="005D1812"/>
    <w:rsid w:val="005D3498"/>
    <w:rsid w:val="005D41DF"/>
    <w:rsid w:val="005D4250"/>
    <w:rsid w:val="005D59B4"/>
    <w:rsid w:val="005D6366"/>
    <w:rsid w:val="005E2748"/>
    <w:rsid w:val="005E2F23"/>
    <w:rsid w:val="005E3751"/>
    <w:rsid w:val="005F06E6"/>
    <w:rsid w:val="005F10A3"/>
    <w:rsid w:val="005F3F4D"/>
    <w:rsid w:val="005F4A18"/>
    <w:rsid w:val="005F4F5F"/>
    <w:rsid w:val="005F4FFA"/>
    <w:rsid w:val="005F719C"/>
    <w:rsid w:val="00600D6F"/>
    <w:rsid w:val="00601319"/>
    <w:rsid w:val="00602961"/>
    <w:rsid w:val="00602B2B"/>
    <w:rsid w:val="006064CB"/>
    <w:rsid w:val="00611575"/>
    <w:rsid w:val="00612D8C"/>
    <w:rsid w:val="00612D94"/>
    <w:rsid w:val="00613308"/>
    <w:rsid w:val="006165D8"/>
    <w:rsid w:val="00616FDF"/>
    <w:rsid w:val="00620A03"/>
    <w:rsid w:val="00620F01"/>
    <w:rsid w:val="00621C1D"/>
    <w:rsid w:val="00622AE2"/>
    <w:rsid w:val="006235D5"/>
    <w:rsid w:val="0062457C"/>
    <w:rsid w:val="00624CB1"/>
    <w:rsid w:val="00630FF5"/>
    <w:rsid w:val="006315C3"/>
    <w:rsid w:val="006364BA"/>
    <w:rsid w:val="00637AD5"/>
    <w:rsid w:val="00637B89"/>
    <w:rsid w:val="00637D3A"/>
    <w:rsid w:val="006405A6"/>
    <w:rsid w:val="00640F3A"/>
    <w:rsid w:val="00642526"/>
    <w:rsid w:val="00644AE2"/>
    <w:rsid w:val="00645259"/>
    <w:rsid w:val="00646210"/>
    <w:rsid w:val="0065063B"/>
    <w:rsid w:val="006508FD"/>
    <w:rsid w:val="00650E43"/>
    <w:rsid w:val="006521A0"/>
    <w:rsid w:val="006524FF"/>
    <w:rsid w:val="00652F5E"/>
    <w:rsid w:val="00653D5E"/>
    <w:rsid w:val="00654144"/>
    <w:rsid w:val="00654262"/>
    <w:rsid w:val="00655037"/>
    <w:rsid w:val="00655167"/>
    <w:rsid w:val="0065554A"/>
    <w:rsid w:val="006569EB"/>
    <w:rsid w:val="006575D8"/>
    <w:rsid w:val="006602E5"/>
    <w:rsid w:val="00660EA1"/>
    <w:rsid w:val="006613DB"/>
    <w:rsid w:val="00663450"/>
    <w:rsid w:val="0066494E"/>
    <w:rsid w:val="00664CDE"/>
    <w:rsid w:val="00673128"/>
    <w:rsid w:val="00674238"/>
    <w:rsid w:val="00674E57"/>
    <w:rsid w:val="00675415"/>
    <w:rsid w:val="0067551E"/>
    <w:rsid w:val="00676856"/>
    <w:rsid w:val="00681E9B"/>
    <w:rsid w:val="006829A8"/>
    <w:rsid w:val="00687C92"/>
    <w:rsid w:val="006942C3"/>
    <w:rsid w:val="00695624"/>
    <w:rsid w:val="00697387"/>
    <w:rsid w:val="006A13F6"/>
    <w:rsid w:val="006A210A"/>
    <w:rsid w:val="006A261F"/>
    <w:rsid w:val="006A3844"/>
    <w:rsid w:val="006A3F76"/>
    <w:rsid w:val="006A5A01"/>
    <w:rsid w:val="006A6927"/>
    <w:rsid w:val="006B053F"/>
    <w:rsid w:val="006B202B"/>
    <w:rsid w:val="006B3417"/>
    <w:rsid w:val="006C0ECE"/>
    <w:rsid w:val="006C0FE0"/>
    <w:rsid w:val="006C1B80"/>
    <w:rsid w:val="006C7107"/>
    <w:rsid w:val="006D042D"/>
    <w:rsid w:val="006D0DB1"/>
    <w:rsid w:val="006D1A77"/>
    <w:rsid w:val="006D2FCB"/>
    <w:rsid w:val="006D67B0"/>
    <w:rsid w:val="006E190A"/>
    <w:rsid w:val="006E2B22"/>
    <w:rsid w:val="006E3760"/>
    <w:rsid w:val="006E4E3E"/>
    <w:rsid w:val="006E559F"/>
    <w:rsid w:val="006E5FA7"/>
    <w:rsid w:val="006E787D"/>
    <w:rsid w:val="006F2356"/>
    <w:rsid w:val="006F28BC"/>
    <w:rsid w:val="006F49A4"/>
    <w:rsid w:val="00701124"/>
    <w:rsid w:val="00701270"/>
    <w:rsid w:val="00701498"/>
    <w:rsid w:val="007046E9"/>
    <w:rsid w:val="00707D9E"/>
    <w:rsid w:val="00711210"/>
    <w:rsid w:val="00712089"/>
    <w:rsid w:val="00712751"/>
    <w:rsid w:val="00712F8E"/>
    <w:rsid w:val="00713D16"/>
    <w:rsid w:val="00715155"/>
    <w:rsid w:val="0071583D"/>
    <w:rsid w:val="00720E8B"/>
    <w:rsid w:val="0072352D"/>
    <w:rsid w:val="007254FF"/>
    <w:rsid w:val="00732377"/>
    <w:rsid w:val="00732675"/>
    <w:rsid w:val="00733E66"/>
    <w:rsid w:val="007360CA"/>
    <w:rsid w:val="007372DF"/>
    <w:rsid w:val="0074078E"/>
    <w:rsid w:val="00742D0B"/>
    <w:rsid w:val="0074334A"/>
    <w:rsid w:val="00743E17"/>
    <w:rsid w:val="00745808"/>
    <w:rsid w:val="007463C9"/>
    <w:rsid w:val="00747A5C"/>
    <w:rsid w:val="00747D13"/>
    <w:rsid w:val="00747E45"/>
    <w:rsid w:val="007509D5"/>
    <w:rsid w:val="00750C62"/>
    <w:rsid w:val="0075150B"/>
    <w:rsid w:val="00752B1C"/>
    <w:rsid w:val="0075595C"/>
    <w:rsid w:val="007559DE"/>
    <w:rsid w:val="00755FA4"/>
    <w:rsid w:val="00756A12"/>
    <w:rsid w:val="00760B93"/>
    <w:rsid w:val="00765816"/>
    <w:rsid w:val="007661DD"/>
    <w:rsid w:val="00766721"/>
    <w:rsid w:val="00766996"/>
    <w:rsid w:val="00767156"/>
    <w:rsid w:val="00767E02"/>
    <w:rsid w:val="007714E3"/>
    <w:rsid w:val="00773D46"/>
    <w:rsid w:val="007748EE"/>
    <w:rsid w:val="00774E1F"/>
    <w:rsid w:val="00775AA0"/>
    <w:rsid w:val="007816E5"/>
    <w:rsid w:val="007853D1"/>
    <w:rsid w:val="007854E1"/>
    <w:rsid w:val="007858E7"/>
    <w:rsid w:val="0078609F"/>
    <w:rsid w:val="00786A9E"/>
    <w:rsid w:val="0078755B"/>
    <w:rsid w:val="00791F00"/>
    <w:rsid w:val="00792723"/>
    <w:rsid w:val="00793771"/>
    <w:rsid w:val="007939A5"/>
    <w:rsid w:val="00794A81"/>
    <w:rsid w:val="00794B54"/>
    <w:rsid w:val="00796517"/>
    <w:rsid w:val="007A036A"/>
    <w:rsid w:val="007A1116"/>
    <w:rsid w:val="007A1F0B"/>
    <w:rsid w:val="007A2B6A"/>
    <w:rsid w:val="007A3E64"/>
    <w:rsid w:val="007A415A"/>
    <w:rsid w:val="007A54B8"/>
    <w:rsid w:val="007A5608"/>
    <w:rsid w:val="007A6245"/>
    <w:rsid w:val="007B008A"/>
    <w:rsid w:val="007B4E65"/>
    <w:rsid w:val="007B58F6"/>
    <w:rsid w:val="007C1E0D"/>
    <w:rsid w:val="007C285C"/>
    <w:rsid w:val="007C2BDE"/>
    <w:rsid w:val="007C2F5A"/>
    <w:rsid w:val="007C4B9A"/>
    <w:rsid w:val="007D0B5D"/>
    <w:rsid w:val="007D2295"/>
    <w:rsid w:val="007D280B"/>
    <w:rsid w:val="007D3E8F"/>
    <w:rsid w:val="007D56E5"/>
    <w:rsid w:val="007D5C77"/>
    <w:rsid w:val="007D665D"/>
    <w:rsid w:val="007D7CA0"/>
    <w:rsid w:val="007D7EFB"/>
    <w:rsid w:val="007E0D1C"/>
    <w:rsid w:val="007E34F1"/>
    <w:rsid w:val="007E37FE"/>
    <w:rsid w:val="007E4C7A"/>
    <w:rsid w:val="007E6BC7"/>
    <w:rsid w:val="007F0960"/>
    <w:rsid w:val="007F14AF"/>
    <w:rsid w:val="007F21B4"/>
    <w:rsid w:val="007F23EC"/>
    <w:rsid w:val="007F2744"/>
    <w:rsid w:val="007F2795"/>
    <w:rsid w:val="007F3541"/>
    <w:rsid w:val="007F3569"/>
    <w:rsid w:val="007F475C"/>
    <w:rsid w:val="007F4C90"/>
    <w:rsid w:val="008045CB"/>
    <w:rsid w:val="00805BCA"/>
    <w:rsid w:val="008073B3"/>
    <w:rsid w:val="00810216"/>
    <w:rsid w:val="00810FAC"/>
    <w:rsid w:val="008120B9"/>
    <w:rsid w:val="00816175"/>
    <w:rsid w:val="008203FF"/>
    <w:rsid w:val="00820B17"/>
    <w:rsid w:val="00821478"/>
    <w:rsid w:val="0082473F"/>
    <w:rsid w:val="00825DD1"/>
    <w:rsid w:val="0082749B"/>
    <w:rsid w:val="0082752F"/>
    <w:rsid w:val="00830EB1"/>
    <w:rsid w:val="008328A0"/>
    <w:rsid w:val="00832FF3"/>
    <w:rsid w:val="008331BC"/>
    <w:rsid w:val="00834D0F"/>
    <w:rsid w:val="0083575B"/>
    <w:rsid w:val="0083715B"/>
    <w:rsid w:val="00841504"/>
    <w:rsid w:val="00843065"/>
    <w:rsid w:val="0084471B"/>
    <w:rsid w:val="00845727"/>
    <w:rsid w:val="0085226D"/>
    <w:rsid w:val="00852B5A"/>
    <w:rsid w:val="00853D80"/>
    <w:rsid w:val="0085656B"/>
    <w:rsid w:val="00857E7D"/>
    <w:rsid w:val="0086090C"/>
    <w:rsid w:val="00866BC7"/>
    <w:rsid w:val="00870859"/>
    <w:rsid w:val="00870B89"/>
    <w:rsid w:val="00870E7D"/>
    <w:rsid w:val="00870F7A"/>
    <w:rsid w:val="00871305"/>
    <w:rsid w:val="0087385A"/>
    <w:rsid w:val="00874C6F"/>
    <w:rsid w:val="00876562"/>
    <w:rsid w:val="00877253"/>
    <w:rsid w:val="00884EB0"/>
    <w:rsid w:val="00886C20"/>
    <w:rsid w:val="00887294"/>
    <w:rsid w:val="00887E84"/>
    <w:rsid w:val="00890B6D"/>
    <w:rsid w:val="00892ACA"/>
    <w:rsid w:val="00895855"/>
    <w:rsid w:val="008A32DC"/>
    <w:rsid w:val="008A363D"/>
    <w:rsid w:val="008A4547"/>
    <w:rsid w:val="008A4A50"/>
    <w:rsid w:val="008A4AA5"/>
    <w:rsid w:val="008A79D4"/>
    <w:rsid w:val="008A7A87"/>
    <w:rsid w:val="008B02C0"/>
    <w:rsid w:val="008B3AE9"/>
    <w:rsid w:val="008B5B92"/>
    <w:rsid w:val="008B6CEA"/>
    <w:rsid w:val="008B7E30"/>
    <w:rsid w:val="008C027C"/>
    <w:rsid w:val="008C14F4"/>
    <w:rsid w:val="008C1512"/>
    <w:rsid w:val="008C1EC7"/>
    <w:rsid w:val="008C309C"/>
    <w:rsid w:val="008C43C3"/>
    <w:rsid w:val="008C77BC"/>
    <w:rsid w:val="008D007C"/>
    <w:rsid w:val="008D0BA7"/>
    <w:rsid w:val="008D1EDE"/>
    <w:rsid w:val="008D3784"/>
    <w:rsid w:val="008D3787"/>
    <w:rsid w:val="008D5040"/>
    <w:rsid w:val="008E001B"/>
    <w:rsid w:val="008E084D"/>
    <w:rsid w:val="008E095C"/>
    <w:rsid w:val="008E46EE"/>
    <w:rsid w:val="008E7098"/>
    <w:rsid w:val="008F120A"/>
    <w:rsid w:val="008F1F6F"/>
    <w:rsid w:val="008F466D"/>
    <w:rsid w:val="008F553B"/>
    <w:rsid w:val="009003FD"/>
    <w:rsid w:val="009008F7"/>
    <w:rsid w:val="00902D60"/>
    <w:rsid w:val="009034AB"/>
    <w:rsid w:val="00904155"/>
    <w:rsid w:val="009052D6"/>
    <w:rsid w:val="0090685F"/>
    <w:rsid w:val="00907705"/>
    <w:rsid w:val="00907718"/>
    <w:rsid w:val="009126BD"/>
    <w:rsid w:val="00913B15"/>
    <w:rsid w:val="00914199"/>
    <w:rsid w:val="0091454E"/>
    <w:rsid w:val="00914F8D"/>
    <w:rsid w:val="00916F2C"/>
    <w:rsid w:val="00917719"/>
    <w:rsid w:val="009216FC"/>
    <w:rsid w:val="00921D7B"/>
    <w:rsid w:val="00930C91"/>
    <w:rsid w:val="009346D2"/>
    <w:rsid w:val="00935892"/>
    <w:rsid w:val="00936110"/>
    <w:rsid w:val="00937A58"/>
    <w:rsid w:val="00941C65"/>
    <w:rsid w:val="009424DA"/>
    <w:rsid w:val="00942BB6"/>
    <w:rsid w:val="009432B7"/>
    <w:rsid w:val="00943B80"/>
    <w:rsid w:val="00945937"/>
    <w:rsid w:val="00946208"/>
    <w:rsid w:val="009479C1"/>
    <w:rsid w:val="00947ED3"/>
    <w:rsid w:val="00951A13"/>
    <w:rsid w:val="00953168"/>
    <w:rsid w:val="009542C4"/>
    <w:rsid w:val="00955BB8"/>
    <w:rsid w:val="009563A3"/>
    <w:rsid w:val="009576D8"/>
    <w:rsid w:val="00957C9C"/>
    <w:rsid w:val="0096086E"/>
    <w:rsid w:val="00961D03"/>
    <w:rsid w:val="00962431"/>
    <w:rsid w:val="00962C05"/>
    <w:rsid w:val="00962DA3"/>
    <w:rsid w:val="00964995"/>
    <w:rsid w:val="00965DC5"/>
    <w:rsid w:val="009663EF"/>
    <w:rsid w:val="00966AA3"/>
    <w:rsid w:val="0096718A"/>
    <w:rsid w:val="00967F7C"/>
    <w:rsid w:val="009717D0"/>
    <w:rsid w:val="00972183"/>
    <w:rsid w:val="0097222F"/>
    <w:rsid w:val="00972952"/>
    <w:rsid w:val="00980375"/>
    <w:rsid w:val="00980456"/>
    <w:rsid w:val="00982486"/>
    <w:rsid w:val="00982BA8"/>
    <w:rsid w:val="00984B8F"/>
    <w:rsid w:val="009867EE"/>
    <w:rsid w:val="00986B7C"/>
    <w:rsid w:val="009875AA"/>
    <w:rsid w:val="00990696"/>
    <w:rsid w:val="00991414"/>
    <w:rsid w:val="00991515"/>
    <w:rsid w:val="0099195F"/>
    <w:rsid w:val="009936F5"/>
    <w:rsid w:val="00995E16"/>
    <w:rsid w:val="00996A11"/>
    <w:rsid w:val="00996AA1"/>
    <w:rsid w:val="00997CCC"/>
    <w:rsid w:val="009A0117"/>
    <w:rsid w:val="009A03D4"/>
    <w:rsid w:val="009A0DFE"/>
    <w:rsid w:val="009A19D4"/>
    <w:rsid w:val="009A5C56"/>
    <w:rsid w:val="009A5D93"/>
    <w:rsid w:val="009A6AF9"/>
    <w:rsid w:val="009B0F85"/>
    <w:rsid w:val="009B149F"/>
    <w:rsid w:val="009B1A8E"/>
    <w:rsid w:val="009B60B9"/>
    <w:rsid w:val="009C1FAF"/>
    <w:rsid w:val="009C275A"/>
    <w:rsid w:val="009C285C"/>
    <w:rsid w:val="009C2F12"/>
    <w:rsid w:val="009C2F5C"/>
    <w:rsid w:val="009C316F"/>
    <w:rsid w:val="009C3BB4"/>
    <w:rsid w:val="009C469F"/>
    <w:rsid w:val="009C6A77"/>
    <w:rsid w:val="009C6C4E"/>
    <w:rsid w:val="009C7B33"/>
    <w:rsid w:val="009C7ED5"/>
    <w:rsid w:val="009D303F"/>
    <w:rsid w:val="009D442D"/>
    <w:rsid w:val="009D6515"/>
    <w:rsid w:val="009E0628"/>
    <w:rsid w:val="009E1B18"/>
    <w:rsid w:val="009E3F6D"/>
    <w:rsid w:val="009E4ADC"/>
    <w:rsid w:val="009E4D7F"/>
    <w:rsid w:val="009E5590"/>
    <w:rsid w:val="009E5AB5"/>
    <w:rsid w:val="009F3CD9"/>
    <w:rsid w:val="00A01D5C"/>
    <w:rsid w:val="00A03001"/>
    <w:rsid w:val="00A043CB"/>
    <w:rsid w:val="00A06CA0"/>
    <w:rsid w:val="00A07492"/>
    <w:rsid w:val="00A101DC"/>
    <w:rsid w:val="00A12E3C"/>
    <w:rsid w:val="00A14801"/>
    <w:rsid w:val="00A14A34"/>
    <w:rsid w:val="00A1548C"/>
    <w:rsid w:val="00A16B3A"/>
    <w:rsid w:val="00A17664"/>
    <w:rsid w:val="00A20804"/>
    <w:rsid w:val="00A20F4A"/>
    <w:rsid w:val="00A23BE8"/>
    <w:rsid w:val="00A259B6"/>
    <w:rsid w:val="00A3055E"/>
    <w:rsid w:val="00A31EDE"/>
    <w:rsid w:val="00A34981"/>
    <w:rsid w:val="00A34AC6"/>
    <w:rsid w:val="00A35A26"/>
    <w:rsid w:val="00A35E41"/>
    <w:rsid w:val="00A44C88"/>
    <w:rsid w:val="00A454BC"/>
    <w:rsid w:val="00A50F1C"/>
    <w:rsid w:val="00A52BCE"/>
    <w:rsid w:val="00A52E74"/>
    <w:rsid w:val="00A53E21"/>
    <w:rsid w:val="00A53E22"/>
    <w:rsid w:val="00A559CD"/>
    <w:rsid w:val="00A5699B"/>
    <w:rsid w:val="00A56DFB"/>
    <w:rsid w:val="00A60288"/>
    <w:rsid w:val="00A609FA"/>
    <w:rsid w:val="00A61698"/>
    <w:rsid w:val="00A62796"/>
    <w:rsid w:val="00A62B5C"/>
    <w:rsid w:val="00A64B54"/>
    <w:rsid w:val="00A6545F"/>
    <w:rsid w:val="00A65F5B"/>
    <w:rsid w:val="00A7095E"/>
    <w:rsid w:val="00A717BC"/>
    <w:rsid w:val="00A71F16"/>
    <w:rsid w:val="00A7243A"/>
    <w:rsid w:val="00A75160"/>
    <w:rsid w:val="00A75871"/>
    <w:rsid w:val="00A76023"/>
    <w:rsid w:val="00A76EA3"/>
    <w:rsid w:val="00A81355"/>
    <w:rsid w:val="00A82711"/>
    <w:rsid w:val="00A83A6A"/>
    <w:rsid w:val="00A83ADA"/>
    <w:rsid w:val="00A83EE6"/>
    <w:rsid w:val="00A84838"/>
    <w:rsid w:val="00A86D62"/>
    <w:rsid w:val="00A90CC0"/>
    <w:rsid w:val="00A91DBA"/>
    <w:rsid w:val="00A91E06"/>
    <w:rsid w:val="00A94B30"/>
    <w:rsid w:val="00A95658"/>
    <w:rsid w:val="00A95A8D"/>
    <w:rsid w:val="00A97803"/>
    <w:rsid w:val="00AA23A1"/>
    <w:rsid w:val="00AA2E1F"/>
    <w:rsid w:val="00AA3EFF"/>
    <w:rsid w:val="00AA4C5D"/>
    <w:rsid w:val="00AA6AFA"/>
    <w:rsid w:val="00AA7771"/>
    <w:rsid w:val="00AA7AFA"/>
    <w:rsid w:val="00AA7C50"/>
    <w:rsid w:val="00AB01BA"/>
    <w:rsid w:val="00AB0394"/>
    <w:rsid w:val="00AB0A33"/>
    <w:rsid w:val="00AB1D4E"/>
    <w:rsid w:val="00AB23C0"/>
    <w:rsid w:val="00AB3335"/>
    <w:rsid w:val="00AB3779"/>
    <w:rsid w:val="00AB3A63"/>
    <w:rsid w:val="00AB46FF"/>
    <w:rsid w:val="00AB4FBB"/>
    <w:rsid w:val="00AB5B25"/>
    <w:rsid w:val="00AB5ECA"/>
    <w:rsid w:val="00AC018A"/>
    <w:rsid w:val="00AC07D8"/>
    <w:rsid w:val="00AC1B5B"/>
    <w:rsid w:val="00AC2410"/>
    <w:rsid w:val="00AC3FA7"/>
    <w:rsid w:val="00AC40AB"/>
    <w:rsid w:val="00AC48FA"/>
    <w:rsid w:val="00AC4B8C"/>
    <w:rsid w:val="00AC5932"/>
    <w:rsid w:val="00AC7A52"/>
    <w:rsid w:val="00AD0E12"/>
    <w:rsid w:val="00AD26CB"/>
    <w:rsid w:val="00AD5EFE"/>
    <w:rsid w:val="00AD5F84"/>
    <w:rsid w:val="00AD7CC6"/>
    <w:rsid w:val="00AE1C53"/>
    <w:rsid w:val="00AE1F99"/>
    <w:rsid w:val="00AE39E2"/>
    <w:rsid w:val="00AE3DF1"/>
    <w:rsid w:val="00AE407D"/>
    <w:rsid w:val="00AE5408"/>
    <w:rsid w:val="00AE611C"/>
    <w:rsid w:val="00AF0864"/>
    <w:rsid w:val="00AF1E81"/>
    <w:rsid w:val="00AF70E6"/>
    <w:rsid w:val="00AF7AF3"/>
    <w:rsid w:val="00AF7D10"/>
    <w:rsid w:val="00B0171C"/>
    <w:rsid w:val="00B01A2F"/>
    <w:rsid w:val="00B04651"/>
    <w:rsid w:val="00B061E9"/>
    <w:rsid w:val="00B07021"/>
    <w:rsid w:val="00B07A15"/>
    <w:rsid w:val="00B07A34"/>
    <w:rsid w:val="00B10E09"/>
    <w:rsid w:val="00B14E4C"/>
    <w:rsid w:val="00B15ABD"/>
    <w:rsid w:val="00B20A3B"/>
    <w:rsid w:val="00B21879"/>
    <w:rsid w:val="00B22541"/>
    <w:rsid w:val="00B23E1A"/>
    <w:rsid w:val="00B24B40"/>
    <w:rsid w:val="00B25CBE"/>
    <w:rsid w:val="00B2742C"/>
    <w:rsid w:val="00B27E5B"/>
    <w:rsid w:val="00B3071A"/>
    <w:rsid w:val="00B30EAE"/>
    <w:rsid w:val="00B370C1"/>
    <w:rsid w:val="00B41866"/>
    <w:rsid w:val="00B446F3"/>
    <w:rsid w:val="00B4580E"/>
    <w:rsid w:val="00B47E7C"/>
    <w:rsid w:val="00B51680"/>
    <w:rsid w:val="00B5291B"/>
    <w:rsid w:val="00B531FC"/>
    <w:rsid w:val="00B53BC7"/>
    <w:rsid w:val="00B53C53"/>
    <w:rsid w:val="00B63314"/>
    <w:rsid w:val="00B63BB1"/>
    <w:rsid w:val="00B66322"/>
    <w:rsid w:val="00B67B0A"/>
    <w:rsid w:val="00B67DDF"/>
    <w:rsid w:val="00B70C1A"/>
    <w:rsid w:val="00B7129D"/>
    <w:rsid w:val="00B712C7"/>
    <w:rsid w:val="00B7157A"/>
    <w:rsid w:val="00B7192D"/>
    <w:rsid w:val="00B71FD8"/>
    <w:rsid w:val="00B73CE3"/>
    <w:rsid w:val="00B73D96"/>
    <w:rsid w:val="00B80A1A"/>
    <w:rsid w:val="00B83E12"/>
    <w:rsid w:val="00B84804"/>
    <w:rsid w:val="00B86AC4"/>
    <w:rsid w:val="00B9012E"/>
    <w:rsid w:val="00B91FB4"/>
    <w:rsid w:val="00B93265"/>
    <w:rsid w:val="00B949D0"/>
    <w:rsid w:val="00B94E6C"/>
    <w:rsid w:val="00B952A6"/>
    <w:rsid w:val="00B95C43"/>
    <w:rsid w:val="00BA536B"/>
    <w:rsid w:val="00BA5656"/>
    <w:rsid w:val="00BA76FE"/>
    <w:rsid w:val="00BA78BF"/>
    <w:rsid w:val="00BB52CB"/>
    <w:rsid w:val="00BB58D2"/>
    <w:rsid w:val="00BB5B8A"/>
    <w:rsid w:val="00BB7A94"/>
    <w:rsid w:val="00BC18FD"/>
    <w:rsid w:val="00BC4E4B"/>
    <w:rsid w:val="00BC52EA"/>
    <w:rsid w:val="00BC5D9E"/>
    <w:rsid w:val="00BC6980"/>
    <w:rsid w:val="00BD0444"/>
    <w:rsid w:val="00BD0FFA"/>
    <w:rsid w:val="00BD5A33"/>
    <w:rsid w:val="00BD76BC"/>
    <w:rsid w:val="00BE08D1"/>
    <w:rsid w:val="00BE1AF3"/>
    <w:rsid w:val="00BE2C16"/>
    <w:rsid w:val="00BE42A0"/>
    <w:rsid w:val="00BE66A6"/>
    <w:rsid w:val="00BE6B50"/>
    <w:rsid w:val="00BE70CD"/>
    <w:rsid w:val="00BE72F2"/>
    <w:rsid w:val="00BF01FA"/>
    <w:rsid w:val="00BF384C"/>
    <w:rsid w:val="00BF4150"/>
    <w:rsid w:val="00BF57DD"/>
    <w:rsid w:val="00BF5F9D"/>
    <w:rsid w:val="00BF79BC"/>
    <w:rsid w:val="00C001F0"/>
    <w:rsid w:val="00C0061E"/>
    <w:rsid w:val="00C012A3"/>
    <w:rsid w:val="00C01371"/>
    <w:rsid w:val="00C01573"/>
    <w:rsid w:val="00C0261D"/>
    <w:rsid w:val="00C02E85"/>
    <w:rsid w:val="00C038F7"/>
    <w:rsid w:val="00C04809"/>
    <w:rsid w:val="00C04BB1"/>
    <w:rsid w:val="00C0611B"/>
    <w:rsid w:val="00C0666D"/>
    <w:rsid w:val="00C06714"/>
    <w:rsid w:val="00C07D1D"/>
    <w:rsid w:val="00C114B6"/>
    <w:rsid w:val="00C11DBA"/>
    <w:rsid w:val="00C13FC8"/>
    <w:rsid w:val="00C156C8"/>
    <w:rsid w:val="00C15F32"/>
    <w:rsid w:val="00C1741C"/>
    <w:rsid w:val="00C24A0C"/>
    <w:rsid w:val="00C24BCE"/>
    <w:rsid w:val="00C27A52"/>
    <w:rsid w:val="00C3049B"/>
    <w:rsid w:val="00C30CC1"/>
    <w:rsid w:val="00C3452D"/>
    <w:rsid w:val="00C34CBC"/>
    <w:rsid w:val="00C3570C"/>
    <w:rsid w:val="00C35896"/>
    <w:rsid w:val="00C36F84"/>
    <w:rsid w:val="00C37483"/>
    <w:rsid w:val="00C40EE7"/>
    <w:rsid w:val="00C42A7E"/>
    <w:rsid w:val="00C47141"/>
    <w:rsid w:val="00C475D1"/>
    <w:rsid w:val="00C51858"/>
    <w:rsid w:val="00C51A9D"/>
    <w:rsid w:val="00C52A79"/>
    <w:rsid w:val="00C52E31"/>
    <w:rsid w:val="00C54107"/>
    <w:rsid w:val="00C548C1"/>
    <w:rsid w:val="00C606E2"/>
    <w:rsid w:val="00C6537E"/>
    <w:rsid w:val="00C67483"/>
    <w:rsid w:val="00C714EE"/>
    <w:rsid w:val="00C715B9"/>
    <w:rsid w:val="00C71624"/>
    <w:rsid w:val="00C72033"/>
    <w:rsid w:val="00C728F1"/>
    <w:rsid w:val="00C729BE"/>
    <w:rsid w:val="00C737B6"/>
    <w:rsid w:val="00C74158"/>
    <w:rsid w:val="00C74B5E"/>
    <w:rsid w:val="00C7506D"/>
    <w:rsid w:val="00C76358"/>
    <w:rsid w:val="00C767D6"/>
    <w:rsid w:val="00C822A8"/>
    <w:rsid w:val="00C82A39"/>
    <w:rsid w:val="00C82A89"/>
    <w:rsid w:val="00C838F2"/>
    <w:rsid w:val="00C84532"/>
    <w:rsid w:val="00C866DD"/>
    <w:rsid w:val="00C86723"/>
    <w:rsid w:val="00C874E9"/>
    <w:rsid w:val="00C91713"/>
    <w:rsid w:val="00C924BD"/>
    <w:rsid w:val="00C92E09"/>
    <w:rsid w:val="00C93540"/>
    <w:rsid w:val="00C956CC"/>
    <w:rsid w:val="00C96AD1"/>
    <w:rsid w:val="00C977E8"/>
    <w:rsid w:val="00CA02B0"/>
    <w:rsid w:val="00CA067E"/>
    <w:rsid w:val="00CA1621"/>
    <w:rsid w:val="00CA1E62"/>
    <w:rsid w:val="00CA478D"/>
    <w:rsid w:val="00CA55B6"/>
    <w:rsid w:val="00CA7017"/>
    <w:rsid w:val="00CA7D28"/>
    <w:rsid w:val="00CB0BFF"/>
    <w:rsid w:val="00CB293F"/>
    <w:rsid w:val="00CB2ADE"/>
    <w:rsid w:val="00CB2AFF"/>
    <w:rsid w:val="00CB479D"/>
    <w:rsid w:val="00CB537A"/>
    <w:rsid w:val="00CB6E02"/>
    <w:rsid w:val="00CC0EC0"/>
    <w:rsid w:val="00CC1AAC"/>
    <w:rsid w:val="00CC213E"/>
    <w:rsid w:val="00CC2B86"/>
    <w:rsid w:val="00CC2F96"/>
    <w:rsid w:val="00CC586C"/>
    <w:rsid w:val="00CC666C"/>
    <w:rsid w:val="00CD337C"/>
    <w:rsid w:val="00CD362D"/>
    <w:rsid w:val="00CD38B3"/>
    <w:rsid w:val="00CE0700"/>
    <w:rsid w:val="00CE27FA"/>
    <w:rsid w:val="00CE4F15"/>
    <w:rsid w:val="00CE7462"/>
    <w:rsid w:val="00CE7AB8"/>
    <w:rsid w:val="00CF095B"/>
    <w:rsid w:val="00CF0EC9"/>
    <w:rsid w:val="00CF218C"/>
    <w:rsid w:val="00CF22CF"/>
    <w:rsid w:val="00CF3353"/>
    <w:rsid w:val="00CF5A0C"/>
    <w:rsid w:val="00CF79A9"/>
    <w:rsid w:val="00D02427"/>
    <w:rsid w:val="00D05A95"/>
    <w:rsid w:val="00D11945"/>
    <w:rsid w:val="00D12253"/>
    <w:rsid w:val="00D12C93"/>
    <w:rsid w:val="00D130EF"/>
    <w:rsid w:val="00D13411"/>
    <w:rsid w:val="00D1488C"/>
    <w:rsid w:val="00D156AE"/>
    <w:rsid w:val="00D20287"/>
    <w:rsid w:val="00D238C1"/>
    <w:rsid w:val="00D3029C"/>
    <w:rsid w:val="00D32069"/>
    <w:rsid w:val="00D3521B"/>
    <w:rsid w:val="00D35340"/>
    <w:rsid w:val="00D35416"/>
    <w:rsid w:val="00D35B66"/>
    <w:rsid w:val="00D36BFB"/>
    <w:rsid w:val="00D36F58"/>
    <w:rsid w:val="00D4103E"/>
    <w:rsid w:val="00D43B6D"/>
    <w:rsid w:val="00D45390"/>
    <w:rsid w:val="00D564F2"/>
    <w:rsid w:val="00D57D8D"/>
    <w:rsid w:val="00D60AA3"/>
    <w:rsid w:val="00D6384E"/>
    <w:rsid w:val="00D64465"/>
    <w:rsid w:val="00D646CA"/>
    <w:rsid w:val="00D64DF7"/>
    <w:rsid w:val="00D6691E"/>
    <w:rsid w:val="00D705F2"/>
    <w:rsid w:val="00D72B5F"/>
    <w:rsid w:val="00D72E7D"/>
    <w:rsid w:val="00D73B4D"/>
    <w:rsid w:val="00D73DED"/>
    <w:rsid w:val="00D74EC6"/>
    <w:rsid w:val="00D75162"/>
    <w:rsid w:val="00D76348"/>
    <w:rsid w:val="00D76AF2"/>
    <w:rsid w:val="00D77B2C"/>
    <w:rsid w:val="00D812E7"/>
    <w:rsid w:val="00D81C01"/>
    <w:rsid w:val="00D8327B"/>
    <w:rsid w:val="00D8422E"/>
    <w:rsid w:val="00D843CC"/>
    <w:rsid w:val="00D84D23"/>
    <w:rsid w:val="00D873AB"/>
    <w:rsid w:val="00D90723"/>
    <w:rsid w:val="00D90D76"/>
    <w:rsid w:val="00D91079"/>
    <w:rsid w:val="00D9382F"/>
    <w:rsid w:val="00D93BFA"/>
    <w:rsid w:val="00D94BAC"/>
    <w:rsid w:val="00D96380"/>
    <w:rsid w:val="00D97E9C"/>
    <w:rsid w:val="00DA2283"/>
    <w:rsid w:val="00DA25C3"/>
    <w:rsid w:val="00DA3329"/>
    <w:rsid w:val="00DA3656"/>
    <w:rsid w:val="00DA67AD"/>
    <w:rsid w:val="00DB2187"/>
    <w:rsid w:val="00DB2F49"/>
    <w:rsid w:val="00DB4F92"/>
    <w:rsid w:val="00DB5082"/>
    <w:rsid w:val="00DC55D2"/>
    <w:rsid w:val="00DC5625"/>
    <w:rsid w:val="00DD058F"/>
    <w:rsid w:val="00DD08AB"/>
    <w:rsid w:val="00DD0CE4"/>
    <w:rsid w:val="00DD0FEA"/>
    <w:rsid w:val="00DD45AD"/>
    <w:rsid w:val="00DD49BB"/>
    <w:rsid w:val="00DD6FA1"/>
    <w:rsid w:val="00DE122E"/>
    <w:rsid w:val="00DE32C2"/>
    <w:rsid w:val="00DE4F0B"/>
    <w:rsid w:val="00DF01BE"/>
    <w:rsid w:val="00DF0795"/>
    <w:rsid w:val="00DF25D3"/>
    <w:rsid w:val="00DF728A"/>
    <w:rsid w:val="00DF7401"/>
    <w:rsid w:val="00DF7C02"/>
    <w:rsid w:val="00E00367"/>
    <w:rsid w:val="00E01ACE"/>
    <w:rsid w:val="00E02467"/>
    <w:rsid w:val="00E047FD"/>
    <w:rsid w:val="00E05FE6"/>
    <w:rsid w:val="00E06399"/>
    <w:rsid w:val="00E101D5"/>
    <w:rsid w:val="00E1127F"/>
    <w:rsid w:val="00E13E90"/>
    <w:rsid w:val="00E16092"/>
    <w:rsid w:val="00E17043"/>
    <w:rsid w:val="00E179C7"/>
    <w:rsid w:val="00E216D9"/>
    <w:rsid w:val="00E27362"/>
    <w:rsid w:val="00E30E85"/>
    <w:rsid w:val="00E31841"/>
    <w:rsid w:val="00E31F20"/>
    <w:rsid w:val="00E36925"/>
    <w:rsid w:val="00E36EB6"/>
    <w:rsid w:val="00E4175A"/>
    <w:rsid w:val="00E43304"/>
    <w:rsid w:val="00E46E9F"/>
    <w:rsid w:val="00E516A2"/>
    <w:rsid w:val="00E51EC6"/>
    <w:rsid w:val="00E54DE0"/>
    <w:rsid w:val="00E55545"/>
    <w:rsid w:val="00E563AD"/>
    <w:rsid w:val="00E56B70"/>
    <w:rsid w:val="00E57678"/>
    <w:rsid w:val="00E578C1"/>
    <w:rsid w:val="00E57F49"/>
    <w:rsid w:val="00E60086"/>
    <w:rsid w:val="00E60ABC"/>
    <w:rsid w:val="00E66056"/>
    <w:rsid w:val="00E70CD9"/>
    <w:rsid w:val="00E70D12"/>
    <w:rsid w:val="00E75438"/>
    <w:rsid w:val="00E757AA"/>
    <w:rsid w:val="00E8006A"/>
    <w:rsid w:val="00E80EF7"/>
    <w:rsid w:val="00E838D5"/>
    <w:rsid w:val="00E8460B"/>
    <w:rsid w:val="00E84FA9"/>
    <w:rsid w:val="00E8543B"/>
    <w:rsid w:val="00E85598"/>
    <w:rsid w:val="00E865CD"/>
    <w:rsid w:val="00E91F59"/>
    <w:rsid w:val="00E92094"/>
    <w:rsid w:val="00E93B41"/>
    <w:rsid w:val="00E95CF2"/>
    <w:rsid w:val="00E95D9C"/>
    <w:rsid w:val="00E974ED"/>
    <w:rsid w:val="00EA2216"/>
    <w:rsid w:val="00EA3A3E"/>
    <w:rsid w:val="00EB1AD3"/>
    <w:rsid w:val="00EB5CE3"/>
    <w:rsid w:val="00EB6BAF"/>
    <w:rsid w:val="00EB71DD"/>
    <w:rsid w:val="00EB73FE"/>
    <w:rsid w:val="00EC0796"/>
    <w:rsid w:val="00EC2658"/>
    <w:rsid w:val="00EC3B8B"/>
    <w:rsid w:val="00EC4CE1"/>
    <w:rsid w:val="00EC4DB0"/>
    <w:rsid w:val="00EC65FB"/>
    <w:rsid w:val="00EC7592"/>
    <w:rsid w:val="00ED1887"/>
    <w:rsid w:val="00ED2275"/>
    <w:rsid w:val="00ED2B50"/>
    <w:rsid w:val="00ED33AB"/>
    <w:rsid w:val="00ED4CC5"/>
    <w:rsid w:val="00ED5866"/>
    <w:rsid w:val="00EE117B"/>
    <w:rsid w:val="00EE3016"/>
    <w:rsid w:val="00EE42B1"/>
    <w:rsid w:val="00EE56C9"/>
    <w:rsid w:val="00EF0BAC"/>
    <w:rsid w:val="00EF0C48"/>
    <w:rsid w:val="00EF146F"/>
    <w:rsid w:val="00EF5145"/>
    <w:rsid w:val="00EF5AA6"/>
    <w:rsid w:val="00EF690E"/>
    <w:rsid w:val="00EF7F29"/>
    <w:rsid w:val="00F00C2C"/>
    <w:rsid w:val="00F00FDC"/>
    <w:rsid w:val="00F02588"/>
    <w:rsid w:val="00F04262"/>
    <w:rsid w:val="00F07617"/>
    <w:rsid w:val="00F07F7D"/>
    <w:rsid w:val="00F1294B"/>
    <w:rsid w:val="00F12D0B"/>
    <w:rsid w:val="00F13A91"/>
    <w:rsid w:val="00F215C3"/>
    <w:rsid w:val="00F21D52"/>
    <w:rsid w:val="00F21F9D"/>
    <w:rsid w:val="00F22584"/>
    <w:rsid w:val="00F24497"/>
    <w:rsid w:val="00F24674"/>
    <w:rsid w:val="00F3036F"/>
    <w:rsid w:val="00F319AD"/>
    <w:rsid w:val="00F34729"/>
    <w:rsid w:val="00F3543C"/>
    <w:rsid w:val="00F3620E"/>
    <w:rsid w:val="00F36519"/>
    <w:rsid w:val="00F36F0F"/>
    <w:rsid w:val="00F40725"/>
    <w:rsid w:val="00F410F0"/>
    <w:rsid w:val="00F4722A"/>
    <w:rsid w:val="00F51BB0"/>
    <w:rsid w:val="00F53B5A"/>
    <w:rsid w:val="00F54967"/>
    <w:rsid w:val="00F557C9"/>
    <w:rsid w:val="00F57D26"/>
    <w:rsid w:val="00F620A8"/>
    <w:rsid w:val="00F6633D"/>
    <w:rsid w:val="00F66980"/>
    <w:rsid w:val="00F67882"/>
    <w:rsid w:val="00F70830"/>
    <w:rsid w:val="00F73CC9"/>
    <w:rsid w:val="00F752B2"/>
    <w:rsid w:val="00F77A23"/>
    <w:rsid w:val="00F809DB"/>
    <w:rsid w:val="00F83091"/>
    <w:rsid w:val="00F8596C"/>
    <w:rsid w:val="00F85B1D"/>
    <w:rsid w:val="00F86E26"/>
    <w:rsid w:val="00F876DC"/>
    <w:rsid w:val="00F94864"/>
    <w:rsid w:val="00F955D2"/>
    <w:rsid w:val="00F95642"/>
    <w:rsid w:val="00F95820"/>
    <w:rsid w:val="00F95A4A"/>
    <w:rsid w:val="00F965DF"/>
    <w:rsid w:val="00F96773"/>
    <w:rsid w:val="00F9725B"/>
    <w:rsid w:val="00F97480"/>
    <w:rsid w:val="00FA02E8"/>
    <w:rsid w:val="00FA0F4F"/>
    <w:rsid w:val="00FA199E"/>
    <w:rsid w:val="00FA2D02"/>
    <w:rsid w:val="00FA331B"/>
    <w:rsid w:val="00FA3A5C"/>
    <w:rsid w:val="00FA3F36"/>
    <w:rsid w:val="00FA4A27"/>
    <w:rsid w:val="00FA5EF6"/>
    <w:rsid w:val="00FA6B59"/>
    <w:rsid w:val="00FA76C0"/>
    <w:rsid w:val="00FB00CC"/>
    <w:rsid w:val="00FB54EF"/>
    <w:rsid w:val="00FB6311"/>
    <w:rsid w:val="00FB7310"/>
    <w:rsid w:val="00FC19A9"/>
    <w:rsid w:val="00FC25DC"/>
    <w:rsid w:val="00FC269B"/>
    <w:rsid w:val="00FC3498"/>
    <w:rsid w:val="00FC45A4"/>
    <w:rsid w:val="00FC4844"/>
    <w:rsid w:val="00FC577F"/>
    <w:rsid w:val="00FC6F75"/>
    <w:rsid w:val="00FD0712"/>
    <w:rsid w:val="00FD26BA"/>
    <w:rsid w:val="00FD57FB"/>
    <w:rsid w:val="00FE0EF1"/>
    <w:rsid w:val="00FE2A05"/>
    <w:rsid w:val="00FE2FA6"/>
    <w:rsid w:val="00FE3C24"/>
    <w:rsid w:val="00FE43E3"/>
    <w:rsid w:val="00FE5B88"/>
    <w:rsid w:val="00FE6B11"/>
    <w:rsid w:val="00FE769F"/>
    <w:rsid w:val="00FE7EBC"/>
    <w:rsid w:val="00FF033F"/>
    <w:rsid w:val="00FF094A"/>
    <w:rsid w:val="00FF19B3"/>
    <w:rsid w:val="00FF3B8C"/>
    <w:rsid w:val="00FF3F2C"/>
    <w:rsid w:val="00FF4C19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A0378AE9-0FD1-440F-B1B3-F075454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613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265552060_O_USO_DE_REDES_NEURAIS_PARA_A_ANALISE_E_CONCESSAO_DE_CREDITO_FLAVIO_IZO_-flavioflavioizocom_INSTITUTO_FEDERAL_DO_ESPIRITO_SANTO_-IFES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guitarra.com.br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://deeplearningbook.com.br/algoritmo-backpropagation-parte-2-treinamento-de-redes-neurai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29" Type="http://schemas.openxmlformats.org/officeDocument/2006/relationships/hyperlink" Target="https://pt.wikipedia.org/wiki/Cifra_(m&#250;sica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hyperlink" Target="https://www.pegacifra.com.br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www.descomplicandoamusica.com/triades/" TargetMode="External"/><Relationship Id="rId36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yperlink" Target="https://www.cifras.com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pt.wikipedia.org/wiki/Nota_musical" TargetMode="External"/><Relationship Id="rId30" Type="http://schemas.openxmlformats.org/officeDocument/2006/relationships/hyperlink" Target="https://www.cifraclub.com.br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8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9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7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10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11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13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14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15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16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17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18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19</b:RefOrder>
  </b:Source>
</b:Sources>
</file>

<file path=customXml/itemProps1.xml><?xml version="1.0" encoding="utf-8"?>
<ds:datastoreItem xmlns:ds="http://schemas.openxmlformats.org/officeDocument/2006/customXml" ds:itemID="{81323014-E802-42AF-8ED3-B6E6E939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8492</TotalTime>
  <Pages>34</Pages>
  <Words>5827</Words>
  <Characters>31470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1011</cp:revision>
  <cp:lastPrinted>2012-06-24T15:15:00Z</cp:lastPrinted>
  <dcterms:created xsi:type="dcterms:W3CDTF">2017-06-12T19:22:00Z</dcterms:created>
  <dcterms:modified xsi:type="dcterms:W3CDTF">2019-11-10T21:13:00Z</dcterms:modified>
</cp:coreProperties>
</file>