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4C2257FB" w:rsidR="008C1512" w:rsidRPr="009C2F12" w:rsidRDefault="00B14E4C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Análise do Uso de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="009346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romagrams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na Classificação Automática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cordes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Musicais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1B71DC" w14:textId="1D09316D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720E8B" w:rsidRPr="007D3E8F" w:rsidRDefault="00720E8B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720E8B" w:rsidRPr="007D3E8F" w:rsidRDefault="00720E8B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53A72" w14:textId="77777777" w:rsidR="00114659" w:rsidRPr="009C2F12" w:rsidRDefault="00114659" w:rsidP="0011465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07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B25BC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Tsang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77777777" w:rsidR="00720E8B" w:rsidRPr="00B22943" w:rsidRDefault="00720E8B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Dedicatória (Opcional).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77777777" w:rsidR="00720E8B" w:rsidRPr="00B22943" w:rsidRDefault="00720E8B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Dedicatória (Opcional).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77777777" w:rsidR="00362552" w:rsidRPr="009C2F12" w:rsidRDefault="00F83091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sdsfdfdfdffgfgfg</w:t>
      </w:r>
      <w:proofErr w:type="spellEnd"/>
      <w:r w:rsidR="008331BC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7777777" w:rsidR="00720E8B" w:rsidRDefault="00720E8B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visão é o mais avançado dos nossos sentidos, de forma que não é de surpreender que as imagens exerçam o papel mais importante na percepção humana.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7777777" w:rsidR="00720E8B" w:rsidRPr="00B84C1C" w:rsidRDefault="00720E8B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Rafael C.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7777777" w:rsidR="00720E8B" w:rsidRDefault="00720E8B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visão é o mais avançado dos nossos sentidos, de forma que não é de surpreender que as imagens exerçam o papel mais importante na percepção humana.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7777777" w:rsidR="00720E8B" w:rsidRPr="00B84C1C" w:rsidRDefault="00720E8B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Rafael C. Gonzalez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BCA6B" w14:textId="77777777" w:rsidR="004A5DB5" w:rsidRPr="009C2F12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gfgfgfgfgf</w:t>
      </w:r>
      <w:proofErr w:type="spellEnd"/>
      <w:r w:rsidR="004A5DB5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3E8ED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3 a 5 palavras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777777" w:rsidR="008C1512" w:rsidRPr="009C2F12" w:rsidRDefault="00F83091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Resumo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ingles.</w:t>
      </w:r>
    </w:p>
    <w:p w14:paraId="45AB292E" w14:textId="77777777" w:rsidR="004E39FC" w:rsidRPr="009C2F12" w:rsidRDefault="004E39FC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77777777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to 5 keywords.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EndPr/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2B8758F2" w14:textId="47FE8657" w:rsidR="00687C92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hyperlink w:anchor="_Toc23798613" w:history="1">
            <w:r w:rsidR="00687C92" w:rsidRPr="001426D1">
              <w:rPr>
                <w:rStyle w:val="Hyperlink"/>
                <w:noProof/>
                <w:lang w:val="en-US"/>
              </w:rPr>
              <w:t>1.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Introdução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_Toc23798613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15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026BFBE8" w14:textId="35D7FBB6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14" w:history="1">
            <w:r w:rsidR="00687C92" w:rsidRPr="001426D1">
              <w:rPr>
                <w:rStyle w:val="Hyperlink"/>
                <w:noProof/>
              </w:rPr>
              <w:t>1.1.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Objetivos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_Toc23798614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15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03ABAB68" w14:textId="5DE79D03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15" w:history="1">
            <w:r w:rsidR="00687C92" w:rsidRPr="001426D1">
              <w:rPr>
                <w:rStyle w:val="Hyperlink"/>
                <w:noProof/>
              </w:rPr>
              <w:t>1.2.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Objetivos Específicos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_Toc23798615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16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6BDB6A21" w14:textId="0A47F732" w:rsidR="00687C92" w:rsidRDefault="00ED33AB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798616" w:history="1">
            <w:r w:rsidR="00687C92" w:rsidRPr="001426D1">
              <w:rPr>
                <w:rStyle w:val="Hyperlink"/>
                <w:noProof/>
              </w:rPr>
              <w:t>2.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Fundamentação teórica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_Toc23798616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17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5B837168" w14:textId="2D53D9ED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17" w:history="1">
            <w:r w:rsidR="00687C92" w:rsidRPr="001426D1">
              <w:rPr>
                <w:rStyle w:val="Hyperlink"/>
                <w:noProof/>
              </w:rPr>
              <w:t>2.1.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Conceitos Musicais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_Toc23798617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17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5CA29665" w14:textId="7CE20D73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18" w:history="1">
            <w:r w:rsidR="00687C92" w:rsidRPr="001426D1">
              <w:rPr>
                <w:rStyle w:val="Hyperlink"/>
                <w:noProof/>
              </w:rPr>
              <w:t>2.2.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Conceitos de Processamento de Sinais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_Toc23798618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19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647084F2" w14:textId="210BEE94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19" w:history="1">
            <w:r w:rsidR="00687C92" w:rsidRPr="001426D1">
              <w:rPr>
                <w:rStyle w:val="Hyperlink"/>
                <w:noProof/>
              </w:rPr>
              <w:t>2.3.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Conceitos de Chromagram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_Toc23798619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20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4BA9131A" w14:textId="4C6CCBDA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20" w:history="1">
            <w:r w:rsidR="00687C92" w:rsidRPr="001426D1">
              <w:rPr>
                <w:rStyle w:val="Hyperlink"/>
                <w:noProof/>
              </w:rPr>
              <w:t>2.4.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Conceitos de Redes Neurais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_Toc23798620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22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304EA875" w14:textId="4DE620CB" w:rsidR="00687C92" w:rsidRDefault="00ED33AB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798621" w:history="1">
            <w:r w:rsidR="00687C92" w:rsidRPr="001426D1">
              <w:rPr>
                <w:rStyle w:val="Hyperlink"/>
                <w:noProof/>
              </w:rPr>
              <w:t>3.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Trabalhos Relacionados (Estado da Arte)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_Toc23798621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25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54A16C71" w14:textId="057E1FE5" w:rsidR="00687C92" w:rsidRDefault="00ED33AB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3798622" w:history="1">
            <w:r w:rsidR="00687C92" w:rsidRPr="001426D1">
              <w:rPr>
                <w:rStyle w:val="Hyperlink"/>
                <w:noProof/>
              </w:rPr>
              <w:t>3.1.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Algoritmo de Mello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_Toc23798622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25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4FCA0005" w14:textId="02CF98A6" w:rsidR="00687C92" w:rsidRDefault="00ED33AB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3798623" w:history="1">
            <w:r w:rsidR="00687C92" w:rsidRPr="001426D1">
              <w:rPr>
                <w:rStyle w:val="Hyperlink"/>
                <w:noProof/>
              </w:rPr>
              <w:t>3.2.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Algoritmo de Mello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_Toc23798623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25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136F98E9" w14:textId="2CDEC34D" w:rsidR="00687C92" w:rsidRDefault="00ED33AB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798624" w:history="1">
            <w:r w:rsidR="00687C92" w:rsidRPr="001426D1">
              <w:rPr>
                <w:rStyle w:val="Hyperlink"/>
                <w:noProof/>
              </w:rPr>
              <w:t>4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Metologia do Estudo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_Toc23798624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26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3B49D4FF" w14:textId="76C81AE4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25" w:history="1">
            <w:r w:rsidR="00687C92" w:rsidRPr="001426D1">
              <w:rPr>
                <w:rStyle w:val="Hyperlink"/>
                <w:noProof/>
              </w:rPr>
              <w:t>4.1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Visão Geral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_Toc23798625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26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1A7D16E0" w14:textId="2414F1B7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26" w:history="1">
            <w:r w:rsidR="00687C92" w:rsidRPr="001426D1">
              <w:rPr>
                <w:rStyle w:val="Hyperlink"/>
                <w:noProof/>
              </w:rPr>
              <w:t>4.2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Passo 1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_Toc23798626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26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4BE359DA" w14:textId="1E261DF2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27" w:history="1">
            <w:r w:rsidR="00687C92" w:rsidRPr="001426D1">
              <w:rPr>
                <w:rStyle w:val="Hyperlink"/>
                <w:noProof/>
              </w:rPr>
              <w:t>4.3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Passo 2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_Toc23798627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26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6BFAEF29" w14:textId="6DC73830" w:rsidR="00687C92" w:rsidRDefault="00ED33AB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798628" w:history="1">
            <w:r w:rsidR="00687C92" w:rsidRPr="001426D1">
              <w:rPr>
                <w:rStyle w:val="Hyperlink"/>
                <w:noProof/>
              </w:rPr>
              <w:t>5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Experimentos e Análise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_Toc23798628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27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14B5F879" w14:textId="62B808FE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29" w:history="1">
            <w:r w:rsidR="00687C92" w:rsidRPr="001426D1">
              <w:rPr>
                <w:rStyle w:val="Hyperlink"/>
                <w:noProof/>
              </w:rPr>
              <w:t>5.1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Experimento 1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_Toc23798629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27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240A081C" w14:textId="613CEE8B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30" w:history="1">
            <w:r w:rsidR="00687C92" w:rsidRPr="001426D1">
              <w:rPr>
                <w:rStyle w:val="Hyperlink"/>
                <w:noProof/>
              </w:rPr>
              <w:t>5.2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Experimento 2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_Toc23798630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27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2FE5DEF5" w14:textId="7F76772F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31" w:history="1">
            <w:r w:rsidR="00687C92" w:rsidRPr="001426D1">
              <w:rPr>
                <w:rStyle w:val="Hyperlink"/>
                <w:noProof/>
              </w:rPr>
              <w:t>5.3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Análise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_Toc23798631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27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20A72D1B" w14:textId="53B7185D" w:rsidR="00687C92" w:rsidRDefault="00ED33AB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798632" w:history="1">
            <w:r w:rsidR="00687C92" w:rsidRPr="001426D1">
              <w:rPr>
                <w:rStyle w:val="Hyperlink"/>
                <w:noProof/>
              </w:rPr>
              <w:t>6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Conclusões e Trabalhos Futuros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_Toc23798632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28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487A1EF4" w14:textId="165B249A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33" w:history="1">
            <w:r w:rsidR="00687C92" w:rsidRPr="001426D1">
              <w:rPr>
                <w:rStyle w:val="Hyperlink"/>
                <w:noProof/>
              </w:rPr>
              <w:t>6.1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Contribuições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_Toc23798633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28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10024EAF" w14:textId="5326FBD1" w:rsidR="00687C92" w:rsidRDefault="00ED33A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798634" w:history="1">
            <w:r w:rsidR="00687C92" w:rsidRPr="001426D1">
              <w:rPr>
                <w:rStyle w:val="Hyperlink"/>
                <w:noProof/>
              </w:rPr>
              <w:t>6.2</w:t>
            </w:r>
            <w:r w:rsidR="00687C92">
              <w:rPr>
                <w:noProof/>
              </w:rPr>
              <w:tab/>
            </w:r>
            <w:r w:rsidR="00687C92" w:rsidRPr="001426D1">
              <w:rPr>
                <w:rStyle w:val="Hyperlink"/>
                <w:noProof/>
              </w:rPr>
              <w:t>Trabalhos Futuros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_Toc23798634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28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43915376" w14:textId="3804F0B2" w:rsidR="00687C92" w:rsidRDefault="00ED33AB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23798635" w:history="1">
            <w:r w:rsidR="00687C92" w:rsidRPr="001426D1">
              <w:rPr>
                <w:rStyle w:val="Hyperlink"/>
                <w:noProof/>
              </w:rPr>
              <w:t>Referências</w:t>
            </w:r>
            <w:r w:rsidR="00687C92">
              <w:rPr>
                <w:noProof/>
                <w:webHidden/>
              </w:rPr>
              <w:tab/>
            </w:r>
            <w:r w:rsidR="00687C92">
              <w:rPr>
                <w:noProof/>
                <w:webHidden/>
              </w:rPr>
              <w:fldChar w:fldCharType="begin"/>
            </w:r>
            <w:r w:rsidR="00687C92">
              <w:rPr>
                <w:noProof/>
                <w:webHidden/>
              </w:rPr>
              <w:instrText xml:space="preserve"> PAGEREF _Toc23798635 \h </w:instrText>
            </w:r>
            <w:r w:rsidR="00687C92">
              <w:rPr>
                <w:noProof/>
                <w:webHidden/>
              </w:rPr>
            </w:r>
            <w:r w:rsidR="00687C92">
              <w:rPr>
                <w:noProof/>
                <w:webHidden/>
              </w:rPr>
              <w:fldChar w:fldCharType="separate"/>
            </w:r>
            <w:r w:rsidR="00687C92">
              <w:rPr>
                <w:noProof/>
                <w:webHidden/>
              </w:rPr>
              <w:t>29</w:t>
            </w:r>
            <w:r w:rsidR="00687C92">
              <w:rPr>
                <w:noProof/>
                <w:webHidden/>
              </w:rPr>
              <w:fldChar w:fldCharType="end"/>
            </w:r>
          </w:hyperlink>
        </w:p>
        <w:p w14:paraId="38CD49BC" w14:textId="2DC13709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3849A22" w14:textId="77777777" w:rsidR="00363498" w:rsidRDefault="003638D3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/>
          <w:sz w:val="28"/>
          <w:szCs w:val="24"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</w:p>
    <w:p w14:paraId="0ECAA704" w14:textId="37341133" w:rsidR="00687C92" w:rsidRDefault="003638D3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23798636" w:history="1">
        <w:r w:rsidR="00687C92" w:rsidRPr="00EF7EE0">
          <w:rPr>
            <w:rStyle w:val="Hyperlink"/>
            <w:rFonts w:ascii="Times New Roman" w:hAnsi="Times New Roman" w:cs="Times New Roman"/>
            <w:noProof/>
          </w:rPr>
          <w:t>Figura 1: Escala cromática crescente, ilustrando as notas (DÓ, DÓ#, RÉ, RÉ#, MI, FÁ, FÁ#, SOL, SOL#, LÁ, LÁ#, SÍ), nesta ordem. Fonte: próprio autor.</w:t>
        </w:r>
        <w:r w:rsidR="00687C92">
          <w:rPr>
            <w:noProof/>
            <w:webHidden/>
          </w:rPr>
          <w:tab/>
        </w:r>
        <w:r w:rsidR="00687C92">
          <w:rPr>
            <w:noProof/>
            <w:webHidden/>
          </w:rPr>
          <w:fldChar w:fldCharType="begin"/>
        </w:r>
        <w:r w:rsidR="00687C92">
          <w:rPr>
            <w:noProof/>
            <w:webHidden/>
          </w:rPr>
          <w:instrText xml:space="preserve"> PAGEREF _Toc23798636 \h </w:instrText>
        </w:r>
        <w:r w:rsidR="00687C92">
          <w:rPr>
            <w:noProof/>
            <w:webHidden/>
          </w:rPr>
        </w:r>
        <w:r w:rsidR="00687C92">
          <w:rPr>
            <w:noProof/>
            <w:webHidden/>
          </w:rPr>
          <w:fldChar w:fldCharType="separate"/>
        </w:r>
        <w:r w:rsidR="00687C92">
          <w:rPr>
            <w:noProof/>
            <w:webHidden/>
          </w:rPr>
          <w:t>17</w:t>
        </w:r>
        <w:r w:rsidR="00687C92">
          <w:rPr>
            <w:noProof/>
            <w:webHidden/>
          </w:rPr>
          <w:fldChar w:fldCharType="end"/>
        </w:r>
      </w:hyperlink>
    </w:p>
    <w:p w14:paraId="0F75F5FC" w14:textId="18D8BCBA" w:rsidR="00687C92" w:rsidRDefault="00ED33AB">
      <w:pPr>
        <w:pStyle w:val="ndicedeilustraes"/>
        <w:tabs>
          <w:tab w:val="right" w:leader="dot" w:pos="9061"/>
        </w:tabs>
        <w:rPr>
          <w:noProof/>
        </w:rPr>
      </w:pPr>
      <w:hyperlink w:anchor="_Toc23798637" w:history="1">
        <w:r w:rsidR="00687C92" w:rsidRPr="00EF7EE0">
          <w:rPr>
            <w:rStyle w:val="Hyperlink"/>
            <w:rFonts w:ascii="Times New Roman" w:hAnsi="Times New Roman" w:cs="Times New Roman"/>
            <w:noProof/>
          </w:rPr>
          <w:t>Figura 2: Escala cromática decrescente, ilustrando as notas (SÍ, SIb, LÁ, LAb, SOL, SOLb, FÁ, FÁb, MI, MIb, RÉ, RÉb, DÓ), nesta ordem. Fonte: próprio autor.</w:t>
        </w:r>
        <w:r w:rsidR="00687C92">
          <w:rPr>
            <w:noProof/>
            <w:webHidden/>
          </w:rPr>
          <w:tab/>
        </w:r>
        <w:r w:rsidR="00687C92">
          <w:rPr>
            <w:noProof/>
            <w:webHidden/>
          </w:rPr>
          <w:fldChar w:fldCharType="begin"/>
        </w:r>
        <w:r w:rsidR="00687C92">
          <w:rPr>
            <w:noProof/>
            <w:webHidden/>
          </w:rPr>
          <w:instrText xml:space="preserve"> PAGEREF _Toc23798637 \h </w:instrText>
        </w:r>
        <w:r w:rsidR="00687C92">
          <w:rPr>
            <w:noProof/>
            <w:webHidden/>
          </w:rPr>
        </w:r>
        <w:r w:rsidR="00687C92">
          <w:rPr>
            <w:noProof/>
            <w:webHidden/>
          </w:rPr>
          <w:fldChar w:fldCharType="separate"/>
        </w:r>
        <w:r w:rsidR="00687C92">
          <w:rPr>
            <w:noProof/>
            <w:webHidden/>
          </w:rPr>
          <w:t>17</w:t>
        </w:r>
        <w:r w:rsidR="00687C92">
          <w:rPr>
            <w:noProof/>
            <w:webHidden/>
          </w:rPr>
          <w:fldChar w:fldCharType="end"/>
        </w:r>
      </w:hyperlink>
    </w:p>
    <w:p w14:paraId="3B6A7A7F" w14:textId="37B9FF2A" w:rsidR="00687C92" w:rsidRDefault="00ED33AB">
      <w:pPr>
        <w:pStyle w:val="ndicedeilustraes"/>
        <w:tabs>
          <w:tab w:val="right" w:leader="dot" w:pos="9061"/>
        </w:tabs>
        <w:rPr>
          <w:noProof/>
        </w:rPr>
      </w:pPr>
      <w:hyperlink w:anchor="_Toc23798638" w:history="1">
        <w:r w:rsidR="00687C92" w:rsidRPr="00EF7EE0">
          <w:rPr>
            <w:rStyle w:val="Hyperlink"/>
            <w:rFonts w:ascii="Times New Roman" w:hAnsi="Times New Roman" w:cs="Times New Roman"/>
            <w:noProof/>
          </w:rPr>
          <w:t>Figura 3: Representação de acordes em partituras</w:t>
        </w:r>
        <w:r w:rsidR="00687C92">
          <w:rPr>
            <w:noProof/>
            <w:webHidden/>
          </w:rPr>
          <w:tab/>
        </w:r>
        <w:r w:rsidR="00687C92">
          <w:rPr>
            <w:noProof/>
            <w:webHidden/>
          </w:rPr>
          <w:fldChar w:fldCharType="begin"/>
        </w:r>
        <w:r w:rsidR="00687C92">
          <w:rPr>
            <w:noProof/>
            <w:webHidden/>
          </w:rPr>
          <w:instrText xml:space="preserve"> PAGEREF _Toc23798638 \h </w:instrText>
        </w:r>
        <w:r w:rsidR="00687C92">
          <w:rPr>
            <w:noProof/>
            <w:webHidden/>
          </w:rPr>
        </w:r>
        <w:r w:rsidR="00687C92">
          <w:rPr>
            <w:noProof/>
            <w:webHidden/>
          </w:rPr>
          <w:fldChar w:fldCharType="separate"/>
        </w:r>
        <w:r w:rsidR="00687C92">
          <w:rPr>
            <w:noProof/>
            <w:webHidden/>
          </w:rPr>
          <w:t>18</w:t>
        </w:r>
        <w:r w:rsidR="00687C92">
          <w:rPr>
            <w:noProof/>
            <w:webHidden/>
          </w:rPr>
          <w:fldChar w:fldCharType="end"/>
        </w:r>
      </w:hyperlink>
    </w:p>
    <w:p w14:paraId="7EEA2B95" w14:textId="1F9E5D21" w:rsidR="00687C92" w:rsidRDefault="00ED33AB">
      <w:pPr>
        <w:pStyle w:val="ndicedeilustraes"/>
        <w:tabs>
          <w:tab w:val="right" w:leader="dot" w:pos="9061"/>
        </w:tabs>
        <w:rPr>
          <w:noProof/>
        </w:rPr>
      </w:pPr>
      <w:hyperlink w:anchor="_Toc23798639" w:history="1">
        <w:r w:rsidR="00687C92" w:rsidRPr="00EF7EE0">
          <w:rPr>
            <w:rStyle w:val="Hyperlink"/>
            <w:rFonts w:ascii="Times New Roman" w:hAnsi="Times New Roman" w:cs="Times New Roman"/>
            <w:noProof/>
          </w:rPr>
          <w:t xml:space="preserve">Figura 4: Representação de acordes na música </w:t>
        </w:r>
        <w:r w:rsidR="00687C92" w:rsidRPr="00EF7EE0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="00687C92" w:rsidRPr="00EF7EE0">
          <w:rPr>
            <w:rStyle w:val="Hyperlink"/>
            <w:rFonts w:ascii="Times New Roman" w:hAnsi="Times New Roman" w:cs="Times New Roman"/>
            <w:noProof/>
          </w:rPr>
          <w:t xml:space="preserve"> dos Beatles. Imagem capturada do site cifra Club.</w:t>
        </w:r>
        <w:r w:rsidR="00687C92">
          <w:rPr>
            <w:noProof/>
            <w:webHidden/>
          </w:rPr>
          <w:tab/>
        </w:r>
        <w:r w:rsidR="00687C92">
          <w:rPr>
            <w:noProof/>
            <w:webHidden/>
          </w:rPr>
          <w:fldChar w:fldCharType="begin"/>
        </w:r>
        <w:r w:rsidR="00687C92">
          <w:rPr>
            <w:noProof/>
            <w:webHidden/>
          </w:rPr>
          <w:instrText xml:space="preserve"> PAGEREF _Toc23798639 \h </w:instrText>
        </w:r>
        <w:r w:rsidR="00687C92">
          <w:rPr>
            <w:noProof/>
            <w:webHidden/>
          </w:rPr>
        </w:r>
        <w:r w:rsidR="00687C92">
          <w:rPr>
            <w:noProof/>
            <w:webHidden/>
          </w:rPr>
          <w:fldChar w:fldCharType="separate"/>
        </w:r>
        <w:r w:rsidR="00687C92">
          <w:rPr>
            <w:noProof/>
            <w:webHidden/>
          </w:rPr>
          <w:t>18</w:t>
        </w:r>
        <w:r w:rsidR="00687C92">
          <w:rPr>
            <w:noProof/>
            <w:webHidden/>
          </w:rPr>
          <w:fldChar w:fldCharType="end"/>
        </w:r>
      </w:hyperlink>
    </w:p>
    <w:p w14:paraId="7896DDF9" w14:textId="276752F6" w:rsidR="00687C92" w:rsidRDefault="00ED33AB">
      <w:pPr>
        <w:pStyle w:val="ndicedeilustraes"/>
        <w:tabs>
          <w:tab w:val="right" w:leader="dot" w:pos="9061"/>
        </w:tabs>
        <w:rPr>
          <w:noProof/>
        </w:rPr>
      </w:pPr>
      <w:hyperlink w:anchor="_Toc23798640" w:history="1">
        <w:r w:rsidR="00687C92" w:rsidRPr="00EF7EE0">
          <w:rPr>
            <w:rStyle w:val="Hyperlink"/>
            <w:rFonts w:ascii="Times New Roman" w:hAnsi="Times New Roman" w:cs="Times New Roman"/>
            <w:noProof/>
          </w:rPr>
          <w:t>Figura 5: Variações de acordes de tétrades. A letra T na última coluna representa a tónica do acorde, ou seja, a nota de 1º grau.</w:t>
        </w:r>
        <w:r w:rsidR="00687C92" w:rsidRPr="00EF7EE0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 </w:t>
        </w:r>
        <w:r w:rsidR="00687C92" w:rsidRPr="00EF7EE0">
          <w:rPr>
            <w:rStyle w:val="Hyperlink"/>
            <w:rFonts w:ascii="Times New Roman" w:hAnsi="Times New Roman" w:cs="Times New Roman"/>
            <w:noProof/>
          </w:rPr>
          <w:t>Fonte: http://aguitarra.com.br</w:t>
        </w:r>
        <w:r w:rsidR="00687C92">
          <w:rPr>
            <w:noProof/>
            <w:webHidden/>
          </w:rPr>
          <w:tab/>
        </w:r>
        <w:r w:rsidR="00687C92">
          <w:rPr>
            <w:noProof/>
            <w:webHidden/>
          </w:rPr>
          <w:fldChar w:fldCharType="begin"/>
        </w:r>
        <w:r w:rsidR="00687C92">
          <w:rPr>
            <w:noProof/>
            <w:webHidden/>
          </w:rPr>
          <w:instrText xml:space="preserve"> PAGEREF _Toc23798640 \h </w:instrText>
        </w:r>
        <w:r w:rsidR="00687C92">
          <w:rPr>
            <w:noProof/>
            <w:webHidden/>
          </w:rPr>
        </w:r>
        <w:r w:rsidR="00687C92">
          <w:rPr>
            <w:noProof/>
            <w:webHidden/>
          </w:rPr>
          <w:fldChar w:fldCharType="separate"/>
        </w:r>
        <w:r w:rsidR="00687C92">
          <w:rPr>
            <w:noProof/>
            <w:webHidden/>
          </w:rPr>
          <w:t>19</w:t>
        </w:r>
        <w:r w:rsidR="00687C92">
          <w:rPr>
            <w:noProof/>
            <w:webHidden/>
          </w:rPr>
          <w:fldChar w:fldCharType="end"/>
        </w:r>
      </w:hyperlink>
    </w:p>
    <w:p w14:paraId="4ECE9A8F" w14:textId="618A8E27" w:rsidR="00687C92" w:rsidRDefault="00ED33AB">
      <w:pPr>
        <w:pStyle w:val="ndicedeilustraes"/>
        <w:tabs>
          <w:tab w:val="right" w:leader="dot" w:pos="9061"/>
        </w:tabs>
        <w:rPr>
          <w:noProof/>
        </w:rPr>
      </w:pPr>
      <w:hyperlink w:anchor="_Toc23798641" w:history="1">
        <w:r w:rsidR="00687C92" w:rsidRPr="00EF7EE0">
          <w:rPr>
            <w:rStyle w:val="Hyperlink"/>
            <w:rFonts w:ascii="Times New Roman" w:hAnsi="Times New Roman" w:cs="Times New Roman"/>
            <w:noProof/>
          </w:rPr>
          <w:t>Figura 6: Passos para construção de um chromagram</w:t>
        </w:r>
        <w:r w:rsidR="00687C92">
          <w:rPr>
            <w:noProof/>
            <w:webHidden/>
          </w:rPr>
          <w:tab/>
        </w:r>
        <w:r w:rsidR="00687C92">
          <w:rPr>
            <w:noProof/>
            <w:webHidden/>
          </w:rPr>
          <w:fldChar w:fldCharType="begin"/>
        </w:r>
        <w:r w:rsidR="00687C92">
          <w:rPr>
            <w:noProof/>
            <w:webHidden/>
          </w:rPr>
          <w:instrText xml:space="preserve"> PAGEREF _Toc23798641 \h </w:instrText>
        </w:r>
        <w:r w:rsidR="00687C92">
          <w:rPr>
            <w:noProof/>
            <w:webHidden/>
          </w:rPr>
        </w:r>
        <w:r w:rsidR="00687C92">
          <w:rPr>
            <w:noProof/>
            <w:webHidden/>
          </w:rPr>
          <w:fldChar w:fldCharType="separate"/>
        </w:r>
        <w:r w:rsidR="00687C92">
          <w:rPr>
            <w:noProof/>
            <w:webHidden/>
          </w:rPr>
          <w:t>21</w:t>
        </w:r>
        <w:r w:rsidR="00687C92">
          <w:rPr>
            <w:noProof/>
            <w:webHidden/>
          </w:rPr>
          <w:fldChar w:fldCharType="end"/>
        </w:r>
      </w:hyperlink>
    </w:p>
    <w:p w14:paraId="670C3896" w14:textId="227471E9" w:rsidR="00687C92" w:rsidRDefault="00ED33AB">
      <w:pPr>
        <w:pStyle w:val="ndicedeilustraes"/>
        <w:tabs>
          <w:tab w:val="right" w:leader="dot" w:pos="9061"/>
        </w:tabs>
        <w:rPr>
          <w:noProof/>
        </w:rPr>
      </w:pPr>
      <w:hyperlink w:anchor="_Toc23798642" w:history="1">
        <w:r w:rsidR="00687C92" w:rsidRPr="00EF7EE0">
          <w:rPr>
            <w:rStyle w:val="Hyperlink"/>
            <w:rFonts w:ascii="Times New Roman" w:hAnsi="Times New Roman" w:cs="Times New Roman"/>
            <w:noProof/>
          </w:rPr>
          <w:t>Figura 8: Representação gráfica de uma estrutura do perceptron.</w:t>
        </w:r>
        <w:r w:rsidR="00687C92">
          <w:rPr>
            <w:noProof/>
            <w:webHidden/>
          </w:rPr>
          <w:tab/>
        </w:r>
        <w:r w:rsidR="00687C92">
          <w:rPr>
            <w:noProof/>
            <w:webHidden/>
          </w:rPr>
          <w:fldChar w:fldCharType="begin"/>
        </w:r>
        <w:r w:rsidR="00687C92">
          <w:rPr>
            <w:noProof/>
            <w:webHidden/>
          </w:rPr>
          <w:instrText xml:space="preserve"> PAGEREF _Toc23798642 \h </w:instrText>
        </w:r>
        <w:r w:rsidR="00687C92">
          <w:rPr>
            <w:noProof/>
            <w:webHidden/>
          </w:rPr>
        </w:r>
        <w:r w:rsidR="00687C92">
          <w:rPr>
            <w:noProof/>
            <w:webHidden/>
          </w:rPr>
          <w:fldChar w:fldCharType="separate"/>
        </w:r>
        <w:r w:rsidR="00687C92">
          <w:rPr>
            <w:noProof/>
            <w:webHidden/>
          </w:rPr>
          <w:t>23</w:t>
        </w:r>
        <w:r w:rsidR="00687C92">
          <w:rPr>
            <w:noProof/>
            <w:webHidden/>
          </w:rPr>
          <w:fldChar w:fldCharType="end"/>
        </w:r>
      </w:hyperlink>
    </w:p>
    <w:p w14:paraId="5AE3CE1F" w14:textId="24F3D1D4" w:rsidR="00687C92" w:rsidRDefault="00ED33AB">
      <w:pPr>
        <w:pStyle w:val="ndicedeilustraes"/>
        <w:tabs>
          <w:tab w:val="right" w:leader="dot" w:pos="9061"/>
        </w:tabs>
        <w:rPr>
          <w:noProof/>
        </w:rPr>
      </w:pPr>
      <w:hyperlink w:anchor="_Toc23798643" w:history="1">
        <w:r w:rsidR="00687C92" w:rsidRPr="00EF7EE0">
          <w:rPr>
            <w:rStyle w:val="Hyperlink"/>
            <w:rFonts w:ascii="Times New Roman" w:hAnsi="Times New Roman" w:cs="Times New Roman"/>
            <w:noProof/>
          </w:rPr>
          <w:t>Figura 9: Arquitetura de uma Rede Neural MLP. Fonte: encurtador.com.br/lmpY1</w:t>
        </w:r>
        <w:r w:rsidR="00687C92">
          <w:rPr>
            <w:noProof/>
            <w:webHidden/>
          </w:rPr>
          <w:tab/>
        </w:r>
        <w:r w:rsidR="00687C92">
          <w:rPr>
            <w:noProof/>
            <w:webHidden/>
          </w:rPr>
          <w:fldChar w:fldCharType="begin"/>
        </w:r>
        <w:r w:rsidR="00687C92">
          <w:rPr>
            <w:noProof/>
            <w:webHidden/>
          </w:rPr>
          <w:instrText xml:space="preserve"> PAGEREF _Toc23798643 \h </w:instrText>
        </w:r>
        <w:r w:rsidR="00687C92">
          <w:rPr>
            <w:noProof/>
            <w:webHidden/>
          </w:rPr>
        </w:r>
        <w:r w:rsidR="00687C92">
          <w:rPr>
            <w:noProof/>
            <w:webHidden/>
          </w:rPr>
          <w:fldChar w:fldCharType="separate"/>
        </w:r>
        <w:r w:rsidR="00687C92">
          <w:rPr>
            <w:noProof/>
            <w:webHidden/>
          </w:rPr>
          <w:t>24</w:t>
        </w:r>
        <w:r w:rsidR="00687C92">
          <w:rPr>
            <w:noProof/>
            <w:webHidden/>
          </w:rPr>
          <w:fldChar w:fldCharType="end"/>
        </w:r>
      </w:hyperlink>
    </w:p>
    <w:p w14:paraId="38496793" w14:textId="77777777" w:rsidR="003638D3" w:rsidRDefault="003638D3" w:rsidP="003638D3">
      <w:r>
        <w:fldChar w:fldCharType="end"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60BE261E" w14:textId="1C71D75F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r w:rsidR="00687C92">
        <w:rPr>
          <w:rFonts w:eastAsia="Times New Roman"/>
          <w:b/>
          <w:bCs/>
          <w:noProof/>
        </w:rPr>
        <w:t>Nenhuma entrada de índice de ilustrações foi encontrada.</w:t>
      </w:r>
      <w:r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77777777" w:rsidR="00B7129D" w:rsidRPr="009C2F12" w:rsidRDefault="009C2F12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ABELA 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379"/>
        <w:gridCol w:w="923"/>
      </w:tblGrid>
      <w:tr w:rsidR="00B7129D" w:rsidRPr="009C2F12" w14:paraId="0C2E5B75" w14:textId="77777777" w:rsidTr="00577ED6">
        <w:tc>
          <w:tcPr>
            <w:tcW w:w="1951" w:type="dxa"/>
            <w:vAlign w:val="center"/>
          </w:tcPr>
          <w:p w14:paraId="4D62C22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6379" w:type="dxa"/>
            <w:vAlign w:val="center"/>
          </w:tcPr>
          <w:p w14:paraId="60BF231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  <w:tc>
          <w:tcPr>
            <w:tcW w:w="923" w:type="dxa"/>
            <w:vAlign w:val="center"/>
          </w:tcPr>
          <w:p w14:paraId="1FB209CA" w14:textId="77777777" w:rsidR="00B7129D" w:rsidRPr="009C2F12" w:rsidRDefault="009C316F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Pá</w:t>
            </w:r>
            <w:r w:rsidR="00B7129D"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gina</w:t>
            </w:r>
          </w:p>
        </w:tc>
      </w:tr>
      <w:tr w:rsidR="001618C3" w:rsidRPr="009C2F12" w14:paraId="30A4A210" w14:textId="77777777" w:rsidTr="00577ED6">
        <w:tc>
          <w:tcPr>
            <w:tcW w:w="1951" w:type="dxa"/>
            <w:vAlign w:val="center"/>
          </w:tcPr>
          <w:p w14:paraId="69775F82" w14:textId="771D6474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2397ED6C" w14:textId="521EE671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Dó</w:t>
            </w:r>
          </w:p>
        </w:tc>
        <w:tc>
          <w:tcPr>
            <w:tcW w:w="923" w:type="dxa"/>
            <w:vAlign w:val="center"/>
          </w:tcPr>
          <w:p w14:paraId="167C10FE" w14:textId="77777777" w:rsidR="001618C3" w:rsidRPr="009C2F12" w:rsidRDefault="001618C3" w:rsidP="00A64B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  <w:tr w:rsidR="001618C3" w:rsidRPr="009C2F12" w14:paraId="5823DDED" w14:textId="77777777" w:rsidTr="00577ED6">
        <w:tc>
          <w:tcPr>
            <w:tcW w:w="1951" w:type="dxa"/>
            <w:vAlign w:val="center"/>
          </w:tcPr>
          <w:p w14:paraId="36EA05B9" w14:textId="4B1607F9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6379" w:type="dxa"/>
            <w:vAlign w:val="center"/>
          </w:tcPr>
          <w:p w14:paraId="4AEA4FBD" w14:textId="067B58C4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Ré</w:t>
            </w:r>
          </w:p>
        </w:tc>
        <w:tc>
          <w:tcPr>
            <w:tcW w:w="923" w:type="dxa"/>
            <w:vAlign w:val="center"/>
          </w:tcPr>
          <w:p w14:paraId="1A01F515" w14:textId="77777777" w:rsidR="001618C3" w:rsidRPr="009C2F12" w:rsidRDefault="001618C3" w:rsidP="00E0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1618C3" w:rsidRPr="009C2F12" w14:paraId="2D452390" w14:textId="77777777" w:rsidTr="00577ED6">
        <w:tc>
          <w:tcPr>
            <w:tcW w:w="1951" w:type="dxa"/>
            <w:vAlign w:val="center"/>
          </w:tcPr>
          <w:p w14:paraId="7305A8E2" w14:textId="5FDB8C95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6379" w:type="dxa"/>
            <w:vAlign w:val="center"/>
          </w:tcPr>
          <w:p w14:paraId="3B2CD37F" w14:textId="45091744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</w:t>
            </w:r>
          </w:p>
        </w:tc>
        <w:tc>
          <w:tcPr>
            <w:tcW w:w="923" w:type="dxa"/>
            <w:vAlign w:val="center"/>
          </w:tcPr>
          <w:p w14:paraId="41BA9078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1618C3" w:rsidRPr="009C2F12" w14:paraId="0F827F19" w14:textId="77777777" w:rsidTr="00577ED6">
        <w:tc>
          <w:tcPr>
            <w:tcW w:w="1951" w:type="dxa"/>
            <w:vAlign w:val="center"/>
          </w:tcPr>
          <w:p w14:paraId="5072083B" w14:textId="7CFFA54A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6379" w:type="dxa"/>
            <w:vAlign w:val="center"/>
          </w:tcPr>
          <w:p w14:paraId="41B28CC3" w14:textId="08CE7129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Fá</w:t>
            </w:r>
          </w:p>
        </w:tc>
        <w:tc>
          <w:tcPr>
            <w:tcW w:w="923" w:type="dxa"/>
            <w:vAlign w:val="center"/>
          </w:tcPr>
          <w:p w14:paraId="79CED9B2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6D1A77" w:rsidRPr="009C2F12" w14:paraId="49932BE0" w14:textId="77777777" w:rsidTr="00577ED6">
        <w:tc>
          <w:tcPr>
            <w:tcW w:w="1951" w:type="dxa"/>
            <w:vAlign w:val="center"/>
          </w:tcPr>
          <w:p w14:paraId="5AA103EB" w14:textId="2E07017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6379" w:type="dxa"/>
            <w:vAlign w:val="center"/>
          </w:tcPr>
          <w:p w14:paraId="6E2044AE" w14:textId="72D7E31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Sol</w:t>
            </w:r>
          </w:p>
        </w:tc>
        <w:tc>
          <w:tcPr>
            <w:tcW w:w="923" w:type="dxa"/>
            <w:vAlign w:val="center"/>
          </w:tcPr>
          <w:p w14:paraId="66F7C02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1BB6C2BD" w14:textId="77777777" w:rsidTr="00577ED6">
        <w:tc>
          <w:tcPr>
            <w:tcW w:w="1951" w:type="dxa"/>
            <w:vAlign w:val="center"/>
          </w:tcPr>
          <w:p w14:paraId="017432B6" w14:textId="0C6712E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379" w:type="dxa"/>
            <w:vAlign w:val="center"/>
          </w:tcPr>
          <w:p w14:paraId="61CA131B" w14:textId="5F310310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Lá</w:t>
            </w:r>
          </w:p>
        </w:tc>
        <w:tc>
          <w:tcPr>
            <w:tcW w:w="923" w:type="dxa"/>
            <w:vAlign w:val="center"/>
          </w:tcPr>
          <w:p w14:paraId="204BEC5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B366C69" w14:textId="77777777" w:rsidTr="00577ED6">
        <w:tc>
          <w:tcPr>
            <w:tcW w:w="1951" w:type="dxa"/>
            <w:vAlign w:val="center"/>
          </w:tcPr>
          <w:p w14:paraId="3827562A" w14:textId="3F9B9C2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582168A4" w14:textId="4548FA8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Sí</w:t>
            </w:r>
            <w:proofErr w:type="spellEnd"/>
          </w:p>
        </w:tc>
        <w:tc>
          <w:tcPr>
            <w:tcW w:w="923" w:type="dxa"/>
            <w:vAlign w:val="center"/>
          </w:tcPr>
          <w:p w14:paraId="14B83E30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40F9B298" w14:textId="77777777" w:rsidTr="00577ED6">
        <w:tc>
          <w:tcPr>
            <w:tcW w:w="1951" w:type="dxa"/>
            <w:vAlign w:val="center"/>
          </w:tcPr>
          <w:p w14:paraId="58194B9D" w14:textId="46BEF95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 </w:t>
            </w:r>
            <w:proofErr w:type="spellStart"/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maj</w:t>
            </w:r>
            <w:proofErr w:type="spellEnd"/>
          </w:p>
        </w:tc>
        <w:tc>
          <w:tcPr>
            <w:tcW w:w="6379" w:type="dxa"/>
            <w:vAlign w:val="center"/>
          </w:tcPr>
          <w:p w14:paraId="5D769DED" w14:textId="3B5B264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maior</w:t>
            </w:r>
          </w:p>
        </w:tc>
        <w:tc>
          <w:tcPr>
            <w:tcW w:w="923" w:type="dxa"/>
            <w:vAlign w:val="center"/>
          </w:tcPr>
          <w:p w14:paraId="2A95696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28953664" w14:textId="77777777" w:rsidTr="00577ED6">
        <w:tc>
          <w:tcPr>
            <w:tcW w:w="1951" w:type="dxa"/>
            <w:vAlign w:val="center"/>
          </w:tcPr>
          <w:p w14:paraId="5BC11663" w14:textId="0B4F2BA9" w:rsidR="006D1A77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379" w:type="dxa"/>
            <w:vAlign w:val="center"/>
          </w:tcPr>
          <w:p w14:paraId="1984B392" w14:textId="4915BDF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menor</w:t>
            </w:r>
          </w:p>
        </w:tc>
        <w:tc>
          <w:tcPr>
            <w:tcW w:w="923" w:type="dxa"/>
            <w:vAlign w:val="center"/>
          </w:tcPr>
          <w:p w14:paraId="12E9A61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45CB" w:rsidRPr="009C2F12" w14:paraId="6A58D535" w14:textId="77777777" w:rsidTr="00577ED6">
        <w:tc>
          <w:tcPr>
            <w:tcW w:w="1951" w:type="dxa"/>
            <w:vAlign w:val="center"/>
          </w:tcPr>
          <w:p w14:paraId="7FFD4A67" w14:textId="47C5C846" w:rsidR="008045CB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</w:t>
            </w:r>
            <w:proofErr w:type="spellEnd"/>
          </w:p>
        </w:tc>
        <w:tc>
          <w:tcPr>
            <w:tcW w:w="6379" w:type="dxa"/>
            <w:vAlign w:val="center"/>
          </w:tcPr>
          <w:p w14:paraId="331C3C68" w14:textId="27D0CF8A" w:rsidR="008045CB" w:rsidRDefault="008045C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diminuto</w:t>
            </w:r>
          </w:p>
        </w:tc>
        <w:tc>
          <w:tcPr>
            <w:tcW w:w="923" w:type="dxa"/>
            <w:vAlign w:val="center"/>
          </w:tcPr>
          <w:p w14:paraId="5D463B2B" w14:textId="77777777" w:rsidR="008045CB" w:rsidRPr="009C2F12" w:rsidRDefault="008045CB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E2E7740" w14:textId="77777777" w:rsidTr="00577ED6">
        <w:tc>
          <w:tcPr>
            <w:tcW w:w="1951" w:type="dxa"/>
            <w:vAlign w:val="center"/>
          </w:tcPr>
          <w:p w14:paraId="344A907D" w14:textId="57A1C869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6379" w:type="dxa"/>
            <w:vAlign w:val="center"/>
          </w:tcPr>
          <w:p w14:paraId="2B95CE8C" w14:textId="50C8552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Sustenido</w:t>
            </w:r>
          </w:p>
        </w:tc>
        <w:tc>
          <w:tcPr>
            <w:tcW w:w="923" w:type="dxa"/>
            <w:vAlign w:val="center"/>
          </w:tcPr>
          <w:p w14:paraId="2D21A11C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3D45F8FE" w14:textId="77777777" w:rsidTr="00577ED6">
        <w:tc>
          <w:tcPr>
            <w:tcW w:w="1951" w:type="dxa"/>
            <w:vAlign w:val="center"/>
          </w:tcPr>
          <w:p w14:paraId="10E19DD4" w14:textId="7043248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3A707FFE" w14:textId="07CC5DAD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Bemol</w:t>
            </w:r>
          </w:p>
        </w:tc>
        <w:tc>
          <w:tcPr>
            <w:tcW w:w="923" w:type="dxa"/>
            <w:vAlign w:val="center"/>
          </w:tcPr>
          <w:p w14:paraId="08EB1309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055D" w:rsidRPr="009C2F12" w14:paraId="456E698B" w14:textId="77777777" w:rsidTr="00577ED6">
        <w:tc>
          <w:tcPr>
            <w:tcW w:w="1951" w:type="dxa"/>
            <w:vAlign w:val="center"/>
          </w:tcPr>
          <w:p w14:paraId="238B043E" w14:textId="569B622D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Hz</w:t>
            </w:r>
          </w:p>
        </w:tc>
        <w:tc>
          <w:tcPr>
            <w:tcW w:w="6379" w:type="dxa"/>
            <w:vAlign w:val="center"/>
          </w:tcPr>
          <w:p w14:paraId="272E8E53" w14:textId="3C07EA62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Hertz</w:t>
            </w:r>
          </w:p>
        </w:tc>
        <w:tc>
          <w:tcPr>
            <w:tcW w:w="923" w:type="dxa"/>
            <w:vAlign w:val="center"/>
          </w:tcPr>
          <w:p w14:paraId="4016CAC9" w14:textId="77777777" w:rsidR="001A055D" w:rsidRPr="009C2F12" w:rsidRDefault="001A055D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645259">
      <w:pPr>
        <w:pStyle w:val="Ttulo1"/>
        <w:numPr>
          <w:ilvl w:val="0"/>
          <w:numId w:val="1"/>
        </w:numPr>
        <w:rPr>
          <w:color w:val="000000" w:themeColor="text1"/>
          <w:lang w:val="en-US"/>
        </w:rPr>
      </w:pPr>
      <w:bookmarkStart w:id="0" w:name="_Toc23798613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0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0F722371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EndPr/>
        <w:sdtContent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wik19 \l 1046 </w:instrTex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(1)</w: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(2)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cif191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(3)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peg19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(4)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2A5797C8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VELOSO e FEITOSA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EndPr/>
        <w:sdtContent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SANTOS JUNIOR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EndPr/>
        <w:sdtContent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Jun14 \l 1046 </w:instrTex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(6)</w: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54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FEITOSA, 1 para cada 10.000 pessoas, considerando-se a população da Europa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e América do Norte, sendo mais comumente observada em músicos (cerca de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20%)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EndPr/>
        <w:sdtContent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71731D98" w14:textId="0D6B1248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64525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1" w:name="_Toc23798614"/>
      <w:r>
        <w:rPr>
          <w:color w:val="000000" w:themeColor="text1"/>
        </w:rPr>
        <w:t>Objetivos</w:t>
      </w:r>
      <w:bookmarkEnd w:id="1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F0807" w14:textId="178D5F35" w:rsidR="00D6691E" w:rsidRDefault="008E084D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objetivo deste trabalho, é criar um modelo computacional que seja capaz de estimar acordes musicais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um arquivo de música. Para isso, foram estudados modelos baseados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em redes 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neurais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o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realçar as características dos acordes dentro de uma composição musical.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isso, espera-se colaborar no auxílio do aprendizado de músicos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iniciantes e amadores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que não tem a habilidade de identificar os acordes musicais.</w:t>
      </w:r>
    </w:p>
    <w:p w14:paraId="258A36CB" w14:textId="77777777" w:rsidR="002F0539" w:rsidRPr="009C2F12" w:rsidRDefault="002F0539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2E168D76" w:rsidR="00F83091" w:rsidRPr="009C2F12" w:rsidRDefault="00F83091" w:rsidP="00645259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2" w:name="_Toc23798615"/>
      <w:r w:rsidRPr="009C2F12">
        <w:rPr>
          <w:color w:val="000000" w:themeColor="text1"/>
        </w:rPr>
        <w:t>Objetivos</w:t>
      </w:r>
      <w:r w:rsidR="002F0539">
        <w:rPr>
          <w:color w:val="000000" w:themeColor="text1"/>
        </w:rPr>
        <w:t xml:space="preserve"> Específicos</w:t>
      </w:r>
      <w:bookmarkEnd w:id="2"/>
    </w:p>
    <w:p w14:paraId="01DF0A5B" w14:textId="77777777" w:rsidR="00F83091" w:rsidRPr="009C2F12" w:rsidRDefault="00F83091" w:rsidP="002F05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CF4A3" w14:textId="7A8E8275" w:rsidR="002874CF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Aplicar a técnica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os arquivos de áudio</w:t>
      </w:r>
      <w:r w:rsidR="009914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E35391" w14:textId="2BB1BF1E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o Treinamento da máquina utilizando dois algoritmos de aprendizagem: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ultilayer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erceptrons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</w:t>
      </w:r>
      <w:r w:rsidR="007816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6F895D" w14:textId="3C8D84D4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Analisar os resultados por meio de tabelas</w:t>
      </w:r>
      <w:r w:rsidR="00C822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61F82A" w14:textId="13B32D73" w:rsidR="001F7DB4" w:rsidRPr="002F0539" w:rsidRDefault="001F7DB4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color w:val="000000" w:themeColor="text1"/>
        </w:rPr>
        <w:br w:type="page"/>
      </w:r>
    </w:p>
    <w:p w14:paraId="6D7A6A20" w14:textId="0A03E28E" w:rsidR="007C4B9A" w:rsidRPr="009C2F12" w:rsidRDefault="00E85598" w:rsidP="00645259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3" w:name="_Toc23798616"/>
      <w:r>
        <w:rPr>
          <w:color w:val="000000" w:themeColor="text1"/>
        </w:rPr>
        <w:lastRenderedPageBreak/>
        <w:t>Fundame</w:t>
      </w:r>
      <w:r w:rsidR="005962FA">
        <w:rPr>
          <w:color w:val="000000" w:themeColor="text1"/>
        </w:rPr>
        <w:t>ntação</w:t>
      </w:r>
      <w:r>
        <w:rPr>
          <w:color w:val="000000" w:themeColor="text1"/>
        </w:rPr>
        <w:t xml:space="preserve"> teóric</w:t>
      </w:r>
      <w:r w:rsidR="005962FA">
        <w:rPr>
          <w:color w:val="000000" w:themeColor="text1"/>
        </w:rPr>
        <w:t>a</w:t>
      </w:r>
      <w:bookmarkEnd w:id="3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4044EB9D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introduzido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alguns conceitos básicos necessário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apresentad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4" w:name="_Toc23798617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4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703565F6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medida em 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>Hz)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sicos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_Ref23619972 \r \h </w:instrTex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1CF9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7ADB45" w14:textId="6AA010F7" w:rsidR="00F95820" w:rsidRDefault="001F31A5" w:rsidP="00B0171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dependendo da escala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podem ser (Dó#, Ré#, Fá#, Sol# e Lá#)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</w:t>
      </w:r>
      <w:proofErr w:type="spellStart"/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sustenid</w:t>
      </w:r>
      <w:r w:rsidR="007A3E6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Réb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</w:t>
      </w:r>
      <w:r w:rsidR="0056645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01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926FF" w14:textId="77777777" w:rsidR="00B0171C" w:rsidRDefault="00B0171C" w:rsidP="00F9582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F7F6D99" w14:textId="5FC9B81D" w:rsidR="00F95820" w:rsidRDefault="00F95820" w:rsidP="00F9582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733F1B" wp14:editId="539A4158">
            <wp:extent cx="5684807" cy="904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as naturais e sustenid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684807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75007" w14:textId="58A71482" w:rsidR="00B0171C" w:rsidRPr="00452D0D" w:rsidRDefault="00F95820" w:rsidP="00B0171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5" w:name="_Toc23798636"/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1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="00B0171C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crescente, ilustrando as notas (DÓ, DÓ#, RÉ, RÉ#, MI, FÁ, FÁ#, SOL, SOL#, LÁ, LÁ#, SÍ), nesta ordem.</w:t>
      </w:r>
      <w:r w:rsidR="00452D0D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5"/>
    </w:p>
    <w:p w14:paraId="2F80747A" w14:textId="77777777" w:rsidR="00B0171C" w:rsidRPr="00B0171C" w:rsidRDefault="00B0171C" w:rsidP="00B0171C"/>
    <w:p w14:paraId="42384865" w14:textId="6586A5E6" w:rsidR="00F95820" w:rsidRDefault="00F95820" w:rsidP="00F9582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677A56" wp14:editId="1A951D02">
            <wp:extent cx="5742832" cy="894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as naturais e bemoi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/>
                    <a:stretch/>
                  </pic:blipFill>
                  <pic:spPr bwMode="auto">
                    <a:xfrm>
                      <a:off x="0" y="0"/>
                      <a:ext cx="5742832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DB79" w14:textId="6F35ED80" w:rsidR="00E93B41" w:rsidRPr="007046E9" w:rsidRDefault="00F95820" w:rsidP="00B15ABD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6" w:name="_Toc23798637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2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="00B0171C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decrescente, ilustrando as notas (SÍ,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LÁ,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LAb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SOL,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SOLb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FÁ,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FÁb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MI,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MIb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RÉ,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RÉb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, DÓ), nesta ordem.</w:t>
      </w:r>
      <w:r w:rsidR="007046E9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6"/>
    </w:p>
    <w:p w14:paraId="388FE5DA" w14:textId="77777777" w:rsidR="005F10A3" w:rsidRPr="005F10A3" w:rsidRDefault="005F10A3" w:rsidP="005F10A3"/>
    <w:p w14:paraId="6CD3C958" w14:textId="77777777" w:rsidR="00B15ABD" w:rsidRPr="00B15ABD" w:rsidRDefault="00B15ABD" w:rsidP="00B15ABD"/>
    <w:p w14:paraId="3A9F6ED9" w14:textId="3EC87F9F" w:rsidR="008B5B92" w:rsidRDefault="00B0171C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Já u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acorde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ou 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>pode ser vist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</w:t>
      </w:r>
      <w:r w:rsidR="002842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F857E8" w14:textId="77777777" w:rsidR="00A82711" w:rsidRDefault="00A8271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828CC" w14:textId="77777777" w:rsidR="008C027C" w:rsidRDefault="00EB1AD3" w:rsidP="008C02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EE3" w14:textId="195D5CEE" w:rsidR="00AB0394" w:rsidRPr="00221C4E" w:rsidRDefault="008C027C" w:rsidP="008C027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7" w:name="_Toc23798638"/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Figura 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3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: Representação de acordes em partituras</w:t>
      </w:r>
      <w:bookmarkEnd w:id="7"/>
    </w:p>
    <w:p w14:paraId="614B360F" w14:textId="77777777" w:rsidR="008C027C" w:rsidRPr="008C027C" w:rsidRDefault="008C027C" w:rsidP="008C027C"/>
    <w:p w14:paraId="0515E037" w14:textId="77777777" w:rsidR="002B502B" w:rsidRDefault="00AB0394" w:rsidP="002B502B">
      <w:pPr>
        <w:keepNext/>
        <w:jc w:val="center"/>
      </w:pPr>
      <w:r>
        <w:rPr>
          <w:noProof/>
        </w:rPr>
        <w:drawing>
          <wp:inline distT="0" distB="0" distL="0" distR="0" wp14:anchorId="2F9B8AF9" wp14:editId="7D2F4EEA">
            <wp:extent cx="3705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133" w14:textId="2E98FE52" w:rsidR="00AB0394" w:rsidRPr="004860CF" w:rsidRDefault="002B502B" w:rsidP="002B502B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8" w:name="_Toc23798639"/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Figura 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Figura \* ARABIC </w:instrTex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4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: Representação de acordes na música </w:t>
      </w:r>
      <w:proofErr w:type="spellStart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</w:t>
      </w:r>
      <w:proofErr w:type="spellEnd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It Be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dos Beatles. Imagem capturada do site cifra Club.</w:t>
      </w:r>
      <w:bookmarkEnd w:id="8"/>
    </w:p>
    <w:p w14:paraId="10C0A2FA" w14:textId="445F2176" w:rsidR="00EB1AD3" w:rsidRDefault="00EB1AD3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093906D" w14:textId="77777777" w:rsidR="000954B2" w:rsidRDefault="000954B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7D1F105" w14:textId="0ECFBC98" w:rsidR="008E001B" w:rsidRDefault="009875A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57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A81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, onde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maioria das vezes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constituídos pelas notas de 1º, 3º e 5º grau. </w:t>
      </w:r>
      <w:r w:rsidR="00A06CA0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xemplo: um acorde de Dó maior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954B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que representa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variação das notas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e 3º e 5º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geram novos acordes, onde os mais conhecidos são: acordes maiores, menores, com quartas (SUS4), quinta aumentada e diminuta</w: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_Ref23855436 \r \h </w:instrTex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244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exemplo: C, Cm, 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>Csus4, C(#5), C(b5)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2576A375" w:rsidR="00955BB8" w:rsidRDefault="00DF728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955BB8"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e </w:t>
      </w:r>
      <w:proofErr w:type="spellStart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>ib</w:t>
      </w:r>
      <w:proofErr w:type="spellEnd"/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>, na qual representa 1º, 3º, 5º e 7º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12D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Similarmente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formado</w:t>
      </w:r>
      <w:r w:rsidR="00A84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tríades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variação da nota do 7º grau também gera novos acordes, como podemos ver na </w:t>
      </w:r>
      <w:r w:rsidR="00E5554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igura 5.</w:t>
      </w:r>
    </w:p>
    <w:p w14:paraId="688355AC" w14:textId="77777777" w:rsidR="00BD0FFA" w:rsidRDefault="00BD0FFA" w:rsidP="00BD0FFA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F91428" wp14:editId="44C63EAC">
            <wp:extent cx="489585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os de tetrad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53DA" w14:textId="5C6F871A" w:rsidR="008B5B92" w:rsidRDefault="00BD0FFA" w:rsidP="009A5C56">
      <w:pPr>
        <w:rPr>
          <w:rFonts w:ascii="Times New Roman" w:hAnsi="Times New Roman" w:cs="Times New Roman"/>
          <w:sz w:val="20"/>
          <w:szCs w:val="20"/>
        </w:rPr>
      </w:pPr>
      <w:bookmarkStart w:id="9" w:name="_Toc23798640"/>
      <w:r w:rsidRPr="00C3452D">
        <w:rPr>
          <w:rFonts w:ascii="Times New Roman" w:hAnsi="Times New Roman" w:cs="Times New Roman"/>
          <w:sz w:val="20"/>
          <w:szCs w:val="20"/>
        </w:rPr>
        <w:t xml:space="preserve">Figura </w:t>
      </w:r>
      <w:r w:rsidRPr="00C3452D">
        <w:rPr>
          <w:rFonts w:ascii="Times New Roman" w:hAnsi="Times New Roman" w:cs="Times New Roman"/>
          <w:sz w:val="20"/>
          <w:szCs w:val="20"/>
        </w:rPr>
        <w:fldChar w:fldCharType="begin"/>
      </w:r>
      <w:r w:rsidRPr="00C3452D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C3452D">
        <w:rPr>
          <w:rFonts w:ascii="Times New Roman" w:hAnsi="Times New Roman" w:cs="Times New Roman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noProof/>
          <w:sz w:val="20"/>
          <w:szCs w:val="20"/>
        </w:rPr>
        <w:t>5</w:t>
      </w:r>
      <w:r w:rsidRPr="00C3452D">
        <w:rPr>
          <w:rFonts w:ascii="Times New Roman" w:hAnsi="Times New Roman" w:cs="Times New Roman"/>
          <w:sz w:val="20"/>
          <w:szCs w:val="20"/>
        </w:rPr>
        <w:fldChar w:fldCharType="end"/>
      </w:r>
      <w:r w:rsidRPr="00C3452D">
        <w:rPr>
          <w:rFonts w:ascii="Times New Roman" w:hAnsi="Times New Roman" w:cs="Times New Roman"/>
          <w:sz w:val="20"/>
          <w:szCs w:val="20"/>
        </w:rPr>
        <w:t>: Variações de acordes de tétrades. A letra T na última coluna representa a tónica do acorde, ou seja, a nota de 1º grau.</w:t>
      </w:r>
      <w:r w:rsidR="005C6853" w:rsidRPr="00C345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6853" w:rsidRPr="00C3452D">
        <w:rPr>
          <w:rFonts w:ascii="Times New Roman" w:hAnsi="Times New Roman" w:cs="Times New Roman"/>
          <w:sz w:val="20"/>
          <w:szCs w:val="20"/>
        </w:rPr>
        <w:t xml:space="preserve">Fonte: </w:t>
      </w:r>
      <w:hyperlink r:id="rId17" w:history="1">
        <w:r w:rsidR="009A5C56" w:rsidRPr="00AD2608">
          <w:rPr>
            <w:rStyle w:val="Hyperlink"/>
            <w:rFonts w:ascii="Times New Roman" w:hAnsi="Times New Roman" w:cs="Times New Roman"/>
            <w:sz w:val="20"/>
            <w:szCs w:val="20"/>
          </w:rPr>
          <w:t>http://aguitarra.com.br</w:t>
        </w:r>
        <w:bookmarkEnd w:id="9"/>
      </w:hyperlink>
    </w:p>
    <w:p w14:paraId="752EE1F4" w14:textId="77777777" w:rsidR="009A5C56" w:rsidRPr="009A5C56" w:rsidRDefault="009A5C56" w:rsidP="009A5C56">
      <w:pPr>
        <w:rPr>
          <w:rFonts w:ascii="Times New Roman" w:hAnsi="Times New Roman" w:cs="Times New Roman"/>
          <w:sz w:val="20"/>
          <w:szCs w:val="20"/>
        </w:rPr>
      </w:pPr>
    </w:p>
    <w:p w14:paraId="40C964A9" w14:textId="2D07DB38" w:rsidR="001266F2" w:rsidRDefault="00252935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10" w:name="_Toc23798618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10"/>
    </w:p>
    <w:p w14:paraId="2171B0DD" w14:textId="77777777" w:rsidR="00946208" w:rsidRPr="00946208" w:rsidRDefault="00946208" w:rsidP="00946208"/>
    <w:p w14:paraId="63944C56" w14:textId="1C588CEC" w:rsidR="001F7DB4" w:rsidRDefault="0094620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processamento de sinais está ligado à natureza do sinal e a aplicação, onde normalmente consiste na análise e/ou modificação de sinais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teoria fundamental, aplicações e algoritmos de forma a obter informações ou apropriando o mesmo para uma aplicação espec</w:t>
      </w:r>
      <w:r w:rsidR="00F6633D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fica. Existem </w:t>
      </w:r>
      <w:r w:rsidR="009C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duas formas para fazer o processamento de sinais, uma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analógica e a outra é </w:t>
      </w:r>
      <w:r w:rsidR="00942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_Ref23620281 \r \h </w:instrTex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[9]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Neste trabalho,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utilizado o sinal no formato digital.</w:t>
      </w:r>
    </w:p>
    <w:p w14:paraId="454EF886" w14:textId="0C22EB1E" w:rsidR="000F6353" w:rsidRDefault="006829A8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poder trabalhar com um sinal digital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partindo de um sinal analógico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discretizá-lo</w:t>
      </w:r>
      <w:r w:rsidR="008120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isso, o sinal analógico passa</w:t>
      </w:r>
      <w:r w:rsidR="001A3488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duas fases que são amostragem e quantização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(g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eralmente os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CDs – </w:t>
      </w:r>
      <w:proofErr w:type="spellStart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Compact</w:t>
      </w:r>
      <w:proofErr w:type="spellEnd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Discs - </w:t>
      </w:r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utilizam 16 bit/</w:t>
      </w:r>
      <w:proofErr w:type="gramStart"/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amostra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citar </w:t>
      </w:r>
      <w:proofErr w:type="spellStart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tcc</w:t>
      </w:r>
      <w:proofErr w:type="spellEnd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solução computacional)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6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D7ADBB" w14:textId="1FF81556" w:rsidR="005B7E35" w:rsidRDefault="000F6353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fase de amostragem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calculada a quantidade de amostras em um dado período de tempo, ou seja, haverá uma frequência (taxa de amostragem ou taxa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período de tempo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, que resulta um conjunto finito de amostras para um intervalo de tempo. A expressão matemática que representa esta fase é dada por:</w:t>
      </w:r>
    </w:p>
    <w:p w14:paraId="7ED6985B" w14:textId="77777777" w:rsidR="00A34981" w:rsidRDefault="00A34981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125D" w14:textId="0B5747FB" w:rsidR="0016271B" w:rsidRDefault="00ED33AB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den>
        </m:f>
      </m:oMath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1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32B2BD" w14:textId="77777777" w:rsidR="00A34981" w:rsidRDefault="00A34981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E65EA" w14:textId="5FC4610B" w:rsidR="00A34981" w:rsidRDefault="00A34981" w:rsidP="005B2B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Segundo o teorema de amostragem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quação 2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taxa de amostragem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pelo menos duas vezes a maior frequência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. O ouvido humano consegue diferenciar sons entre a faixa de frequência de 20 Hz e 22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050 Hz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. Portanto, a máxima frequência do ouvido humano é de 22.050 Hz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então a frequência de </w:t>
      </w:r>
      <w:proofErr w:type="spellStart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44.100 Hz.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captadas 44.100 amostras de áudio a cada segundo</w:t>
      </w:r>
      <w:r w:rsidR="00F51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398FE" w14:textId="77777777" w:rsidR="002A1E9D" w:rsidRDefault="002A1E9D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D977" w14:textId="0BCBDABC" w:rsidR="002A1E9D" w:rsidRDefault="00ED33AB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≥2 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2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63B94C" w14:textId="77777777" w:rsidR="00BF5F9D" w:rsidRDefault="00BF5F9D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4A5B4" w14:textId="5054F795" w:rsidR="00FF3B8C" w:rsidRDefault="00103A95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transformada de Fourier 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é uma das ferramentas mais fundamenta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cesso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, pois ela consegue a representar um sinal que est</w:t>
      </w:r>
      <w:r w:rsidR="00C93540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domínio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domínio da frequência. 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foi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ç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ão 2.1, cada nota est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associada a uma frequência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a nota seja grave para frequência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baixas e agudas para frequências altas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representação da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de Fourier (</w:t>
      </w:r>
      <w:proofErr w:type="spellStart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Discrete</w:t>
      </w:r>
      <w:proofErr w:type="spellEnd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Fourier </w:t>
      </w:r>
      <w:proofErr w:type="spellStart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Transform</w:t>
      </w:r>
      <w:proofErr w:type="spellEnd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DFT)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_Ref23620281 \r \h </w:instrTex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[9]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45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N pontos</w:t>
      </w:r>
      <w:r w:rsidR="00A23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p w14:paraId="01A6855B" w14:textId="2BCC03EA" w:rsidR="00451BCF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</w:tblGrid>
      <w:tr w:rsidR="00935892" w14:paraId="26B90C3B" w14:textId="77777777" w:rsidTr="00745808">
        <w:tc>
          <w:tcPr>
            <w:tcW w:w="851" w:type="dxa"/>
          </w:tcPr>
          <w:p w14:paraId="72AE6080" w14:textId="66AAF7A7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F3A1845" w14:textId="4E8D4B8A" w:rsidR="00935892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x[n]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kn</m:t>
                  </m:r>
                </m:sup>
              </m:sSubSup>
            </m:e>
          </m:nary>
        </m:oMath>
      </m:oMathPara>
    </w:p>
    <w:p w14:paraId="505547BF" w14:textId="2653FDBE" w:rsidR="00451BCF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0CE91" w14:textId="19A56697" w:rsidR="00BF5F9D" w:rsidRDefault="006F2356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0≤k≤N-1</m:t>
        </m:r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-j(2π/N)</m:t>
            </m:r>
          </m:sup>
        </m:sSup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52707" w14:textId="77777777" w:rsidR="00A23BE8" w:rsidRPr="00A34981" w:rsidRDefault="00A23BE8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F5F02" w14:textId="47EBAA6B" w:rsidR="007B58F6" w:rsidRDefault="00EF0C4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 de Fourier é dada por:</w:t>
      </w:r>
    </w:p>
    <w:tbl>
      <w:tblPr>
        <w:tblStyle w:val="Tabelacomgrade"/>
        <w:tblpPr w:leftFromText="141" w:rightFromText="141" w:vertAnchor="text" w:horzAnchor="margin" w:tblpXSpec="right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</w:tblGrid>
      <w:tr w:rsidR="00935892" w14:paraId="65AE499B" w14:textId="77777777" w:rsidTr="00745808">
        <w:tc>
          <w:tcPr>
            <w:tcW w:w="856" w:type="dxa"/>
          </w:tcPr>
          <w:p w14:paraId="2E2BE99F" w14:textId="36F5A22A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</w:t>
            </w:r>
            <w:r w:rsidR="002019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BFCDEF0" w14:textId="77777777" w:rsidR="00935892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x[n]=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X[k]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-kn</m:t>
                  </m:r>
                </m:sup>
              </m:sSubSup>
            </m:e>
          </m:nary>
        </m:oMath>
      </m:oMathPara>
    </w:p>
    <w:p w14:paraId="77962C99" w14:textId="2D46461F" w:rsidR="00AB01BA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A315F" w14:textId="2464F367" w:rsidR="00EF0C48" w:rsidRDefault="00B9012E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0≤n≤N-1</m:t>
        </m:r>
      </m:oMath>
      <w:r w:rsidR="00A31E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4ACC8C7D" w:rsidR="006524FF" w:rsidRDefault="006524F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11" w:name="_Toc23798619"/>
      <w:r w:rsidRPr="00EE42B1">
        <w:rPr>
          <w:color w:val="000000" w:themeColor="text1"/>
          <w:sz w:val="28"/>
        </w:rPr>
        <w:t xml:space="preserve">Conceitos de </w:t>
      </w:r>
      <w:r w:rsidR="0082752F" w:rsidRPr="009346D2">
        <w:rPr>
          <w:i/>
          <w:color w:val="000000" w:themeColor="text1"/>
          <w:sz w:val="28"/>
          <w:rPrChange w:id="12" w:author="Carlos Mello" w:date="2019-11-05T20:13:00Z">
            <w:rPr>
              <w:color w:val="000000" w:themeColor="text1"/>
              <w:sz w:val="28"/>
            </w:rPr>
          </w:rPrChange>
        </w:rPr>
        <w:t>Chromagram</w:t>
      </w:r>
      <w:bookmarkEnd w:id="11"/>
    </w:p>
    <w:p w14:paraId="4EEC4BED" w14:textId="7FB2B522" w:rsidR="00EE42B1" w:rsidRPr="0025230F" w:rsidRDefault="00EE42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BD73C" w14:textId="0F720E07" w:rsidR="00FA199E" w:rsidRDefault="0025230F" w:rsidP="00674E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EC4D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representado em </w:t>
      </w:r>
      <w:proofErr w:type="spellStart"/>
      <w:r w:rsidRPr="001E02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3A15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é 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ferramenta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poderosa de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extração de características</w:t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contexto </w:t>
      </w:r>
      <w:r w:rsidR="00A53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reconhecimento de acordes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musica</w:t>
      </w:r>
      <w:r w:rsidR="00B952A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_Ref23768491 \r \h </w:instrTex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[10]</w: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B0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foi introduzida por</w:t>
      </w:r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Fujishima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_Ref23620848 \r \h </w:instrTex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[11]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34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utilizado para extrair características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harm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onia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_Ref23620866 \r \h </w:instrTex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[12]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DFE"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melodi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_Ref23620880 \r \h </w:instrTex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[13]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composição 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61CA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1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>Geralmente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croma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representado por um vetor de 12 posições, onde cada posição do vetor </w:t>
      </w:r>
      <w:r w:rsidR="00AE611C">
        <w:rPr>
          <w:rFonts w:ascii="Times New Roman" w:hAnsi="Times New Roman" w:cs="Times New Roman"/>
          <w:color w:val="000000" w:themeColor="text1"/>
          <w:sz w:val="24"/>
          <w:szCs w:val="24"/>
        </w:rPr>
        <w:t>pode ser interpretada como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nota musical, por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exemplo: </w:t>
      </w:r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{Dó, Do#, Ré, Re#, Mi, Fá, Fá#, Sol, Sol#, Lá, Lá#, </w:t>
      </w:r>
      <w:proofErr w:type="spellStart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Sí</w:t>
      </w:r>
      <w:proofErr w:type="spellEnd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}.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trabalho, o </w:t>
      </w:r>
      <w:proofErr w:type="spellStart"/>
      <w:r w:rsidR="00AF0864" w:rsidRPr="005D3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>foi utilizado para obter informações apenas da harmonia da música.</w:t>
      </w:r>
    </w:p>
    <w:p w14:paraId="2B0A6378" w14:textId="588DE9F7" w:rsidR="00D130EF" w:rsidRDefault="00624C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Existem várias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representa</w:t>
      </w:r>
      <w:r w:rsidR="00D564F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um vetor de </w:t>
      </w:r>
      <w:proofErr w:type="spellStart"/>
      <w:r w:rsidR="00AF0864" w:rsidRPr="00145A5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FC6F7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6F7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exemplo:  </w:t>
      </w:r>
    </w:p>
    <w:p w14:paraId="020AA43E" w14:textId="21EDE40B" w:rsid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>Atribuir valor 1 quando a nota pertence ao acorde e 0 caso contrário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Exemplo, o acorde de dó é formado pelas notas dó, mi e sol, então o vetor de </w:t>
      </w:r>
      <w:proofErr w:type="spellStart"/>
      <w:r w:rsidR="00AF0864" w:rsidRPr="00DF01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8A4A5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usando esta abordagem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{1, 0, 0, 0, 1, 0, 0, 1, 0, 0, 0, 0}.</w:t>
      </w:r>
    </w:p>
    <w:p w14:paraId="72FB34FF" w14:textId="45DB287A" w:rsidR="003C58C8" w:rsidRP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Atribuir 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probabilidade para cada nota, onde 1 seria a probabilidade máxima da nota pertencer ao acorde e 0 caso contrário.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Exemplo, usando como base o acorde de dó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novamente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possível vetor gerado seria {1, 0.01, 0.01, 0.01, 0.9, 0, 0, 0.9, 0.01, 0.01, 0.01, 0.01}.</w:t>
      </w:r>
    </w:p>
    <w:p w14:paraId="160E55CA" w14:textId="77777777" w:rsidR="00145C84" w:rsidRDefault="00145C84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GoBack"/>
      <w:bookmarkEnd w:id="13"/>
    </w:p>
    <w:p w14:paraId="003270D6" w14:textId="4AA54F54" w:rsidR="002004AF" w:rsidRDefault="002004AF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principais etapas de construção de um </w:t>
      </w:r>
      <w:r w:rsidRPr="00FB54E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14" w:author="Livisghton Kleber" w:date="2019-11-05T21:06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chromagram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</w:t>
      </w:r>
      <w:ins w:id="15" w:author="Carlos Mello" w:date="2019-11-05T20:15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 vista</w:t>
      </w:r>
      <w:ins w:id="16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</w:t>
      </w:r>
      <w:r w:rsidR="00720E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86E12E" w14:textId="1F79563D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70724" w14:textId="0DAAFFCC" w:rsidR="001926FB" w:rsidRDefault="001926FB" w:rsidP="009346D2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423F000" wp14:editId="1F6DB513">
            <wp:extent cx="3588888" cy="492097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c-Page-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159" cy="49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24D" w14:textId="196C83E0" w:rsidR="00720E8B" w:rsidRDefault="001926FB" w:rsidP="001926FB">
      <w:pPr>
        <w:pStyle w:val="Legenda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7" w:name="_Toc23798641"/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Passos para construção de um </w:t>
      </w:r>
      <w:r w:rsidRPr="009346D2">
        <w:rPr>
          <w:rFonts w:ascii="Times New Roman" w:hAnsi="Times New Roman" w:cs="Times New Roman"/>
          <w:i/>
          <w:color w:val="000000" w:themeColor="text1"/>
          <w:sz w:val="20"/>
          <w:szCs w:val="20"/>
          <w:rPrChange w:id="18" w:author="Carlos Mello" w:date="2019-11-05T20:16:00Z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rPrChange>
        </w:rPr>
        <w:t>chromagram</w:t>
      </w:r>
      <w:bookmarkEnd w:id="17"/>
    </w:p>
    <w:p w14:paraId="50219388" w14:textId="77777777" w:rsidR="001926FB" w:rsidRPr="009346D2" w:rsidRDefault="001926FB" w:rsidP="009346D2"/>
    <w:p w14:paraId="62D5C860" w14:textId="323FEFB9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Partindo de um sinal bruto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discretizado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domínio do tempo, o primeiro passo para construir um </w:t>
      </w:r>
      <w:r w:rsidR="00984B8F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converter o sinal para domínio da frequência</w:t>
      </w:r>
      <w:r w:rsidR="00B21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calcular sua magnitude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Existem algumas técnicas para representar o sinal no domínio da frequência </w:t>
      </w:r>
      <w:r w:rsidR="00FD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forma simples 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DFT. No entanto, a DFT 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>traz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descrição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d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as frequência</w:t>
      </w:r>
      <w:ins w:id="19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</w:t>
      </w:r>
      <w:ins w:id="20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áudio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ins w:id="21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acordo com 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_Ref23768491 \r \h </w:instrTex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[10]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ins w:id="22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pesquisadores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que estudam a estimação automática de acordes (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Automatic</w:t>
      </w:r>
      <w:proofErr w:type="spellEnd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Chord</w:t>
      </w:r>
      <w:proofErr w:type="spellEnd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Estimation</w:t>
      </w:r>
      <w:proofErr w:type="spellEnd"/>
      <w:r w:rsidR="00DD0FE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- ACE)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estão interessados nas variações harmônicas locais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ins w:id="23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isso, geralmente é utilizada a Transformada de Fourier de </w:t>
      </w:r>
      <w:ins w:id="24" w:author="Carlos Mello" w:date="2019-11-05T20:17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tempo </w:t>
        </w:r>
      </w:ins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curto</w:t>
      </w:r>
      <w:del w:id="25" w:author="Carlos Mello" w:date="2019-11-05T20:17:00Z">
        <w:r w:rsidR="004D2E44"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prazo</w:delText>
        </w:r>
      </w:del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del w:id="26" w:author="Carlos Mello" w:date="2019-11-05T20:17:00Z">
        <w:r w:rsidR="00EC7592" w:rsidRPr="009346D2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s</w:delText>
        </w:r>
      </w:del>
      <w:ins w:id="27" w:author="Carlos Mello" w:date="2019-11-05T20:17:00Z">
        <w:r w:rsidR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hort-</w:t>
      </w:r>
      <w:del w:id="28" w:author="Carlos Mello" w:date="2019-11-05T20:17:00Z">
        <w:r w:rsidR="00EC7592" w:rsidRPr="009346D2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t</w:delText>
        </w:r>
      </w:del>
      <w:ins w:id="29" w:author="Carlos Mello" w:date="2019-11-05T20:17:00Z">
        <w:r w:rsidR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T</w:t>
        </w:r>
      </w:ins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ime Fourier </w:t>
      </w:r>
      <w:del w:id="30" w:author="Carlos Mello" w:date="2019-11-05T20:17:00Z">
        <w:r w:rsidR="00EC7592" w:rsidRPr="009346D2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t</w:delText>
        </w:r>
      </w:del>
      <w:proofErr w:type="spellStart"/>
      <w:ins w:id="31" w:author="Carlos Mello" w:date="2019-11-05T20:17:00Z">
        <w:r w:rsidR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T</w:t>
        </w:r>
      </w:ins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ransform</w:t>
      </w:r>
      <w:proofErr w:type="spellEnd"/>
      <w:r w:rsidR="004D2E44"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413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7592">
        <w:rPr>
          <w:rFonts w:ascii="Times New Roman" w:hAnsi="Times New Roman" w:cs="Times New Roman"/>
          <w:color w:val="000000" w:themeColor="text1"/>
          <w:sz w:val="24"/>
          <w:szCs w:val="24"/>
        </w:rPr>
        <w:t>STFT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3D5E" w:rsidRPr="00653D5E">
        <w:rPr>
          <w:rFonts w:ascii="Times New Roman" w:hAnsi="Times New Roman" w:cs="Times New Roman"/>
          <w:color w:val="000000" w:themeColor="text1"/>
          <w:sz w:val="24"/>
          <w:szCs w:val="24"/>
        </w:rPr>
        <w:t>que calcula as magnitudes de frequência em uma janela deslizante através do sinal</w:t>
      </w:r>
      <w:r w:rsidR="00C475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F2E591" w14:textId="59DC5569" w:rsidR="002004AF" w:rsidRDefault="00660EA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segundo passo, pré-processamento, </w:t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tenta eliminar parte inútil do espectro como o espectro de fundo</w: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_Ref23774713 \r \h </w:instrTex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[17]</w: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_Ref23774714 \r \h </w:instrTex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[18]</w: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alguns harmônicos que podem facilmente confundir técnicas de extração de características</w:t>
      </w:r>
      <w:ins w:id="32" w:author="Carlos Mello" w:date="2019-11-05T20:17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_Ref23773985 \r \h </w:instrTex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[19]</w: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_Ref23774935 \r \h </w:instrTex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[20]</w: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6DF1B4" w14:textId="1D8B22D5" w:rsidR="00247335" w:rsidRDefault="0002746E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del w:id="33" w:author="Carlos Mello" w:date="2019-11-05T20:18:00Z">
        <w:r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 terceiro passo,</w:delText>
        </w:r>
        <w:r w:rsidR="00FA3A5C"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FA3A5C" w:rsidRPr="009346D2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tuning</w:delText>
        </w:r>
        <w:r w:rsidR="00247335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,</w:delText>
        </w:r>
        <w:r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DD45AD"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</w:delText>
        </w:r>
      </w:del>
      <w:ins w:id="34" w:author="Carlos Mello" w:date="2019-11-05T20:18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D</w:t>
        </w:r>
      </w:ins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acordo com </w:t>
      </w:r>
      <w:proofErr w:type="spellStart"/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>Sheh</w:t>
      </w:r>
      <w:proofErr w:type="spellEnd"/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Ellis, </w:t>
      </w:r>
      <w:r w:rsidR="00203C4C">
        <w:rPr>
          <w:rFonts w:ascii="Times New Roman" w:hAnsi="Times New Roman" w:cs="Times New Roman"/>
          <w:color w:val="000000" w:themeColor="text1"/>
          <w:sz w:val="24"/>
          <w:szCs w:val="24"/>
        </w:rPr>
        <w:t>existem</w:t>
      </w:r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algumas faixas de músicas que não estão afinadas no tom padrão A4 = 440 Hz</w:t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_Ref23776535 \r \h </w:instrText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[21]</w:t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A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Então, </w:t>
      </w:r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terceiro passo, </w:t>
      </w:r>
      <w:proofErr w:type="spellStart"/>
      <w:r w:rsidR="0071583D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tuning</w:t>
      </w:r>
      <w:proofErr w:type="spellEnd"/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 algoritmos 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_Ref23777947 \r \h </w:instrTex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[22]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_Ref23777949 \r \h </w:instrTex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[23]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>para ajustar a afinação dessas músicas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D0AFB5" w14:textId="7DC40DC2" w:rsidR="00C52A79" w:rsidRDefault="00D9382F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ins w:id="35" w:author="Carlos Mello" w:date="2019-11-05T20:18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q</w:t>
        </w:r>
      </w:ins>
      <w:del w:id="36" w:author="Carlos Mello" w:date="2019-11-05T20:18:00Z">
        <w:r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Q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uarto passo, cálculo de saliência de afinação, </w:t>
      </w:r>
      <w:r w:rsidR="00B71F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E4175A" w:rsidRPr="00E4175A">
        <w:rPr>
          <w:rFonts w:ascii="Times New Roman" w:hAnsi="Times New Roman" w:cs="Times New Roman"/>
          <w:color w:val="000000" w:themeColor="text1"/>
          <w:sz w:val="24"/>
          <w:szCs w:val="24"/>
        </w:rPr>
        <w:t>aptura a saliência da classe de afinação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>faz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>endo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mapeamento 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espectro obtido nos passos anteriores </w:t>
      </w:r>
      <w:r w:rsidR="000200E0">
        <w:rPr>
          <w:rFonts w:ascii="Times New Roman" w:hAnsi="Times New Roman" w:cs="Times New Roman"/>
          <w:color w:val="000000" w:themeColor="text1"/>
          <w:sz w:val="24"/>
          <w:szCs w:val="24"/>
        </w:rPr>
        <w:t>com 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2F8F">
        <w:rPr>
          <w:rFonts w:ascii="Times New Roman" w:hAnsi="Times New Roman" w:cs="Times New Roman"/>
          <w:color w:val="000000" w:themeColor="text1"/>
          <w:sz w:val="24"/>
          <w:szCs w:val="24"/>
        </w:rPr>
        <w:t>saliência</w:t>
      </w:r>
      <w:del w:id="37" w:author="Carlos Mello" w:date="2019-11-05T20:20:00Z">
        <w:r w:rsidR="00162F8F" w:rsidDel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162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1D70D8">
        <w:rPr>
          <w:rFonts w:ascii="Times New Roman" w:hAnsi="Times New Roman" w:cs="Times New Roman"/>
          <w:color w:val="000000" w:themeColor="text1"/>
          <w:sz w:val="24"/>
          <w:szCs w:val="24"/>
        </w:rPr>
        <w:t>e uma nota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E08F58" w14:textId="55F4E2E2" w:rsidR="00A76023" w:rsidRDefault="00D3029C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estágio final do cálculo do </w:t>
      </w:r>
      <w:r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3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soma e normalização de oitavas,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4C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feita a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soma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todas as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>saliências pertencentes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ins w:id="38" w:author="Carlos Mello" w:date="2019-11-05T20:20:00Z">
        <w:r w:rsidR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uma</w:t>
        </w:r>
      </w:ins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mesma classe</w:t>
      </w:r>
      <w:ins w:id="39" w:author="Carlos Mello" w:date="2019-11-05T20:20:00Z">
        <w:r w:rsidR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del w:id="40" w:author="Carlos Mello" w:date="2019-11-05T20:20:00Z">
        <w:r w:rsidR="00FE5B88" w:rsidDel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</w:delText>
        </w:r>
      </w:del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41" w:author="Carlos Mello" w:date="2019-11-05T20:20:00Z">
        <w:r w:rsidR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Essa soma é </w:t>
        </w:r>
      </w:ins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normaliza</w:t>
      </w:r>
      <w:r w:rsid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produzir uma matriz de recurso do </w:t>
      </w:r>
      <w:r w:rsidR="008F120A" w:rsidRPr="00F253D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captura a evolução da afinação do áudio ao longo do tempo.</w:t>
      </w:r>
      <w:r w:rsidR="00FA2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023">
        <w:rPr>
          <w:rFonts w:ascii="Times New Roman" w:hAnsi="Times New Roman" w:cs="Times New Roman"/>
          <w:color w:val="000000" w:themeColor="text1"/>
          <w:sz w:val="24"/>
          <w:szCs w:val="24"/>
        </w:rPr>
        <w:t>Por fim, suavização /sincronização de batida</w:t>
      </w:r>
      <w:r w:rsidR="00650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A2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4C6489">
        <w:rPr>
          <w:rFonts w:ascii="Times New Roman" w:hAnsi="Times New Roman" w:cs="Times New Roman"/>
          <w:color w:val="000000" w:themeColor="text1"/>
          <w:sz w:val="24"/>
          <w:szCs w:val="24"/>
        </w:rPr>
        <w:t>uma etapa de pós processamento</w:t>
      </w:r>
      <w:del w:id="42" w:author="Carlos Mello" w:date="2019-11-05T20:23:00Z">
        <w:r w:rsidR="00E91F59" w:rsidDel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minimizar as </w:t>
      </w:r>
      <w:r w:rsidR="003E6239">
        <w:rPr>
          <w:rFonts w:ascii="Times New Roman" w:hAnsi="Times New Roman" w:cs="Times New Roman"/>
          <w:color w:val="000000" w:themeColor="text1"/>
          <w:sz w:val="24"/>
          <w:szCs w:val="24"/>
        </w:rPr>
        <w:t>frequentes mudanças</w:t>
      </w:r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acordes e ruído.</w:t>
      </w:r>
    </w:p>
    <w:p w14:paraId="5F1769B2" w14:textId="77777777" w:rsidR="00F36519" w:rsidRDefault="00F36519" w:rsidP="009346D2">
      <w:pPr>
        <w:jc w:val="center"/>
      </w:pPr>
    </w:p>
    <w:p w14:paraId="6D495612" w14:textId="77777777" w:rsidR="00675415" w:rsidRPr="00EE42B1" w:rsidRDefault="00675415" w:rsidP="00EE42B1"/>
    <w:p w14:paraId="72B6D402" w14:textId="0E01271D" w:rsidR="0082752F" w:rsidRPr="00EE42B1" w:rsidRDefault="0082752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43" w:name="_Toc23798620"/>
      <w:r w:rsidRPr="00EE42B1">
        <w:rPr>
          <w:color w:val="000000" w:themeColor="text1"/>
          <w:sz w:val="28"/>
        </w:rPr>
        <w:t>Conceitos de Redes Neurais</w:t>
      </w:r>
      <w:bookmarkEnd w:id="43"/>
    </w:p>
    <w:p w14:paraId="4B417C5F" w14:textId="5787198C" w:rsidR="001F7DB4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C01D3" w14:textId="56DA910D" w:rsidR="00084AAF" w:rsidRDefault="00D0242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compreender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funciona o modelo </w:t>
      </w:r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Multilayer Per</w:t>
      </w:r>
      <w:r w:rsidR="005A54DD"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ceptrons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(MLP), primeiramente é necessário </w:t>
      </w:r>
      <w:r w:rsidR="00FE6B1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70830">
        <w:rPr>
          <w:rFonts w:ascii="Times New Roman" w:hAnsi="Times New Roman" w:cs="Times New Roman"/>
          <w:color w:val="000000" w:themeColor="text1"/>
          <w:sz w:val="24"/>
          <w:szCs w:val="24"/>
        </w:rPr>
        <w:t>ntender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funcionamento de um </w:t>
      </w:r>
      <w:r w:rsidR="005A54DD" w:rsidRPr="009E4D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Semelhante ao cérebro humano que consiste em uma rede de neurônios, uma rede neural consiste em uma rede de neurônios artificiais, chamados de </w:t>
      </w:r>
      <w:r w:rsidR="00602961" w:rsidRPr="003E52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perceptrons</w:t>
      </w:r>
      <w:r w:rsidR="006029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56E01" w14:textId="5229FBA5" w:rsidR="005712CE" w:rsidRDefault="00121269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O </w:t>
      </w:r>
      <w:r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</w:t>
      </w:r>
      <w:r w:rsidR="001F46CA"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por Frank </w:t>
      </w:r>
      <w:proofErr w:type="spellStart"/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>Rosenblatt</w:t>
      </w:r>
      <w:proofErr w:type="spellEnd"/>
      <w:r w:rsidRP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 volta dos anos 1957.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estrutura do perceptro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pode ser vista na </w:t>
      </w:r>
      <w:r w:rsidR="00CB2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igura </w:t>
      </w:r>
      <w:r w:rsidR="00116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onde um conjunto de entrada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combinadas ao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seus respectivos pesos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w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são classificad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0 ou 1, ou -1 e 1</w:t>
      </w:r>
      <w:r w:rsidR="00DE32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dependendo da função de ativação </w:t>
      </w:r>
      <w:r w:rsidR="00137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for usada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representação matemática de um perceptron levando em consideração o </w:t>
      </w:r>
      <w:proofErr w:type="gramStart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seu </w:t>
      </w:r>
      <w:r w:rsidR="005155B0" w:rsidRPr="00D57D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bias</w:t>
      </w:r>
      <w:proofErr w:type="gramEnd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já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função de ativação de um neurônio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id w:val="-1534641168"/>
          <w:citation/>
        </w:sdtPr>
        <w:sdtEndPr/>
        <w:sdtContent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begin"/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instrText xml:space="preserve"> CITATION Aks18 \l 1046 </w:instrText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separate"/>
          </w:r>
          <w:r w:rsidR="00687C92">
            <w:rPr>
              <w:rFonts w:ascii="Times New Roman" w:hAnsi="Times New Roman" w:cs="Times New Roman"/>
              <w:noProof/>
              <w:color w:val="222222"/>
              <w:sz w:val="24"/>
              <w:szCs w:val="24"/>
              <w:shd w:val="clear" w:color="auto" w:fill="FFFFFF"/>
            </w:rPr>
            <w:t xml:space="preserve"> </w:t>
          </w:r>
          <w:r w:rsidR="00687C92" w:rsidRPr="009346D2">
            <w:rPr>
              <w:rFonts w:ascii="Times New Roman" w:hAnsi="Times New Roman" w:cs="Times New Roman"/>
              <w:noProof/>
              <w:color w:val="222222"/>
              <w:sz w:val="24"/>
              <w:szCs w:val="24"/>
              <w:shd w:val="clear" w:color="auto" w:fill="FFFFFF"/>
            </w:rPr>
            <w:t>(14)</w:t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5A4454E" w14:textId="6A03B985" w:rsidR="00AA6AFA" w:rsidRDefault="00AA6AF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C24C58" w14:textId="77777777" w:rsidR="00AA6AFA" w:rsidRDefault="00AA6AFA" w:rsidP="00AA6AFA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65D76C9" wp14:editId="0C5D0DC3">
            <wp:extent cx="5382883" cy="24211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112" cy="2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AA5" w14:textId="2FA7BFDD" w:rsidR="00AA6AFA" w:rsidRPr="00C40EE7" w:rsidRDefault="00AA6AFA" w:rsidP="00AA6AF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44" w:name="_Toc23798642"/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7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 Representação gráfica de uma estrutura do perceptron.</w:t>
      </w:r>
      <w:bookmarkEnd w:id="44"/>
    </w:p>
    <w:p w14:paraId="1DF79DB5" w14:textId="77777777" w:rsidR="00C838F2" w:rsidRPr="009C2F12" w:rsidRDefault="00C838F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7D490E07" w:rsidR="001F7DB4" w:rsidRPr="00AA6AFA" w:rsidRDefault="00AA6AFA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z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 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+b</m:t>
        </m:r>
      </m:oMath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Eq.5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1FD1DD" w14:textId="20DCB29D" w:rsidR="00D812E7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E3FC" w14:textId="45DB63FA" w:rsidR="004864E6" w:rsidRDefault="004864E6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 = f(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              z≥θ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0,   caso contrário</m:t>
                </m:r>
              </m:e>
            </m:eqArr>
          </m:e>
        </m:d>
      </m:oMath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4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8F5A6F" w14:textId="408D33DC" w:rsidR="001D01DF" w:rsidRDefault="001D01DF" w:rsidP="004864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1C77" w14:textId="21A51B94" w:rsidR="003876AD" w:rsidRDefault="005B5CEB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grande problema desse modelo, é que ele se limita em resolver problemas onde o conjunto de dados </w:t>
      </w:r>
      <w:r w:rsidR="00002F19">
        <w:rPr>
          <w:rFonts w:ascii="Times New Roman" w:hAnsi="Times New Roman" w:cs="Times New Roman"/>
          <w:color w:val="000000" w:themeColor="text1"/>
          <w:sz w:val="24"/>
          <w:szCs w:val="24"/>
        </w:rPr>
        <w:t>seja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linearmente separável. 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>Para resolver problemas mais complexo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semelhante ao cérebro humano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composto por vários neurônios, ex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tem modelos que são compostos por vários perceptrons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, sendo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deles chamado de chamado de Perceptron multicamadas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Layer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Perceptron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MLP)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2517B" w14:textId="105A25CB" w:rsidR="004306C6" w:rsidRDefault="000367DE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MLP consiste em uma estrutura em camadas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(uma camada de entrada, uma ou mais camadas escondidas/intermediárias e uma camada de saída)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cada uma 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</w:t>
      </w:r>
      <w:r w:rsidR="00491CD1">
        <w:rPr>
          <w:rFonts w:ascii="Times New Roman" w:hAnsi="Times New Roman" w:cs="Times New Roman"/>
          <w:color w:val="000000" w:themeColor="text1"/>
          <w:sz w:val="24"/>
          <w:szCs w:val="24"/>
        </w:rPr>
        <w:t>conter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</w:t>
      </w:r>
      <w:r w:rsidR="00EB73FE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r w:rsidR="00642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F5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o sinal de entrada é propagado para frente conforme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neurônios de cada camada. Por isso, </w:t>
      </w:r>
      <w:r w:rsidR="007F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proofErr w:type="spellStart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MLPs</w:t>
      </w:r>
      <w:proofErr w:type="spellEnd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consideradas redes neurais do tipo </w:t>
      </w:r>
      <w:r w:rsidR="00E51EC6" w:rsidRPr="008102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feedforward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_Ref23621418 \r \h </w:instrTex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[15]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D222A" w14:textId="661A89C7" w:rsidR="00BA76FE" w:rsidRDefault="008D3787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treinamento de uma MLP é feito de forma supervisionada utilizando o algoritmo gradiente descendente (</w:t>
      </w:r>
      <w:proofErr w:type="spellStart"/>
      <w:r w:rsidR="0004154C" w:rsidRPr="000415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proofErr w:type="spellEnd"/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. Este algoritmo é dividido em duas etapas, a primeira é a fase de ida</w:t>
      </w:r>
      <w:r w:rsidR="00066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um padrão é apresentado a camada de entrada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a partir desta camada as unidades calculam sua resposta 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>e produz um conjunto de saída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segunda fase é a de volta,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partir da saída gerada na fase anterior é calculado um erro, este erro é propagado a partir da camada de saída até a camada de entrada, e os pesos das conexões das camadas internas vão sendo </w:t>
      </w:r>
      <w:r w:rsidR="00C36F84">
        <w:rPr>
          <w:rFonts w:ascii="Times New Roman" w:hAnsi="Times New Roman" w:cs="Times New Roman"/>
          <w:color w:val="000000" w:themeColor="text1"/>
          <w:sz w:val="24"/>
          <w:szCs w:val="24"/>
        </w:rPr>
        <w:t>justados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_Ref23621418 \r \h </w:instrTex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[15]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EBF79" w14:textId="4D47398F" w:rsidR="003E492A" w:rsidRDefault="003E492A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exemplo de arquitetura de uma MLP, 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exemplo na camada de entrada apresenta dois neurônios,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existem duas camadas intermediárias com quatro neurônios e na camada de dois neurônios.</w:t>
      </w:r>
    </w:p>
    <w:p w14:paraId="3FB9457A" w14:textId="77777777" w:rsidR="004B2581" w:rsidRDefault="004B2581" w:rsidP="004B25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CEDD13D" wp14:editId="5A80EFCB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FAC" w14:textId="232473C2" w:rsidR="004B2581" w:rsidRPr="007A036A" w:rsidRDefault="004B2581" w:rsidP="007A036A">
      <w:pPr>
        <w:pStyle w:val="Legenda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</w:pPr>
      <w:bookmarkStart w:id="45" w:name="_Toc23798643"/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687C92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8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 Arquitetura de uma Rede Neural MLP</w:t>
      </w:r>
      <w:r w:rsidRPr="007A036A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.</w:t>
      </w:r>
      <w:r w:rsidR="00F620A8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 xml:space="preserve"> Fonte: </w:t>
      </w:r>
      <w:hyperlink r:id="rId21" w:history="1">
        <w:r w:rsidR="00F620A8" w:rsidRPr="00F620A8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encurtador.com.br/lmpY1</w:t>
        </w:r>
        <w:bookmarkEnd w:id="45"/>
      </w:hyperlink>
    </w:p>
    <w:p w14:paraId="55C2F083" w14:textId="2895623F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77777777" w:rsidR="00E54DE0" w:rsidRPr="009C2F12" w:rsidRDefault="001F7DB4" w:rsidP="00645259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46" w:name="_Toc23798621"/>
      <w:r w:rsidRPr="009C2F12">
        <w:rPr>
          <w:color w:val="000000" w:themeColor="text1"/>
        </w:rPr>
        <w:lastRenderedPageBreak/>
        <w:t>Trabalhos Relacionados (Estado da Arte)</w:t>
      </w:r>
      <w:bookmarkEnd w:id="46"/>
    </w:p>
    <w:p w14:paraId="02F2BDF1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2624C8" w14:textId="77777777" w:rsidR="00E54DE0" w:rsidRPr="009C2F12" w:rsidRDefault="001F7DB4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Resumir os principais trabalhos relacionados ao seu objeto de estudo. Lembre de citar fragilidades deles (se não têm falha, são perfeitos, para que estudar um novo?).</w:t>
      </w:r>
    </w:p>
    <w:p w14:paraId="4C5DD9C2" w14:textId="77777777" w:rsidR="00907718" w:rsidRPr="009C2F12" w:rsidRDefault="00907718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47" w:name="_Toc23798622"/>
      <w:r w:rsidRPr="009C2F12">
        <w:rPr>
          <w:color w:val="000000" w:themeColor="text1"/>
        </w:rPr>
        <w:t>Algoritmo de Mello</w:t>
      </w:r>
      <w:bookmarkEnd w:id="47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7B8F82D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="00E54DE0"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E15B19C" w14:textId="77777777" w:rsidR="00907718" w:rsidRPr="009C2F12" w:rsidRDefault="00907718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48" w:name="_Toc23798623"/>
      <w:r w:rsidRPr="009C2F12">
        <w:rPr>
          <w:color w:val="000000" w:themeColor="text1"/>
        </w:rPr>
        <w:t>Algoritmo de Mello</w:t>
      </w:r>
      <w:bookmarkEnd w:id="48"/>
    </w:p>
    <w:p w14:paraId="514B90A7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F92E8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571463DD" w:rsidR="00E54DE0" w:rsidRPr="009C2F12" w:rsidRDefault="00F215C3" w:rsidP="009C2F12">
      <w:pPr>
        <w:pStyle w:val="Ttulo1"/>
        <w:rPr>
          <w:color w:val="000000" w:themeColor="text1"/>
        </w:rPr>
      </w:pPr>
      <w:bookmarkStart w:id="49" w:name="_Toc23798624"/>
      <w:proofErr w:type="spellStart"/>
      <w:r>
        <w:rPr>
          <w:color w:val="000000" w:themeColor="text1"/>
        </w:rPr>
        <w:lastRenderedPageBreak/>
        <w:t>Metologia</w:t>
      </w:r>
      <w:proofErr w:type="spellEnd"/>
      <w:r>
        <w:rPr>
          <w:color w:val="000000" w:themeColor="text1"/>
        </w:rPr>
        <w:t xml:space="preserve"> do Estudo</w:t>
      </w:r>
      <w:bookmarkEnd w:id="49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BCCB21" w14:textId="438536BE" w:rsidR="006613DB" w:rsidRDefault="006613DB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Este capítulo explica</w:t>
      </w:r>
    </w:p>
    <w:p w14:paraId="35A689CA" w14:textId="1654AEA6" w:rsidR="00E54DE0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2D69C0FF" w14:textId="77777777" w:rsidR="006613DB" w:rsidRPr="009C2F12" w:rsidRDefault="006613DB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50" w:name="_Toc23798625"/>
      <w:r w:rsidRPr="009C2F12">
        <w:rPr>
          <w:color w:val="000000" w:themeColor="text1"/>
        </w:rPr>
        <w:t>Visão Geral</w:t>
      </w:r>
      <w:bookmarkEnd w:id="50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5B6FC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75DC8BFF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399E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51" w:name="_Toc23798626"/>
      <w:r w:rsidRPr="009C2F12">
        <w:rPr>
          <w:color w:val="000000" w:themeColor="text1"/>
        </w:rPr>
        <w:t>Passo 1</w:t>
      </w:r>
      <w:bookmarkEnd w:id="51"/>
    </w:p>
    <w:p w14:paraId="24639B2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4843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0B90B8F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52" w:name="_Toc23798627"/>
      <w:r w:rsidRPr="009C2F12">
        <w:rPr>
          <w:color w:val="000000" w:themeColor="text1"/>
        </w:rPr>
        <w:t>Passo 2</w:t>
      </w:r>
      <w:bookmarkEnd w:id="52"/>
    </w:p>
    <w:p w14:paraId="7FE963AE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20671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DDDFD2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53" w:name="_Toc23798628"/>
      <w:r w:rsidRPr="009C2F12">
        <w:rPr>
          <w:color w:val="000000" w:themeColor="text1"/>
        </w:rPr>
        <w:lastRenderedPageBreak/>
        <w:t>Experimentos e Análise</w:t>
      </w:r>
      <w:bookmarkEnd w:id="53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745D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os experimentos feitos. Sempre é preciso comparar com o que os outros fizeram.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54" w:name="_Toc23798629"/>
      <w:r w:rsidRPr="009C2F12">
        <w:rPr>
          <w:color w:val="000000" w:themeColor="text1"/>
        </w:rPr>
        <w:t>Experimento 1</w:t>
      </w:r>
      <w:bookmarkEnd w:id="54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77777777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="00511F08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55" w:name="_Toc23798630"/>
      <w:r w:rsidRPr="009C2F12">
        <w:rPr>
          <w:color w:val="000000" w:themeColor="text1"/>
        </w:rPr>
        <w:t>Experimento 2</w:t>
      </w:r>
      <w:bookmarkEnd w:id="55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56" w:name="_Toc23798631"/>
      <w:r w:rsidRPr="009C2F12">
        <w:rPr>
          <w:color w:val="000000" w:themeColor="text1"/>
        </w:rPr>
        <w:t>Análise</w:t>
      </w:r>
      <w:bookmarkEnd w:id="56"/>
    </w:p>
    <w:p w14:paraId="5E35BD78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57" w:name="_Toc23798632"/>
      <w:r w:rsidRPr="009C2F12">
        <w:rPr>
          <w:color w:val="000000" w:themeColor="text1"/>
        </w:rPr>
        <w:lastRenderedPageBreak/>
        <w:t>Conclusões e Trabalhos Futuros</w:t>
      </w:r>
      <w:bookmarkEnd w:id="57"/>
    </w:p>
    <w:p w14:paraId="3D138AC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as conclusões do seu trabalho. Resuma seus resultados e análise e apresente sugestões de trabalhos futuros. Apresente suas contribuições.</w:t>
      </w:r>
    </w:p>
    <w:p w14:paraId="3CF0FB90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58" w:name="_Toc23798633"/>
      <w:r w:rsidRPr="009C2F12">
        <w:rPr>
          <w:color w:val="000000" w:themeColor="text1"/>
        </w:rPr>
        <w:t>Contribuições</w:t>
      </w:r>
      <w:bookmarkEnd w:id="58"/>
    </w:p>
    <w:p w14:paraId="185BCAA3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77777777" w:rsidR="00412041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sdfdfdfdfd</w:t>
      </w:r>
      <w:proofErr w:type="spellEnd"/>
      <w:r w:rsidR="0041204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ED200E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59" w:name="_Toc23798634"/>
      <w:r w:rsidRPr="009C2F12">
        <w:rPr>
          <w:color w:val="000000" w:themeColor="text1"/>
        </w:rPr>
        <w:t>Trabalhos Futuros</w:t>
      </w:r>
      <w:bookmarkEnd w:id="59"/>
    </w:p>
    <w:p w14:paraId="279AFF5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ssddfdgfgfgfg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D52D0C0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EE24ED7" w14:textId="77777777" w:rsidR="00687C92" w:rsidRDefault="00574852">
      <w:pPr>
        <w:pStyle w:val="Bibliografia"/>
        <w:rPr>
          <w:noProof/>
          <w:vanish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1046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="00687C92">
        <w:rPr>
          <w:noProof/>
          <w:vanish/>
        </w:rPr>
        <w:t>x</w:t>
      </w:r>
    </w:p>
    <w:p w14:paraId="40B5B358" w14:textId="77777777" w:rsidR="00687C92" w:rsidRDefault="00687C92">
      <w:pPr>
        <w:pStyle w:val="Bibliografia"/>
        <w:rPr>
          <w:noProof/>
          <w:vanish/>
        </w:rPr>
      </w:pPr>
      <w:r>
        <w:rPr>
          <w:noProof/>
          <w:vanish/>
        </w:rPr>
        <w:t>x</w:t>
      </w:r>
    </w:p>
    <w:p w14:paraId="5AC0F6E3" w14:textId="3464E6BD" w:rsidR="00077508" w:rsidRPr="009C2F12" w:rsidRDefault="00574852">
      <w:pPr>
        <w:pStyle w:val="Ttulo1"/>
        <w:numPr>
          <w:ilvl w:val="0"/>
          <w:numId w:val="0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bookmarkStart w:id="60" w:name="_Toc23798635"/>
      <w:r w:rsidR="00077508">
        <w:rPr>
          <w:color w:val="000000" w:themeColor="text1"/>
        </w:rPr>
        <w:t>Referências</w:t>
      </w:r>
      <w:bookmarkEnd w:id="60"/>
    </w:p>
    <w:p w14:paraId="37CC4958" w14:textId="77777777" w:rsidR="00077508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199D5" w14:textId="28019D9D" w:rsidR="00180597" w:rsidRDefault="00180597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Wikipédia. [Online]: </w:t>
      </w:r>
      <w:hyperlink r:id="rId22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https://pt.wikipedia.org/wiki/Nota_musical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</w:p>
    <w:p w14:paraId="61086394" w14:textId="55E39D9D" w:rsidR="004350EC" w:rsidRPr="009346D2" w:rsidRDefault="004350EC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1" w:name="_Ref23855436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descomplicandoamusica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23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https://www.descomplicandoamusica.com/triades/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bookmarkEnd w:id="61"/>
    </w:p>
    <w:p w14:paraId="2F3C133D" w14:textId="182EB710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wikipedia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4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https://pt.wikipedia.org/wiki/Cifra_(música)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</w:p>
    <w:p w14:paraId="2EBAC8D4" w14:textId="078DE243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cifraclub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25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https://www.cifraclub.com.br/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4EB7334C" w14:textId="692DE0CE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cifras.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26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https://www.cifras.com.br/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6537D2FC" w14:textId="20162F15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pegacifra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27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https://www.pegacifra.com.br/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</w:p>
    <w:p w14:paraId="29A5E85D" w14:textId="17FDB8DE" w:rsidR="00077508" w:rsidRPr="00A44C8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Veloso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M.A.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Feitosa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"O Ouvido Absoluto: bases neurocognitivas e perspectivas". 2013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357 - 362.</w:t>
      </w:r>
    </w:p>
    <w:p w14:paraId="5CCFF0F4" w14:textId="2E3A7CE8" w:rsidR="00077508" w:rsidRPr="00A44C8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P.J. dos Santos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Junior. "Ouvido absoluto e ouvido relativo: sua natureza e relevância para a educação musical". In XVI Encontro Regional Sul da ABEM; 2014.</w:t>
      </w:r>
    </w:p>
    <w:p w14:paraId="1CE9FB52" w14:textId="52EE604D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2" w:name="_Ref23620281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A.Oppenheim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chafer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Discrete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-Time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": Prentice-Hall; 1989.</w:t>
      </w:r>
      <w:bookmarkEnd w:id="62"/>
    </w:p>
    <w:p w14:paraId="575B4571" w14:textId="662DFB6A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3" w:name="_Ref23768491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M.M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cVicar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R.S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antos</w:t>
      </w:r>
      <w:proofErr w:type="spellEnd"/>
      <w:proofErr w:type="gram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odriguez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Y.N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Review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Art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". IEEE/ACM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Speech,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556-575.</w:t>
      </w:r>
      <w:bookmarkEnd w:id="63"/>
    </w:p>
    <w:p w14:paraId="6383D2EB" w14:textId="4936E849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4" w:name="_Ref23620848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T.Fujishima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Realtime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musical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sound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Music",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Int. Comput. Music Conf., 1999,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464–467.</w:t>
      </w:r>
      <w:bookmarkEnd w:id="64"/>
    </w:p>
    <w:p w14:paraId="533F7D87" w14:textId="46DDC04A" w:rsidR="00077508" w:rsidRPr="00A44C88" w:rsidRDefault="0083715B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5" w:name="_Ref23620866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M.Muller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S.Ewert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Towards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Timbre-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Invariant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Feat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ures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Harmony-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Music",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IEEE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Speech,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anguage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2010.</w:t>
      </w:r>
      <w:bookmarkEnd w:id="65"/>
    </w:p>
    <w:p w14:paraId="45BF7D0F" w14:textId="4A921848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6" w:name="_Ref23620880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H.J.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Kallman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Tone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functional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melody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Perception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Psychophysics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26.</w:t>
      </w:r>
      <w:bookmarkEnd w:id="66"/>
    </w:p>
    <w:p w14:paraId="5E2D7A32" w14:textId="3B35053C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L.C.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Akshay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towardsdatascience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: https://medium.com/ensina-ai/redes-neurais-perceptron-multicamadas-e-o-algoritmo-backpropagation-eaf89778f5b8.</w:t>
      </w:r>
    </w:p>
    <w:p w14:paraId="11B5B086" w14:textId="4B6E38FE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7" w:name="_Ref23621418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S.Haykin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"Neural </w:t>
      </w:r>
      <w:proofErr w:type="spellStart"/>
      <w:proofErr w:type="gram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Computation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Comprehensive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Foundation".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2ª Edição, Editora Prentice Hall,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1998.</w:t>
      </w:r>
      <w:bookmarkEnd w:id="67"/>
    </w:p>
    <w:p w14:paraId="0241CECA" w14:textId="43568EF8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deeplearningbook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28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http://deeplearningbook.com.br/algoritmo-backpropagation-parte-2-treinamento-de-redes-neurais/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01/11/2019)</w:t>
      </w:r>
    </w:p>
    <w:p w14:paraId="31A6C126" w14:textId="265DA70D" w:rsidR="0007750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8" w:name="_Ref23774713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N.O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K.M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iyamoto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J.L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oux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H.K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ameoka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S.S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agayama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Separation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monaural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harmonic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percussive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components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complem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entary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diffusion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spectrogram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16th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European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Conference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2008.</w:t>
      </w:r>
      <w:bookmarkEnd w:id="68"/>
    </w:p>
    <w:p w14:paraId="51A4C482" w14:textId="77777777" w:rsidR="00F86E26" w:rsidRPr="00A44C88" w:rsidRDefault="00F86E26" w:rsidP="00F86E26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9" w:name="_Ref23774714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J. Reed, Y. Ueda, S.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Siniscalchi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Uchiyama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Sagayama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Lee, “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Minimum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training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improve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isolated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,” in Proc. 10th Int. Soc. Music Inf. Retrieval, 2009, pp. 609–614.</w:t>
      </w:r>
      <w:bookmarkEnd w:id="69"/>
    </w:p>
    <w:p w14:paraId="654C9743" w14:textId="1B3935DB" w:rsidR="0007750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0" w:name="_Ref23773985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Pauws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Musical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key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extraction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udio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5th Int. Soc. Music Inf. Retrieval. 2004: p. 66–69.</w:t>
      </w:r>
      <w:bookmarkEnd w:id="70"/>
    </w:p>
    <w:p w14:paraId="4653C89F" w14:textId="549FB21B" w:rsidR="00077508" w:rsidRDefault="0083715B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1" w:name="_Ref23774935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auch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ixon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Simultaneous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Chords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Musical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Context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IEEE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Speech,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1280-1289.</w:t>
      </w:r>
      <w:bookmarkEnd w:id="71"/>
    </w:p>
    <w:p w14:paraId="0D80A023" w14:textId="7C1D45B9" w:rsidR="00DD45AD" w:rsidRDefault="00DD45AD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2" w:name="_Ref23776535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Sheh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Ellis,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segmentation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em-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trained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Hidden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Markov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,” in Proc. 4th Int. Soc. Music Inf. Retrieval, 2003, pp. 183–189.</w:t>
      </w:r>
      <w:bookmarkEnd w:id="72"/>
    </w:p>
    <w:p w14:paraId="0A08D128" w14:textId="0C353296" w:rsidR="003252F6" w:rsidRPr="009346D2" w:rsidRDefault="00247335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3" w:name="_Ref23777947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Harte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Sandler,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identification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quantised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chromagram,” in Proc.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Eng. Soc., 2005, pp. 291–301.</w:t>
      </w:r>
      <w:bookmarkEnd w:id="73"/>
    </w:p>
    <w:p w14:paraId="6FE25C03" w14:textId="4AD09A2A" w:rsidR="00247335" w:rsidRPr="00A44C88" w:rsidRDefault="00247335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4" w:name="_Ref23777949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Harte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Sandler,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Gasser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Detecting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harmonic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musical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,” in Proc. 1st Workshop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 Comput.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Multimedia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 2006, pp. 21–26.</w:t>
      </w:r>
      <w:bookmarkEnd w:id="74"/>
    </w:p>
    <w:p w14:paraId="1DF4BA6E" w14:textId="77777777" w:rsidR="00077508" w:rsidRPr="009C2F12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77508" w:rsidRPr="009C2F12" w:rsidSect="00116553">
      <w:footerReference w:type="default" r:id="rId29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A7287" w14:textId="77777777" w:rsidR="00ED33AB" w:rsidRDefault="00ED33AB" w:rsidP="0022151A">
      <w:pPr>
        <w:spacing w:after="0" w:line="240" w:lineRule="auto"/>
      </w:pPr>
      <w:r>
        <w:separator/>
      </w:r>
    </w:p>
  </w:endnote>
  <w:endnote w:type="continuationSeparator" w:id="0">
    <w:p w14:paraId="63843592" w14:textId="77777777" w:rsidR="00ED33AB" w:rsidRDefault="00ED33AB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720E8B" w:rsidRDefault="00720E8B">
    <w:pPr>
      <w:pStyle w:val="Rodap"/>
      <w:jc w:val="right"/>
    </w:pPr>
  </w:p>
  <w:p w14:paraId="308737BA" w14:textId="77777777" w:rsidR="00720E8B" w:rsidRDefault="00720E8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EndPr/>
    <w:sdtContent>
      <w:p w14:paraId="7BA72BDD" w14:textId="77777777" w:rsidR="00720E8B" w:rsidRDefault="00720E8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6D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74ABF49" w14:textId="77777777" w:rsidR="00720E8B" w:rsidRDefault="00720E8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EndPr/>
    <w:sdtContent>
      <w:p w14:paraId="35486A44" w14:textId="77777777" w:rsidR="00720E8B" w:rsidRDefault="00720E8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CEB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362185CD" w14:textId="77777777" w:rsidR="00720E8B" w:rsidRDefault="00720E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ABF66" w14:textId="77777777" w:rsidR="00ED33AB" w:rsidRDefault="00ED33AB" w:rsidP="0022151A">
      <w:pPr>
        <w:spacing w:after="0" w:line="240" w:lineRule="auto"/>
      </w:pPr>
      <w:r>
        <w:separator/>
      </w:r>
    </w:p>
  </w:footnote>
  <w:footnote w:type="continuationSeparator" w:id="0">
    <w:p w14:paraId="2270BE87" w14:textId="77777777" w:rsidR="00ED33AB" w:rsidRDefault="00ED33AB" w:rsidP="00221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23D0423"/>
    <w:multiLevelType w:val="hybridMultilevel"/>
    <w:tmpl w:val="2E12D4CC"/>
    <w:lvl w:ilvl="0" w:tplc="2FF07B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73593E"/>
    <w:multiLevelType w:val="hybridMultilevel"/>
    <w:tmpl w:val="F544BF8C"/>
    <w:lvl w:ilvl="0" w:tplc="5E7058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A415C"/>
    <w:multiLevelType w:val="hybridMultilevel"/>
    <w:tmpl w:val="5554DC4C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547D0CD3"/>
    <w:multiLevelType w:val="hybridMultilevel"/>
    <w:tmpl w:val="DC86A8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visghton Kleber">
    <w15:presenceInfo w15:providerId="Windows Live" w15:userId="f3c5174c9d3f7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02F19"/>
    <w:rsid w:val="00013CA2"/>
    <w:rsid w:val="00014443"/>
    <w:rsid w:val="00015CA4"/>
    <w:rsid w:val="000200E0"/>
    <w:rsid w:val="00023E64"/>
    <w:rsid w:val="00023E88"/>
    <w:rsid w:val="000257C1"/>
    <w:rsid w:val="00026314"/>
    <w:rsid w:val="0002746E"/>
    <w:rsid w:val="00027920"/>
    <w:rsid w:val="000314EA"/>
    <w:rsid w:val="00035730"/>
    <w:rsid w:val="000367DE"/>
    <w:rsid w:val="0004154C"/>
    <w:rsid w:val="00042783"/>
    <w:rsid w:val="0004334A"/>
    <w:rsid w:val="00045C5C"/>
    <w:rsid w:val="0004644C"/>
    <w:rsid w:val="00047ED9"/>
    <w:rsid w:val="000540DB"/>
    <w:rsid w:val="000545AE"/>
    <w:rsid w:val="00055E47"/>
    <w:rsid w:val="00060B20"/>
    <w:rsid w:val="00061030"/>
    <w:rsid w:val="000616B6"/>
    <w:rsid w:val="00061CAE"/>
    <w:rsid w:val="0006211A"/>
    <w:rsid w:val="000621BB"/>
    <w:rsid w:val="0006429B"/>
    <w:rsid w:val="00064400"/>
    <w:rsid w:val="00066A4F"/>
    <w:rsid w:val="00072578"/>
    <w:rsid w:val="00073FD3"/>
    <w:rsid w:val="000773A8"/>
    <w:rsid w:val="00077508"/>
    <w:rsid w:val="00080FDB"/>
    <w:rsid w:val="00081632"/>
    <w:rsid w:val="00084AAF"/>
    <w:rsid w:val="00085905"/>
    <w:rsid w:val="00091624"/>
    <w:rsid w:val="000917AF"/>
    <w:rsid w:val="00091BD4"/>
    <w:rsid w:val="000954B2"/>
    <w:rsid w:val="0009668F"/>
    <w:rsid w:val="000A012E"/>
    <w:rsid w:val="000A33DD"/>
    <w:rsid w:val="000A6282"/>
    <w:rsid w:val="000A6BAE"/>
    <w:rsid w:val="000A7E59"/>
    <w:rsid w:val="000B01B9"/>
    <w:rsid w:val="000B0421"/>
    <w:rsid w:val="000B0E1C"/>
    <w:rsid w:val="000B1CA3"/>
    <w:rsid w:val="000B3DE9"/>
    <w:rsid w:val="000B771D"/>
    <w:rsid w:val="000B7A72"/>
    <w:rsid w:val="000C0614"/>
    <w:rsid w:val="000C1D21"/>
    <w:rsid w:val="000C2F44"/>
    <w:rsid w:val="000C3745"/>
    <w:rsid w:val="000C7D4B"/>
    <w:rsid w:val="000D0A5A"/>
    <w:rsid w:val="000D1764"/>
    <w:rsid w:val="000D228A"/>
    <w:rsid w:val="000D2D20"/>
    <w:rsid w:val="000E1CF9"/>
    <w:rsid w:val="000E4985"/>
    <w:rsid w:val="000E7A60"/>
    <w:rsid w:val="000F44C6"/>
    <w:rsid w:val="000F5532"/>
    <w:rsid w:val="000F6353"/>
    <w:rsid w:val="001016B8"/>
    <w:rsid w:val="00102E9F"/>
    <w:rsid w:val="00103A95"/>
    <w:rsid w:val="0010529A"/>
    <w:rsid w:val="0010651D"/>
    <w:rsid w:val="00106866"/>
    <w:rsid w:val="00107BE0"/>
    <w:rsid w:val="00112D07"/>
    <w:rsid w:val="00114659"/>
    <w:rsid w:val="00116553"/>
    <w:rsid w:val="00116EB7"/>
    <w:rsid w:val="001172A6"/>
    <w:rsid w:val="00117539"/>
    <w:rsid w:val="00121269"/>
    <w:rsid w:val="00121286"/>
    <w:rsid w:val="00121365"/>
    <w:rsid w:val="001220B8"/>
    <w:rsid w:val="00124681"/>
    <w:rsid w:val="001266F2"/>
    <w:rsid w:val="001348E3"/>
    <w:rsid w:val="00136275"/>
    <w:rsid w:val="0013741E"/>
    <w:rsid w:val="00141319"/>
    <w:rsid w:val="00145A52"/>
    <w:rsid w:val="00145C84"/>
    <w:rsid w:val="00153CD5"/>
    <w:rsid w:val="00154197"/>
    <w:rsid w:val="001543AA"/>
    <w:rsid w:val="00154CEB"/>
    <w:rsid w:val="00156EB2"/>
    <w:rsid w:val="001618C3"/>
    <w:rsid w:val="001619C9"/>
    <w:rsid w:val="0016271B"/>
    <w:rsid w:val="00162F8F"/>
    <w:rsid w:val="00165A67"/>
    <w:rsid w:val="001675A2"/>
    <w:rsid w:val="00167FEA"/>
    <w:rsid w:val="00171AF7"/>
    <w:rsid w:val="00172850"/>
    <w:rsid w:val="00172C4E"/>
    <w:rsid w:val="0017698A"/>
    <w:rsid w:val="0017715A"/>
    <w:rsid w:val="00177386"/>
    <w:rsid w:val="00177A4F"/>
    <w:rsid w:val="00180597"/>
    <w:rsid w:val="00181D3D"/>
    <w:rsid w:val="00184C4B"/>
    <w:rsid w:val="0019130F"/>
    <w:rsid w:val="001926FB"/>
    <w:rsid w:val="001A055D"/>
    <w:rsid w:val="001A1920"/>
    <w:rsid w:val="001A2F94"/>
    <w:rsid w:val="001A3488"/>
    <w:rsid w:val="001A46EF"/>
    <w:rsid w:val="001B0117"/>
    <w:rsid w:val="001D01DF"/>
    <w:rsid w:val="001D6AD3"/>
    <w:rsid w:val="001D70D8"/>
    <w:rsid w:val="001D7E49"/>
    <w:rsid w:val="001E020C"/>
    <w:rsid w:val="001E1C60"/>
    <w:rsid w:val="001E3027"/>
    <w:rsid w:val="001E40A0"/>
    <w:rsid w:val="001E4897"/>
    <w:rsid w:val="001F0594"/>
    <w:rsid w:val="001F2E3D"/>
    <w:rsid w:val="001F31A5"/>
    <w:rsid w:val="001F46CA"/>
    <w:rsid w:val="001F6CAF"/>
    <w:rsid w:val="001F7DB4"/>
    <w:rsid w:val="002004AF"/>
    <w:rsid w:val="0020078A"/>
    <w:rsid w:val="002018B9"/>
    <w:rsid w:val="002019EA"/>
    <w:rsid w:val="00201D8A"/>
    <w:rsid w:val="00203C4C"/>
    <w:rsid w:val="0020511D"/>
    <w:rsid w:val="00205FFE"/>
    <w:rsid w:val="00207A64"/>
    <w:rsid w:val="00212DDC"/>
    <w:rsid w:val="00215C36"/>
    <w:rsid w:val="00216187"/>
    <w:rsid w:val="0021618E"/>
    <w:rsid w:val="00220910"/>
    <w:rsid w:val="0022151A"/>
    <w:rsid w:val="00221C4E"/>
    <w:rsid w:val="0022532E"/>
    <w:rsid w:val="00235584"/>
    <w:rsid w:val="00243549"/>
    <w:rsid w:val="0024481D"/>
    <w:rsid w:val="00245463"/>
    <w:rsid w:val="00247335"/>
    <w:rsid w:val="00247B40"/>
    <w:rsid w:val="00250239"/>
    <w:rsid w:val="0025230F"/>
    <w:rsid w:val="00252935"/>
    <w:rsid w:val="00252DB4"/>
    <w:rsid w:val="002540C4"/>
    <w:rsid w:val="00263A98"/>
    <w:rsid w:val="00265732"/>
    <w:rsid w:val="00265808"/>
    <w:rsid w:val="002663F0"/>
    <w:rsid w:val="00270127"/>
    <w:rsid w:val="00271F76"/>
    <w:rsid w:val="002730F7"/>
    <w:rsid w:val="00280DD1"/>
    <w:rsid w:val="00281B1F"/>
    <w:rsid w:val="0028226C"/>
    <w:rsid w:val="00282366"/>
    <w:rsid w:val="00282510"/>
    <w:rsid w:val="00283484"/>
    <w:rsid w:val="00283793"/>
    <w:rsid w:val="0028427C"/>
    <w:rsid w:val="0028550B"/>
    <w:rsid w:val="00285870"/>
    <w:rsid w:val="002874CF"/>
    <w:rsid w:val="00290384"/>
    <w:rsid w:val="00294F98"/>
    <w:rsid w:val="00296311"/>
    <w:rsid w:val="002A1E9D"/>
    <w:rsid w:val="002A4F19"/>
    <w:rsid w:val="002A58DB"/>
    <w:rsid w:val="002B002B"/>
    <w:rsid w:val="002B0C03"/>
    <w:rsid w:val="002B1EAF"/>
    <w:rsid w:val="002B2845"/>
    <w:rsid w:val="002B2F18"/>
    <w:rsid w:val="002B37CC"/>
    <w:rsid w:val="002B502B"/>
    <w:rsid w:val="002B5D6C"/>
    <w:rsid w:val="002C1EFE"/>
    <w:rsid w:val="002C23F8"/>
    <w:rsid w:val="002C4C26"/>
    <w:rsid w:val="002D0A19"/>
    <w:rsid w:val="002D0E76"/>
    <w:rsid w:val="002D3D7E"/>
    <w:rsid w:val="002D41CF"/>
    <w:rsid w:val="002D478B"/>
    <w:rsid w:val="002D4C88"/>
    <w:rsid w:val="002D5855"/>
    <w:rsid w:val="002D69C5"/>
    <w:rsid w:val="002D6BBD"/>
    <w:rsid w:val="002D7432"/>
    <w:rsid w:val="002E2300"/>
    <w:rsid w:val="002E244F"/>
    <w:rsid w:val="002E40BD"/>
    <w:rsid w:val="002E4A9A"/>
    <w:rsid w:val="002F001E"/>
    <w:rsid w:val="002F0539"/>
    <w:rsid w:val="002F1299"/>
    <w:rsid w:val="002F18E1"/>
    <w:rsid w:val="002F2A1E"/>
    <w:rsid w:val="002F4906"/>
    <w:rsid w:val="002F6981"/>
    <w:rsid w:val="003028C4"/>
    <w:rsid w:val="0030351C"/>
    <w:rsid w:val="00303A03"/>
    <w:rsid w:val="00307FA7"/>
    <w:rsid w:val="00310683"/>
    <w:rsid w:val="00311C24"/>
    <w:rsid w:val="00320926"/>
    <w:rsid w:val="00322F0D"/>
    <w:rsid w:val="003252F6"/>
    <w:rsid w:val="00337DD2"/>
    <w:rsid w:val="00346F23"/>
    <w:rsid w:val="00347E61"/>
    <w:rsid w:val="003521B5"/>
    <w:rsid w:val="003525C7"/>
    <w:rsid w:val="00357F54"/>
    <w:rsid w:val="00362127"/>
    <w:rsid w:val="0036243E"/>
    <w:rsid w:val="00362552"/>
    <w:rsid w:val="00362B32"/>
    <w:rsid w:val="00362D6D"/>
    <w:rsid w:val="00362FCA"/>
    <w:rsid w:val="00363498"/>
    <w:rsid w:val="003638D3"/>
    <w:rsid w:val="003703A8"/>
    <w:rsid w:val="00371249"/>
    <w:rsid w:val="00372B07"/>
    <w:rsid w:val="0037511A"/>
    <w:rsid w:val="00377E7A"/>
    <w:rsid w:val="00380707"/>
    <w:rsid w:val="00381731"/>
    <w:rsid w:val="003844F1"/>
    <w:rsid w:val="0038456F"/>
    <w:rsid w:val="00386C54"/>
    <w:rsid w:val="003876AD"/>
    <w:rsid w:val="00393248"/>
    <w:rsid w:val="00393777"/>
    <w:rsid w:val="00394A74"/>
    <w:rsid w:val="003A151A"/>
    <w:rsid w:val="003B7C06"/>
    <w:rsid w:val="003C2955"/>
    <w:rsid w:val="003C58C8"/>
    <w:rsid w:val="003C7C15"/>
    <w:rsid w:val="003D1D28"/>
    <w:rsid w:val="003D63E3"/>
    <w:rsid w:val="003D649C"/>
    <w:rsid w:val="003E0398"/>
    <w:rsid w:val="003E0895"/>
    <w:rsid w:val="003E1A77"/>
    <w:rsid w:val="003E492A"/>
    <w:rsid w:val="003E5202"/>
    <w:rsid w:val="003E6239"/>
    <w:rsid w:val="003E6F82"/>
    <w:rsid w:val="003F20B7"/>
    <w:rsid w:val="003F4E9D"/>
    <w:rsid w:val="003F722A"/>
    <w:rsid w:val="0040253F"/>
    <w:rsid w:val="004027DF"/>
    <w:rsid w:val="004066DA"/>
    <w:rsid w:val="00412041"/>
    <w:rsid w:val="00413446"/>
    <w:rsid w:val="0041397B"/>
    <w:rsid w:val="00413FD5"/>
    <w:rsid w:val="00421F37"/>
    <w:rsid w:val="00424345"/>
    <w:rsid w:val="004306C6"/>
    <w:rsid w:val="00431497"/>
    <w:rsid w:val="00431E51"/>
    <w:rsid w:val="004350EC"/>
    <w:rsid w:val="00440DEE"/>
    <w:rsid w:val="0044127A"/>
    <w:rsid w:val="00441730"/>
    <w:rsid w:val="00450CF8"/>
    <w:rsid w:val="00451BCF"/>
    <w:rsid w:val="00451E15"/>
    <w:rsid w:val="004523B3"/>
    <w:rsid w:val="00452D0D"/>
    <w:rsid w:val="00454755"/>
    <w:rsid w:val="00454F0E"/>
    <w:rsid w:val="004563F8"/>
    <w:rsid w:val="00457E3C"/>
    <w:rsid w:val="0046363C"/>
    <w:rsid w:val="004730D6"/>
    <w:rsid w:val="0048233E"/>
    <w:rsid w:val="00485EED"/>
    <w:rsid w:val="004860CF"/>
    <w:rsid w:val="004864E6"/>
    <w:rsid w:val="004906FE"/>
    <w:rsid w:val="00491C53"/>
    <w:rsid w:val="00491CD1"/>
    <w:rsid w:val="004937DC"/>
    <w:rsid w:val="004945A4"/>
    <w:rsid w:val="00495EAC"/>
    <w:rsid w:val="004A191B"/>
    <w:rsid w:val="004A299A"/>
    <w:rsid w:val="004A5DB5"/>
    <w:rsid w:val="004B06AA"/>
    <w:rsid w:val="004B15AA"/>
    <w:rsid w:val="004B160E"/>
    <w:rsid w:val="004B1D51"/>
    <w:rsid w:val="004B2581"/>
    <w:rsid w:val="004B43D5"/>
    <w:rsid w:val="004B4414"/>
    <w:rsid w:val="004B66DF"/>
    <w:rsid w:val="004B7DAE"/>
    <w:rsid w:val="004C1134"/>
    <w:rsid w:val="004C525B"/>
    <w:rsid w:val="004C6489"/>
    <w:rsid w:val="004D0C5E"/>
    <w:rsid w:val="004D19DE"/>
    <w:rsid w:val="004D2E44"/>
    <w:rsid w:val="004D441A"/>
    <w:rsid w:val="004D4C15"/>
    <w:rsid w:val="004D7137"/>
    <w:rsid w:val="004E39FC"/>
    <w:rsid w:val="004E5657"/>
    <w:rsid w:val="004E641B"/>
    <w:rsid w:val="004F4AB7"/>
    <w:rsid w:val="004F4B47"/>
    <w:rsid w:val="004F659E"/>
    <w:rsid w:val="005006CF"/>
    <w:rsid w:val="00502A5B"/>
    <w:rsid w:val="00510D67"/>
    <w:rsid w:val="00510D81"/>
    <w:rsid w:val="00511F08"/>
    <w:rsid w:val="00514206"/>
    <w:rsid w:val="005155B0"/>
    <w:rsid w:val="005158B5"/>
    <w:rsid w:val="005165C1"/>
    <w:rsid w:val="00516F20"/>
    <w:rsid w:val="00524890"/>
    <w:rsid w:val="00530F59"/>
    <w:rsid w:val="00532433"/>
    <w:rsid w:val="00542242"/>
    <w:rsid w:val="005425F0"/>
    <w:rsid w:val="00542D4E"/>
    <w:rsid w:val="005435CC"/>
    <w:rsid w:val="005449DD"/>
    <w:rsid w:val="00544A34"/>
    <w:rsid w:val="00546836"/>
    <w:rsid w:val="005477FF"/>
    <w:rsid w:val="00551B55"/>
    <w:rsid w:val="005523A5"/>
    <w:rsid w:val="00554B8A"/>
    <w:rsid w:val="00561D57"/>
    <w:rsid w:val="00563102"/>
    <w:rsid w:val="00566453"/>
    <w:rsid w:val="00570003"/>
    <w:rsid w:val="005712CE"/>
    <w:rsid w:val="00572CE5"/>
    <w:rsid w:val="00574852"/>
    <w:rsid w:val="005760F1"/>
    <w:rsid w:val="00577ED6"/>
    <w:rsid w:val="00580758"/>
    <w:rsid w:val="00582486"/>
    <w:rsid w:val="005841FC"/>
    <w:rsid w:val="00591E1C"/>
    <w:rsid w:val="00592ECC"/>
    <w:rsid w:val="005962FA"/>
    <w:rsid w:val="00596D9F"/>
    <w:rsid w:val="00597799"/>
    <w:rsid w:val="00597850"/>
    <w:rsid w:val="005A10A1"/>
    <w:rsid w:val="005A54B3"/>
    <w:rsid w:val="005A54DD"/>
    <w:rsid w:val="005A58BA"/>
    <w:rsid w:val="005A7DD2"/>
    <w:rsid w:val="005B2B99"/>
    <w:rsid w:val="005B4866"/>
    <w:rsid w:val="005B5CEB"/>
    <w:rsid w:val="005B61A1"/>
    <w:rsid w:val="005B70CF"/>
    <w:rsid w:val="005B7E35"/>
    <w:rsid w:val="005C142C"/>
    <w:rsid w:val="005C1AE3"/>
    <w:rsid w:val="005C27E7"/>
    <w:rsid w:val="005C3B1B"/>
    <w:rsid w:val="005C55C1"/>
    <w:rsid w:val="005C5F1F"/>
    <w:rsid w:val="005C61DF"/>
    <w:rsid w:val="005C6853"/>
    <w:rsid w:val="005D3498"/>
    <w:rsid w:val="005D4250"/>
    <w:rsid w:val="005D6366"/>
    <w:rsid w:val="005E2F23"/>
    <w:rsid w:val="005F06E6"/>
    <w:rsid w:val="005F10A3"/>
    <w:rsid w:val="005F3F4D"/>
    <w:rsid w:val="005F4A18"/>
    <w:rsid w:val="005F4F5F"/>
    <w:rsid w:val="005F719C"/>
    <w:rsid w:val="00600D6F"/>
    <w:rsid w:val="00601319"/>
    <w:rsid w:val="00602961"/>
    <w:rsid w:val="00602B2B"/>
    <w:rsid w:val="006064CB"/>
    <w:rsid w:val="00612D94"/>
    <w:rsid w:val="006165D8"/>
    <w:rsid w:val="00620A03"/>
    <w:rsid w:val="00621C1D"/>
    <w:rsid w:val="00622AE2"/>
    <w:rsid w:val="006235D5"/>
    <w:rsid w:val="00624CB1"/>
    <w:rsid w:val="00630FF5"/>
    <w:rsid w:val="006315C3"/>
    <w:rsid w:val="00637AD5"/>
    <w:rsid w:val="00637B89"/>
    <w:rsid w:val="006405A6"/>
    <w:rsid w:val="00640F3A"/>
    <w:rsid w:val="00642526"/>
    <w:rsid w:val="00644AE2"/>
    <w:rsid w:val="00645259"/>
    <w:rsid w:val="0065063B"/>
    <w:rsid w:val="006508FD"/>
    <w:rsid w:val="00650E43"/>
    <w:rsid w:val="006521A0"/>
    <w:rsid w:val="006524FF"/>
    <w:rsid w:val="00652F5E"/>
    <w:rsid w:val="00653D5E"/>
    <w:rsid w:val="00654144"/>
    <w:rsid w:val="00654262"/>
    <w:rsid w:val="00655037"/>
    <w:rsid w:val="00655167"/>
    <w:rsid w:val="0065554A"/>
    <w:rsid w:val="006569EB"/>
    <w:rsid w:val="006575D8"/>
    <w:rsid w:val="006602E5"/>
    <w:rsid w:val="00660EA1"/>
    <w:rsid w:val="006613DB"/>
    <w:rsid w:val="00663450"/>
    <w:rsid w:val="0066494E"/>
    <w:rsid w:val="00664CDE"/>
    <w:rsid w:val="00673128"/>
    <w:rsid w:val="00674E57"/>
    <w:rsid w:val="00675415"/>
    <w:rsid w:val="0067551E"/>
    <w:rsid w:val="00681E9B"/>
    <w:rsid w:val="006829A8"/>
    <w:rsid w:val="00687C92"/>
    <w:rsid w:val="006942C3"/>
    <w:rsid w:val="00697387"/>
    <w:rsid w:val="006A210A"/>
    <w:rsid w:val="006A3844"/>
    <w:rsid w:val="006A3F76"/>
    <w:rsid w:val="006A5A01"/>
    <w:rsid w:val="006A6927"/>
    <w:rsid w:val="006B053F"/>
    <w:rsid w:val="006B202B"/>
    <w:rsid w:val="006B3417"/>
    <w:rsid w:val="006C0ECE"/>
    <w:rsid w:val="006C0FE0"/>
    <w:rsid w:val="006C1B80"/>
    <w:rsid w:val="006C7107"/>
    <w:rsid w:val="006D042D"/>
    <w:rsid w:val="006D1A77"/>
    <w:rsid w:val="006D2FCB"/>
    <w:rsid w:val="006E190A"/>
    <w:rsid w:val="006E2B22"/>
    <w:rsid w:val="006E3760"/>
    <w:rsid w:val="006E4E3E"/>
    <w:rsid w:val="006E5FA7"/>
    <w:rsid w:val="006E787D"/>
    <w:rsid w:val="006F2356"/>
    <w:rsid w:val="006F28BC"/>
    <w:rsid w:val="006F49A4"/>
    <w:rsid w:val="00701270"/>
    <w:rsid w:val="00701498"/>
    <w:rsid w:val="007046E9"/>
    <w:rsid w:val="00712089"/>
    <w:rsid w:val="00712751"/>
    <w:rsid w:val="00713D16"/>
    <w:rsid w:val="0071583D"/>
    <w:rsid w:val="00720E8B"/>
    <w:rsid w:val="007254FF"/>
    <w:rsid w:val="00732675"/>
    <w:rsid w:val="00733E66"/>
    <w:rsid w:val="007360CA"/>
    <w:rsid w:val="007372DF"/>
    <w:rsid w:val="0074078E"/>
    <w:rsid w:val="00742D0B"/>
    <w:rsid w:val="0074334A"/>
    <w:rsid w:val="00745808"/>
    <w:rsid w:val="007463C9"/>
    <w:rsid w:val="00747A5C"/>
    <w:rsid w:val="00747D13"/>
    <w:rsid w:val="00747E45"/>
    <w:rsid w:val="007509D5"/>
    <w:rsid w:val="00750C62"/>
    <w:rsid w:val="0075150B"/>
    <w:rsid w:val="00752B1C"/>
    <w:rsid w:val="0075595C"/>
    <w:rsid w:val="007559DE"/>
    <w:rsid w:val="00755FA4"/>
    <w:rsid w:val="00760B93"/>
    <w:rsid w:val="007661DD"/>
    <w:rsid w:val="00766721"/>
    <w:rsid w:val="00766996"/>
    <w:rsid w:val="00767156"/>
    <w:rsid w:val="00767E02"/>
    <w:rsid w:val="007714E3"/>
    <w:rsid w:val="00773D46"/>
    <w:rsid w:val="007748EE"/>
    <w:rsid w:val="00774E1F"/>
    <w:rsid w:val="00775AA0"/>
    <w:rsid w:val="007816E5"/>
    <w:rsid w:val="007854E1"/>
    <w:rsid w:val="007858E7"/>
    <w:rsid w:val="0078609F"/>
    <w:rsid w:val="0078755B"/>
    <w:rsid w:val="00791F00"/>
    <w:rsid w:val="00792723"/>
    <w:rsid w:val="00793771"/>
    <w:rsid w:val="007939A5"/>
    <w:rsid w:val="00794B54"/>
    <w:rsid w:val="00796517"/>
    <w:rsid w:val="007A036A"/>
    <w:rsid w:val="007A2B6A"/>
    <w:rsid w:val="007A3E64"/>
    <w:rsid w:val="007A415A"/>
    <w:rsid w:val="007A6245"/>
    <w:rsid w:val="007B58F6"/>
    <w:rsid w:val="007C1E0D"/>
    <w:rsid w:val="007C2BDE"/>
    <w:rsid w:val="007C2F5A"/>
    <w:rsid w:val="007C4B9A"/>
    <w:rsid w:val="007D0B5D"/>
    <w:rsid w:val="007D280B"/>
    <w:rsid w:val="007D3E8F"/>
    <w:rsid w:val="007D56E5"/>
    <w:rsid w:val="007D5C77"/>
    <w:rsid w:val="007D7CA0"/>
    <w:rsid w:val="007D7EFB"/>
    <w:rsid w:val="007E34F1"/>
    <w:rsid w:val="007E37FE"/>
    <w:rsid w:val="007F0960"/>
    <w:rsid w:val="007F14AF"/>
    <w:rsid w:val="007F21B4"/>
    <w:rsid w:val="007F2744"/>
    <w:rsid w:val="007F2795"/>
    <w:rsid w:val="007F475C"/>
    <w:rsid w:val="007F4C90"/>
    <w:rsid w:val="008045CB"/>
    <w:rsid w:val="008073B3"/>
    <w:rsid w:val="00810216"/>
    <w:rsid w:val="008120B9"/>
    <w:rsid w:val="008203FF"/>
    <w:rsid w:val="00820B17"/>
    <w:rsid w:val="00821478"/>
    <w:rsid w:val="0082473F"/>
    <w:rsid w:val="0082749B"/>
    <w:rsid w:val="0082752F"/>
    <w:rsid w:val="00830EB1"/>
    <w:rsid w:val="008328A0"/>
    <w:rsid w:val="00832FF3"/>
    <w:rsid w:val="008331BC"/>
    <w:rsid w:val="0083575B"/>
    <w:rsid w:val="0083715B"/>
    <w:rsid w:val="00841504"/>
    <w:rsid w:val="0084471B"/>
    <w:rsid w:val="00845727"/>
    <w:rsid w:val="00852B5A"/>
    <w:rsid w:val="0085656B"/>
    <w:rsid w:val="00857E7D"/>
    <w:rsid w:val="0086090C"/>
    <w:rsid w:val="00866BC7"/>
    <w:rsid w:val="00870859"/>
    <w:rsid w:val="00870B89"/>
    <w:rsid w:val="00870E7D"/>
    <w:rsid w:val="00870F7A"/>
    <w:rsid w:val="0087385A"/>
    <w:rsid w:val="00874C6F"/>
    <w:rsid w:val="00876562"/>
    <w:rsid w:val="00877253"/>
    <w:rsid w:val="00884EB0"/>
    <w:rsid w:val="00886C20"/>
    <w:rsid w:val="00887294"/>
    <w:rsid w:val="00887E84"/>
    <w:rsid w:val="00890B6D"/>
    <w:rsid w:val="00892ACA"/>
    <w:rsid w:val="00895855"/>
    <w:rsid w:val="008A363D"/>
    <w:rsid w:val="008A4A50"/>
    <w:rsid w:val="008A79D4"/>
    <w:rsid w:val="008A7A87"/>
    <w:rsid w:val="008B3AE9"/>
    <w:rsid w:val="008B5B92"/>
    <w:rsid w:val="008B6CEA"/>
    <w:rsid w:val="008B7E30"/>
    <w:rsid w:val="008C027C"/>
    <w:rsid w:val="008C1512"/>
    <w:rsid w:val="008C1EC7"/>
    <w:rsid w:val="008C309C"/>
    <w:rsid w:val="008C43C3"/>
    <w:rsid w:val="008C77BC"/>
    <w:rsid w:val="008D3784"/>
    <w:rsid w:val="008D3787"/>
    <w:rsid w:val="008D5040"/>
    <w:rsid w:val="008E001B"/>
    <w:rsid w:val="008E084D"/>
    <w:rsid w:val="008E095C"/>
    <w:rsid w:val="008E7098"/>
    <w:rsid w:val="008F120A"/>
    <w:rsid w:val="008F466D"/>
    <w:rsid w:val="009003FD"/>
    <w:rsid w:val="009008F7"/>
    <w:rsid w:val="00902D60"/>
    <w:rsid w:val="009034AB"/>
    <w:rsid w:val="00904155"/>
    <w:rsid w:val="009052D6"/>
    <w:rsid w:val="00907705"/>
    <w:rsid w:val="00907718"/>
    <w:rsid w:val="009126BD"/>
    <w:rsid w:val="0091454E"/>
    <w:rsid w:val="00914F8D"/>
    <w:rsid w:val="00917719"/>
    <w:rsid w:val="009216FC"/>
    <w:rsid w:val="009346D2"/>
    <w:rsid w:val="00935892"/>
    <w:rsid w:val="00936110"/>
    <w:rsid w:val="00937A58"/>
    <w:rsid w:val="009424DA"/>
    <w:rsid w:val="00942BB6"/>
    <w:rsid w:val="009432B7"/>
    <w:rsid w:val="00943B80"/>
    <w:rsid w:val="00945937"/>
    <w:rsid w:val="00946208"/>
    <w:rsid w:val="00951A13"/>
    <w:rsid w:val="00953168"/>
    <w:rsid w:val="00955BB8"/>
    <w:rsid w:val="009563A3"/>
    <w:rsid w:val="009576D8"/>
    <w:rsid w:val="00957C9C"/>
    <w:rsid w:val="0096086E"/>
    <w:rsid w:val="00961D03"/>
    <w:rsid w:val="00962DA3"/>
    <w:rsid w:val="00964995"/>
    <w:rsid w:val="00965DC5"/>
    <w:rsid w:val="0096718A"/>
    <w:rsid w:val="00967F7C"/>
    <w:rsid w:val="009717D0"/>
    <w:rsid w:val="00972183"/>
    <w:rsid w:val="0097222F"/>
    <w:rsid w:val="00972952"/>
    <w:rsid w:val="00980375"/>
    <w:rsid w:val="00980456"/>
    <w:rsid w:val="00982486"/>
    <w:rsid w:val="00982BA8"/>
    <w:rsid w:val="00984B8F"/>
    <w:rsid w:val="009867EE"/>
    <w:rsid w:val="009875AA"/>
    <w:rsid w:val="00990696"/>
    <w:rsid w:val="00991414"/>
    <w:rsid w:val="00991515"/>
    <w:rsid w:val="0099195F"/>
    <w:rsid w:val="00997CCC"/>
    <w:rsid w:val="009A0117"/>
    <w:rsid w:val="009A03D4"/>
    <w:rsid w:val="009A0DFE"/>
    <w:rsid w:val="009A19D4"/>
    <w:rsid w:val="009A5C56"/>
    <w:rsid w:val="009A6AF9"/>
    <w:rsid w:val="009B0F85"/>
    <w:rsid w:val="009B149F"/>
    <w:rsid w:val="009B60B9"/>
    <w:rsid w:val="009C1FAF"/>
    <w:rsid w:val="009C275A"/>
    <w:rsid w:val="009C285C"/>
    <w:rsid w:val="009C2F12"/>
    <w:rsid w:val="009C316F"/>
    <w:rsid w:val="009C3BB4"/>
    <w:rsid w:val="009C469F"/>
    <w:rsid w:val="009C6A77"/>
    <w:rsid w:val="009C6C4E"/>
    <w:rsid w:val="009C7ED5"/>
    <w:rsid w:val="009D303F"/>
    <w:rsid w:val="009D442D"/>
    <w:rsid w:val="009E0628"/>
    <w:rsid w:val="009E1B18"/>
    <w:rsid w:val="009E3F6D"/>
    <w:rsid w:val="009E4ADC"/>
    <w:rsid w:val="009E4D7F"/>
    <w:rsid w:val="009E5AB5"/>
    <w:rsid w:val="009F3CD9"/>
    <w:rsid w:val="00A01D5C"/>
    <w:rsid w:val="00A03001"/>
    <w:rsid w:val="00A043CB"/>
    <w:rsid w:val="00A06CA0"/>
    <w:rsid w:val="00A07492"/>
    <w:rsid w:val="00A101DC"/>
    <w:rsid w:val="00A14801"/>
    <w:rsid w:val="00A17664"/>
    <w:rsid w:val="00A20F4A"/>
    <w:rsid w:val="00A23BE8"/>
    <w:rsid w:val="00A259B6"/>
    <w:rsid w:val="00A3055E"/>
    <w:rsid w:val="00A31EDE"/>
    <w:rsid w:val="00A34981"/>
    <w:rsid w:val="00A34AC6"/>
    <w:rsid w:val="00A35A26"/>
    <w:rsid w:val="00A44C88"/>
    <w:rsid w:val="00A50F1C"/>
    <w:rsid w:val="00A53E21"/>
    <w:rsid w:val="00A559CD"/>
    <w:rsid w:val="00A56DFB"/>
    <w:rsid w:val="00A60288"/>
    <w:rsid w:val="00A62B5C"/>
    <w:rsid w:val="00A64B54"/>
    <w:rsid w:val="00A6545F"/>
    <w:rsid w:val="00A65F5B"/>
    <w:rsid w:val="00A7095E"/>
    <w:rsid w:val="00A71F16"/>
    <w:rsid w:val="00A7243A"/>
    <w:rsid w:val="00A75871"/>
    <w:rsid w:val="00A76023"/>
    <w:rsid w:val="00A76EA3"/>
    <w:rsid w:val="00A81355"/>
    <w:rsid w:val="00A82711"/>
    <w:rsid w:val="00A83ADA"/>
    <w:rsid w:val="00A83EE6"/>
    <w:rsid w:val="00A84838"/>
    <w:rsid w:val="00A86D62"/>
    <w:rsid w:val="00A90CC0"/>
    <w:rsid w:val="00A91DBA"/>
    <w:rsid w:val="00A91E06"/>
    <w:rsid w:val="00A94B30"/>
    <w:rsid w:val="00A95A8D"/>
    <w:rsid w:val="00AA23A1"/>
    <w:rsid w:val="00AA4C5D"/>
    <w:rsid w:val="00AA6AFA"/>
    <w:rsid w:val="00AA7771"/>
    <w:rsid w:val="00AA7AFA"/>
    <w:rsid w:val="00AA7C50"/>
    <w:rsid w:val="00AB01BA"/>
    <w:rsid w:val="00AB0394"/>
    <w:rsid w:val="00AB0A33"/>
    <w:rsid w:val="00AB1D4E"/>
    <w:rsid w:val="00AB23C0"/>
    <w:rsid w:val="00AB3335"/>
    <w:rsid w:val="00AB3779"/>
    <w:rsid w:val="00AB3A63"/>
    <w:rsid w:val="00AB46FF"/>
    <w:rsid w:val="00AB4FBB"/>
    <w:rsid w:val="00AB5B25"/>
    <w:rsid w:val="00AC018A"/>
    <w:rsid w:val="00AC1B5B"/>
    <w:rsid w:val="00AC3FA7"/>
    <w:rsid w:val="00AC40AB"/>
    <w:rsid w:val="00AC4B8C"/>
    <w:rsid w:val="00AC5932"/>
    <w:rsid w:val="00AD0E12"/>
    <w:rsid w:val="00AD5F84"/>
    <w:rsid w:val="00AD7CC6"/>
    <w:rsid w:val="00AE39E2"/>
    <w:rsid w:val="00AE3DF1"/>
    <w:rsid w:val="00AE407D"/>
    <w:rsid w:val="00AE5408"/>
    <w:rsid w:val="00AE611C"/>
    <w:rsid w:val="00AF0864"/>
    <w:rsid w:val="00AF1E81"/>
    <w:rsid w:val="00AF70E6"/>
    <w:rsid w:val="00AF7AF3"/>
    <w:rsid w:val="00AF7D10"/>
    <w:rsid w:val="00B0171C"/>
    <w:rsid w:val="00B01A2F"/>
    <w:rsid w:val="00B04651"/>
    <w:rsid w:val="00B061E9"/>
    <w:rsid w:val="00B07021"/>
    <w:rsid w:val="00B07A15"/>
    <w:rsid w:val="00B07A34"/>
    <w:rsid w:val="00B10E09"/>
    <w:rsid w:val="00B14E4C"/>
    <w:rsid w:val="00B15ABD"/>
    <w:rsid w:val="00B20A3B"/>
    <w:rsid w:val="00B21879"/>
    <w:rsid w:val="00B22541"/>
    <w:rsid w:val="00B23E1A"/>
    <w:rsid w:val="00B25CBE"/>
    <w:rsid w:val="00B2742C"/>
    <w:rsid w:val="00B30EAE"/>
    <w:rsid w:val="00B370C1"/>
    <w:rsid w:val="00B41866"/>
    <w:rsid w:val="00B4580E"/>
    <w:rsid w:val="00B51680"/>
    <w:rsid w:val="00B5291B"/>
    <w:rsid w:val="00B63BB1"/>
    <w:rsid w:val="00B67B0A"/>
    <w:rsid w:val="00B67DDF"/>
    <w:rsid w:val="00B70C1A"/>
    <w:rsid w:val="00B7129D"/>
    <w:rsid w:val="00B7157A"/>
    <w:rsid w:val="00B7192D"/>
    <w:rsid w:val="00B71FD8"/>
    <w:rsid w:val="00B73CE3"/>
    <w:rsid w:val="00B80A1A"/>
    <w:rsid w:val="00B83E12"/>
    <w:rsid w:val="00B84804"/>
    <w:rsid w:val="00B86AC4"/>
    <w:rsid w:val="00B9012E"/>
    <w:rsid w:val="00B93265"/>
    <w:rsid w:val="00B94E6C"/>
    <w:rsid w:val="00B952A6"/>
    <w:rsid w:val="00B95C43"/>
    <w:rsid w:val="00BA536B"/>
    <w:rsid w:val="00BA5656"/>
    <w:rsid w:val="00BA76FE"/>
    <w:rsid w:val="00BA78BF"/>
    <w:rsid w:val="00BB52CB"/>
    <w:rsid w:val="00BB7A94"/>
    <w:rsid w:val="00BC18FD"/>
    <w:rsid w:val="00BC4E4B"/>
    <w:rsid w:val="00BC5D9E"/>
    <w:rsid w:val="00BC6980"/>
    <w:rsid w:val="00BD0444"/>
    <w:rsid w:val="00BD0FFA"/>
    <w:rsid w:val="00BD5A33"/>
    <w:rsid w:val="00BD76BC"/>
    <w:rsid w:val="00BE08D1"/>
    <w:rsid w:val="00BE1AF3"/>
    <w:rsid w:val="00BE2C16"/>
    <w:rsid w:val="00BE66A6"/>
    <w:rsid w:val="00BE6B50"/>
    <w:rsid w:val="00BE70CD"/>
    <w:rsid w:val="00BE72F2"/>
    <w:rsid w:val="00BF01FA"/>
    <w:rsid w:val="00BF384C"/>
    <w:rsid w:val="00BF5F9D"/>
    <w:rsid w:val="00BF79BC"/>
    <w:rsid w:val="00C0061E"/>
    <w:rsid w:val="00C012A3"/>
    <w:rsid w:val="00C01371"/>
    <w:rsid w:val="00C01573"/>
    <w:rsid w:val="00C02E85"/>
    <w:rsid w:val="00C04809"/>
    <w:rsid w:val="00C04BB1"/>
    <w:rsid w:val="00C0611B"/>
    <w:rsid w:val="00C06714"/>
    <w:rsid w:val="00C07D1D"/>
    <w:rsid w:val="00C114B6"/>
    <w:rsid w:val="00C11DBA"/>
    <w:rsid w:val="00C13FC8"/>
    <w:rsid w:val="00C15F32"/>
    <w:rsid w:val="00C1741C"/>
    <w:rsid w:val="00C24A0C"/>
    <w:rsid w:val="00C24BCE"/>
    <w:rsid w:val="00C27A52"/>
    <w:rsid w:val="00C3049B"/>
    <w:rsid w:val="00C30CC1"/>
    <w:rsid w:val="00C3452D"/>
    <w:rsid w:val="00C3570C"/>
    <w:rsid w:val="00C36F84"/>
    <w:rsid w:val="00C37483"/>
    <w:rsid w:val="00C40EE7"/>
    <w:rsid w:val="00C47141"/>
    <w:rsid w:val="00C475D1"/>
    <w:rsid w:val="00C51858"/>
    <w:rsid w:val="00C51A9D"/>
    <w:rsid w:val="00C52A79"/>
    <w:rsid w:val="00C548C1"/>
    <w:rsid w:val="00C606E2"/>
    <w:rsid w:val="00C71624"/>
    <w:rsid w:val="00C72033"/>
    <w:rsid w:val="00C728F1"/>
    <w:rsid w:val="00C729BE"/>
    <w:rsid w:val="00C7506D"/>
    <w:rsid w:val="00C76358"/>
    <w:rsid w:val="00C767D6"/>
    <w:rsid w:val="00C822A8"/>
    <w:rsid w:val="00C82A89"/>
    <w:rsid w:val="00C838F2"/>
    <w:rsid w:val="00C84532"/>
    <w:rsid w:val="00C86723"/>
    <w:rsid w:val="00C874E9"/>
    <w:rsid w:val="00C91713"/>
    <w:rsid w:val="00C924BD"/>
    <w:rsid w:val="00C93540"/>
    <w:rsid w:val="00C956CC"/>
    <w:rsid w:val="00C96AD1"/>
    <w:rsid w:val="00CA02B0"/>
    <w:rsid w:val="00CA067E"/>
    <w:rsid w:val="00CA1621"/>
    <w:rsid w:val="00CA1E62"/>
    <w:rsid w:val="00CA478D"/>
    <w:rsid w:val="00CA55B6"/>
    <w:rsid w:val="00CA7D28"/>
    <w:rsid w:val="00CB0BFF"/>
    <w:rsid w:val="00CB293F"/>
    <w:rsid w:val="00CB2ADE"/>
    <w:rsid w:val="00CB537A"/>
    <w:rsid w:val="00CB6E02"/>
    <w:rsid w:val="00CC0EC0"/>
    <w:rsid w:val="00CC1AAC"/>
    <w:rsid w:val="00CC213E"/>
    <w:rsid w:val="00CC2B86"/>
    <w:rsid w:val="00CC666C"/>
    <w:rsid w:val="00CD38B3"/>
    <w:rsid w:val="00CE0700"/>
    <w:rsid w:val="00CE4F15"/>
    <w:rsid w:val="00CE7AB8"/>
    <w:rsid w:val="00CF095B"/>
    <w:rsid w:val="00CF0EC9"/>
    <w:rsid w:val="00CF218C"/>
    <w:rsid w:val="00CF22CF"/>
    <w:rsid w:val="00CF3353"/>
    <w:rsid w:val="00CF5A0C"/>
    <w:rsid w:val="00CF79A9"/>
    <w:rsid w:val="00D02427"/>
    <w:rsid w:val="00D11945"/>
    <w:rsid w:val="00D12253"/>
    <w:rsid w:val="00D12C93"/>
    <w:rsid w:val="00D130EF"/>
    <w:rsid w:val="00D13411"/>
    <w:rsid w:val="00D1488C"/>
    <w:rsid w:val="00D20287"/>
    <w:rsid w:val="00D238C1"/>
    <w:rsid w:val="00D3029C"/>
    <w:rsid w:val="00D32069"/>
    <w:rsid w:val="00D3521B"/>
    <w:rsid w:val="00D35340"/>
    <w:rsid w:val="00D35416"/>
    <w:rsid w:val="00D36F58"/>
    <w:rsid w:val="00D4103E"/>
    <w:rsid w:val="00D43B6D"/>
    <w:rsid w:val="00D564F2"/>
    <w:rsid w:val="00D57D8D"/>
    <w:rsid w:val="00D60AA3"/>
    <w:rsid w:val="00D6384E"/>
    <w:rsid w:val="00D646CA"/>
    <w:rsid w:val="00D64DF7"/>
    <w:rsid w:val="00D6691E"/>
    <w:rsid w:val="00D72B5F"/>
    <w:rsid w:val="00D72E7D"/>
    <w:rsid w:val="00D73DED"/>
    <w:rsid w:val="00D74EC6"/>
    <w:rsid w:val="00D76348"/>
    <w:rsid w:val="00D76AF2"/>
    <w:rsid w:val="00D77B2C"/>
    <w:rsid w:val="00D812E7"/>
    <w:rsid w:val="00D81C01"/>
    <w:rsid w:val="00D8327B"/>
    <w:rsid w:val="00D8422E"/>
    <w:rsid w:val="00D843CC"/>
    <w:rsid w:val="00D84D23"/>
    <w:rsid w:val="00D873AB"/>
    <w:rsid w:val="00D91079"/>
    <w:rsid w:val="00D9382F"/>
    <w:rsid w:val="00D93BFA"/>
    <w:rsid w:val="00D94BAC"/>
    <w:rsid w:val="00D96380"/>
    <w:rsid w:val="00D97E9C"/>
    <w:rsid w:val="00DA2283"/>
    <w:rsid w:val="00DA25C3"/>
    <w:rsid w:val="00DA3656"/>
    <w:rsid w:val="00DA67AD"/>
    <w:rsid w:val="00DB2F49"/>
    <w:rsid w:val="00DB4F92"/>
    <w:rsid w:val="00DB5082"/>
    <w:rsid w:val="00DC5625"/>
    <w:rsid w:val="00DD058F"/>
    <w:rsid w:val="00DD08AB"/>
    <w:rsid w:val="00DD0FEA"/>
    <w:rsid w:val="00DD45AD"/>
    <w:rsid w:val="00DD49BB"/>
    <w:rsid w:val="00DD6FA1"/>
    <w:rsid w:val="00DE32C2"/>
    <w:rsid w:val="00DF01BE"/>
    <w:rsid w:val="00DF0795"/>
    <w:rsid w:val="00DF25D3"/>
    <w:rsid w:val="00DF728A"/>
    <w:rsid w:val="00DF7401"/>
    <w:rsid w:val="00DF7C02"/>
    <w:rsid w:val="00E00367"/>
    <w:rsid w:val="00E01ACE"/>
    <w:rsid w:val="00E05FE6"/>
    <w:rsid w:val="00E06399"/>
    <w:rsid w:val="00E101D5"/>
    <w:rsid w:val="00E13E90"/>
    <w:rsid w:val="00E17043"/>
    <w:rsid w:val="00E179C7"/>
    <w:rsid w:val="00E216D9"/>
    <w:rsid w:val="00E27362"/>
    <w:rsid w:val="00E30E85"/>
    <w:rsid w:val="00E31841"/>
    <w:rsid w:val="00E31F20"/>
    <w:rsid w:val="00E36925"/>
    <w:rsid w:val="00E36EB6"/>
    <w:rsid w:val="00E4175A"/>
    <w:rsid w:val="00E43304"/>
    <w:rsid w:val="00E46E9F"/>
    <w:rsid w:val="00E516A2"/>
    <w:rsid w:val="00E51EC6"/>
    <w:rsid w:val="00E54DE0"/>
    <w:rsid w:val="00E55545"/>
    <w:rsid w:val="00E56B70"/>
    <w:rsid w:val="00E578C1"/>
    <w:rsid w:val="00E57F49"/>
    <w:rsid w:val="00E60086"/>
    <w:rsid w:val="00E60ABC"/>
    <w:rsid w:val="00E66056"/>
    <w:rsid w:val="00E70CD9"/>
    <w:rsid w:val="00E75438"/>
    <w:rsid w:val="00E8006A"/>
    <w:rsid w:val="00E8460B"/>
    <w:rsid w:val="00E84FA9"/>
    <w:rsid w:val="00E8543B"/>
    <w:rsid w:val="00E85598"/>
    <w:rsid w:val="00E91F59"/>
    <w:rsid w:val="00E92094"/>
    <w:rsid w:val="00E93B41"/>
    <w:rsid w:val="00E95CF2"/>
    <w:rsid w:val="00E974ED"/>
    <w:rsid w:val="00EA2216"/>
    <w:rsid w:val="00EA3A3E"/>
    <w:rsid w:val="00EB1AD3"/>
    <w:rsid w:val="00EB5CE3"/>
    <w:rsid w:val="00EB6BAF"/>
    <w:rsid w:val="00EB73FE"/>
    <w:rsid w:val="00EC0796"/>
    <w:rsid w:val="00EC2658"/>
    <w:rsid w:val="00EC3B8B"/>
    <w:rsid w:val="00EC4CE1"/>
    <w:rsid w:val="00EC4DB0"/>
    <w:rsid w:val="00EC7592"/>
    <w:rsid w:val="00ED1887"/>
    <w:rsid w:val="00ED2275"/>
    <w:rsid w:val="00ED33AB"/>
    <w:rsid w:val="00ED4CC5"/>
    <w:rsid w:val="00ED5866"/>
    <w:rsid w:val="00EE117B"/>
    <w:rsid w:val="00EE42B1"/>
    <w:rsid w:val="00EE56C9"/>
    <w:rsid w:val="00EF0BAC"/>
    <w:rsid w:val="00EF0C48"/>
    <w:rsid w:val="00EF5AA6"/>
    <w:rsid w:val="00EF690E"/>
    <w:rsid w:val="00EF7F29"/>
    <w:rsid w:val="00F00C2C"/>
    <w:rsid w:val="00F00FDC"/>
    <w:rsid w:val="00F07F7D"/>
    <w:rsid w:val="00F12D0B"/>
    <w:rsid w:val="00F13A91"/>
    <w:rsid w:val="00F215C3"/>
    <w:rsid w:val="00F21D52"/>
    <w:rsid w:val="00F22584"/>
    <w:rsid w:val="00F24497"/>
    <w:rsid w:val="00F24674"/>
    <w:rsid w:val="00F3036F"/>
    <w:rsid w:val="00F34729"/>
    <w:rsid w:val="00F3620E"/>
    <w:rsid w:val="00F36519"/>
    <w:rsid w:val="00F36F0F"/>
    <w:rsid w:val="00F40725"/>
    <w:rsid w:val="00F410F0"/>
    <w:rsid w:val="00F4722A"/>
    <w:rsid w:val="00F51BB0"/>
    <w:rsid w:val="00F53B5A"/>
    <w:rsid w:val="00F54967"/>
    <w:rsid w:val="00F557C9"/>
    <w:rsid w:val="00F620A8"/>
    <w:rsid w:val="00F6633D"/>
    <w:rsid w:val="00F67882"/>
    <w:rsid w:val="00F70830"/>
    <w:rsid w:val="00F809DB"/>
    <w:rsid w:val="00F83091"/>
    <w:rsid w:val="00F8596C"/>
    <w:rsid w:val="00F85B1D"/>
    <w:rsid w:val="00F86E26"/>
    <w:rsid w:val="00F94864"/>
    <w:rsid w:val="00F955D2"/>
    <w:rsid w:val="00F95820"/>
    <w:rsid w:val="00F95A4A"/>
    <w:rsid w:val="00F965DF"/>
    <w:rsid w:val="00F96773"/>
    <w:rsid w:val="00F9725B"/>
    <w:rsid w:val="00FA0F4F"/>
    <w:rsid w:val="00FA199E"/>
    <w:rsid w:val="00FA2D02"/>
    <w:rsid w:val="00FA331B"/>
    <w:rsid w:val="00FA3A5C"/>
    <w:rsid w:val="00FA3F36"/>
    <w:rsid w:val="00FA4A27"/>
    <w:rsid w:val="00FA5EF6"/>
    <w:rsid w:val="00FA76C0"/>
    <w:rsid w:val="00FB00CC"/>
    <w:rsid w:val="00FB54EF"/>
    <w:rsid w:val="00FB7310"/>
    <w:rsid w:val="00FC19A9"/>
    <w:rsid w:val="00FC25DC"/>
    <w:rsid w:val="00FC269B"/>
    <w:rsid w:val="00FC3498"/>
    <w:rsid w:val="00FC4844"/>
    <w:rsid w:val="00FC577F"/>
    <w:rsid w:val="00FC6F75"/>
    <w:rsid w:val="00FD26BA"/>
    <w:rsid w:val="00FD57FB"/>
    <w:rsid w:val="00FE0EF1"/>
    <w:rsid w:val="00FE2A05"/>
    <w:rsid w:val="00FE2FA6"/>
    <w:rsid w:val="00FE3C24"/>
    <w:rsid w:val="00FE5B88"/>
    <w:rsid w:val="00FE6B11"/>
    <w:rsid w:val="00FE7EBC"/>
    <w:rsid w:val="00FF033F"/>
    <w:rsid w:val="00FF19B3"/>
    <w:rsid w:val="00FF3B8C"/>
    <w:rsid w:val="00FF3F2C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A0378AE9-0FD1-440F-B1B3-F075454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20A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62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hyperlink" Target="https://www.cifras.com.b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265552060_O_USO_DE_REDES_NEURAIS_PARA_A_ANALISE_E_CONCESSAO_DE_CREDITO_FLAVIO_IZO_-flavioflavioizocom_INSTITUTO_FEDERAL_DO_ESPIRITO_SANTO_-IF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aguitarra.com.br" TargetMode="External"/><Relationship Id="rId25" Type="http://schemas.openxmlformats.org/officeDocument/2006/relationships/hyperlink" Target="https://www.cifraclub.com.b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t.wikipedia.org/wiki/Cifra_(m&#250;sica)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descomplicandoamusica.com/triades/" TargetMode="External"/><Relationship Id="rId28" Type="http://schemas.openxmlformats.org/officeDocument/2006/relationships/hyperlink" Target="http://deeplearningbook.com.br/algoritmo-backpropagation-parte-2-treinamento-de-redes-neurais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pt.wikipedia.org/wiki/Nota_musical" TargetMode="External"/><Relationship Id="rId27" Type="http://schemas.openxmlformats.org/officeDocument/2006/relationships/hyperlink" Target="https://www.pegacifra.com.br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7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8</b:RefOrder>
  </b:Source>
  <b:Source>
    <b:Tag>Aks18</b:Tag>
    <b:SourceType>InternetSite</b:SourceType>
    <b:Guid>{E6979335-4464-4F9D-80F5-01871CDF86D5}</b:Guid>
    <b:Author>
      <b:Author>
        <b:NameList>
          <b:Person>
            <b:Last>Akshay </b:Last>
            <b:Middle>Chandra</b:Middle>
            <b:First>L</b:First>
          </b:Person>
        </b:NameList>
      </b:Author>
    </b:Author>
    <b:InternetSiteTitle>towardsdatascience</b:InternetSiteTitle>
    <b:Year>2018</b:Year>
    <b:YearAccessed>2019</b:YearAccessed>
    <b:MonthAccessed>Outubro</b:MonthAccessed>
    <b:URL>https://medium.com/ensina-ai/redes-neurais-perceptron-multicamadas-e-o-algoritmo-backpropagation-eaf89778f5b8</b:URL>
    <b:RefOrder>14</b:RefOrder>
  </b:Source>
  <b:Source>
    <b:Tag>Jun14</b:Tag>
    <b:SourceType>ConferenceProceedings</b:SourceType>
    <b:Guid>{575B7043-FAFF-46D4-9FA7-AC14A93EB5B7}</b:Guid>
    <b:Title>"Ouvido absoluto e ouvido relativo: sua natureza e relevância para a educação musical"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HAY98</b:Tag>
    <b:SourceType>Book</b:SourceType>
    <b:Guid>{4E8523A9-FFA4-4B6D-80DB-F07A4C395BDB}</b:Guid>
    <b:Year>1998</b:Year>
    <b:Author>
      <b:Author>
        <b:NameList>
          <b:Person>
            <b:Last>HAYKIN</b:Last>
            <b:First>S</b:First>
          </b:Person>
        </b:NameList>
      </b:Author>
    </b:Author>
    <b:Title>"Neural Computation : A Comprehensive Foundation"</b:Title>
    <b:Publisher>Prentice Hall</b:Publisher>
    <b:Edition>2ª</b:Edition>
    <b:RefOrder>15</b:RefOrder>
  </b:Source>
  <b:Source xmlns:b="http://schemas.openxmlformats.org/officeDocument/2006/bibliography">
    <b:Tag>Vel13</b:Tag>
    <b:SourceType>JournalArticle</b:SourceType>
    <b:Guid>{66733D3E-BBFA-4A75-8460-61FD15250658}</b:Guid>
    <b:Year>2013</b:Year>
    <b:URL>http://www.scielo.br/scielo.php?script=sci_arttext&amp;pid=S1413-82712013000300002&amp;nrm=iso</b:URL>
    <b:Title>"O Ouvido Absoluto: bases neurocognitivas e perspectivas"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Kal79</b:Tag>
    <b:SourceType>JournalArticle</b:SourceType>
    <b:Guid>{7350DD3E-7EE4-4FDC-90B2-DE9CE8E3547B}</b:Guid>
    <b:Title>"Tone chroma is functional in melody recognition"</b:Title>
    <b:Year>1979</b:Year>
    <b:Author>
      <b:Author>
        <b:NameList>
          <b:Person>
            <b:Last>Kallman</b:Last>
            <b:First>Howard</b:First>
            <b:Middle>J.</b:Middle>
          </b:Person>
        </b:NameList>
      </b:Author>
    </b:Author>
    <b:JournalName>"Perception &amp; Psychophysics"</b:JournalName>
    <b:Month>janeiro</b:Month>
    <b:Volume>26</b:Volume>
    <b:RefOrder>13</b:RefOrder>
  </b:Source>
  <b:Source>
    <b:Tag>MeM10</b:Tag>
    <b:SourceType>JournalArticle</b:SourceType>
    <b:Guid>{92177A7C-6F59-4987-AC25-30CCAA642041}</b:Guid>
    <b:Author>
      <b:Author>
        <b:NameList>
          <b:Person>
            <b:Last>Ewert</b:Last>
            <b:First>M.</b:First>
            <b:Middle>eMuller e S.</b:Middle>
          </b:Person>
        </b:NameList>
      </b:Author>
    </b:Author>
    <b:Title>"Towards Timbre-Invariant Audio Features for Harmony-Based Music"</b:Title>
    <b:JournalName>"IEEE Transactions on Audio, Speech, and Language Processing"</b:JournalName>
    <b:Year>2010</b:Year>
    <b:RefOrder>12</b:RefOrder>
  </b:Source>
  <b:Source>
    <b:Tag>MMc14</b:Tag>
    <b:SourceType>JournalArticle</b:SourceType>
    <b:Guid>{4A0708C2-9C8C-4E5F-925F-63BE57139643}</b:Guid>
    <b:Title>"Automatic Chord Estimation from Audio: A Review of the State of the Art"</b:Title>
    <b:JournalName>"IEEE/ACM Transactions on Audio, Speech, and Language Processing"</b:JournalName>
    <b:Year>2014</b:Year>
    <b:Month>Fevereiro</b:Month>
    <b:Volume>22</b:Volume>
    <b:Author>
      <b:Author>
        <b:NameList>
          <b:Person>
            <b:Last>M.</b:Last>
            <b:First>McVicar</b:First>
          </b:Person>
          <b:Person>
            <b:Last>R.</b:Last>
            <b:First>Santos-Rodríguez</b:First>
          </b:Person>
          <b:Person>
            <b:Last>Y.</b:Last>
            <b:First>Ni</b:First>
          </b:Person>
          <b:Person>
            <b:Last>T. D.</b:Last>
            <b:First>Bie</b:First>
          </b:Person>
        </b:NameList>
      </b:Author>
    </b:Author>
    <b:Pages>556-575</b:Pages>
    <b:DOI>10.1109/TASLP.2013.2294580</b:DOI>
    <b:RefOrder>10</b:RefOrder>
  </b:Source>
  <b:Source>
    <b:Tag>Fuj99</b:Tag>
    <b:SourceType>JournalArticle</b:SourceType>
    <b:Guid>{845714F4-654C-42AE-A70A-1B9E64A1BED8}</b:Guid>
    <b:Author>
      <b:Author>
        <b:NameList>
          <b:Person>
            <b:Last>Fujishima</b:Last>
            <b:First>T.</b:First>
          </b:Person>
        </b:NameList>
      </b:Author>
    </b:Author>
    <b:Title>"Realtime chord recognition of musical sound: A system using Common Lisp Music"</b:Title>
    <b:JournalName>Proc. Int. Comput. Music Conf.,</b:JournalName>
    <b:Year>1999</b:Year>
    <b:Pages>464–467</b:Pages>
    <b:RefOrder>11</b:RefOrder>
  </b:Source>
  <b:Source>
    <b:Tag>NOn08</b:Tag>
    <b:SourceType>JournalArticle</b:SourceType>
    <b:Guid>{FC38B51B-B746-4678-9874-DC133994D69E}</b:Guid>
    <b:Title>Separation of a monaural audio signal into harmonic/percussive components by complementary diffusion on spectrogram</b:Title>
    <b:Year>2008</b:Year>
    <b:Month>Agosto</b:Month>
    <b:Author>
      <b:Author>
        <b:NameList>
          <b:Person>
            <b:Last>N.</b:Last>
            <b:First>Ono</b:First>
          </b:Person>
          <b:Person>
            <b:Last>K.</b:Last>
            <b:First>Miyamoto</b:First>
          </b:Person>
          <b:Person>
            <b:Last>J.</b:Last>
            <b:First>Le</b:First>
            <b:Middle>Roux</b:Middle>
          </b:Person>
          <b:Person>
            <b:Last>H.</b:Last>
            <b:First>Kameoka</b:First>
          </b:Person>
          <b:Person>
            <b:Last>S.</b:Last>
            <b:First>Sagayama</b:First>
          </b:Person>
        </b:NameList>
      </b:Author>
    </b:Author>
    <b:RefOrder>17</b:RefOrder>
  </b:Source>
  <b:Source>
    <b:Tag>Pau04</b:Tag>
    <b:SourceType>ArticleInAPeriodical</b:SourceType>
    <b:Guid>{9D567132-4186-4902-A5D8-72CE55182E5F}</b:Guid>
    <b:Author>
      <b:Author>
        <b:NameList>
          <b:Person>
            <b:Last>Pauws</b:Last>
            <b:First>S.</b:First>
          </b:Person>
        </b:NameList>
      </b:Author>
    </b:Author>
    <b:Title>Musical key extraction from audio,”</b:Title>
    <b:Year>2004</b:Year>
    <b:Volume>4</b:Volume>
    <b:PeriodicalTitle>Proc. 5th Int. Soc. Music Inf. Retrieval</b:PeriodicalTitle>
    <b:Pages>66–69</b:Pages>
    <b:RefOrder>18</b:RefOrder>
  </b:Source>
  <b:Source>
    <b:Tag>MMa10</b:Tag>
    <b:SourceType>JournalArticle</b:SourceType>
    <b:Guid>{C2578AFA-4175-4C72-90CC-539F19F056AF}</b:Guid>
    <b:Title>Simultaneous Estimation of Chords and Musical Context From Audio</b:Title>
    <b:Year>2010</b:Year>
    <b:Month>Agosto</b:Month>
    <b:Pages>1280-1289</b:Pages>
    <b:Volume>18</b:Volume>
    <b:JournalName>IEEE Transactions on Audio, Speech, and Language Processing</b:JournalName>
    <b:Author>
      <b:Author>
        <b:NameList>
          <b:Person>
            <b:Last>M. </b:Last>
            <b:First>Mauch</b:First>
          </b:Person>
          <b:Person>
            <b:Last> S.</b:Last>
            <b:First>Dixon</b:First>
          </b:Person>
        </b:NameList>
      </b:Author>
    </b:Author>
    <b:DOI>10.1109/TASL.2009.2032947</b:DOI>
    <b:RefOrder>19</b:RefOrder>
  </b:Source>
  <b:Source>
    <b:Tag>AOp89</b:Tag>
    <b:SourceType>Book</b:SourceType>
    <b:Guid>{03CA878B-14C3-4E0F-BFA2-7C1678BBFF04}</b:Guid>
    <b:Title>"Discrete-Time Signal Processing"</b:Title>
    <b:Year>1989</b:Year>
    <b:Author>
      <b:Author>
        <b:NameList>
          <b:Person>
            <b:Last>A.Oppenheim</b:Last>
            <b:First>R.W.Schafer</b:First>
          </b:Person>
        </b:NameList>
      </b:Author>
    </b:Author>
    <b:Publisher> Prentice-Hall</b:Publisher>
    <b:RefOrder>9</b:RefOrder>
  </b:Source>
  <b:Source>
    <b:Tag>dee19</b:Tag>
    <b:SourceType>InternetSite</b:SourceType>
    <b:Guid>{497EC99A-1DDB-4576-9E64-2D861AED2CAD}</b:Guid>
    <b:InternetSiteTitle>deeplearningbook</b:InternetSiteTitle>
    <b:YearAccessed>2019</b:YearAccessed>
    <b:MonthAccessed>Novembro</b:MonthAccessed>
    <b:URL>http://deeplearningbook.com.br/algoritmo-backpropagation-parte-2-treinamento-de-redes-neurais/</b:URL>
    <b:RefOrder>16</b:RefOrder>
  </b:Source>
</b:Sources>
</file>

<file path=customXml/itemProps1.xml><?xml version="1.0" encoding="utf-8"?>
<ds:datastoreItem xmlns:ds="http://schemas.openxmlformats.org/officeDocument/2006/customXml" ds:itemID="{30A1F351-B33F-4E41-BBA0-D9395AD2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5674</TotalTime>
  <Pages>29</Pages>
  <Words>3796</Words>
  <Characters>20501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Livisghton Kleber</cp:lastModifiedBy>
  <cp:revision>658</cp:revision>
  <cp:lastPrinted>2012-06-24T15:15:00Z</cp:lastPrinted>
  <dcterms:created xsi:type="dcterms:W3CDTF">2017-06-12T19:22:00Z</dcterms:created>
  <dcterms:modified xsi:type="dcterms:W3CDTF">2019-11-06T00:06:00Z</dcterms:modified>
</cp:coreProperties>
</file>