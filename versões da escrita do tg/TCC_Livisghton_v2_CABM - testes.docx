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8E931C0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Análise do Uso de Cromagramas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8A7F7A" w:rsidRPr="007D3E8F" w:rsidRDefault="008A7F7A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8A7F7A" w:rsidRPr="007D3E8F" w:rsidRDefault="008A7F7A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57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C4E5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Tsang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8A7F7A" w:rsidRPr="00B22943" w:rsidRDefault="008A7F7A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8A7F7A" w:rsidRPr="00B22943" w:rsidRDefault="008A7F7A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8A7F7A" w:rsidRDefault="008A7F7A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8A7F7A" w:rsidRPr="00B84C1C" w:rsidRDefault="008A7F7A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8A7F7A" w:rsidRDefault="008A7F7A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8A7F7A" w:rsidRPr="00B84C1C" w:rsidRDefault="008A7F7A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 em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42D653B3" w14:textId="7F35D2D6" w:rsidR="00D224F0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ins w:id="0" w:author="Livisghton Kleber" w:date="2019-11-05T12:29:00Z"/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ins w:id="1" w:author="Livisghton Kleber" w:date="2019-11-05T12:29:00Z">
            <w:r w:rsidR="00D224F0" w:rsidRPr="00704B2D">
              <w:rPr>
                <w:rStyle w:val="Hyperlink"/>
                <w:noProof/>
              </w:rPr>
              <w:fldChar w:fldCharType="begin"/>
            </w:r>
            <w:r w:rsidR="00D224F0" w:rsidRPr="00704B2D">
              <w:rPr>
                <w:rStyle w:val="Hyperlink"/>
                <w:noProof/>
              </w:rPr>
              <w:instrText xml:space="preserve"> </w:instrText>
            </w:r>
            <w:r w:rsidR="00D224F0">
              <w:rPr>
                <w:noProof/>
              </w:rPr>
              <w:instrText>HYPERLINK \l "_Toc23849398"</w:instrText>
            </w:r>
            <w:r w:rsidR="00D224F0" w:rsidRPr="00704B2D">
              <w:rPr>
                <w:rStyle w:val="Hyperlink"/>
                <w:noProof/>
              </w:rPr>
              <w:instrText xml:space="preserve"> </w:instrText>
            </w:r>
            <w:r w:rsidR="00D224F0" w:rsidRPr="00704B2D">
              <w:rPr>
                <w:rStyle w:val="Hyperlink"/>
                <w:noProof/>
              </w:rPr>
            </w:r>
            <w:r w:rsidR="00D224F0" w:rsidRPr="00704B2D">
              <w:rPr>
                <w:rStyle w:val="Hyperlink"/>
                <w:noProof/>
              </w:rPr>
              <w:fldChar w:fldCharType="separate"/>
            </w:r>
            <w:r w:rsidR="00D224F0" w:rsidRPr="00704B2D">
              <w:rPr>
                <w:rStyle w:val="Hyperlink"/>
                <w:noProof/>
                <w:lang w:val="en-US"/>
              </w:rPr>
              <w:t>1.</w:t>
            </w:r>
            <w:r w:rsidR="00D224F0">
              <w:rPr>
                <w:noProof/>
              </w:rPr>
              <w:tab/>
            </w:r>
            <w:r w:rsidR="00D224F0" w:rsidRPr="00704B2D">
              <w:rPr>
                <w:rStyle w:val="Hyperlink"/>
                <w:noProof/>
              </w:rPr>
              <w:t>Introdução</w:t>
            </w:r>
            <w:r w:rsidR="00D224F0">
              <w:rPr>
                <w:noProof/>
                <w:webHidden/>
              </w:rPr>
              <w:tab/>
            </w:r>
            <w:r w:rsidR="00D224F0">
              <w:rPr>
                <w:noProof/>
                <w:webHidden/>
              </w:rPr>
              <w:fldChar w:fldCharType="begin"/>
            </w:r>
            <w:r w:rsidR="00D224F0">
              <w:rPr>
                <w:noProof/>
                <w:webHidden/>
              </w:rPr>
              <w:instrText xml:space="preserve"> PAGEREF _Toc23849398 \h </w:instrText>
            </w:r>
            <w:r w:rsidR="00D224F0">
              <w:rPr>
                <w:noProof/>
                <w:webHidden/>
              </w:rPr>
            </w:r>
          </w:ins>
          <w:r w:rsidR="00D224F0">
            <w:rPr>
              <w:noProof/>
              <w:webHidden/>
            </w:rPr>
            <w:fldChar w:fldCharType="separate"/>
          </w:r>
          <w:ins w:id="2" w:author="Livisghton Kleber" w:date="2019-11-05T12:29:00Z">
            <w:r w:rsidR="00D224F0">
              <w:rPr>
                <w:noProof/>
                <w:webHidden/>
              </w:rPr>
              <w:t>15</w:t>
            </w:r>
            <w:r w:rsidR="00D224F0">
              <w:rPr>
                <w:noProof/>
                <w:webHidden/>
              </w:rPr>
              <w:fldChar w:fldCharType="end"/>
            </w:r>
            <w:r w:rsidR="00D224F0" w:rsidRPr="00704B2D">
              <w:rPr>
                <w:rStyle w:val="Hyperlink"/>
                <w:noProof/>
              </w:rPr>
              <w:fldChar w:fldCharType="end"/>
            </w:r>
          </w:ins>
        </w:p>
        <w:p w14:paraId="3355C375" w14:textId="243C11F2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3" w:author="Livisghton Kleber" w:date="2019-11-05T12:29:00Z"/>
              <w:noProof/>
            </w:rPr>
          </w:pPr>
          <w:ins w:id="4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"_Toc23849399"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_Toc23849399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Livisghton Kleber" w:date="2019-11-05T12:2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7C3839A4" w14:textId="01FBA708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6" w:author="Livisghton Kleber" w:date="2019-11-05T12:29:00Z"/>
              <w:noProof/>
            </w:rPr>
          </w:pPr>
          <w:ins w:id="7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"_Toc23849400"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Livisghton Kleber" w:date="2019-11-05T12:2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14083620" w14:textId="0BB0E788" w:rsidR="00D224F0" w:rsidRDefault="00D224F0">
          <w:pPr>
            <w:pStyle w:val="Sumrio1"/>
            <w:tabs>
              <w:tab w:val="left" w:pos="440"/>
              <w:tab w:val="right" w:leader="dot" w:pos="9061"/>
            </w:tabs>
            <w:rPr>
              <w:ins w:id="9" w:author="Livisghton Kleber" w:date="2019-11-05T12:29:00Z"/>
              <w:noProof/>
            </w:rPr>
          </w:pPr>
          <w:ins w:id="10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"_Toc23849401"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Livisghton Kleber" w:date="2019-11-05T12:2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1A1132AF" w14:textId="46DEB606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12" w:author="Livisghton Kleber" w:date="2019-11-05T12:29:00Z"/>
              <w:noProof/>
            </w:rPr>
          </w:pPr>
          <w:ins w:id="13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"_Toc23849402"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Livisghton Kleber" w:date="2019-11-05T12:2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20D21AE0" w14:textId="62BFD8D3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15" w:author="Livisghton Kleber" w:date="2019-11-05T12:29:00Z"/>
              <w:noProof/>
            </w:rPr>
          </w:pPr>
          <w:ins w:id="16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"_Toc23849403"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Livisghton Kleber" w:date="2019-11-05T12:2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375DB8CD" w14:textId="46549B13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18" w:author="Livisghton Kleber" w:date="2019-11-05T12:29:00Z"/>
              <w:noProof/>
            </w:rPr>
          </w:pPr>
          <w:ins w:id="19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"_Toc23849404"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Conceitos de 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Livisghton Kleber" w:date="2019-11-05T12:2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21875782" w14:textId="2D699700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21" w:author="Livisghton Kleber" w:date="2019-11-05T12:29:00Z"/>
              <w:noProof/>
            </w:rPr>
          </w:pPr>
          <w:ins w:id="22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"_Toc23849405"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Livisghton Kleber" w:date="2019-11-05T12:29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6034D132" w14:textId="04CD767A" w:rsidR="00D224F0" w:rsidRDefault="00D224F0">
          <w:pPr>
            <w:pStyle w:val="Sumrio1"/>
            <w:tabs>
              <w:tab w:val="left" w:pos="440"/>
              <w:tab w:val="right" w:leader="dot" w:pos="9061"/>
            </w:tabs>
            <w:rPr>
              <w:ins w:id="24" w:author="Livisghton Kleber" w:date="2019-11-05T12:29:00Z"/>
              <w:noProof/>
            </w:rPr>
          </w:pPr>
          <w:ins w:id="25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"_Toc23849406"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Livisghton Kleber" w:date="2019-11-05T12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654A4321" w14:textId="014726C6" w:rsidR="00D224F0" w:rsidRDefault="00D224F0">
          <w:pPr>
            <w:pStyle w:val="Sumrio1"/>
            <w:tabs>
              <w:tab w:val="left" w:pos="660"/>
              <w:tab w:val="right" w:leader="dot" w:pos="9061"/>
            </w:tabs>
            <w:rPr>
              <w:ins w:id="27" w:author="Livisghton Kleber" w:date="2019-11-05T12:29:00Z"/>
              <w:noProof/>
            </w:rPr>
          </w:pPr>
          <w:ins w:id="28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"_Toc23849407"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Livisghton Kleber" w:date="2019-11-05T12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6CFE2C44" w14:textId="39237677" w:rsidR="00D224F0" w:rsidRDefault="00D224F0">
          <w:pPr>
            <w:pStyle w:val="Sumrio1"/>
            <w:tabs>
              <w:tab w:val="left" w:pos="660"/>
              <w:tab w:val="right" w:leader="dot" w:pos="9061"/>
            </w:tabs>
            <w:rPr>
              <w:ins w:id="30" w:author="Livisghton Kleber" w:date="2019-11-05T12:29:00Z"/>
              <w:noProof/>
            </w:rPr>
          </w:pPr>
          <w:ins w:id="31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"_Toc23849408"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Algoritmo de Mello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Livisghton Kleber" w:date="2019-11-05T12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6DF52064" w14:textId="15B47B53" w:rsidR="00D224F0" w:rsidRDefault="00D224F0">
          <w:pPr>
            <w:pStyle w:val="Sumrio1"/>
            <w:tabs>
              <w:tab w:val="left" w:pos="440"/>
              <w:tab w:val="right" w:leader="dot" w:pos="9061"/>
            </w:tabs>
            <w:rPr>
              <w:ins w:id="33" w:author="Livisghton Kleber" w:date="2019-11-05T12:29:00Z"/>
              <w:noProof/>
            </w:rPr>
          </w:pPr>
          <w:ins w:id="34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"_Toc23849409"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Livisghton Kleber" w:date="2019-11-05T12:29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6FE8878C" w14:textId="6E1DF033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36" w:author="Livisghton Kleber" w:date="2019-11-05T12:29:00Z"/>
              <w:noProof/>
            </w:rPr>
          </w:pPr>
          <w:ins w:id="37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"_Toc23849410"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Livisghton Kleber" w:date="2019-11-05T12:29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46A5035D" w14:textId="20D99888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39" w:author="Livisghton Kleber" w:date="2019-11-05T12:29:00Z"/>
              <w:noProof/>
            </w:rPr>
          </w:pPr>
          <w:ins w:id="40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"_Toc23849411"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Livisghton Kleber" w:date="2019-11-05T12:29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437EEA37" w14:textId="6E018B4D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42" w:author="Livisghton Kleber" w:date="2019-11-05T12:29:00Z"/>
              <w:noProof/>
            </w:rPr>
          </w:pPr>
          <w:ins w:id="43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"_Toc23849412"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Passo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Livisghton Kleber" w:date="2019-11-05T12:29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76EC1B3D" w14:textId="0044E7D5" w:rsidR="00D224F0" w:rsidRDefault="00D224F0">
          <w:pPr>
            <w:pStyle w:val="Sumrio1"/>
            <w:tabs>
              <w:tab w:val="left" w:pos="440"/>
              <w:tab w:val="right" w:leader="dot" w:pos="9061"/>
            </w:tabs>
            <w:rPr>
              <w:ins w:id="45" w:author="Livisghton Kleber" w:date="2019-11-05T12:29:00Z"/>
              <w:noProof/>
            </w:rPr>
          </w:pPr>
          <w:ins w:id="46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"_Toc23849413"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Experimentos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Livisghton Kleber" w:date="2019-11-05T12:29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5ADDFC81" w14:textId="0882D76B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48" w:author="Livisghton Kleber" w:date="2019-11-05T12:29:00Z"/>
              <w:noProof/>
            </w:rPr>
          </w:pPr>
          <w:ins w:id="49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"_Toc23849414"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Experimento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Livisghton Kleber" w:date="2019-11-05T12:29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112CB8C2" w14:textId="148BDDA7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51" w:author="Livisghton Kleber" w:date="2019-11-05T12:29:00Z"/>
              <w:noProof/>
            </w:rPr>
          </w:pPr>
          <w:ins w:id="52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"_Toc23849415"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Livisghton Kleber" w:date="2019-11-05T12:29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7BB8A06C" w14:textId="03E707F5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54" w:author="Livisghton Kleber" w:date="2019-11-05T12:29:00Z"/>
              <w:noProof/>
            </w:rPr>
          </w:pPr>
          <w:ins w:id="55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"_Toc23849416"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Livisghton Kleber" w:date="2019-11-05T12:29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74EF470B" w14:textId="77AD71F0" w:rsidR="00D224F0" w:rsidRDefault="00D224F0">
          <w:pPr>
            <w:pStyle w:val="Sumrio1"/>
            <w:tabs>
              <w:tab w:val="left" w:pos="440"/>
              <w:tab w:val="right" w:leader="dot" w:pos="9061"/>
            </w:tabs>
            <w:rPr>
              <w:ins w:id="57" w:author="Livisghton Kleber" w:date="2019-11-05T12:29:00Z"/>
              <w:noProof/>
            </w:rPr>
          </w:pPr>
          <w:ins w:id="58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"_Toc23849417"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Conclusões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Livisghton Kleber" w:date="2019-11-05T12:29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1A855BEC" w14:textId="105F2E40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60" w:author="Livisghton Kleber" w:date="2019-11-05T12:29:00Z"/>
              <w:noProof/>
            </w:rPr>
          </w:pPr>
          <w:ins w:id="61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"_Toc23849418"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Livisghton Kleber" w:date="2019-11-05T12:29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09242802" w14:textId="37135C52" w:rsidR="00D224F0" w:rsidRDefault="00D224F0">
          <w:pPr>
            <w:pStyle w:val="Sumrio2"/>
            <w:tabs>
              <w:tab w:val="left" w:pos="880"/>
              <w:tab w:val="right" w:leader="dot" w:pos="9061"/>
            </w:tabs>
            <w:rPr>
              <w:ins w:id="63" w:author="Livisghton Kleber" w:date="2019-11-05T12:29:00Z"/>
              <w:noProof/>
            </w:rPr>
          </w:pPr>
          <w:ins w:id="64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"_Toc23849419"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704B2D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Livisghton Kleber" w:date="2019-11-05T12:29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4B1F7BD7" w14:textId="572D1E6C" w:rsidR="00D224F0" w:rsidRDefault="00D224F0">
          <w:pPr>
            <w:pStyle w:val="Sumrio1"/>
            <w:tabs>
              <w:tab w:val="right" w:leader="dot" w:pos="9061"/>
            </w:tabs>
            <w:rPr>
              <w:ins w:id="66" w:author="Livisghton Kleber" w:date="2019-11-05T12:29:00Z"/>
              <w:noProof/>
            </w:rPr>
          </w:pPr>
          <w:ins w:id="67" w:author="Livisghton Kleber" w:date="2019-11-05T12:29:00Z">
            <w:r w:rsidRPr="00704B2D">
              <w:rPr>
                <w:rStyle w:val="Hyperlink"/>
                <w:noProof/>
              </w:rPr>
              <w:fldChar w:fldCharType="begin"/>
            </w:r>
            <w:r w:rsidRPr="00704B2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"_Toc23849420"</w:instrText>
            </w:r>
            <w:r w:rsidRPr="00704B2D">
              <w:rPr>
                <w:rStyle w:val="Hyperlink"/>
                <w:noProof/>
              </w:rPr>
              <w:instrText xml:space="preserve"> </w:instrText>
            </w:r>
            <w:r w:rsidRPr="00704B2D">
              <w:rPr>
                <w:rStyle w:val="Hyperlink"/>
                <w:noProof/>
              </w:rPr>
            </w:r>
            <w:r w:rsidRPr="00704B2D">
              <w:rPr>
                <w:rStyle w:val="Hyperlink"/>
                <w:noProof/>
              </w:rPr>
              <w:fldChar w:fldCharType="separate"/>
            </w:r>
            <w:r w:rsidRPr="00704B2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_Toc23849420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Livisghton Kleber" w:date="2019-11-05T12:2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704B2D">
              <w:rPr>
                <w:rStyle w:val="Hyperlink"/>
                <w:noProof/>
              </w:rPr>
              <w:fldChar w:fldCharType="end"/>
            </w:r>
          </w:ins>
        </w:p>
        <w:p w14:paraId="5AE334E1" w14:textId="11DEB9E8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69" w:author="Livisghton Kleber" w:date="2019-11-04T22:23:00Z"/>
              <w:noProof/>
            </w:rPr>
          </w:pPr>
          <w:del w:id="70" w:author="Livisghton Kleber" w:date="2019-11-04T22:23:00Z">
            <w:r w:rsidRPr="00687C92" w:rsidDel="00687C92">
              <w:rPr>
                <w:noProof/>
                <w:rPrChange w:id="71" w:author="Livisghton Kleber" w:date="2019-11-04T22:23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72" w:author="Livisghton Kleber" w:date="2019-11-04T22:23:00Z">
                  <w:rPr>
                    <w:rStyle w:val="Hyperlink"/>
                    <w:noProof/>
                  </w:rPr>
                </w:rPrChange>
              </w:rPr>
              <w:delText>Introdução</w:delText>
            </w:r>
            <w:r w:rsidDel="00687C92">
              <w:rPr>
                <w:noProof/>
                <w:webHidden/>
              </w:rPr>
              <w:tab/>
              <w:delText>22</w:delText>
            </w:r>
          </w:del>
        </w:p>
        <w:p w14:paraId="597074AD" w14:textId="5AE68450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73" w:author="Livisghton Kleber" w:date="2019-11-04T22:23:00Z"/>
              <w:noProof/>
            </w:rPr>
          </w:pPr>
          <w:del w:id="74" w:author="Livisghton Kleber" w:date="2019-11-04T22:23:00Z">
            <w:r w:rsidRPr="00687C92" w:rsidDel="00687C92">
              <w:rPr>
                <w:noProof/>
                <w:rPrChange w:id="75" w:author="Livisghton Kleber" w:date="2019-11-04T22:23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76" w:author="Livisghton Kleber" w:date="2019-11-04T22:23:00Z">
                  <w:rPr>
                    <w:rStyle w:val="Hyperlink"/>
                    <w:noProof/>
                  </w:rPr>
                </w:rPrChange>
              </w:rPr>
              <w:delText>Objetivos</w:delText>
            </w:r>
            <w:r w:rsidDel="00687C92">
              <w:rPr>
                <w:noProof/>
                <w:webHidden/>
              </w:rPr>
              <w:tab/>
              <w:delText>22</w:delText>
            </w:r>
          </w:del>
        </w:p>
        <w:p w14:paraId="4A3901FD" w14:textId="10191669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77" w:author="Livisghton Kleber" w:date="2019-11-04T22:23:00Z"/>
              <w:noProof/>
            </w:rPr>
          </w:pPr>
          <w:del w:id="78" w:author="Livisghton Kleber" w:date="2019-11-04T22:23:00Z">
            <w:r w:rsidRPr="00687C92" w:rsidDel="00687C92">
              <w:rPr>
                <w:noProof/>
                <w:rPrChange w:id="79" w:author="Livisghton Kleber" w:date="2019-11-04T22:23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80" w:author="Livisghton Kleber" w:date="2019-11-04T22:23:00Z">
                  <w:rPr>
                    <w:rStyle w:val="Hyperlink"/>
                    <w:noProof/>
                  </w:rPr>
                </w:rPrChange>
              </w:rPr>
              <w:delText>Objetivos Específicos</w:delText>
            </w:r>
            <w:r w:rsidDel="00687C92">
              <w:rPr>
                <w:noProof/>
                <w:webHidden/>
              </w:rPr>
              <w:tab/>
              <w:delText>23</w:delText>
            </w:r>
          </w:del>
        </w:p>
        <w:p w14:paraId="080E2B65" w14:textId="5B469E5E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81" w:author="Livisghton Kleber" w:date="2019-11-04T22:23:00Z"/>
              <w:noProof/>
            </w:rPr>
          </w:pPr>
          <w:del w:id="82" w:author="Livisghton Kleber" w:date="2019-11-04T22:23:00Z">
            <w:r w:rsidRPr="00687C92" w:rsidDel="00687C92">
              <w:rPr>
                <w:noProof/>
                <w:rPrChange w:id="83" w:author="Livisghton Kleber" w:date="2019-11-04T22:23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84" w:author="Livisghton Kleber" w:date="2019-11-04T22:23:00Z">
                  <w:rPr>
                    <w:rStyle w:val="Hyperlink"/>
                    <w:noProof/>
                  </w:rPr>
                </w:rPrChange>
              </w:rPr>
              <w:delText>Fundamentação teórica</w:delText>
            </w:r>
            <w:r w:rsidDel="00687C92">
              <w:rPr>
                <w:noProof/>
                <w:webHidden/>
              </w:rPr>
              <w:tab/>
              <w:delText>24</w:delText>
            </w:r>
          </w:del>
        </w:p>
        <w:p w14:paraId="22A3650F" w14:textId="3600B3B7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85" w:author="Livisghton Kleber" w:date="2019-11-04T22:23:00Z"/>
              <w:noProof/>
            </w:rPr>
          </w:pPr>
          <w:del w:id="86" w:author="Livisghton Kleber" w:date="2019-11-04T22:23:00Z">
            <w:r w:rsidRPr="00687C92" w:rsidDel="00687C92">
              <w:rPr>
                <w:noProof/>
                <w:rPrChange w:id="87" w:author="Livisghton Kleber" w:date="2019-11-04T22:23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88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Musicais</w:delText>
            </w:r>
            <w:r w:rsidDel="00687C92">
              <w:rPr>
                <w:noProof/>
                <w:webHidden/>
              </w:rPr>
              <w:tab/>
              <w:delText>24</w:delText>
            </w:r>
          </w:del>
        </w:p>
        <w:p w14:paraId="7168C018" w14:textId="430FC835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89" w:author="Livisghton Kleber" w:date="2019-11-04T22:23:00Z"/>
              <w:noProof/>
            </w:rPr>
          </w:pPr>
          <w:del w:id="90" w:author="Livisghton Kleber" w:date="2019-11-04T22:23:00Z">
            <w:r w:rsidRPr="00687C92" w:rsidDel="00687C92">
              <w:rPr>
                <w:noProof/>
                <w:rPrChange w:id="91" w:author="Livisghton Kleber" w:date="2019-11-04T22:23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92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Processamento de Sinais</w:delText>
            </w:r>
            <w:r w:rsidDel="00687C92">
              <w:rPr>
                <w:noProof/>
                <w:webHidden/>
              </w:rPr>
              <w:tab/>
              <w:delText>26</w:delText>
            </w:r>
          </w:del>
        </w:p>
        <w:p w14:paraId="5A9E5C24" w14:textId="1BBFB10C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93" w:author="Livisghton Kleber" w:date="2019-11-04T22:23:00Z"/>
              <w:noProof/>
            </w:rPr>
          </w:pPr>
          <w:del w:id="94" w:author="Livisghton Kleber" w:date="2019-11-04T22:23:00Z">
            <w:r w:rsidRPr="00687C92" w:rsidDel="00687C92">
              <w:rPr>
                <w:noProof/>
                <w:rPrChange w:id="95" w:author="Livisghton Kleber" w:date="2019-11-04T22:23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96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Chromagram</w:delText>
            </w:r>
            <w:r w:rsidDel="00687C92">
              <w:rPr>
                <w:noProof/>
                <w:webHidden/>
              </w:rPr>
              <w:tab/>
              <w:delText>27</w:delText>
            </w:r>
          </w:del>
        </w:p>
        <w:p w14:paraId="0841C1D9" w14:textId="7407BE2A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97" w:author="Livisghton Kleber" w:date="2019-11-04T22:23:00Z"/>
              <w:noProof/>
            </w:rPr>
          </w:pPr>
          <w:del w:id="98" w:author="Livisghton Kleber" w:date="2019-11-04T22:23:00Z">
            <w:r w:rsidRPr="00687C92" w:rsidDel="00687C92">
              <w:rPr>
                <w:noProof/>
                <w:rPrChange w:id="99" w:author="Livisghton Kleber" w:date="2019-11-04T22:23:00Z">
                  <w:rPr>
                    <w:rStyle w:val="Hyperlink"/>
                    <w:noProof/>
                  </w:rPr>
                </w:rPrChange>
              </w:rPr>
              <w:delText>2.4.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00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Redes Neurais</w:delText>
            </w:r>
            <w:r w:rsidDel="00687C92">
              <w:rPr>
                <w:noProof/>
                <w:webHidden/>
              </w:rPr>
              <w:tab/>
              <w:delText>29</w:delText>
            </w:r>
          </w:del>
        </w:p>
        <w:p w14:paraId="5DB66378" w14:textId="6CBA89F4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01" w:author="Livisghton Kleber" w:date="2019-11-04T22:23:00Z"/>
              <w:noProof/>
            </w:rPr>
          </w:pPr>
          <w:del w:id="102" w:author="Livisghton Kleber" w:date="2019-11-04T22:23:00Z">
            <w:r w:rsidRPr="00687C92" w:rsidDel="00687C92">
              <w:rPr>
                <w:noProof/>
                <w:rPrChange w:id="103" w:author="Livisghton Kleber" w:date="2019-11-04T22:23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04" w:author="Livisghton Kleber" w:date="2019-11-04T22:23:00Z">
                  <w:rPr>
                    <w:rStyle w:val="Hyperlink"/>
                    <w:noProof/>
                  </w:rPr>
                </w:rPrChange>
              </w:rPr>
              <w:delText>Trabalhos Relacionados (Estado da Arte)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3912D0EE" w14:textId="4600F0A8" w:rsidR="00B14E4C" w:rsidDel="00687C92" w:rsidRDefault="00B14E4C">
          <w:pPr>
            <w:pStyle w:val="Sumrio1"/>
            <w:tabs>
              <w:tab w:val="left" w:pos="660"/>
              <w:tab w:val="right" w:leader="dot" w:pos="9061"/>
            </w:tabs>
            <w:rPr>
              <w:del w:id="105" w:author="Livisghton Kleber" w:date="2019-11-04T22:23:00Z"/>
              <w:noProof/>
            </w:rPr>
          </w:pPr>
          <w:del w:id="106" w:author="Livisghton Kleber" w:date="2019-11-04T22:23:00Z">
            <w:r w:rsidRPr="00687C92" w:rsidDel="00687C92">
              <w:rPr>
                <w:noProof/>
                <w:rPrChange w:id="107" w:author="Livisghton Kleber" w:date="2019-11-04T22:23:00Z">
                  <w:rPr>
                    <w:rStyle w:val="Hyperlink"/>
                    <w:noProof/>
                  </w:rPr>
                </w:rPrChange>
              </w:rPr>
              <w:delText>3.1.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08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21E6083D" w14:textId="20184FD2" w:rsidR="00B14E4C" w:rsidDel="00687C92" w:rsidRDefault="00B14E4C">
          <w:pPr>
            <w:pStyle w:val="Sumrio1"/>
            <w:tabs>
              <w:tab w:val="left" w:pos="660"/>
              <w:tab w:val="right" w:leader="dot" w:pos="9061"/>
            </w:tabs>
            <w:rPr>
              <w:del w:id="109" w:author="Livisghton Kleber" w:date="2019-11-04T22:23:00Z"/>
              <w:noProof/>
            </w:rPr>
          </w:pPr>
          <w:del w:id="110" w:author="Livisghton Kleber" w:date="2019-11-04T22:23:00Z">
            <w:r w:rsidRPr="00687C92" w:rsidDel="00687C92">
              <w:rPr>
                <w:noProof/>
                <w:rPrChange w:id="111" w:author="Livisghton Kleber" w:date="2019-11-04T22:23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12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10D6D478" w14:textId="41524EE9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13" w:author="Livisghton Kleber" w:date="2019-11-04T22:23:00Z"/>
              <w:noProof/>
            </w:rPr>
          </w:pPr>
          <w:del w:id="114" w:author="Livisghton Kleber" w:date="2019-11-04T22:23:00Z">
            <w:r w:rsidRPr="00687C92" w:rsidDel="00687C92">
              <w:rPr>
                <w:noProof/>
                <w:rPrChange w:id="115" w:author="Livisghton Kleber" w:date="2019-11-04T22:23:00Z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16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em Estudo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1CA1BDF0" w14:textId="63C030A1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17" w:author="Livisghton Kleber" w:date="2019-11-04T22:23:00Z"/>
              <w:noProof/>
            </w:rPr>
          </w:pPr>
          <w:del w:id="118" w:author="Livisghton Kleber" w:date="2019-11-04T22:23:00Z">
            <w:r w:rsidRPr="00687C92" w:rsidDel="00687C92">
              <w:rPr>
                <w:noProof/>
                <w:rPrChange w:id="119" w:author="Livisghton Kleber" w:date="2019-11-04T22:23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20" w:author="Livisghton Kleber" w:date="2019-11-04T22:23:00Z">
                  <w:rPr>
                    <w:rStyle w:val="Hyperlink"/>
                    <w:noProof/>
                  </w:rPr>
                </w:rPrChange>
              </w:rPr>
              <w:delText>Visão Geral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04005876" w14:textId="1565AE9D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21" w:author="Livisghton Kleber" w:date="2019-11-04T22:23:00Z"/>
              <w:noProof/>
            </w:rPr>
          </w:pPr>
          <w:del w:id="122" w:author="Livisghton Kleber" w:date="2019-11-04T22:23:00Z">
            <w:r w:rsidRPr="00687C92" w:rsidDel="00687C92">
              <w:rPr>
                <w:noProof/>
                <w:rPrChange w:id="123" w:author="Livisghton Kleber" w:date="2019-11-04T22:23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24" w:author="Livisghton Kleber" w:date="2019-11-04T22:23:00Z">
                  <w:rPr>
                    <w:rStyle w:val="Hyperlink"/>
                    <w:noProof/>
                  </w:rPr>
                </w:rPrChange>
              </w:rPr>
              <w:delText>Passo 1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1C4E6A28" w14:textId="00D1A2F0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25" w:author="Livisghton Kleber" w:date="2019-11-04T22:23:00Z"/>
              <w:noProof/>
            </w:rPr>
          </w:pPr>
          <w:del w:id="126" w:author="Livisghton Kleber" w:date="2019-11-04T22:23:00Z">
            <w:r w:rsidRPr="00687C92" w:rsidDel="00687C92">
              <w:rPr>
                <w:noProof/>
                <w:rPrChange w:id="127" w:author="Livisghton Kleber" w:date="2019-11-04T22:23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28" w:author="Livisghton Kleber" w:date="2019-11-04T22:23:00Z">
                  <w:rPr>
                    <w:rStyle w:val="Hyperlink"/>
                    <w:noProof/>
                  </w:rPr>
                </w:rPrChange>
              </w:rPr>
              <w:delText>Passo 2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074B385B" w14:textId="3837B156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29" w:author="Livisghton Kleber" w:date="2019-11-04T22:23:00Z"/>
              <w:noProof/>
            </w:rPr>
          </w:pPr>
          <w:del w:id="130" w:author="Livisghton Kleber" w:date="2019-11-04T22:23:00Z">
            <w:r w:rsidRPr="00687C92" w:rsidDel="00687C92">
              <w:rPr>
                <w:noProof/>
                <w:rPrChange w:id="131" w:author="Livisghton Kleber" w:date="2019-11-04T22:23:00Z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32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Experimentos e Análise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6BBDBAE5" w14:textId="36F54C4B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33" w:author="Livisghton Kleber" w:date="2019-11-04T22:23:00Z"/>
              <w:noProof/>
            </w:rPr>
          </w:pPr>
          <w:del w:id="134" w:author="Livisghton Kleber" w:date="2019-11-04T22:23:00Z">
            <w:r w:rsidRPr="00687C92" w:rsidDel="00687C92">
              <w:rPr>
                <w:noProof/>
                <w:rPrChange w:id="135" w:author="Livisghton Kleber" w:date="2019-11-04T22:23:00Z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36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 1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68B7DA1A" w14:textId="4EC38A01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37" w:author="Livisghton Kleber" w:date="2019-11-04T22:23:00Z"/>
              <w:noProof/>
            </w:rPr>
          </w:pPr>
          <w:del w:id="138" w:author="Livisghton Kleber" w:date="2019-11-04T22:23:00Z">
            <w:r w:rsidRPr="00687C92" w:rsidDel="00687C92">
              <w:rPr>
                <w:noProof/>
                <w:rPrChange w:id="139" w:author="Livisghton Kleber" w:date="2019-11-04T22:23:00Z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40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 2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7036FB79" w14:textId="5BE3E934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41" w:author="Livisghton Kleber" w:date="2019-11-04T22:23:00Z"/>
              <w:noProof/>
            </w:rPr>
          </w:pPr>
          <w:del w:id="142" w:author="Livisghton Kleber" w:date="2019-11-04T22:23:00Z">
            <w:r w:rsidRPr="00687C92" w:rsidDel="00687C92">
              <w:rPr>
                <w:noProof/>
                <w:rPrChange w:id="143" w:author="Livisghton Kleber" w:date="2019-11-04T22:23:00Z">
                  <w:rPr>
                    <w:rStyle w:val="Hyperlink"/>
                    <w:noProof/>
                  </w:rPr>
                </w:rPrChange>
              </w:rPr>
              <w:delText>5.3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44" w:author="Livisghton Kleber" w:date="2019-11-04T22:23:00Z">
                  <w:rPr>
                    <w:rStyle w:val="Hyperlink"/>
                    <w:noProof/>
                  </w:rPr>
                </w:rPrChange>
              </w:rPr>
              <w:delText>Análise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085A3D9B" w14:textId="440AC39E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45" w:author="Livisghton Kleber" w:date="2019-11-04T22:23:00Z"/>
              <w:noProof/>
            </w:rPr>
          </w:pPr>
          <w:del w:id="146" w:author="Livisghton Kleber" w:date="2019-11-04T22:23:00Z">
            <w:r w:rsidRPr="00687C92" w:rsidDel="00687C92">
              <w:rPr>
                <w:noProof/>
                <w:rPrChange w:id="147" w:author="Livisghton Kleber" w:date="2019-11-04T22:23:00Z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48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Conclusões e Trabalhos Futuros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08FA2553" w14:textId="54B5DD26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49" w:author="Livisghton Kleber" w:date="2019-11-04T22:23:00Z"/>
              <w:noProof/>
            </w:rPr>
          </w:pPr>
          <w:del w:id="150" w:author="Livisghton Kleber" w:date="2019-11-04T22:23:00Z">
            <w:r w:rsidRPr="00687C92" w:rsidDel="00687C92">
              <w:rPr>
                <w:noProof/>
                <w:rPrChange w:id="151" w:author="Livisghton Kleber" w:date="2019-11-04T22:23:00Z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52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Contribuições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7F769599" w14:textId="71013C57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53" w:author="Livisghton Kleber" w:date="2019-11-04T22:23:00Z"/>
              <w:noProof/>
            </w:rPr>
          </w:pPr>
          <w:del w:id="154" w:author="Livisghton Kleber" w:date="2019-11-04T22:23:00Z">
            <w:r w:rsidRPr="00687C92" w:rsidDel="00687C92">
              <w:rPr>
                <w:noProof/>
                <w:rPrChange w:id="155" w:author="Livisghton Kleber" w:date="2019-11-04T22:23:00Z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noProof/>
                <w:rPrChange w:id="156" w:author="Livisghton Kleber" w:date="2019-11-04T22:23:00Z">
                  <w:rPr>
                    <w:rStyle w:val="Hyperlink"/>
                    <w:noProof/>
                  </w:rPr>
                </w:rPrChange>
              </w:rPr>
              <w:delText>Trabalhos Futuros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0356147C" w14:textId="05F5F6F5" w:rsidR="00B14E4C" w:rsidDel="00687C92" w:rsidRDefault="00B14E4C">
          <w:pPr>
            <w:pStyle w:val="Sumrio1"/>
            <w:tabs>
              <w:tab w:val="right" w:leader="dot" w:pos="9061"/>
            </w:tabs>
            <w:rPr>
              <w:del w:id="157" w:author="Livisghton Kleber" w:date="2019-11-04T22:23:00Z"/>
              <w:noProof/>
            </w:rPr>
          </w:pPr>
          <w:del w:id="158" w:author="Livisghton Kleber" w:date="2019-11-04T22:23:00Z">
            <w:r w:rsidRPr="00687C92" w:rsidDel="00687C92">
              <w:rPr>
                <w:noProof/>
                <w:rPrChange w:id="159" w:author="Livisghton Kleber" w:date="2019-11-04T22:23:00Z">
                  <w:rPr>
                    <w:rStyle w:val="Hyperlink"/>
                    <w:noProof/>
                  </w:rPr>
                </w:rPrChange>
              </w:rPr>
              <w:delText>Referências</w:delText>
            </w:r>
            <w:r w:rsidDel="00687C92">
              <w:rPr>
                <w:noProof/>
                <w:webHidden/>
              </w:rPr>
              <w:tab/>
              <w:delText>35</w:delText>
            </w:r>
          </w:del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C219DD2" w14:textId="77777777" w:rsidR="007839D1" w:rsidRDefault="003638D3">
      <w:pPr>
        <w:pStyle w:val="ndicedeilustraes"/>
        <w:tabs>
          <w:tab w:val="right" w:leader="dot" w:pos="9061"/>
        </w:tabs>
        <w:rPr>
          <w:ins w:id="160" w:author="Livisghton Kleber" w:date="2019-11-05T08:54:00Z"/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0ECAA704" w14:textId="5C0021E8" w:rsidR="00687C92" w:rsidRDefault="003638D3">
      <w:pPr>
        <w:pStyle w:val="ndicedeilustraes"/>
        <w:tabs>
          <w:tab w:val="right" w:leader="dot" w:pos="9061"/>
        </w:tabs>
        <w:rPr>
          <w:ins w:id="161" w:author="Livisghton Kleber" w:date="2019-11-04T22:23:00Z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ins w:id="162" w:author="Livisghton Kleber" w:date="2019-11-04T22:23:00Z">
        <w:r w:rsidR="00687C92" w:rsidRPr="00EF7EE0">
          <w:rPr>
            <w:rStyle w:val="Hyperlink"/>
            <w:noProof/>
          </w:rPr>
          <w:fldChar w:fldCharType="begin"/>
        </w:r>
        <w:r w:rsidR="00687C92" w:rsidRPr="00EF7EE0">
          <w:rPr>
            <w:rStyle w:val="Hyperlink"/>
            <w:noProof/>
          </w:rPr>
          <w:instrText xml:space="preserve"> </w:instrText>
        </w:r>
        <w:r w:rsidR="00687C92">
          <w:rPr>
            <w:noProof/>
          </w:rPr>
          <w:instrText>HYPERLINK \l "_Toc23798636"</w:instrText>
        </w:r>
        <w:r w:rsidR="00687C92" w:rsidRPr="00EF7EE0">
          <w:rPr>
            <w:rStyle w:val="Hyperlink"/>
            <w:noProof/>
          </w:rPr>
          <w:instrText xml:space="preserve"> </w:instrText>
        </w:r>
        <w:r w:rsidR="00687C92" w:rsidRPr="00EF7EE0">
          <w:rPr>
            <w:rStyle w:val="Hyperlink"/>
            <w:noProof/>
          </w:rPr>
          <w:fldChar w:fldCharType="separate"/>
        </w:r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_Toc23798636 \h </w:instrText>
        </w:r>
      </w:ins>
      <w:r w:rsidR="00687C92">
        <w:rPr>
          <w:noProof/>
          <w:webHidden/>
        </w:rPr>
      </w:r>
      <w:r w:rsidR="00687C92">
        <w:rPr>
          <w:noProof/>
          <w:webHidden/>
        </w:rPr>
        <w:fldChar w:fldCharType="separate"/>
      </w:r>
      <w:ins w:id="163" w:author="Livisghton Kleber" w:date="2019-11-04T22:23:00Z">
        <w:r w:rsidR="00687C92">
          <w:rPr>
            <w:noProof/>
            <w:webHidden/>
          </w:rPr>
          <w:t>17</w:t>
        </w:r>
        <w:r w:rsidR="00687C92">
          <w:rPr>
            <w:noProof/>
            <w:webHidden/>
          </w:rPr>
          <w:fldChar w:fldCharType="end"/>
        </w:r>
        <w:r w:rsidR="00687C92" w:rsidRPr="00EF7EE0">
          <w:rPr>
            <w:rStyle w:val="Hyperlink"/>
            <w:noProof/>
          </w:rPr>
          <w:fldChar w:fldCharType="end"/>
        </w:r>
      </w:ins>
    </w:p>
    <w:p w14:paraId="0F75F5FC" w14:textId="18D8BCBA" w:rsidR="00687C92" w:rsidRDefault="00687C92">
      <w:pPr>
        <w:pStyle w:val="ndicedeilustraes"/>
        <w:tabs>
          <w:tab w:val="right" w:leader="dot" w:pos="9061"/>
        </w:tabs>
        <w:rPr>
          <w:ins w:id="164" w:author="Livisghton Kleber" w:date="2019-11-04T22:23:00Z"/>
          <w:noProof/>
        </w:rPr>
      </w:pPr>
      <w:ins w:id="165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"_Toc23798637"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6" w:author="Livisghton Kleber" w:date="2019-11-04T22:23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3B6A7A7F" w14:textId="37B9FF2A" w:rsidR="00687C92" w:rsidRDefault="00687C92">
      <w:pPr>
        <w:pStyle w:val="ndicedeilustraes"/>
        <w:tabs>
          <w:tab w:val="right" w:leader="dot" w:pos="9061"/>
        </w:tabs>
        <w:rPr>
          <w:ins w:id="167" w:author="Livisghton Kleber" w:date="2019-11-04T22:23:00Z"/>
          <w:noProof/>
        </w:rPr>
      </w:pPr>
      <w:ins w:id="168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"_Toc23798638"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9" w:author="Livisghton Kleber" w:date="2019-11-04T22:2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7EEA2B95" w14:textId="1F9E5D21" w:rsidR="00687C92" w:rsidRDefault="00687C92">
      <w:pPr>
        <w:pStyle w:val="ndicedeilustraes"/>
        <w:tabs>
          <w:tab w:val="right" w:leader="dot" w:pos="9061"/>
        </w:tabs>
        <w:rPr>
          <w:ins w:id="170" w:author="Livisghton Kleber" w:date="2019-11-04T22:23:00Z"/>
          <w:noProof/>
        </w:rPr>
      </w:pPr>
      <w:ins w:id="171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"_Toc23798639"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EF7EE0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EF7EE0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Livisghton Kleber" w:date="2019-11-04T22:2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7896DDF9" w14:textId="276752F6" w:rsidR="00687C92" w:rsidRDefault="00687C92">
      <w:pPr>
        <w:pStyle w:val="ndicedeilustraes"/>
        <w:tabs>
          <w:tab w:val="right" w:leader="dot" w:pos="9061"/>
        </w:tabs>
        <w:rPr>
          <w:ins w:id="173" w:author="Livisghton Kleber" w:date="2019-11-04T22:23:00Z"/>
          <w:noProof/>
        </w:rPr>
      </w:pPr>
      <w:ins w:id="174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"_Toc23798640"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</w:t>
        </w:r>
        <w:r w:rsidRPr="00EF7EE0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Pr="00EF7EE0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5" w:author="Livisghton Kleber" w:date="2019-11-04T22:2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4ECE9A8F" w14:textId="618A8E27" w:rsidR="00687C92" w:rsidRDefault="00687C92">
      <w:pPr>
        <w:pStyle w:val="ndicedeilustraes"/>
        <w:tabs>
          <w:tab w:val="right" w:leader="dot" w:pos="9061"/>
        </w:tabs>
        <w:rPr>
          <w:ins w:id="176" w:author="Livisghton Kleber" w:date="2019-11-04T22:23:00Z"/>
          <w:noProof/>
        </w:rPr>
      </w:pPr>
      <w:ins w:id="177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"_Toc23798641"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6: Passos para construção de um 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8" w:author="Livisghton Kleber" w:date="2019-11-04T22:2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670C3896" w14:textId="227471E9" w:rsidR="00687C92" w:rsidRDefault="00687C92">
      <w:pPr>
        <w:pStyle w:val="ndicedeilustraes"/>
        <w:tabs>
          <w:tab w:val="right" w:leader="dot" w:pos="9061"/>
        </w:tabs>
        <w:rPr>
          <w:ins w:id="179" w:author="Livisghton Kleber" w:date="2019-11-04T22:23:00Z"/>
          <w:noProof/>
        </w:rPr>
      </w:pPr>
      <w:ins w:id="180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"_Toc23798642"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8: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1" w:author="Livisghton Kleber" w:date="2019-11-04T22:2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5AE3CE1F" w14:textId="24F3D1D4" w:rsidR="00687C92" w:rsidRDefault="00687C92">
      <w:pPr>
        <w:pStyle w:val="ndicedeilustraes"/>
        <w:tabs>
          <w:tab w:val="right" w:leader="dot" w:pos="9061"/>
        </w:tabs>
        <w:rPr>
          <w:ins w:id="182" w:author="Livisghton Kleber" w:date="2019-11-04T22:23:00Z"/>
          <w:noProof/>
        </w:rPr>
      </w:pPr>
      <w:ins w:id="183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"_Toc23798643"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9: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4" w:author="Livisghton Kleber" w:date="2019-11-04T22:2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61612513" w14:textId="70677039" w:rsidR="00687C92" w:rsidDel="00687C92" w:rsidRDefault="00687C92" w:rsidP="003638D3">
      <w:pPr>
        <w:jc w:val="center"/>
        <w:rPr>
          <w:del w:id="185" w:author="Livisghton Kleber" w:date="2019-11-04T22:23:00Z"/>
          <w:noProof/>
        </w:rPr>
      </w:pPr>
    </w:p>
    <w:p w14:paraId="3DA267A7" w14:textId="1A3E4170" w:rsidR="003638D3" w:rsidRPr="003638D3" w:rsidDel="00687C92" w:rsidRDefault="003638D3" w:rsidP="003638D3">
      <w:pPr>
        <w:jc w:val="center"/>
        <w:rPr>
          <w:del w:id="186" w:author="Livisghton Kleber" w:date="2019-11-04T22:23:00Z"/>
          <w:rFonts w:ascii="Times New Roman" w:hAnsi="Times New Roman" w:cs="Times New Roman"/>
          <w:noProof/>
        </w:rPr>
      </w:pPr>
    </w:p>
    <w:p w14:paraId="1A6F3B7A" w14:textId="79DF83A7" w:rsidR="003638D3" w:rsidDel="00687C92" w:rsidRDefault="003638D3">
      <w:pPr>
        <w:pStyle w:val="ndicedeilustraes"/>
        <w:tabs>
          <w:tab w:val="right" w:leader="dot" w:pos="9061"/>
        </w:tabs>
        <w:rPr>
          <w:del w:id="187" w:author="Livisghton Kleber" w:date="2019-11-04T22:23:00Z"/>
          <w:noProof/>
        </w:rPr>
      </w:pPr>
      <w:del w:id="188" w:author="Livisghton Kleber" w:date="2019-11-04T22:23:00Z">
        <w:r w:rsidRPr="00687C92" w:rsidDel="00687C92">
          <w:rPr>
            <w:rPrChange w:id="189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1.</w:delText>
        </w:r>
        <w:r w:rsidRPr="00687C92" w:rsidDel="00687C92">
          <w:rPr>
            <w:rPrChange w:id="190" w:author="Livisghton Kleber" w:date="2019-11-04T22:23:00Z">
              <w:rPr>
                <w:rStyle w:val="Hyperlink"/>
                <w:noProof/>
              </w:rPr>
            </w:rPrChange>
          </w:rPr>
          <w:delText xml:space="preserve"> </w:delText>
        </w:r>
        <w:r w:rsidRPr="00687C92" w:rsidDel="00687C92">
          <w:rPr>
            <w:rPrChange w:id="191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Exemplos da estilização </w:delText>
        </w:r>
        <w:r w:rsidRPr="00687C92" w:rsidDel="00687C92">
          <w:rPr>
            <w:rPrChange w:id="192" w:author="Livisghton Kleber" w:date="2019-11-04T22:23:00Z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</w:rPrChange>
          </w:rPr>
          <w:delText>pastel-painting</w:delText>
        </w:r>
        <w:r w:rsidRPr="00687C92" w:rsidDel="00687C92">
          <w:rPr>
            <w:rPrChange w:id="193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 Imagem adaptada de [16].</w:delText>
        </w:r>
        <w:r w:rsidDel="00687C92">
          <w:rPr>
            <w:noProof/>
            <w:webHidden/>
          </w:rPr>
          <w:tab/>
          <w:delText>20</w:delText>
        </w:r>
      </w:del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615EB2CB" w:rsidR="003638D3" w:rsidDel="00687C92" w:rsidRDefault="003638D3">
      <w:pPr>
        <w:pStyle w:val="ndicedeilustraes"/>
        <w:tabs>
          <w:tab w:val="right" w:leader="dot" w:pos="9061"/>
        </w:tabs>
        <w:rPr>
          <w:del w:id="194" w:author="Livisghton Kleber" w:date="2019-11-04T22:23:00Z"/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ins w:id="195" w:author="Livisghton Kleber" w:date="2019-11-04T22:23:00Z">
        <w:r w:rsidR="00687C92">
          <w:rPr>
            <w:rFonts w:eastAsia="Times New Roman"/>
            <w:b/>
            <w:bCs/>
            <w:noProof/>
          </w:rPr>
          <w:t>Nenhuma entrada de índice de ilustrações foi encontrada.</w:t>
        </w:r>
      </w:ins>
      <w:del w:id="196" w:author="Livisghton Kleber" w:date="2019-11-04T22:23:00Z">
        <w:r w:rsidRPr="00687C92" w:rsidDel="00687C92">
          <w:rPr>
            <w:rPrChange w:id="197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Tabela 1 - Configurações possíveis para filtragem.</w:delText>
        </w:r>
        <w:r w:rsidDel="00687C92">
          <w:rPr>
            <w:noProof/>
            <w:webHidden/>
          </w:rPr>
          <w:tab/>
          <w:delText>21</w:delText>
        </w:r>
      </w:del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maj</w:t>
            </w:r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198" w:name="_Toc23849398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198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22DA8AAA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EndPr/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199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0" w:author="Livisghton Kleber" w:date="2019-11-04T22:23:00Z">
                  <w:rPr/>
                </w:rPrChange>
              </w:rPr>
              <w:t>(1)</w:t>
            </w:r>
          </w:ins>
          <w:del w:id="201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(1)</w:delText>
            </w:r>
          </w:del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2" w:author="Livisghton Kleber" w:date="2019-11-04T22:23:00Z">
            <w:r w:rsid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3" w:author="Livisghton Kleber" w:date="2019-11-04T22:23:00Z">
                  <w:rPr/>
                </w:rPrChange>
              </w:rPr>
              <w:t>(2)</w:t>
            </w:r>
          </w:ins>
          <w:del w:id="204" w:author="Livisghton Kleber" w:date="2019-11-04T22:23:00Z">
            <w:r w:rsid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(2)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5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6" w:author="Livisghton Kleber" w:date="2019-11-04T22:23:00Z">
                  <w:rPr/>
                </w:rPrChange>
              </w:rPr>
              <w:t>(3)</w:t>
            </w:r>
          </w:ins>
          <w:del w:id="207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(3)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8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9" w:author="Livisghton Kleber" w:date="2019-11-04T22:23:00Z">
                  <w:rPr/>
                </w:rPrChange>
              </w:rPr>
              <w:t>(4)</w:t>
            </w:r>
          </w:ins>
          <w:del w:id="210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(4)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0F54908E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EndPr/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1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2" w:author="Livisghton Kleber" w:date="2019-11-04T22:23:00Z">
                  <w:rPr/>
                </w:rPrChange>
              </w:rPr>
              <w:t>(5)</w:t>
            </w:r>
          </w:ins>
          <w:del w:id="213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</w:del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EndPr/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4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5" w:author="Livisghton Kleber" w:date="2019-11-04T22:23:00Z">
                  <w:rPr/>
                </w:rPrChange>
              </w:rPr>
              <w:t>(6)</w:t>
            </w:r>
          </w:ins>
          <w:del w:id="216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(6)</w:delText>
            </w:r>
          </w:del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EndPr/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7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8" w:author="Livisghton Kleber" w:date="2019-11-04T22:23:00Z">
                  <w:rPr/>
                </w:rPrChange>
              </w:rPr>
              <w:t>(5)</w:t>
            </w:r>
          </w:ins>
          <w:del w:id="219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</w:del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chroma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220" w:name="_Toc23849399"/>
      <w:r>
        <w:rPr>
          <w:color w:val="000000" w:themeColor="text1"/>
        </w:rPr>
        <w:t>Objetivos</w:t>
      </w:r>
      <w:bookmarkEnd w:id="220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chroma feature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21" w:name="_Toc23849400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21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Aplicar a técnica de chroma feature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22" w:name="_Toc23849401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222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9C0BB5C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del w:id="223" w:author="Carlos Mello" w:date="2019-11-02T20:33:00Z">
        <w:r w:rsidR="006E787D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24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são 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ins w:id="225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ins w:id="226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ins w:id="227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del w:id="228" w:author="Carlos Mello" w:date="2019-11-02T20:33:00Z">
        <w:r w:rsidR="006E4E3E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del w:id="229" w:author="Carlos Mello" w:date="2019-11-02T20:33:00Z">
        <w:r w:rsidR="00167FEA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30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são </w:t>
        </w:r>
      </w:ins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ins w:id="231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as</w:t>
        </w:r>
      </w:ins>
      <w:del w:id="232" w:author="Carlos Mello" w:date="2019-11-02T20:33:00Z">
        <w:r w:rsidR="00167FEA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33" w:name="_Toc23849402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233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18115A5E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</w:t>
      </w:r>
      <w:del w:id="234" w:author="Carlos Mello" w:date="2019-11-02T20:45:00Z">
        <w:r w:rsidR="008C1EC7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ins w:id="235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medida em </w:t>
        </w:r>
      </w:ins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customXmlDelRangeStart w:id="236" w:author="Carlos Mello" w:date="2019-11-02T20:45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482085242"/>
          <w:citation/>
        </w:sdtPr>
        <w:sdtEndPr/>
        <w:sdtContent>
          <w:customXmlDelRangeEnd w:id="236"/>
          <w:del w:id="237" w:author="Carlos Mello" w:date="2019-11-02T20:45:00Z"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teoriaMusical \l 1046 </w:delInstrText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(7)</w:delText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238" w:author="Carlos Mello" w:date="2019-11-02T20:45:00Z"/>
        </w:sdtContent>
      </w:sdt>
      <w:customXmlDelRangeEnd w:id="238"/>
      <w:ins w:id="239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_Ref23619972 \r \h </w:instrText>
        </w:r>
      </w:ins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40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[7]</w:t>
        </w:r>
      </w:ins>
      <w:ins w:id="241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ins w:id="242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ins w:id="243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ins w:id="244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(Réb, 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ins w:id="245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58A71482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6" w:name="_Toc23798636"/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1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6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6F35ED80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7" w:name="_Toc23798637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2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SIb, LÁ, LAb, SOL, SOLb, FÁ, FÁb, MI, MIb, RÉ, RÉb,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7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CE83EE2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>m acorde</w:t>
      </w:r>
      <w:del w:id="248" w:author="Carlos Mello" w:date="2019-11-02T20:47:00Z">
        <w:r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ins w:id="249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ins w:id="250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ins w:id="251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del w:id="252" w:author="Carlos Mello" w:date="2019-11-02T20:47:00Z">
        <w:r w:rsidR="008B5B9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ins w:id="253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195D5CEE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4" w:name="_Toc23798638"/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3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 Representação de acordes em partituras</w:t>
      </w:r>
      <w:bookmarkEnd w:id="254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2E98FE52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5" w:name="_Toc23798639"/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4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Representação de acordes na música </w:t>
      </w:r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255"/>
    </w:p>
    <w:p w14:paraId="10C0A2FA" w14:textId="445F2176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2D690759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ins w:id="256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ins w:id="257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ins w:id="258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del w:id="259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ins w:id="260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del w:id="261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ins w:id="262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63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ins w:id="264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ins w:id="265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66" w:author="Carlos Mello" w:date="2019-11-02T20:49:00Z">
        <w:r w:rsidR="001675A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customXmlDelRangeStart w:id="267" w:author="Carlos Mello" w:date="2019-11-02T20:4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84425964"/>
          <w:citation/>
        </w:sdtPr>
        <w:sdtEndPr/>
        <w:sdtContent>
          <w:customXmlDelRangeEnd w:id="267"/>
          <w:del w:id="268" w:author="Carlos Mello" w:date="2019-11-02T20:49:00Z"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des19 \l 1046 </w:delInstrText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(8)</w:delText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269" w:author="Carlos Mello" w:date="2019-11-02T20:49:00Z"/>
        </w:sdtContent>
      </w:sdt>
      <w:customXmlDelRangeEnd w:id="269"/>
      <w:ins w:id="270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_Ref23620202 \r \h </w:instrText>
        </w:r>
      </w:ins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7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[8]</w:t>
        </w:r>
      </w:ins>
      <w:ins w:id="272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ins w:id="273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325ADE3D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ins w:id="274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del w:id="275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ins w:id="276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del w:id="277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ins w:id="278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79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ins w:id="280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81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ins w:id="282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5C6F871A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283" w:name="_Toc23798640"/>
      <w:r w:rsidRPr="00C3452D">
        <w:rPr>
          <w:rFonts w:ascii="Times New Roman" w:hAnsi="Times New Roman" w:cs="Times New Roman"/>
          <w:sz w:val="20"/>
          <w:szCs w:val="20"/>
        </w:rPr>
        <w:t xml:space="preserve">Figura </w:t>
      </w:r>
      <w:r w:rsidRPr="00C3452D">
        <w:rPr>
          <w:rFonts w:ascii="Times New Roman" w:hAnsi="Times New Roman" w:cs="Times New Roman"/>
          <w:sz w:val="20"/>
          <w:szCs w:val="20"/>
        </w:rPr>
        <w:fldChar w:fldCharType="begin"/>
      </w:r>
      <w:r w:rsidRPr="00C3452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C3452D">
        <w:rPr>
          <w:rFonts w:ascii="Times New Roman" w:hAnsi="Times New Roman" w:cs="Times New Roman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noProof/>
          <w:sz w:val="20"/>
          <w:szCs w:val="20"/>
        </w:rPr>
        <w:t>5</w:t>
      </w:r>
      <w:r w:rsidRPr="00C3452D">
        <w:rPr>
          <w:rFonts w:ascii="Times New Roman" w:hAnsi="Times New Roman" w:cs="Times New Roman"/>
          <w:sz w:val="20"/>
          <w:szCs w:val="20"/>
        </w:rPr>
        <w:fldChar w:fldCharType="end"/>
      </w:r>
      <w:r w:rsidRPr="00C3452D">
        <w:rPr>
          <w:rFonts w:ascii="Times New Roman" w:hAnsi="Times New Roman" w:cs="Times New Roman"/>
          <w:sz w:val="20"/>
          <w:szCs w:val="20"/>
        </w:rPr>
        <w:t>: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283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84" w:name="_Toc23849403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284"/>
    </w:p>
    <w:p w14:paraId="2171B0DD" w14:textId="77777777" w:rsidR="00946208" w:rsidRPr="00946208" w:rsidRDefault="00946208" w:rsidP="00946208"/>
    <w:p w14:paraId="63944C56" w14:textId="10B49955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del w:id="285" w:author="Carlos Mello" w:date="2019-11-02T20:50:00Z">
        <w:r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conceito de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processamento de sinais está ligado à natureza do sinal e a aplicação, onde normalmente consiste na análise e/ou modificação de sinais</w:t>
      </w:r>
      <w:ins w:id="286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del w:id="287" w:author="Carlos Mello" w:date="2019-11-02T20:50:00Z">
        <w:r w:rsidR="000A628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(ter referência)</w:delText>
        </w:r>
      </w:del>
      <w:ins w:id="288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_Ref23620281 \r \h </w:instrText>
        </w:r>
      </w:ins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89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ins w:id="290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del w:id="291" w:author="Carlos Mello" w:date="2019-11-02T20:51:00Z">
        <w:r w:rsidR="008F466D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92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</w:t>
        </w:r>
      </w:ins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utilizado </w:t>
      </w:r>
      <w:del w:id="293" w:author="Carlos Mello" w:date="2019-11-02T20:51:00Z">
        <w:r w:rsidR="008F466D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uma análise d</w:delText>
        </w:r>
      </w:del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o sinal no formato digital.</w:t>
      </w:r>
    </w:p>
    <w:p w14:paraId="454EF886" w14:textId="0DF7EE3C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ins w:id="294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ins w:id="295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del w:id="296" w:author="Carlos Mello" w:date="2019-11-02T20:51:00Z">
        <w:r w:rsidR="007D56E5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cds </w:delText>
        </w:r>
      </w:del>
      <w:ins w:id="297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CDs – Compact Discs - </w:t>
        </w:r>
      </w:ins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bit/amostra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(citar tcc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3E877B23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ins w:id="298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Nyquist)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ins w:id="299" w:author="Carlos Mello" w:date="2019-11-02T20:52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del w:id="300" w:author="Carlos Mello" w:date="2019-11-02T20:52:00Z">
        <w:r w:rsidR="001627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</w:t>
      </w:r>
      <w:del w:id="301" w:author="Carlos Mello" w:date="2019-11-02T20:55:00Z">
        <w:r w:rsidR="0016271B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rá</w:delText>
        </w:r>
      </w:del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EFDB1F6" w:rsidR="0016271B" w:rsidRDefault="00330662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del w:id="302" w:author="Carlos Mello" w:date="2019-11-02T20:55:00Z">
        <w:r w:rsidR="00A34981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2.2.1</w:delText>
        </w:r>
      </w:del>
      <w:ins w:id="303" w:author="Carlos Mello" w:date="2019-11-02T20:55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 1</w:t>
        </w:r>
      </w:ins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08FEAB03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Segundo o teorema de amostragem de Nyquist mostrado na </w:t>
      </w:r>
      <w:del w:id="304" w:author="Carlos Mello" w:date="2019-11-02T20:55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</w:del>
      <w:ins w:id="305" w:author="Carlos Mello" w:date="2019-11-02T20:55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quação </w:t>
      </w:r>
      <w:del w:id="306" w:author="Carlos Mello" w:date="2019-11-02T20:56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ins w:id="307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. Por</w:t>
      </w:r>
      <w:del w:id="308" w:author="Carlos Mello" w:date="2019-11-02T20:56:00Z">
        <w:r w:rsidR="00E70CD9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tanto, a máxima frequência do ouvido humano é de 22.050 Hz</w:t>
      </w:r>
      <w:ins w:id="309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del w:id="310" w:author="Carlos Mello" w:date="2019-11-02T20:56:00Z">
        <w:r w:rsidR="00E70CD9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Nyquist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ins w:id="311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del w:id="312" w:author="Carlos Mello" w:date="2019-11-02T20:56:00Z">
        <w:r w:rsidR="006521A0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>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7A4E37E7" w:rsidR="002A1E9D" w:rsidRDefault="00330662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313" w:author="Carlos Mello" w:date="2019-11-02T20:56:00Z">
        <w:r w:rsidR="002A1E9D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2.2.2</w:delText>
        </w:r>
      </w:del>
      <w:ins w:id="314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 2</w:t>
        </w:r>
      </w:ins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5385880F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ins w:id="315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</w:ins>
      <w:del w:id="316" w:author="Carlos Mello" w:date="2019-11-02T20:56:00Z">
        <w:r w:rsidR="00E36925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</w:delText>
        </w:r>
      </w:del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ins w:id="317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cesso</w:t>
        </w:r>
      </w:ins>
      <w:del w:id="318" w:author="Carlos Mello" w:date="2019-11-02T20:57:00Z">
        <w:r w:rsidR="00E36925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jeto</w:delText>
        </w:r>
      </w:del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del w:id="319" w:author="Carlos Mello" w:date="2019-11-02T20:57:00Z">
        <w:r w:rsidR="003D649C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ins w:id="320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del w:id="321" w:author="Carlos Mello" w:date="2019-11-02T20:57:00Z">
        <w:r w:rsidR="003D649C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ss</w:delText>
        </w:r>
      </w:del>
      <w:ins w:id="322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ç</w:t>
        </w:r>
      </w:ins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ins w:id="323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ins w:id="324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discreta </w:t>
        </w:r>
      </w:ins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</w:t>
      </w:r>
      <w:del w:id="325" w:author="Carlos Mello" w:date="2019-11-02T20:57:00Z">
        <w:r w:rsidR="00887294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frequência discreta</w:delText>
        </w:r>
      </w:del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ins w:id="326" w:author="Carlos Mello" w:date="2019-11-02T20:57:00Z">
        <w:r w:rsidR="003A151A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Discrete Fourier Transform - </w:t>
        </w:r>
      </w:ins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customXmlDelRangeStart w:id="327" w:author="Carlos Mello" w:date="2019-11-02T20:5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887461764"/>
          <w:citation/>
        </w:sdtPr>
        <w:sdtEndPr/>
        <w:sdtContent>
          <w:customXmlDelRangeEnd w:id="327"/>
          <w:del w:id="328" w:author="Carlos Mello" w:date="2019-11-02T20:58:00Z"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AOp89 \l 1046 </w:delInstrText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(9)</w:delText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29" w:author="Carlos Mello" w:date="2019-11-02T20:58:00Z"/>
        </w:sdtContent>
      </w:sdt>
      <w:customXmlDelRangeEnd w:id="329"/>
      <w:ins w:id="330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_Ref23620281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3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ins w:id="332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</w:tblGrid>
      <w:tr w:rsidR="00935892" w14:paraId="26B90C3B" w14:textId="77777777" w:rsidTr="00745808">
        <w:tc>
          <w:tcPr>
            <w:tcW w:w="851" w:type="dxa"/>
          </w:tcPr>
          <w:p w14:paraId="72AE6080" w14:textId="70D75533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del w:id="333" w:author="Carlos Mello" w:date="2019-11-02T21:07:00Z">
              <w:r w:rsidDel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2.2.3</w:delText>
              </w:r>
            </w:del>
            <w:ins w:id="334" w:author="Carlos Mello" w:date="2019-11-02T21:07:00Z">
              <w:r w:rsidR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Eq.3</w:t>
              </w:r>
            </w:ins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398DC74E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ins w:id="335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discreta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</w:t>
      </w:r>
      <w:del w:id="336" w:author="Carlos Mello" w:date="2019-11-02T20:58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frequência discreta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</w:tblGrid>
      <w:tr w:rsidR="00935892" w14:paraId="65AE499B" w14:textId="77777777" w:rsidTr="00745808">
        <w:tc>
          <w:tcPr>
            <w:tcW w:w="856" w:type="dxa"/>
          </w:tcPr>
          <w:p w14:paraId="2E2BE99F" w14:textId="7E889779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del w:id="337" w:author="Carlos Mello" w:date="2019-11-02T21:07:00Z">
              <w:r w:rsidDel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2.2.</w:delText>
              </w:r>
            </w:del>
            <w:ins w:id="338" w:author="Carlos Mello" w:date="2019-11-02T21:07:00Z">
              <w:r w:rsidR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Eq.</w:t>
              </w:r>
            </w:ins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339" w:name="_Toc23849404"/>
      <w:r w:rsidRPr="00EE42B1">
        <w:rPr>
          <w:color w:val="000000" w:themeColor="text1"/>
          <w:sz w:val="28"/>
        </w:rPr>
        <w:t xml:space="preserve">Conceitos de </w:t>
      </w:r>
      <w:r w:rsidR="0082752F" w:rsidRPr="00EE42B1">
        <w:rPr>
          <w:color w:val="000000" w:themeColor="text1"/>
          <w:sz w:val="28"/>
        </w:rPr>
        <w:t>Chromagram</w:t>
      </w:r>
      <w:bookmarkEnd w:id="339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30CF727C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340" w:author="Carlos Mello" w:date="2019-11-02T21:00:00Z">
        <w:r w:rsidR="007714E3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ou </w:delText>
        </w:r>
      </w:del>
      <w:ins w:id="341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representado em </w:t>
        </w:r>
      </w:ins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ins w:id="342" w:author="Carlos Mello" w:date="2019-11-02T21:02:00Z">
        <w:r w:rsidR="003A151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ins w:id="343" w:author="Livisghton Kleber" w:date="2019-11-04T14:01:00Z"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_Ref23768491 \r \h </w:instrText>
        </w:r>
      </w:ins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44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ins w:id="345" w:author="Livisghton Kleber" w:date="2019-11-04T14:01:00Z"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346" w:author="Livisghton Kleber" w:date="2019-11-04T14:01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663740099"/>
          <w:citation/>
        </w:sdtPr>
        <w:sdtEndPr/>
        <w:sdtContent>
          <w:customXmlDelRangeEnd w:id="346"/>
          <w:del w:id="347" w:author="Livisghton Kleber" w:date="2019-11-04T14:01:00Z"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MMc14 \l 1046 </w:delInstrText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9377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9377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(10)</w:delText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48" w:author="Livisghton Kleber" w:date="2019-11-04T14:01:00Z"/>
        </w:sdtContent>
      </w:sdt>
      <w:customXmlDelRangeEnd w:id="348"/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ins w:id="349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_Ref23620848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50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[11]</w:t>
        </w:r>
      </w:ins>
      <w:ins w:id="351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352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966809679"/>
          <w:citation/>
        </w:sdtPr>
        <w:sdtEndPr/>
        <w:sdtContent>
          <w:customXmlDelRangeEnd w:id="352"/>
          <w:del w:id="353" w:author="Carlos Mello" w:date="2019-11-02T21:00:00Z"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Fuj99 \l 1046 </w:delInstrText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(11)</w:delText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54" w:author="Carlos Mello" w:date="2019-11-02T21:00:00Z"/>
        </w:sdtContent>
      </w:sdt>
      <w:customXmlDelRangeEnd w:id="354"/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del w:id="355" w:author="Carlos Mello" w:date="2019-11-02T21:00:00Z">
        <w:r w:rsidR="00311C24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customXmlDelRangeStart w:id="356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89918410"/>
          <w:citation/>
        </w:sdtPr>
        <w:sdtEndPr/>
        <w:sdtContent>
          <w:customXmlDelRangeEnd w:id="356"/>
          <w:del w:id="357" w:author="Carlos Mello" w:date="2019-11-02T21:00:00Z"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MeM10 \l 1046 </w:delInstrText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(12)</w:delText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58" w:author="Carlos Mello" w:date="2019-11-02T21:00:00Z"/>
        </w:sdtContent>
      </w:sdt>
      <w:customXmlDelRangeEnd w:id="358"/>
      <w:ins w:id="359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_Ref23620866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60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[12]</w:t>
        </w:r>
      </w:ins>
      <w:ins w:id="361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customXmlDelRangeStart w:id="362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025430581"/>
          <w:citation/>
        </w:sdtPr>
        <w:sdtEndPr/>
        <w:sdtContent>
          <w:customXmlDelRangeEnd w:id="362"/>
          <w:del w:id="363" w:author="Carlos Mello" w:date="2019-11-02T21:00:00Z"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Kal79 \l 1046 </w:delInstrText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(13)</w:delText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64" w:author="Carlos Mello" w:date="2019-11-02T21:00:00Z"/>
        </w:sdtContent>
      </w:sdt>
      <w:customXmlDelRangeEnd w:id="364"/>
      <w:ins w:id="365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66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_Ref23620880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67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[13]</w:t>
        </w:r>
      </w:ins>
      <w:ins w:id="368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ins w:id="369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ins w:id="370" w:author="Livisghton Kleber" w:date="2019-11-05T11:44:00Z">
        <w:r w:rsidR="00981D7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</w:t>
        </w:r>
      </w:ins>
      <w:del w:id="371" w:author="Carlos Mello" w:date="2019-11-02T21:01:00Z">
        <w:r w:rsidR="00AF0864" w:rsidRPr="00AF0864" w:rsidDel="003A151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h</w:delText>
        </w:r>
      </w:del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{Dó, Do#, Ré, Re#, Mi, Fá, Fá#, Sol, Sol#, Lá, Lá#, Sí}.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01952DEC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</w:t>
      </w:r>
      <w:ins w:id="372" w:author="Livisghton Kleber" w:date="2019-11-05T11:46:00Z">
        <w:r w:rsidR="009950E4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quando a nota pertence ao acorde</w:t>
      </w:r>
      <w:ins w:id="373" w:author="Livisghton Kleber" w:date="2019-11-05T11:46:00Z">
        <w:r w:rsidR="009950E4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0</w:t>
      </w:r>
      <w:ins w:id="374" w:author="Livisghton Kleber" w:date="2019-11-05T11:46:00Z">
        <w:r w:rsidR="009950E4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ins w:id="375" w:author="Carlos Mello" w:date="2019-11-02T21:05:00Z">
        <w:r w:rsidR="008A4A50">
          <w:rPr>
            <w:rFonts w:ascii="Times New Roman" w:hAnsi="Times New Roman" w:cs="Times New Roman"/>
            <w:iCs/>
            <w:color w:val="000000" w:themeColor="text1"/>
            <w:sz w:val="24"/>
            <w:szCs w:val="24"/>
          </w:rPr>
          <w:t>,</w:t>
        </w:r>
      </w:ins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ins w:id="376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3959ACC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ins w:id="377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uma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</w:t>
      </w:r>
      <w:ins w:id="378" w:author="Livisghton Kleber" w:date="2019-11-05T11:48:00Z">
        <w:r w:rsidR="001B560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</w:t>
      </w:r>
      <w:ins w:id="379" w:author="Carlos Mello" w:date="2019-11-02T21:05:00Z">
        <w:del w:id="380" w:author="Livisghton Kleber" w:date="2019-11-05T11:49:00Z">
          <w:r w:rsidR="008A4A50" w:rsidDel="00D854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,</w:delText>
          </w:r>
        </w:del>
      </w:ins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ins w:id="381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ins w:id="382" w:author="Livisghton Kleber" w:date="2019-11-04T16:00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281A5A7E" w:rsidR="002004AF" w:rsidRDefault="002004AF" w:rsidP="0025230F">
      <w:pPr>
        <w:spacing w:after="0" w:line="360" w:lineRule="auto"/>
        <w:ind w:firstLine="708"/>
        <w:jc w:val="both"/>
        <w:rPr>
          <w:ins w:id="383" w:author="Livisghton Kleber" w:date="2019-11-04T14:19:00Z"/>
          <w:rFonts w:ascii="Times New Roman" w:hAnsi="Times New Roman" w:cs="Times New Roman"/>
          <w:color w:val="000000" w:themeColor="text1"/>
          <w:sz w:val="24"/>
          <w:szCs w:val="24"/>
        </w:rPr>
      </w:pPr>
      <w:ins w:id="384" w:author="Livisghton Kleber" w:date="2019-11-04T14:0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385" w:author="Livisghton Kleber" w:date="2019-11-04T14:0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 principais etapas de construção de um chromagram pode ser vista na Figura</w:t>
        </w:r>
      </w:ins>
      <w:ins w:id="386" w:author="Livisghton Kleber" w:date="2019-11-04T14:19:00Z">
        <w:r w:rsidR="00720E8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6</w:t>
        </w:r>
      </w:ins>
      <w:ins w:id="387" w:author="Livisghton Kleber" w:date="2019-11-04T14:0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ins w:id="388" w:author="Livisghton Kleber" w:date="2019-11-04T14:19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>
      <w:pPr>
        <w:keepNext/>
        <w:spacing w:after="0" w:line="360" w:lineRule="auto"/>
        <w:ind w:firstLine="708"/>
        <w:jc w:val="center"/>
        <w:rPr>
          <w:ins w:id="389" w:author="Livisghton Kleber" w:date="2019-11-04T22:19:00Z"/>
        </w:rPr>
        <w:pPrChange w:id="390" w:author="Livisghton Kleber" w:date="2019-11-04T22:19:00Z">
          <w:pPr>
            <w:spacing w:after="0" w:line="360" w:lineRule="auto"/>
            <w:ind w:firstLine="708"/>
            <w:jc w:val="center"/>
          </w:pPr>
        </w:pPrChange>
      </w:pPr>
      <w:ins w:id="391" w:author="Livisghton Kleber" w:date="2019-11-04T22:22:00Z">
        <w:r>
          <w:rPr>
            <w:noProof/>
          </w:rPr>
          <w:drawing>
            <wp:inline distT="0" distB="0" distL="0" distR="0" wp14:anchorId="7423F000" wp14:editId="1F6DB513">
              <wp:extent cx="3588888" cy="4920979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tcc-Page-9.jp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1159" cy="49240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EE224D" w14:textId="196C83E0" w:rsidR="00720E8B" w:rsidRDefault="001926FB" w:rsidP="001926FB">
      <w:pPr>
        <w:pStyle w:val="Legenda"/>
        <w:jc w:val="center"/>
        <w:rPr>
          <w:ins w:id="392" w:author="Livisghton Kleber" w:date="2019-11-04T22:19:00Z"/>
          <w:rFonts w:ascii="Times New Roman" w:hAnsi="Times New Roman" w:cs="Times New Roman"/>
          <w:color w:val="000000" w:themeColor="text1"/>
          <w:sz w:val="20"/>
          <w:szCs w:val="20"/>
        </w:rPr>
      </w:pPr>
      <w:bookmarkStart w:id="393" w:name="_Toc23798641"/>
      <w:ins w:id="394" w:author="Livisghton Kleber" w:date="2019-11-04T22:19:00Z"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5" w:author="Livisghton Kleber" w:date="2019-11-04T22:19:00Z">
              <w:rPr/>
            </w:rPrChange>
          </w:rPr>
          <w:t xml:space="preserve">Figura </w:t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6" w:author="Livisghton Kleber" w:date="2019-11-04T22:19:00Z">
              <w:rPr/>
            </w:rPrChange>
          </w:rPr>
          <w:fldChar w:fldCharType="begin"/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7" w:author="Livisghton Kleber" w:date="2019-11-04T22:19:00Z">
              <w:rPr/>
            </w:rPrChange>
          </w:rPr>
          <w:instrText xml:space="preserve"> SEQ Figura \* ARABIC </w:instrText>
        </w:r>
      </w:ins>
      <w:r w:rsidRPr="001926FB">
        <w:rPr>
          <w:rFonts w:ascii="Times New Roman" w:hAnsi="Times New Roman" w:cs="Times New Roman"/>
          <w:color w:val="000000" w:themeColor="text1"/>
          <w:sz w:val="20"/>
          <w:szCs w:val="20"/>
          <w:rPrChange w:id="398" w:author="Livisghton Kleber" w:date="2019-11-04T22:19:00Z">
            <w:rPr/>
          </w:rPrChange>
        </w:rPr>
        <w:fldChar w:fldCharType="separate"/>
      </w:r>
      <w:ins w:id="399" w:author="Livisghton Kleber" w:date="2019-11-04T22:23:00Z">
        <w:r w:rsidR="00687C92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6</w:t>
        </w:r>
      </w:ins>
      <w:ins w:id="400" w:author="Livisghton Kleber" w:date="2019-11-04T22:19:00Z"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401" w:author="Livisghton Kleber" w:date="2019-11-04T22:19:00Z">
              <w:rPr/>
            </w:rPrChange>
          </w:rPr>
          <w:fldChar w:fldCharType="end"/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402" w:author="Livisghton Kleber" w:date="2019-11-04T22:19:00Z">
              <w:rPr/>
            </w:rPrChange>
          </w:rPr>
          <w:t>: Passos para construção de um chromagram</w:t>
        </w:r>
        <w:bookmarkEnd w:id="393"/>
      </w:ins>
    </w:p>
    <w:p w14:paraId="50219388" w14:textId="77777777" w:rsidR="001926FB" w:rsidRPr="001926FB" w:rsidRDefault="001926FB">
      <w:pPr>
        <w:rPr>
          <w:ins w:id="403" w:author="Livisghton Kleber" w:date="2019-11-04T14:19:00Z"/>
          <w:rPrChange w:id="404" w:author="Livisghton Kleber" w:date="2019-11-04T22:19:00Z">
            <w:rPr>
              <w:ins w:id="405" w:author="Livisghton Kleber" w:date="2019-11-04T14:19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406" w:author="Livisghton Kleber" w:date="2019-11-04T22:19:00Z">
          <w:pPr>
            <w:spacing w:after="0" w:line="360" w:lineRule="auto"/>
            <w:ind w:firstLine="708"/>
            <w:jc w:val="both"/>
          </w:pPr>
        </w:pPrChange>
      </w:pPr>
    </w:p>
    <w:p w14:paraId="62D5C860" w14:textId="547F97BD" w:rsidR="00720E8B" w:rsidRDefault="00720E8B" w:rsidP="0025230F">
      <w:pPr>
        <w:spacing w:after="0" w:line="360" w:lineRule="auto"/>
        <w:ind w:firstLine="708"/>
        <w:jc w:val="both"/>
        <w:rPr>
          <w:ins w:id="407" w:author="Livisghton Kleber" w:date="2019-11-04T14:02:00Z"/>
          <w:rFonts w:ascii="Times New Roman" w:hAnsi="Times New Roman" w:cs="Times New Roman"/>
          <w:color w:val="000000" w:themeColor="text1"/>
          <w:sz w:val="24"/>
          <w:szCs w:val="24"/>
        </w:rPr>
      </w:pPr>
      <w:ins w:id="408" w:author="Livisghton Kleber" w:date="2019-11-04T14:2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Partindo de um sinal bruto discretizado no</w:t>
        </w:r>
      </w:ins>
      <w:ins w:id="409" w:author="Livisghton Kleber" w:date="2019-11-04T14:3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domínio do tempo, o primeiro passo </w:t>
        </w:r>
      </w:ins>
      <w:ins w:id="410" w:author="Livisghton Kleber" w:date="2019-11-04T14:31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construir um </w:t>
        </w:r>
        <w:r w:rsidR="00984B8F" w:rsidRPr="00984B8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11" w:author="Livisghton Kleber" w:date="2019-11-04T14:3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12" w:author="Livisghton Kleber" w:date="2019-11-04T14:32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converter o sinal para do</w:t>
        </w:r>
      </w:ins>
      <w:ins w:id="413" w:author="Livisghton Kleber" w:date="2019-11-04T14:33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mínio da frequência</w:t>
        </w:r>
      </w:ins>
      <w:ins w:id="414" w:author="Livisghton Kleber" w:date="2019-11-04T15:09:00Z">
        <w:r w:rsidR="00B2187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calcular sua magnitude</w:t>
        </w:r>
      </w:ins>
      <w:ins w:id="415" w:author="Livisghton Kleber" w:date="2019-11-04T14:33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. Existem algumas téc</w:t>
        </w:r>
      </w:ins>
      <w:ins w:id="416" w:author="Livisghton Kleber" w:date="2019-11-04T14:35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nicas para </w:t>
        </w:r>
      </w:ins>
      <w:ins w:id="417" w:author="Livisghton Kleber" w:date="2019-11-04T14:36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representar o sinal no domínio da frequência </w:t>
        </w:r>
      </w:ins>
      <w:ins w:id="418" w:author="Livisghton Kleber" w:date="2019-11-04T15:10:00Z">
        <w:r w:rsidR="00FD26B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forma simples</w:t>
        </w:r>
      </w:ins>
      <w:ins w:id="419" w:author="Livisghton Kleber" w:date="2019-11-05T11:52:00Z">
        <w:r w:rsidR="00D85471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420" w:author="Livisghton Kleber" w:date="2019-11-04T15:10:00Z">
        <w:r w:rsidR="00FD26B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21" w:author="Livisghton Kleber" w:date="2019-11-04T14:36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como DFT</w:t>
        </w:r>
      </w:ins>
      <w:ins w:id="422" w:author="Livisghton Kleber" w:date="2019-11-04T14:37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23" w:author="Livisghton Kleber" w:date="2019-11-04T14:38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entanto, a DFT </w:t>
        </w:r>
      </w:ins>
      <w:ins w:id="424" w:author="Livisghton Kleber" w:date="2019-11-04T14:52:00Z">
        <w:r w:rsid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traz</w:t>
        </w:r>
      </w:ins>
      <w:ins w:id="425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26" w:author="Livisghton Kleber" w:date="2019-11-05T11:52:00Z">
        <w:r w:rsidR="00D8547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</w:t>
        </w:r>
      </w:ins>
      <w:ins w:id="427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descrição</w:t>
        </w:r>
      </w:ins>
      <w:ins w:id="428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global d</w:t>
        </w:r>
      </w:ins>
      <w:ins w:id="429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as frequência</w:t>
        </w:r>
      </w:ins>
      <w:ins w:id="430" w:author="Livisghton Kleber" w:date="2019-11-05T11:52:00Z">
        <w:r w:rsidR="00D85471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431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presente</w:t>
        </w:r>
      </w:ins>
      <w:ins w:id="432" w:author="Livisghton Kleber" w:date="2019-11-05T11:52:00Z">
        <w:r w:rsidR="00D85471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433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áudio</w:t>
        </w:r>
      </w:ins>
      <w:ins w:id="434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435" w:author="Livisghton Kleber" w:date="2019-11-05T11:52:00Z">
        <w:r w:rsidR="00D85471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436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acordo com </w:t>
        </w:r>
      </w:ins>
      <w:ins w:id="437" w:author="Livisghton Kleber" w:date="2019-11-04T14:4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_Ref23768491 \r \h </w:instrText>
        </w:r>
      </w:ins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38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ins w:id="439" w:author="Livisghton Kleber" w:date="2019-11-04T14:4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40" w:author="Livisghton Kleber" w:date="2019-11-05T11:53:00Z">
        <w:r w:rsidR="00D85471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441" w:author="Livisghton Kleber" w:date="2019-11-04T14:43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pesquisadores </w:t>
        </w:r>
      </w:ins>
      <w:ins w:id="442" w:author="Livisghton Kleber" w:date="2019-11-04T15:13:00Z"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estudam a estimação automática de acordes (</w:t>
        </w:r>
        <w:r w:rsidR="00DD0FEA" w:rsidRP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43" w:author="Livisghton Kleber" w:date="2019-11-04T15:14:00Z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rPrChange>
          </w:rPr>
          <w:t>Automatic Chord Estimation</w:t>
        </w:r>
      </w:ins>
      <w:ins w:id="444" w:author="Livisghton Kleber" w:date="2019-11-04T15:14:00Z">
        <w:r w:rsid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 </w:t>
        </w:r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- ACE</w:t>
        </w:r>
      </w:ins>
      <w:ins w:id="445" w:author="Livisghton Kleber" w:date="2019-11-04T15:13:00Z"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46" w:author="Livisghton Kleber" w:date="2019-11-04T14:43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47" w:author="Livisghton Kleber" w:date="2019-11-04T14:44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estão interessados nas variações harmônicas locais</w:t>
        </w:r>
      </w:ins>
      <w:ins w:id="448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449" w:author="Livisghton Kleber" w:date="2019-11-04T14:44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50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p</w:t>
        </w:r>
      </w:ins>
      <w:ins w:id="451" w:author="Livisghton Kleber" w:date="2019-11-04T14:44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or isso, geralmente </w:t>
        </w:r>
      </w:ins>
      <w:ins w:id="452" w:author="Livisghton Kleber" w:date="2019-11-04T14:45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utilizad</w:t>
        </w:r>
      </w:ins>
      <w:ins w:id="453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454" w:author="Livisghton Kleber" w:date="2019-11-04T14:45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Transformada de Fourier de curto prazo</w:t>
        </w:r>
      </w:ins>
      <w:ins w:id="455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</w:t>
        </w:r>
      </w:ins>
      <w:ins w:id="456" w:author="Livisghton Kleber" w:date="2019-11-04T14:47:00Z">
        <w:r w:rsidR="00EC7592" w:rsidRPr="00C475D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57" w:author="Livisghton Kleber" w:date="2019-11-04T14:48:00Z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rPrChange>
          </w:rPr>
          <w:t>short-time Fourier transform</w:t>
        </w:r>
      </w:ins>
      <w:ins w:id="458" w:author="Livisghton Kleber" w:date="2019-11-04T14:46:00Z">
        <w:r w:rsidR="004D2E44" w:rsidRPr="00C475D1">
          <w:rPr>
            <w:rFonts w:ascii="Times New Roman" w:hAnsi="Times New Roman" w:cs="Times New Roman"/>
            <w:color w:val="000000" w:themeColor="text1"/>
            <w:sz w:val="24"/>
            <w:szCs w:val="24"/>
            <w:rPrChange w:id="459" w:author="Livisghton Kleber" w:date="2019-11-04T14:48:00Z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rPrChange>
          </w:rPr>
          <w:t xml:space="preserve"> -</w:t>
        </w:r>
      </w:ins>
      <w:ins w:id="460" w:author="Livisghton Kleber" w:date="2019-11-04T15:12:00Z">
        <w:r w:rsidR="00413F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61" w:author="Livisghton Kleber" w:date="2019-11-04T14:47:00Z">
        <w:r w:rsidR="00EC7592">
          <w:rPr>
            <w:rFonts w:ascii="Times New Roman" w:hAnsi="Times New Roman" w:cs="Times New Roman"/>
            <w:color w:val="000000" w:themeColor="text1"/>
            <w:sz w:val="24"/>
            <w:szCs w:val="24"/>
          </w:rPr>
          <w:t>STFT</w:t>
        </w:r>
      </w:ins>
      <w:ins w:id="462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63" w:author="Livisghton Kleber" w:date="2019-11-05T11:54:00Z">
        <w:r w:rsidR="00D85471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464" w:author="Livisghton Kleber" w:date="2019-11-04T14:51:00Z">
        <w:r w:rsid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53D5E" w:rsidRP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calcula as magnitudes de frequência em uma janela deslizante através do sinal</w:t>
        </w:r>
      </w:ins>
      <w:ins w:id="465" w:author="Livisghton Kleber" w:date="2019-11-04T14:48:00Z">
        <w:r w:rsidR="00C475D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4F2E591" w14:textId="64844AD4" w:rsidR="002004AF" w:rsidRDefault="00660EA1" w:rsidP="0025230F">
      <w:pPr>
        <w:spacing w:after="0" w:line="360" w:lineRule="auto"/>
        <w:ind w:firstLine="708"/>
        <w:jc w:val="both"/>
        <w:rPr>
          <w:ins w:id="466" w:author="Livisghton Kleber" w:date="2019-11-04T15:48:00Z"/>
          <w:rFonts w:ascii="Times New Roman" w:hAnsi="Times New Roman" w:cs="Times New Roman"/>
          <w:color w:val="000000" w:themeColor="text1"/>
          <w:sz w:val="24"/>
          <w:szCs w:val="24"/>
        </w:rPr>
      </w:pPr>
      <w:ins w:id="467" w:author="Livisghton Kleber" w:date="2019-11-04T15:1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segundo passo, </w:t>
        </w:r>
      </w:ins>
      <w:ins w:id="468" w:author="Livisghton Kleber" w:date="2019-11-04T15:1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pré-processamento, </w:t>
        </w:r>
      </w:ins>
      <w:ins w:id="469" w:author="Livisghton Kleber" w:date="2019-11-04T15:22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tenta eliminar parte inútil do espectro</w:t>
        </w:r>
      </w:ins>
      <w:ins w:id="470" w:author="Livisghton Kleber" w:date="2019-11-04T15:23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como o espectro de fundo</w:t>
        </w:r>
      </w:ins>
      <w:ins w:id="471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_Ref23774713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72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[17]</w:t>
        </w:r>
      </w:ins>
      <w:ins w:id="473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_Ref23774714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74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[18]</w:t>
        </w:r>
      </w:ins>
      <w:ins w:id="475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76" w:author="Livisghton Kleber" w:date="2019-11-04T15:23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77" w:author="Livisghton Kleber" w:date="2019-11-04T15:25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</w:ins>
      <w:ins w:id="478" w:author="Livisghton Kleber" w:date="2019-11-04T15:26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alguns harmônicos que podem facilmente confundir técnicas de extração de </w:t>
        </w:r>
      </w:ins>
      <w:ins w:id="479" w:author="Livisghton Kleber" w:date="2019-11-04T15:27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características</w:t>
        </w:r>
      </w:ins>
      <w:ins w:id="480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_Ref23773985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8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[19]</w:t>
        </w:r>
      </w:ins>
      <w:ins w:id="482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_Ref23774935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83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[20]</w:t>
        </w:r>
      </w:ins>
      <w:ins w:id="484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85" w:author="Livisghton Kleber" w:date="2019-11-04T15:27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5E6DF1B4" w14:textId="5FDBE192" w:rsidR="00247335" w:rsidRDefault="0002746E" w:rsidP="00247335">
      <w:pPr>
        <w:spacing w:after="0" w:line="360" w:lineRule="auto"/>
        <w:ind w:firstLine="708"/>
        <w:jc w:val="both"/>
        <w:rPr>
          <w:ins w:id="486" w:author="Livisghton Kleber" w:date="2019-11-04T16:41:00Z"/>
          <w:rFonts w:ascii="Times New Roman" w:hAnsi="Times New Roman" w:cs="Times New Roman"/>
          <w:color w:val="000000" w:themeColor="text1"/>
          <w:sz w:val="24"/>
          <w:szCs w:val="24"/>
        </w:rPr>
      </w:pPr>
      <w:ins w:id="487" w:author="Livisghton Kleber" w:date="2019-11-04T15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 terceiro passo,</w:t>
        </w:r>
      </w:ins>
      <w:ins w:id="488" w:author="Livisghton Kleber" w:date="2019-11-04T16:17:00Z">
        <w:r w:rsidR="00FA3A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FA3A5C" w:rsidRPr="00FA3A5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89" w:author="Livisghton Kleber" w:date="2019-11-04T16:1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tuning</w:t>
        </w:r>
      </w:ins>
      <w:ins w:id="490" w:author="Livisghton Kleber" w:date="2019-11-04T16:19:00Z">
        <w:r w:rsidR="0024733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,</w:t>
        </w:r>
      </w:ins>
      <w:ins w:id="491" w:author="Livisghton Kleber" w:date="2019-11-04T15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92" w:author="Livisghton Kleber" w:date="2019-11-05T11:58:00Z">
        <w:r w:rsidR="004E560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que </w:t>
        </w:r>
      </w:ins>
      <w:ins w:id="493" w:author="Livisghton Kleber" w:date="2019-11-04T16:05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acordo com Sheh e Ellis,</w:t>
        </w:r>
      </w:ins>
      <w:ins w:id="494" w:author="Livisghton Kleber" w:date="2019-11-04T16:06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95" w:author="Livisghton Kleber" w:date="2019-11-04T16:17:00Z">
        <w:r w:rsidR="00203C4C">
          <w:rPr>
            <w:rFonts w:ascii="Times New Roman" w:hAnsi="Times New Roman" w:cs="Times New Roman"/>
            <w:color w:val="000000" w:themeColor="text1"/>
            <w:sz w:val="24"/>
            <w:szCs w:val="24"/>
          </w:rPr>
          <w:t>existem</w:t>
        </w:r>
      </w:ins>
      <w:ins w:id="496" w:author="Livisghton Kleber" w:date="2019-11-04T16:06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algumas faixas de músicas que não estão afinadas no tom padrão A4</w:t>
        </w:r>
      </w:ins>
      <w:ins w:id="497" w:author="Livisghton Kleber" w:date="2019-11-04T16:07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= 440 Hz</w:t>
        </w:r>
      </w:ins>
      <w:ins w:id="498" w:author="Livisghton Kleber" w:date="2019-11-04T16:15:00Z"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_Ref23776535 \r \h </w:instrText>
        </w:r>
      </w:ins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99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[21]</w:t>
        </w:r>
      </w:ins>
      <w:ins w:id="500" w:author="Livisghton Kleber" w:date="2019-11-04T16:15:00Z"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501" w:author="Livisghton Kleber" w:date="2019-11-04T16:17:00Z">
        <w:r w:rsidR="00FA3A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02" w:author="Livisghton Kleber" w:date="2019-11-04T16:19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Então, </w:t>
        </w:r>
      </w:ins>
      <w:ins w:id="503" w:author="Livisghton Kleber" w:date="2019-11-04T21:13:00Z">
        <w:r w:rsidR="0071583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terceiro passo, </w:t>
        </w:r>
        <w:r w:rsidR="0071583D" w:rsidRPr="00C7203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04" w:author="Livisghton Kleber" w:date="2019-11-04T21:4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tuning</w:t>
        </w:r>
        <w:r w:rsidR="0071583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505" w:author="Livisghton Kleber" w:date="2019-11-04T16:20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>aplica</w:t>
        </w:r>
      </w:ins>
      <w:ins w:id="506" w:author="Livisghton Kleber" w:date="2019-11-04T16:21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algoritmos </w:t>
        </w:r>
      </w:ins>
      <w:ins w:id="507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como </w:t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_Ref23777947 \r \h </w:instrText>
        </w:r>
      </w:ins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508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509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[22]</w:t>
        </w:r>
      </w:ins>
      <w:ins w:id="510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_Ref23777949 \r \h </w:instrText>
        </w:r>
      </w:ins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511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512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[23]</w:t>
        </w:r>
      </w:ins>
      <w:ins w:id="513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14" w:author="Livisghton Kleber" w:date="2019-11-04T16:21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ajustar a afinação dessas músicas</w:t>
        </w:r>
      </w:ins>
      <w:ins w:id="515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1D0AFB5" w14:textId="1415A687" w:rsidR="00C52A79" w:rsidRDefault="00D9382F" w:rsidP="00247335">
      <w:pPr>
        <w:spacing w:after="0" w:line="360" w:lineRule="auto"/>
        <w:ind w:firstLine="708"/>
        <w:jc w:val="both"/>
        <w:rPr>
          <w:ins w:id="516" w:author="Livisghton Kleber" w:date="2019-11-04T18:12:00Z"/>
          <w:rFonts w:ascii="Times New Roman" w:hAnsi="Times New Roman" w:cs="Times New Roman"/>
          <w:color w:val="000000" w:themeColor="text1"/>
          <w:sz w:val="24"/>
          <w:szCs w:val="24"/>
        </w:rPr>
      </w:pPr>
      <w:ins w:id="517" w:author="Livisghton Kleber" w:date="2019-11-04T16:4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Quarto passo, </w:t>
        </w:r>
      </w:ins>
      <w:ins w:id="518" w:author="Livisghton Kleber" w:date="2019-11-04T16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cálculo de saliência de afinação, </w:t>
        </w:r>
      </w:ins>
      <w:ins w:id="519" w:author="Livisghton Kleber" w:date="2019-11-04T21:21:00Z">
        <w:r w:rsidR="00B71FD8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ins w:id="520" w:author="Livisghton Kleber" w:date="2019-11-04T18:00:00Z">
        <w:r w:rsidR="00E4175A" w:rsidRP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>aptura a saliência da classe de afinação</w:t>
        </w:r>
      </w:ins>
      <w:ins w:id="521" w:author="Livisghton Kleber" w:date="2019-11-04T18:01:00Z">
        <w:r w:rsid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22" w:author="Livisghton Kleber" w:date="2019-11-04T17:33:00Z">
        <w:r w:rsidR="00047ED9">
          <w:rPr>
            <w:rFonts w:ascii="Times New Roman" w:hAnsi="Times New Roman" w:cs="Times New Roman"/>
            <w:color w:val="000000" w:themeColor="text1"/>
            <w:sz w:val="24"/>
            <w:szCs w:val="24"/>
          </w:rPr>
          <w:t>faz</w:t>
        </w:r>
      </w:ins>
      <w:ins w:id="523" w:author="Livisghton Kleber" w:date="2019-11-04T18:01:00Z">
        <w:r w:rsid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>endo</w:t>
        </w:r>
      </w:ins>
      <w:ins w:id="524" w:author="Livisghton Kleber" w:date="2019-11-04T17:33:00Z">
        <w:r w:rsidR="00047ED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 mapeamento </w:t>
        </w:r>
      </w:ins>
      <w:ins w:id="525" w:author="Livisghton Kleber" w:date="2019-11-04T17:39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>do espectro</w:t>
        </w:r>
      </w:ins>
      <w:ins w:id="526" w:author="Livisghton Kleber" w:date="2019-11-04T17:43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obtido nos passos anteriores </w:t>
        </w:r>
      </w:ins>
      <w:ins w:id="527" w:author="Livisghton Kleber" w:date="2019-11-04T21:16:00Z">
        <w:r w:rsidR="000200E0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 a</w:t>
        </w:r>
      </w:ins>
      <w:ins w:id="528" w:author="Livisghton Kleber" w:date="2019-11-04T17:43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29" w:author="Livisghton Kleber" w:date="2019-11-04T17:46:00Z">
        <w:r w:rsidR="00162F8F">
          <w:rPr>
            <w:rFonts w:ascii="Times New Roman" w:hAnsi="Times New Roman" w:cs="Times New Roman"/>
            <w:color w:val="000000" w:themeColor="text1"/>
            <w:sz w:val="24"/>
            <w:szCs w:val="24"/>
          </w:rPr>
          <w:t>saliências d</w:t>
        </w:r>
      </w:ins>
      <w:ins w:id="530" w:author="Livisghton Kleber" w:date="2019-11-04T21:49:00Z">
        <w:r w:rsidR="001D70D8">
          <w:rPr>
            <w:rFonts w:ascii="Times New Roman" w:hAnsi="Times New Roman" w:cs="Times New Roman"/>
            <w:color w:val="000000" w:themeColor="text1"/>
            <w:sz w:val="24"/>
            <w:szCs w:val="24"/>
          </w:rPr>
          <w:t>e uma nota</w:t>
        </w:r>
      </w:ins>
      <w:ins w:id="531" w:author="Livisghton Kleber" w:date="2019-11-04T17:45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5E08F58" w14:textId="2ECD404C" w:rsidR="00A76023" w:rsidRDefault="00D3029C" w:rsidP="00247335">
      <w:pPr>
        <w:spacing w:after="0" w:line="360" w:lineRule="auto"/>
        <w:ind w:firstLine="708"/>
        <w:jc w:val="both"/>
        <w:rPr>
          <w:ins w:id="532" w:author="Livisghton Kleber" w:date="2019-11-04T17:45:00Z"/>
          <w:rFonts w:ascii="Times New Roman" w:hAnsi="Times New Roman" w:cs="Times New Roman"/>
          <w:color w:val="000000" w:themeColor="text1"/>
          <w:sz w:val="24"/>
          <w:szCs w:val="24"/>
        </w:rPr>
      </w:pPr>
      <w:ins w:id="533" w:author="Livisghton Kleber" w:date="2019-11-04T17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 estágio final do cálculo do </w:t>
        </w:r>
        <w:r w:rsidRPr="00CF33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34" w:author="Livisghton Kleber" w:date="2019-11-04T21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</w:t>
        </w:r>
      </w:ins>
      <w:ins w:id="535" w:author="Livisghton Kleber" w:date="2019-11-04T17:56:00Z">
        <w:r w:rsidRPr="00CF33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36" w:author="Livisghton Kleber" w:date="2019-11-04T21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romagram</w:t>
        </w:r>
      </w:ins>
      <w:ins w:id="537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538" w:author="Livisghton Kleber" w:date="2019-11-04T18:10:00Z">
        <w:r w:rsidR="008C30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soma </w:t>
        </w:r>
      </w:ins>
      <w:ins w:id="539" w:author="Livisghton Kleber" w:date="2019-11-04T18:11:00Z">
        <w:r w:rsidR="008C309C">
          <w:rPr>
            <w:rFonts w:ascii="Times New Roman" w:hAnsi="Times New Roman" w:cs="Times New Roman"/>
            <w:color w:val="000000" w:themeColor="text1"/>
            <w:sz w:val="24"/>
            <w:szCs w:val="24"/>
          </w:rPr>
          <w:t>e normalização de oitavas,</w:t>
        </w:r>
      </w:ins>
      <w:ins w:id="540" w:author="Livisghton Kleber" w:date="2019-11-04T17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1" w:author="Livisghton Kleber" w:date="2019-11-04T21:54:00Z">
        <w:r w:rsidR="00ED4CC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feita a </w:t>
        </w:r>
      </w:ins>
      <w:ins w:id="542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soma </w:t>
        </w:r>
      </w:ins>
      <w:ins w:id="543" w:author="Livisghton Kleber" w:date="2019-11-04T22:02:00Z">
        <w:r w:rsidR="006E2B2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</w:t>
        </w:r>
      </w:ins>
      <w:ins w:id="544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todas as </w:t>
        </w:r>
      </w:ins>
      <w:ins w:id="545" w:author="Livisghton Kleber" w:date="2019-11-04T21:57:00Z">
        <w:r w:rsidR="006E2B22">
          <w:rPr>
            <w:rFonts w:ascii="Times New Roman" w:hAnsi="Times New Roman" w:cs="Times New Roman"/>
            <w:color w:val="000000" w:themeColor="text1"/>
            <w:sz w:val="24"/>
            <w:szCs w:val="24"/>
          </w:rPr>
          <w:t>saliências pertencentes</w:t>
        </w:r>
      </w:ins>
      <w:ins w:id="546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</w:t>
        </w:r>
      </w:ins>
      <w:ins w:id="547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mesma classe</w:t>
        </w:r>
      </w:ins>
      <w:ins w:id="548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</w:ins>
      <w:ins w:id="549" w:author="Livisghton Kleber" w:date="2019-11-04T18:04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>normaliza</w:t>
        </w:r>
      </w:ins>
      <w:ins w:id="550" w:author="Livisghton Kleber" w:date="2019-11-04T22:06:00Z">
        <w:r w:rsid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 </w:t>
        </w:r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produzir uma matriz de recurso do </w:t>
        </w:r>
      </w:ins>
      <w:ins w:id="551" w:author="Livisghton Kleber" w:date="2019-11-04T22:07:00Z">
        <w:r w:rsidR="008F120A" w:rsidRPr="00F253D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chromagram</w:t>
        </w:r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52" w:author="Livisghton Kleber" w:date="2019-11-04T22:06:00Z"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captura a evolução da afinação do áudio ao longo do tempo.</w:t>
        </w:r>
      </w:ins>
      <w:ins w:id="553" w:author="Livisghton Kleber" w:date="2019-11-04T18:04:00Z">
        <w:r w:rsidR="00FA2D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54" w:author="Livisghton Kleber" w:date="2019-11-04T18:33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fim, </w:t>
        </w:r>
      </w:ins>
      <w:ins w:id="555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suavização</w:t>
        </w:r>
      </w:ins>
      <w:ins w:id="556" w:author="Livisghton Kleber" w:date="2019-11-04T18:36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57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/sincronização</w:t>
        </w:r>
      </w:ins>
      <w:ins w:id="558" w:author="Livisghton Kleber" w:date="2019-11-04T18:36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59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batida</w:t>
        </w:r>
      </w:ins>
      <w:ins w:id="560" w:author="Livisghton Kleber" w:date="2019-11-04T18:40:00Z">
        <w:r w:rsidR="006508F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1A2F9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</w:t>
        </w:r>
        <w:r w:rsidR="004C6489">
          <w:rPr>
            <w:rFonts w:ascii="Times New Roman" w:hAnsi="Times New Roman" w:cs="Times New Roman"/>
            <w:color w:val="000000" w:themeColor="text1"/>
            <w:sz w:val="24"/>
            <w:szCs w:val="24"/>
          </w:rPr>
          <w:t>uma etapa de pós processamento</w:t>
        </w:r>
      </w:ins>
      <w:ins w:id="561" w:author="Livisghton Kleber" w:date="2019-11-04T22:13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para </w:t>
        </w:r>
      </w:ins>
      <w:ins w:id="562" w:author="Livisghton Kleber" w:date="2019-11-04T22:14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minimizar as </w:t>
        </w:r>
      </w:ins>
      <w:ins w:id="563" w:author="Livisghton Kleber" w:date="2019-11-04T22:18:00Z">
        <w:r w:rsidR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t>frequentes mudanças</w:t>
        </w:r>
      </w:ins>
      <w:ins w:id="564" w:author="Livisghton Kleber" w:date="2019-11-04T22:14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acordes e ruído.</w:t>
        </w:r>
      </w:ins>
    </w:p>
    <w:p w14:paraId="7AB6E8CB" w14:textId="6150C989" w:rsidR="00CA478D" w:rsidDel="003E6239" w:rsidRDefault="00CA478D" w:rsidP="0025230F">
      <w:pPr>
        <w:spacing w:after="0" w:line="360" w:lineRule="auto"/>
        <w:ind w:firstLine="708"/>
        <w:jc w:val="both"/>
        <w:rPr>
          <w:del w:id="565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4BA70" w14:textId="71C4CCEB" w:rsidR="00F67882" w:rsidDel="003E6239" w:rsidRDefault="00F67882" w:rsidP="0025230F">
      <w:pPr>
        <w:spacing w:after="0" w:line="360" w:lineRule="auto"/>
        <w:ind w:firstLine="708"/>
        <w:jc w:val="both"/>
        <w:rPr>
          <w:del w:id="566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  <w:del w:id="567" w:author="Livisghton Kleber" w:date="2019-11-04T22:18:00Z"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construção de um </w:delText>
        </w:r>
        <w:r w:rsidRPr="00AB3779" w:rsidDel="003E623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chromagram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se dá basicamente por duas etapas. A primeira é a aplicação da transformada Discreta de Fourier sobre o sinal de áudio, transformando o mesmo para o domínio da frequência e </w:delText>
        </w:r>
        <w:r w:rsidR="00C8672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gera</w:delText>
        </w:r>
        <w:r w:rsidR="00C8672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ção do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espectrograma do sinal.</w:delText>
        </w:r>
        <w:r w:rsidR="004945A4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 A segunda etapa, é </w:delText>
        </w:r>
        <w:r w:rsidR="00DA25C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representar o espectro em um vetor de intensidade com doze posições, onde cada posição representa uma nota. A primeira posição do vetor representa a nota dó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Em </w:delText>
        </w:r>
      </w:del>
      <w:customXmlDelRangeStart w:id="568" w:author="Livisghton Kleber" w:date="2019-11-04T22:1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61221092"/>
          <w:citation/>
        </w:sdtPr>
        <w:sdtEndPr/>
        <w:sdtContent>
          <w:customXmlDelRangeEnd w:id="568"/>
          <w:del w:id="569" w:author="Livisghton Kleber" w:date="2019-11-04T22:18:00Z"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Fuj99 \l 1046 </w:delInstrText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RPr="0017698A" w:rsidDel="003E623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(11)</w:delText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70" w:author="Livisghton Kleber" w:date="2019-11-04T22:18:00Z"/>
        </w:sdtContent>
      </w:sdt>
      <w:customXmlDelRangeEnd w:id="570"/>
      <w:ins w:id="571" w:author="Carlos Mello" w:date="2019-11-02T21:06:00Z">
        <w:del w:id="572" w:author="Livisghton Kleber" w:date="2019-11-04T22:18:00Z"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InstrText xml:space="preserve"> REF _Ref23620848 \r \h </w:delInstrText>
          </w:r>
        </w:del>
      </w:ins>
      <w:del w:id="573" w:author="Livisghton Kleber" w:date="2019-11-04T22:18:00Z">
        <w:r w:rsidR="008A4A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8A4A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ins w:id="574" w:author="Carlos Mello" w:date="2019-11-02T21:06:00Z">
        <w:del w:id="575" w:author="Livisghton Kleber" w:date="2019-11-04T22:18:00Z"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[11]</w:delText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del>
      </w:ins>
      <w:del w:id="576" w:author="Livisghton Kleber" w:date="2019-11-04T22:18:00Z"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ão apresentados os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cálculos necessário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para fazer este passo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B0A3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igura</w:delText>
        </w:r>
        <w:r w:rsidR="0084572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6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apresenta </w:delText>
        </w:r>
        <w:r w:rsidR="006634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modelo básico para geração de </w:delText>
        </w:r>
        <w:r w:rsidR="00663450" w:rsidDel="003E623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chroma.</w:delText>
        </w:r>
      </w:del>
    </w:p>
    <w:p w14:paraId="117CBDC6" w14:textId="25F63B4C" w:rsidR="00141319" w:rsidDel="003E6239" w:rsidRDefault="00141319" w:rsidP="0025230F">
      <w:pPr>
        <w:spacing w:after="0" w:line="360" w:lineRule="auto"/>
        <w:ind w:firstLine="708"/>
        <w:jc w:val="both"/>
        <w:rPr>
          <w:del w:id="577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B9ED55" w14:textId="05DDB81E" w:rsidR="00141319" w:rsidDel="003E6239" w:rsidRDefault="00141319" w:rsidP="00141319">
      <w:pPr>
        <w:keepNext/>
        <w:spacing w:after="0" w:line="360" w:lineRule="auto"/>
        <w:ind w:firstLine="708"/>
        <w:jc w:val="both"/>
        <w:rPr>
          <w:del w:id="578" w:author="Livisghton Kleber" w:date="2019-11-04T22:18:00Z"/>
        </w:rPr>
      </w:pPr>
      <w:del w:id="579" w:author="Livisghton Kleber" w:date="2019-11-04T22:18:00Z">
        <w:r w:rsidDel="003E6239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drawing>
            <wp:inline distT="0" distB="0" distL="0" distR="0" wp14:anchorId="5775BBCD" wp14:editId="489D5DCA">
              <wp:extent cx="4628454" cy="2139950"/>
              <wp:effectExtent l="0" t="0" r="1270" b="0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tcc (1).jpg"/>
                      <pic:cNvPicPr/>
                    </pic:nvPicPr>
                    <pic:blipFill rotWithShape="1"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4856"/>
                      <a:stretch/>
                    </pic:blipFill>
                    <pic:spPr bwMode="auto">
                      <a:xfrm>
                        <a:off x="0" y="0"/>
                        <a:ext cx="4628454" cy="21399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E189F1F" w14:textId="524BD04F" w:rsidR="00C07D1D" w:rsidRPr="00C07D1D" w:rsidDel="0091454E" w:rsidRDefault="00141319" w:rsidP="00572CE5">
      <w:pPr>
        <w:jc w:val="center"/>
        <w:rPr>
          <w:del w:id="580" w:author="Livisghton Kleber" w:date="2019-11-04T22:18:00Z"/>
          <w:rFonts w:ascii="Times New Roman" w:hAnsi="Times New Roman" w:cs="Times New Roman"/>
          <w:sz w:val="20"/>
          <w:szCs w:val="20"/>
        </w:rPr>
      </w:pPr>
      <w:del w:id="581" w:author="Livisghton Kleber" w:date="2019-11-04T22:18:00Z">
        <w:r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Figura 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InstrText xml:space="preserve"> SEQ Figura \* ARABIC </w:delInstr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>6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: Modelo básico para geração de </w:delText>
        </w:r>
        <w:r w:rsidR="00AF0864" w:rsidRPr="00495EAC" w:rsidDel="003E6239">
          <w:rPr>
            <w:rFonts w:ascii="Times New Roman" w:hAnsi="Times New Roman" w:cs="Times New Roman"/>
            <w:i/>
            <w:iCs/>
            <w:sz w:val="20"/>
            <w:szCs w:val="20"/>
          </w:rPr>
          <w:delText>chroma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>.</w:delText>
        </w:r>
        <w:r w:rsidR="00C07D1D"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 Fonte: Imagem adaptada de </w:delText>
        </w:r>
      </w:del>
      <w:customXmlDelRangeStart w:id="582" w:author="Livisghton Kleber" w:date="2019-11-04T22:18:00Z"/>
      <w:sdt>
        <w:sdtPr>
          <w:rPr>
            <w:rFonts w:ascii="Times New Roman" w:hAnsi="Times New Roman" w:cs="Times New Roman"/>
            <w:sz w:val="20"/>
            <w:szCs w:val="20"/>
          </w:rPr>
          <w:id w:val="751618889"/>
          <w:citation/>
        </w:sdtPr>
        <w:sdtEndPr/>
        <w:sdtContent>
          <w:customXmlDelRangeEnd w:id="582"/>
          <w:del w:id="583" w:author="Livisghton Kleber" w:date="2019-11-04T22:18:00Z"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delInstrText xml:space="preserve"> CITATION Fuj99 \l 1046 </w:delInstrText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17698A" w:rsidRPr="0017698A" w:rsidDel="003E6239">
              <w:rPr>
                <w:rFonts w:ascii="Times New Roman" w:hAnsi="Times New Roman" w:cs="Times New Roman"/>
                <w:noProof/>
                <w:sz w:val="20"/>
                <w:szCs w:val="20"/>
              </w:rPr>
              <w:delText>(11)</w:delText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del>
          <w:customXmlDelRangeStart w:id="584" w:author="Livisghton Kleber" w:date="2019-11-04T22:18:00Z"/>
        </w:sdtContent>
      </w:sdt>
      <w:customXmlDelRangeEnd w:id="584"/>
      <w:del w:id="585" w:author="Livisghton Kleber" w:date="2019-11-04T22:18:00Z">
        <w:r w:rsidR="00C07D1D" w:rsidRPr="00C07D1D" w:rsidDel="0091454E">
          <w:rPr>
            <w:rFonts w:ascii="Times New Roman" w:hAnsi="Times New Roman" w:cs="Times New Roman"/>
            <w:sz w:val="20"/>
            <w:szCs w:val="20"/>
          </w:rPr>
          <w:delText>.</w:delText>
        </w:r>
      </w:del>
    </w:p>
    <w:p w14:paraId="6E70A759" w14:textId="48577B06" w:rsidR="000540DB" w:rsidDel="00F36519" w:rsidRDefault="000540DB" w:rsidP="00EE42B1">
      <w:pPr>
        <w:rPr>
          <w:del w:id="586" w:author="Livisghton Kleber" w:date="2019-11-04T22:23:00Z"/>
        </w:rPr>
      </w:pPr>
    </w:p>
    <w:p w14:paraId="5F1769B2" w14:textId="77777777" w:rsidR="00F36519" w:rsidRDefault="00F36519">
      <w:pPr>
        <w:jc w:val="center"/>
        <w:rPr>
          <w:ins w:id="587" w:author="Livisghton Kleber" w:date="2019-11-04T22:23:00Z"/>
        </w:rPr>
        <w:pPrChange w:id="588" w:author="Livisghton Kleber" w:date="2019-11-04T22:18:00Z">
          <w:pPr/>
        </w:pPrChange>
      </w:pPr>
    </w:p>
    <w:p w14:paraId="72248CDF" w14:textId="7F3D49E8" w:rsidR="00675415" w:rsidDel="00F36519" w:rsidRDefault="00675415" w:rsidP="00EE42B1">
      <w:pPr>
        <w:rPr>
          <w:del w:id="589" w:author="Livisghton Kleber" w:date="2019-11-04T22:23:00Z"/>
        </w:rPr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590" w:name="_Toc23849405"/>
      <w:r w:rsidRPr="00EE42B1">
        <w:rPr>
          <w:color w:val="000000" w:themeColor="text1"/>
          <w:sz w:val="28"/>
        </w:rPr>
        <w:t>Conceitos de Redes Neurais</w:t>
      </w:r>
      <w:bookmarkEnd w:id="590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1A626A73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591" w:author="Carlos Mello" w:date="2019-11-02T21:06:00Z">
        <w:r w:rsidR="004C1134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sobre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</w:t>
      </w:r>
      <w:del w:id="592" w:author="Carlos Mello" w:date="2019-11-02T21:06:00Z">
        <w:r w:rsidR="00212DDC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onde estes são </w:delText>
        </w:r>
      </w:del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0877B817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Rosenblatt</w:t>
      </w:r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del w:id="593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e</w:delText>
        </w:r>
      </w:del>
      <w:ins w:id="594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del w:id="595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2</w:delText>
        </w:r>
        <w:r w:rsidR="00AB4FBB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.4</w:delText>
        </w:r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.1</w:delText>
        </w:r>
      </w:del>
      <w:ins w:id="596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5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ins w:id="597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</w:t>
        </w:r>
      </w:ins>
      <w:del w:id="598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e</w:delText>
        </w:r>
      </w:del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del w:id="599" w:author="Carlos Mello" w:date="2019-11-02T21:08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2</w:delText>
        </w:r>
        <w:r w:rsidR="00AB4FBB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.4</w:delText>
        </w:r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.2</w:delText>
        </w:r>
      </w:del>
      <w:ins w:id="600" w:author="Carlos Mello" w:date="2019-11-02T21:08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6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EndPr/>
        <w:sdtContent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instrText xml:space="preserve"> CITATION Aks18 \l 1046 </w:instrTex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ins w:id="601" w:author="Livisghton Kleber" w:date="2019-11-04T22:23:00Z">
            <w:r w:rsidR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87C92" w:rsidRPr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  <w:rPrChange w:id="602" w:author="Livisghton Kleber" w:date="2019-11-04T22:23:00Z">
                  <w:rPr/>
                </w:rPrChange>
              </w:rPr>
              <w:t>(14)</w:t>
            </w:r>
          </w:ins>
          <w:del w:id="603" w:author="Livisghton Kleber" w:date="2019-11-04T22:23:00Z">
            <w:r w:rsidR="0017698A" w:rsidDel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 xml:space="preserve"> </w:delText>
            </w:r>
            <w:r w:rsidR="0017698A" w:rsidRPr="0017698A" w:rsidDel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>(14)</w:delText>
            </w:r>
          </w:del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251CF3D3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604" w:name="_Toc23798642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ins w:id="605" w:author="Livisghton Kleber" w:date="2019-11-04T22:23:00Z">
        <w:r w:rsidR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7</w:t>
        </w:r>
      </w:ins>
      <w:del w:id="606" w:author="Livisghton Kleber" w:date="2019-11-04T22:23:00Z">
        <w:r w:rsidR="00141319" w:rsidRPr="00C40EE7" w:rsidDel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delText>8</w:delText>
        </w:r>
      </w:del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Representação gráfica de uma estrutura do perceptron.</w:t>
      </w:r>
      <w:bookmarkEnd w:id="604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49E183C1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del w:id="607" w:author="Carlos Mello" w:date="2019-11-02T21:08:00Z">
        <w:r w:rsidR="004864E6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</w:delText>
        </w:r>
        <w:r w:rsidR="00A34981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4.</w:delText>
        </w:r>
        <w:r w:rsidR="004864E6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1</w:delText>
        </w:r>
      </w:del>
      <w:ins w:id="608" w:author="Carlos Mello" w:date="2019-11-02T21:08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Eq.5</w:t>
        </w:r>
      </w:ins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3E6E7062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del w:id="609" w:author="Carlos Mello" w:date="2019-11-02T21:08:00Z">
        <w:r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</w:delText>
        </w:r>
        <w:r w:rsidR="00A34981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4.</w:delText>
        </w:r>
        <w:r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</w:delText>
        </w:r>
      </w:del>
      <w:ins w:id="610" w:author="Carlos Mello" w:date="2019-11-02T21:08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Eq.6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42164C19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ins w:id="611" w:author="Carlos Mello" w:date="2019-11-02T21:08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ins w:id="612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</w:ins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del w:id="613" w:author="Carlos Mello" w:date="2019-11-02T21:09:00Z">
        <w:r w:rsidR="000B7A72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ins w:id="614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, sendo</w:t>
        </w:r>
      </w:ins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</w:t>
      </w:r>
      <w:del w:id="615" w:author="Carlos Mello" w:date="2019-11-02T21:09:00Z">
        <w:r w:rsidR="000B7A72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é </w:delText>
        </w:r>
      </w:del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 Layer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613F58B7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MLPs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customXmlDelRangeStart w:id="616" w:author="Carlos Mello" w:date="2019-11-02T21:1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342327118"/>
          <w:citation/>
        </w:sdtPr>
        <w:sdtEndPr/>
        <w:sdtContent>
          <w:customXmlDelRangeEnd w:id="616"/>
          <w:del w:id="617" w:author="Carlos Mello" w:date="2019-11-02T21:10:00Z"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HAY98 \l 1046 </w:delInstrText>
            </w:r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(15)</w:delText>
            </w:r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618" w:author="Carlos Mello" w:date="2019-11-02T21:10:00Z"/>
        </w:sdtContent>
      </w:sdt>
      <w:customXmlDelRangeEnd w:id="618"/>
      <w:del w:id="619" w:author="Carlos Mello" w:date="2019-11-02T21:10:00Z">
        <w:r w:rsidR="000D228A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620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_Ref23621418 \r \h </w:instrText>
        </w:r>
      </w:ins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62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ins w:id="622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3C706354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customXmlDelRangeStart w:id="623" w:author="Carlos Mello" w:date="2019-11-02T21:0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921608825"/>
          <w:citation/>
        </w:sdtPr>
        <w:sdtEndPr/>
        <w:sdtContent>
          <w:customXmlDelRangeEnd w:id="623"/>
          <w:del w:id="624" w:author="Carlos Mello" w:date="2019-11-02T21:09:00Z"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dee19 \l 1046 </w:delInstrText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(16)</w:delText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625" w:author="Carlos Mello" w:date="2019-11-02T21:09:00Z"/>
        </w:sdtContent>
      </w:sdt>
      <w:customXmlDelRangeEnd w:id="625"/>
      <w:ins w:id="626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27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_Ref23621418 \r \h </w:instrText>
        </w:r>
      </w:ins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628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ins w:id="629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46C7C41F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630" w:name="_Toc23798643"/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ins w:id="631" w:author="Livisghton Kleber" w:date="2019-11-04T22:23:00Z">
        <w:r w:rsidR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8</w:t>
        </w:r>
      </w:ins>
      <w:del w:id="632" w:author="Livisghton Kleber" w:date="2019-11-04T22:23:00Z">
        <w:r w:rsidR="00141319" w:rsidRPr="007A036A" w:rsidDel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delText>9</w:delText>
        </w:r>
      </w:del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ins w:id="633" w:author="Livisghton Kleber" w:date="2019-11-03T21:03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 xml:space="preserve"> </w:t>
        </w:r>
      </w:ins>
      <w:ins w:id="634" w:author="Livisghton Kleber" w:date="2019-11-03T21:04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 xml:space="preserve">Fonte: </w:t>
        </w:r>
      </w:ins>
      <w:ins w:id="635" w:author="Livisghton Kleber" w:date="2019-11-03T21:06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begin"/>
        </w:r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instrText xml:space="preserve"> HYPERLINK "https://www.researchgate.net/publication/265552060_O_USO_DE_REDES_NEURAIS_PARA_A_ANALISE_E_CONCESSAO_DE_CREDITO_FLAVIO_IZO_-flavioflavioizocom_INSTITUTO_FEDERAL_DO_ESPIRITO_SANTO_-IFES" </w:instrText>
        </w:r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separate"/>
        </w:r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630"/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end"/>
        </w:r>
      </w:ins>
    </w:p>
    <w:p w14:paraId="166D339B" w14:textId="1E4C17E8" w:rsidR="00136275" w:rsidRPr="004B2581" w:rsidDel="00271F76" w:rsidRDefault="004B2581" w:rsidP="004B2581">
      <w:pPr>
        <w:pStyle w:val="Legenda"/>
        <w:jc w:val="both"/>
        <w:rPr>
          <w:del w:id="636" w:author="Livisghton Kleber" w:date="2019-11-03T21:10:00Z"/>
          <w:noProof/>
          <w:color w:val="000000" w:themeColor="text1"/>
        </w:rPr>
      </w:pPr>
      <w:del w:id="637" w:author="Livisghton Kleber" w:date="2019-11-03T21:10:00Z">
        <w:r w:rsidDel="00271F76">
          <w:rPr>
            <w:noProof/>
            <w:color w:val="000000" w:themeColor="text1"/>
          </w:rPr>
          <w:delText xml:space="preserve">Fonte: </w:delText>
        </w:r>
        <w:commentRangeStart w:id="638"/>
        <w:commentRangeStart w:id="639"/>
        <w:r w:rsidR="00077508" w:rsidDel="00271F76">
          <w:fldChar w:fldCharType="begin"/>
        </w:r>
        <w:r w:rsidR="00077508" w:rsidDel="00271F76">
          <w:delInstrText xml:space="preserve"> HYPERLINK "https://www.researchgate.net/publication/265552060_O_USO_DE_REDES_NEURAIS_PARA_A_ANALISE_E_CONCESSAO_DE_CREDITO_FLAVIO_IZO_-flavioflavioizocom_INSTITUTO_FEDERAL_DO_ESPIRITO_SANTO_-IFES" </w:delInstrText>
        </w:r>
        <w:r w:rsidR="00077508" w:rsidDel="00271F76">
          <w:fldChar w:fldCharType="separate"/>
        </w:r>
        <w:r w:rsidRPr="000A600A" w:rsidDel="00271F76">
          <w:rPr>
            <w:rStyle w:val="Hyperlink"/>
          </w:rPr>
          <w:delText>https://www.researchgate.net/publication/265552060_O_USO_DE_REDES_NEURAIS_PARA_A_ANALISE_E_CONCESSAO_DE_CREDITO_FLAVIO_IZO_-flavioflavioizocom_INSTITUTO_FEDERAL_DO_ESPIRITO_SANTO_-IFES</w:delText>
        </w:r>
        <w:r w:rsidR="00077508" w:rsidDel="00271F76">
          <w:rPr>
            <w:rStyle w:val="Hyperlink"/>
            <w:b w:val="0"/>
            <w:bCs w:val="0"/>
          </w:rPr>
          <w:fldChar w:fldCharType="end"/>
        </w:r>
        <w:commentRangeEnd w:id="638"/>
        <w:r w:rsidR="006C7107" w:rsidDel="00271F76">
          <w:rPr>
            <w:rStyle w:val="Refdecomentrio"/>
            <w:b w:val="0"/>
            <w:bCs w:val="0"/>
            <w:color w:val="auto"/>
          </w:rPr>
          <w:commentReference w:id="638"/>
        </w:r>
        <w:commentRangeEnd w:id="639"/>
        <w:r w:rsidR="00F620A8" w:rsidDel="00271F76">
          <w:rPr>
            <w:rStyle w:val="Refdecomentrio"/>
            <w:b w:val="0"/>
            <w:bCs w:val="0"/>
            <w:color w:val="auto"/>
          </w:rPr>
          <w:commentReference w:id="639"/>
        </w:r>
      </w:del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6EDFDCD7" w:rsidR="00E54DE0" w:rsidRPr="009C2F12" w:rsidRDefault="001F7DB4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del w:id="640" w:author="Livisghton Kleber" w:date="2019-11-05T09:03:00Z">
        <w:r w:rsidRPr="009C2F12" w:rsidDel="007A3C4B">
          <w:rPr>
            <w:color w:val="000000" w:themeColor="text1"/>
          </w:rPr>
          <w:lastRenderedPageBreak/>
          <w:delText>Trabalhos Relacionados (Estado da Arte)</w:delText>
        </w:r>
      </w:del>
      <w:bookmarkStart w:id="641" w:name="_Toc23849406"/>
      <w:ins w:id="642" w:author="Livisghton Kleber" w:date="2019-11-05T09:03:00Z">
        <w:r w:rsidR="007A3C4B">
          <w:rPr>
            <w:color w:val="000000" w:themeColor="text1"/>
          </w:rPr>
          <w:t>Metodologia do Estudo</w:t>
        </w:r>
      </w:ins>
      <w:bookmarkEnd w:id="641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D60DE" w14:textId="6F8E83D0" w:rsidR="00F81FDA" w:rsidRDefault="001F7DB4" w:rsidP="00E46E9F">
      <w:pPr>
        <w:spacing w:after="0" w:line="360" w:lineRule="auto"/>
        <w:ind w:firstLine="708"/>
        <w:jc w:val="both"/>
        <w:rPr>
          <w:ins w:id="643" w:author="Livisghton Kleber" w:date="2019-11-05T09:36:00Z"/>
          <w:rFonts w:ascii="Times New Roman" w:hAnsi="Times New Roman" w:cs="Times New Roman"/>
          <w:color w:val="000000" w:themeColor="text1"/>
          <w:sz w:val="24"/>
          <w:szCs w:val="24"/>
        </w:rPr>
      </w:pPr>
      <w:del w:id="644" w:author="Livisghton Kleber" w:date="2019-11-05T09:35:00Z">
        <w:r w:rsidRPr="009C2F12" w:rsidDel="00B1353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Resumir os principais trabalhos relacionados ao seu objeto de estudo. Lembre de citar fragilidades deles (se não têm falha, são perfeitos, para que estudar um novo?).</w:delText>
        </w:r>
      </w:del>
      <w:ins w:id="645" w:author="Livisghton Kleber" w:date="2019-11-05T09:12:00Z">
        <w:r w:rsidR="008A7F7A">
          <w:rPr>
            <w:rFonts w:ascii="Times New Roman" w:hAnsi="Times New Roman" w:cs="Times New Roman"/>
            <w:color w:val="000000" w:themeColor="text1"/>
            <w:sz w:val="24"/>
            <w:szCs w:val="24"/>
          </w:rPr>
          <w:t>Nesta secção</w:t>
        </w:r>
      </w:ins>
      <w:ins w:id="646" w:author="Livisghton Kleber" w:date="2019-11-05T09:32:00Z">
        <w:r w:rsidR="00E40048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647" w:author="Livisghton Kleber" w:date="2019-11-05T09:12:00Z">
        <w:r w:rsidR="008A7F7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48" w:author="Livisghton Kleber" w:date="2019-11-05T09:30:00Z">
        <w:r w:rsidR="00E40048">
          <w:rPr>
            <w:rFonts w:ascii="Times New Roman" w:hAnsi="Times New Roman" w:cs="Times New Roman"/>
            <w:color w:val="000000" w:themeColor="text1"/>
            <w:sz w:val="24"/>
            <w:szCs w:val="24"/>
          </w:rPr>
          <w:t>mostra as configurações ut</w:t>
        </w:r>
      </w:ins>
      <w:ins w:id="649" w:author="Livisghton Kleber" w:date="2019-11-05T09:31:00Z">
        <w:r w:rsidR="00E400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ilizada no classificador MLP e explica os diferentes tipos de chromagram </w:t>
        </w:r>
      </w:ins>
      <w:ins w:id="650" w:author="Livisghton Kleber" w:date="2019-11-05T09:32:00Z">
        <w:r w:rsidR="00E40048">
          <w:rPr>
            <w:rFonts w:ascii="Times New Roman" w:hAnsi="Times New Roman" w:cs="Times New Roman"/>
            <w:color w:val="000000" w:themeColor="text1"/>
            <w:sz w:val="24"/>
            <w:szCs w:val="24"/>
          </w:rPr>
          <w:t>utilizado no experimento</w:t>
        </w:r>
        <w:r w:rsidR="006240F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4963AAA4" w14:textId="77777777" w:rsidR="00361B14" w:rsidRDefault="00361B14" w:rsidP="00E46E9F">
      <w:pPr>
        <w:spacing w:after="0" w:line="360" w:lineRule="auto"/>
        <w:ind w:firstLine="708"/>
        <w:jc w:val="both"/>
        <w:rPr>
          <w:ins w:id="651" w:author="Livisghton Kleber" w:date="2019-11-05T09:32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BA3C2" w14:textId="77777777" w:rsidR="00785AFC" w:rsidRPr="009C2F12" w:rsidRDefault="00785AFC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DD9C2" w14:textId="0BB40659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del w:id="652" w:author="Livisghton Kleber" w:date="2019-11-05T09:33:00Z">
        <w:r w:rsidRPr="009C2F12" w:rsidDel="00785AFC">
          <w:rPr>
            <w:color w:val="000000" w:themeColor="text1"/>
          </w:rPr>
          <w:delText>Algoritmo de Mello</w:delText>
        </w:r>
      </w:del>
      <w:bookmarkStart w:id="653" w:name="_Toc23849407"/>
      <w:ins w:id="654" w:author="Livisghton Kleber" w:date="2019-11-05T09:33:00Z">
        <w:r w:rsidR="00785AFC">
          <w:rPr>
            <w:color w:val="000000" w:themeColor="text1"/>
          </w:rPr>
          <w:t>Experimento e Análise</w:t>
        </w:r>
      </w:ins>
      <w:bookmarkEnd w:id="653"/>
    </w:p>
    <w:p w14:paraId="4777BDCB" w14:textId="384A4A7C" w:rsidR="00E54DE0" w:rsidRDefault="00E54DE0" w:rsidP="00E54DE0">
      <w:pPr>
        <w:spacing w:after="0" w:line="240" w:lineRule="auto"/>
        <w:jc w:val="both"/>
        <w:rPr>
          <w:ins w:id="655" w:author="Livisghton Kleber" w:date="2019-11-05T12:30:00Z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185A1B" w14:textId="43CA5B2B" w:rsidR="00D224F0" w:rsidRPr="009C2F12" w:rsidRDefault="00D224F0" w:rsidP="00D224F0">
      <w:pPr>
        <w:spacing w:after="0" w:line="240" w:lineRule="auto"/>
        <w:ind w:left="141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pPrChange w:id="656" w:author="Livisghton Kleber" w:date="2019-11-05T12:30:00Z">
          <w:pPr>
            <w:spacing w:after="0" w:line="240" w:lineRule="auto"/>
            <w:jc w:val="both"/>
          </w:pPr>
        </w:pPrChange>
      </w:pPr>
      <w:ins w:id="657" w:author="Livisghton Kleber" w:date="2019-11-05T12:30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asdasdasdasda</w:t>
        </w:r>
      </w:ins>
    </w:p>
    <w:p w14:paraId="57B8F82D" w14:textId="6412977C" w:rsidR="00907718" w:rsidRPr="009C2F12" w:rsidDel="00D224F0" w:rsidRDefault="00907718" w:rsidP="00907718">
      <w:pPr>
        <w:spacing w:after="0" w:line="360" w:lineRule="auto"/>
        <w:ind w:firstLine="708"/>
        <w:jc w:val="both"/>
        <w:rPr>
          <w:del w:id="658" w:author="Livisghton Kleber" w:date="2019-11-05T12:30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del w:id="659" w:author="Livisghton Kleber" w:date="2019-11-05T09:33:00Z">
        <w:r w:rsidRPr="009C2F12" w:rsidDel="00F578A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scnbdnbndbbdkb</w:delText>
        </w:r>
        <w:r w:rsidR="00E54DE0" w:rsidRPr="009C2F12" w:rsidDel="00F578A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 </w:delText>
        </w:r>
      </w:del>
    </w:p>
    <w:p w14:paraId="6E15B19C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660" w:name="_Toc23849408"/>
      <w:r w:rsidRPr="009C2F12">
        <w:rPr>
          <w:color w:val="000000" w:themeColor="text1"/>
        </w:rPr>
        <w:t>Algoritmo de Mello</w:t>
      </w:r>
      <w:bookmarkEnd w:id="660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scnbdnbndbbdkb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67179A07" w:rsidR="00E54DE0" w:rsidRPr="009C2F12" w:rsidRDefault="00907718" w:rsidP="009C2F12">
      <w:pPr>
        <w:pStyle w:val="Ttulo1"/>
        <w:rPr>
          <w:color w:val="000000" w:themeColor="text1"/>
        </w:rPr>
      </w:pPr>
      <w:del w:id="661" w:author="Livisghton Kleber" w:date="2019-11-03T21:53:00Z">
        <w:r w:rsidRPr="009C2F12" w:rsidDel="00F215C3">
          <w:rPr>
            <w:color w:val="000000" w:themeColor="text1"/>
          </w:rPr>
          <w:lastRenderedPageBreak/>
          <w:delText>Algoritmo em Estudo</w:delText>
        </w:r>
      </w:del>
      <w:bookmarkStart w:id="662" w:name="_Toc23849409"/>
      <w:ins w:id="663" w:author="Livisghton Kleber" w:date="2019-11-05T12:26:00Z">
        <w:r w:rsidR="00E753DE">
          <w:rPr>
            <w:color w:val="000000" w:themeColor="text1"/>
          </w:rPr>
          <w:t>Experimento e Análise</w:t>
        </w:r>
      </w:ins>
      <w:bookmarkEnd w:id="662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D36BF" w14:textId="77777777" w:rsidR="003D36A2" w:rsidRPr="009C2F12" w:rsidRDefault="003D36A2" w:rsidP="003D36A2">
      <w:pPr>
        <w:spacing w:after="0" w:line="360" w:lineRule="auto"/>
        <w:ind w:firstLine="708"/>
        <w:jc w:val="both"/>
        <w:rPr>
          <w:ins w:id="664" w:author="Livisghton Kleber" w:date="2019-11-05T12:31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665" w:author="Livisghton Kleber" w:date="2019-11-05T12:3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Esta secção, mostra a metodologia utilizada para construir a base de dados, como foram feitos os experimentos para comparar os diferentes tipos de chromagram sobre um classificador MLP e por fim, mostra os resultados obtido na análise. </w:t>
        </w:r>
      </w:ins>
    </w:p>
    <w:p w14:paraId="2D69C0FF" w14:textId="1C99E32F" w:rsidR="006613DB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666" w:author="Livisghton Kleber" w:date="2019-11-05T12:31:00Z">
        <w:r w:rsidRPr="009C2F12" w:rsidDel="003D36A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estudo.</w:delText>
        </w:r>
      </w:del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67ECD36" w:rsidR="00907718" w:rsidRPr="009C2F12" w:rsidRDefault="00907718" w:rsidP="009C2F12">
      <w:pPr>
        <w:pStyle w:val="Ttulo2"/>
        <w:rPr>
          <w:color w:val="000000" w:themeColor="text1"/>
        </w:rPr>
      </w:pPr>
      <w:bookmarkStart w:id="667" w:name="_Toc23849410"/>
      <w:del w:id="668" w:author="Livisghton Kleber" w:date="2019-11-05T12:31:00Z">
        <w:r w:rsidRPr="009C2F12" w:rsidDel="00E30058">
          <w:rPr>
            <w:color w:val="000000" w:themeColor="text1"/>
          </w:rPr>
          <w:delText>Visão Geral</w:delText>
        </w:r>
      </w:del>
      <w:bookmarkEnd w:id="667"/>
      <w:ins w:id="669" w:author="Livisghton Kleber" w:date="2019-11-05T12:31:00Z">
        <w:r w:rsidR="00E30058">
          <w:rPr>
            <w:color w:val="000000" w:themeColor="text1"/>
          </w:rPr>
          <w:t>Construção da base de dados</w:t>
        </w:r>
      </w:ins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0149096E" w:rsidR="00907718" w:rsidRPr="005E0CA6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670" w:author="Livisghton Kleber" w:date="2019-11-05T12:35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del w:id="671" w:author="Livisghton Kleber" w:date="2019-11-05T12:32:00Z">
        <w:r w:rsidRPr="009C2F12" w:rsidDel="005E0CA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estudo.</w:delText>
        </w:r>
      </w:del>
      <w:ins w:id="672" w:author="Livisghton Kleber" w:date="2019-11-05T12:32:00Z">
        <w:r w:rsidR="005E0CA6">
          <w:rPr>
            <w:rFonts w:ascii="Times New Roman" w:hAnsi="Times New Roman" w:cs="Times New Roman"/>
            <w:color w:val="000000" w:themeColor="text1"/>
            <w:sz w:val="24"/>
            <w:szCs w:val="24"/>
          </w:rPr>
          <w:t>A base de dados utilizado neste projeto</w:t>
        </w:r>
      </w:ins>
      <w:ins w:id="673" w:author="Livisghton Kleber" w:date="2019-11-05T12:33:00Z">
        <w:r w:rsidR="005E0CA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74" w:author="Livisghton Kleber" w:date="2019-11-05T12:34:00Z">
        <w:r w:rsidR="005E0CA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contempla 200 músicas no total, onde 20 são músicas da </w:t>
        </w:r>
        <w:r w:rsidR="005E0CA6" w:rsidRPr="005E0CA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75" w:author="Livisghton Kleber" w:date="2019-11-05T12:3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Queen</w:t>
        </w:r>
        <w:r w:rsidR="005E0CA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180 da banda </w:t>
        </w:r>
        <w:r w:rsidR="005E0CA6" w:rsidRPr="005E0CA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76" w:author="Livisghton Kleber" w:date="2019-11-05T12:3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The Be</w:t>
        </w:r>
      </w:ins>
      <w:ins w:id="677" w:author="Livisghton Kleber" w:date="2019-11-05T12:35:00Z">
        <w:r w:rsidR="005E0CA6" w:rsidRPr="005E0CA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78" w:author="Livisghton Kleber" w:date="2019-11-05T12:3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atles</w:t>
        </w:r>
        <w:r w:rsidR="005E0CA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79" w:author="Livisghton Kleber" w:date="2019-11-05T12:36:00Z">
        <w:r w:rsidR="00C81A55">
          <w:rPr>
            <w:rFonts w:ascii="Times New Roman" w:hAnsi="Times New Roman" w:cs="Times New Roman"/>
            <w:color w:val="000000" w:themeColor="text1"/>
            <w:sz w:val="24"/>
            <w:szCs w:val="24"/>
          </w:rPr>
          <w:t>e esta base está disponível no site isophonics</w:t>
        </w:r>
        <w:r w:rsidR="00864B17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bookmarkStart w:id="680" w:name="_GoBack"/>
      <w:bookmarkEnd w:id="680"/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81" w:name="_Toc23849411"/>
      <w:r w:rsidRPr="009C2F12">
        <w:rPr>
          <w:color w:val="000000" w:themeColor="text1"/>
        </w:rPr>
        <w:t>Passo 1</w:t>
      </w:r>
      <w:bookmarkEnd w:id="681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82" w:name="_Toc23849412"/>
      <w:r w:rsidRPr="009C2F12">
        <w:rPr>
          <w:color w:val="000000" w:themeColor="text1"/>
        </w:rPr>
        <w:t>Passo 2</w:t>
      </w:r>
      <w:bookmarkEnd w:id="682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683" w:name="_Toc23849413"/>
      <w:r w:rsidRPr="009C2F12">
        <w:rPr>
          <w:color w:val="000000" w:themeColor="text1"/>
        </w:rPr>
        <w:lastRenderedPageBreak/>
        <w:t>Experimentos e Análise</w:t>
      </w:r>
      <w:bookmarkEnd w:id="683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84" w:name="_Toc23849414"/>
      <w:r w:rsidRPr="009C2F12">
        <w:rPr>
          <w:color w:val="000000" w:themeColor="text1"/>
        </w:rPr>
        <w:t>Experimento 1</w:t>
      </w:r>
      <w:bookmarkEnd w:id="684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85" w:name="_Toc23849415"/>
      <w:r w:rsidRPr="009C2F12">
        <w:rPr>
          <w:color w:val="000000" w:themeColor="text1"/>
        </w:rPr>
        <w:t>Experimento 2</w:t>
      </w:r>
      <w:bookmarkEnd w:id="685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dfvbvbvbv.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86" w:name="_Toc23849416"/>
      <w:r w:rsidRPr="009C2F12">
        <w:rPr>
          <w:color w:val="000000" w:themeColor="text1"/>
        </w:rPr>
        <w:t>Análise</w:t>
      </w:r>
      <w:bookmarkEnd w:id="686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dfvbvbvbv.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687" w:name="_Toc23849417"/>
      <w:r w:rsidRPr="009C2F12">
        <w:rPr>
          <w:color w:val="000000" w:themeColor="text1"/>
        </w:rPr>
        <w:lastRenderedPageBreak/>
        <w:t>Conclusões e Trabalhos Futuros</w:t>
      </w:r>
      <w:bookmarkEnd w:id="687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88" w:name="_Toc23849418"/>
      <w:r w:rsidRPr="009C2F12">
        <w:rPr>
          <w:color w:val="000000" w:themeColor="text1"/>
        </w:rPr>
        <w:t>Contribuições</w:t>
      </w:r>
      <w:bookmarkEnd w:id="688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89" w:name="_Toc23849419"/>
      <w:r w:rsidRPr="009C2F12">
        <w:rPr>
          <w:color w:val="000000" w:themeColor="text1"/>
        </w:rPr>
        <w:t>Trabalhos Futuros</w:t>
      </w:r>
      <w:bookmarkEnd w:id="689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ssddfdgfgfgfg.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E24ED7" w14:textId="77777777" w:rsidR="00687C92" w:rsidRDefault="00574852">
      <w:pPr>
        <w:pStyle w:val="Bibliografia"/>
        <w:rPr>
          <w:ins w:id="690" w:author="Livisghton Kleber" w:date="2019-11-04T22:23:00Z"/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ins w:id="691" w:author="Livisghton Kleber" w:date="2019-11-04T22:23:00Z">
        <w:r w:rsidR="00687C92">
          <w:rPr>
            <w:noProof/>
            <w:vanish/>
          </w:rPr>
          <w:t>x</w:t>
        </w:r>
      </w:ins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692" w:author="Livisghton Kleber" w:date="2019-11-04T22:23:00Z"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54"/>
        <w:gridCol w:w="8807"/>
        <w:tblGridChange w:id="693">
          <w:tblGrid>
            <w:gridCol w:w="480"/>
            <w:gridCol w:w="480"/>
          </w:tblGrid>
        </w:tblGridChange>
      </w:tblGrid>
      <w:tr w:rsidR="00687C92" w14:paraId="05BBFCB3" w14:textId="77777777" w:rsidTr="00687C92">
        <w:trPr>
          <w:tblCellSpacing w:w="15" w:type="dxa"/>
          <w:ins w:id="694" w:author="Livisghton Kleber" w:date="2019-11-04T22:23:00Z"/>
          <w:trPrChange w:id="695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696" w:author="Livisghton Kleber" w:date="2019-11-04T22:23:00Z">
              <w:tcPr>
                <w:tcW w:w="0" w:type="auto"/>
                <w:hideMark/>
              </w:tcPr>
            </w:tcPrChange>
          </w:tcPr>
          <w:p w14:paraId="1AF74D59" w14:textId="77777777" w:rsidR="00687C92" w:rsidRDefault="00687C92">
            <w:pPr>
              <w:pStyle w:val="Bibliografia"/>
              <w:jc w:val="right"/>
              <w:rPr>
                <w:ins w:id="697" w:author="Livisghton Kleber" w:date="2019-11-04T22:23:00Z"/>
                <w:noProof/>
              </w:rPr>
            </w:pPr>
            <w:ins w:id="698" w:author="Livisghton Kleber" w:date="2019-11-04T22:23:00Z">
              <w:r>
                <w:rPr>
                  <w:noProof/>
                </w:rPr>
                <w:t>1.</w:t>
              </w:r>
            </w:ins>
          </w:p>
        </w:tc>
        <w:tc>
          <w:tcPr>
            <w:tcW w:w="0" w:type="auto"/>
            <w:hideMark/>
            <w:tcPrChange w:id="699" w:author="Livisghton Kleber" w:date="2019-11-04T22:23:00Z">
              <w:tcPr>
                <w:tcW w:w="0" w:type="auto"/>
                <w:hideMark/>
              </w:tcPr>
            </w:tcPrChange>
          </w:tcPr>
          <w:p w14:paraId="1C5F0E80" w14:textId="4F12E60A" w:rsidR="00687C92" w:rsidRDefault="00687C92">
            <w:pPr>
              <w:pStyle w:val="Bibliografia"/>
              <w:rPr>
                <w:ins w:id="700" w:author="Livisghton Kleber" w:date="2019-11-04T22:23:00Z"/>
                <w:noProof/>
              </w:rPr>
            </w:pPr>
            <w:ins w:id="701" w:author="Livisghton Kleber" w:date="2019-11-04T22:23:00Z">
              <w:r>
                <w:rPr>
                  <w:noProof/>
                </w:rPr>
                <w:t xml:space="preserve">wikipedia. [Online]. [cited 2019 10 01.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"https://pt.wikipedia.org/wiki/Cifra_(música)"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https://pt.wikipedia.org/wiki/Cifra_(música)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376A2042" w14:textId="77777777" w:rsidTr="00687C92">
        <w:trPr>
          <w:tblCellSpacing w:w="15" w:type="dxa"/>
          <w:ins w:id="702" w:author="Livisghton Kleber" w:date="2019-11-04T22:23:00Z"/>
          <w:trPrChange w:id="703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04" w:author="Livisghton Kleber" w:date="2019-11-04T22:23:00Z">
              <w:tcPr>
                <w:tcW w:w="0" w:type="auto"/>
                <w:hideMark/>
              </w:tcPr>
            </w:tcPrChange>
          </w:tcPr>
          <w:p w14:paraId="17DA1B59" w14:textId="77777777" w:rsidR="00687C92" w:rsidRDefault="00687C92">
            <w:pPr>
              <w:pStyle w:val="Bibliografia"/>
              <w:jc w:val="right"/>
              <w:rPr>
                <w:ins w:id="705" w:author="Livisghton Kleber" w:date="2019-11-04T22:23:00Z"/>
                <w:noProof/>
              </w:rPr>
            </w:pPr>
            <w:ins w:id="706" w:author="Livisghton Kleber" w:date="2019-11-04T22:23:00Z">
              <w:r>
                <w:rPr>
                  <w:noProof/>
                </w:rPr>
                <w:t>2.</w:t>
              </w:r>
            </w:ins>
          </w:p>
        </w:tc>
        <w:tc>
          <w:tcPr>
            <w:tcW w:w="0" w:type="auto"/>
            <w:hideMark/>
            <w:tcPrChange w:id="707" w:author="Livisghton Kleber" w:date="2019-11-04T22:23:00Z">
              <w:tcPr>
                <w:tcW w:w="0" w:type="auto"/>
                <w:hideMark/>
              </w:tcPr>
            </w:tcPrChange>
          </w:tcPr>
          <w:p w14:paraId="2557E147" w14:textId="230FE2C1" w:rsidR="00687C92" w:rsidRDefault="00687C92">
            <w:pPr>
              <w:pStyle w:val="Bibliografia"/>
              <w:rPr>
                <w:ins w:id="708" w:author="Livisghton Kleber" w:date="2019-11-04T22:23:00Z"/>
                <w:noProof/>
              </w:rPr>
            </w:pPr>
            <w:ins w:id="709" w:author="Livisghton Kleber" w:date="2019-11-04T22:23:00Z">
              <w:r>
                <w:rPr>
                  <w:noProof/>
                </w:rPr>
                <w:t xml:space="preserve">cifraclub. [Online]. [cited 2019 10 01.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"https://www.cifraclub.com.br/"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https://www.cifraclub.com.br/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4BA6A977" w14:textId="77777777" w:rsidTr="00687C92">
        <w:trPr>
          <w:tblCellSpacing w:w="15" w:type="dxa"/>
          <w:ins w:id="710" w:author="Livisghton Kleber" w:date="2019-11-04T22:23:00Z"/>
          <w:trPrChange w:id="711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12" w:author="Livisghton Kleber" w:date="2019-11-04T22:23:00Z">
              <w:tcPr>
                <w:tcW w:w="0" w:type="auto"/>
                <w:hideMark/>
              </w:tcPr>
            </w:tcPrChange>
          </w:tcPr>
          <w:p w14:paraId="7D64580B" w14:textId="77777777" w:rsidR="00687C92" w:rsidRDefault="00687C92">
            <w:pPr>
              <w:pStyle w:val="Bibliografia"/>
              <w:jc w:val="right"/>
              <w:rPr>
                <w:ins w:id="713" w:author="Livisghton Kleber" w:date="2019-11-04T22:23:00Z"/>
                <w:noProof/>
              </w:rPr>
            </w:pPr>
            <w:ins w:id="714" w:author="Livisghton Kleber" w:date="2019-11-04T22:23:00Z">
              <w:r>
                <w:rPr>
                  <w:noProof/>
                </w:rPr>
                <w:t>3.</w:t>
              </w:r>
            </w:ins>
          </w:p>
        </w:tc>
        <w:tc>
          <w:tcPr>
            <w:tcW w:w="0" w:type="auto"/>
            <w:hideMark/>
            <w:tcPrChange w:id="715" w:author="Livisghton Kleber" w:date="2019-11-04T22:23:00Z">
              <w:tcPr>
                <w:tcW w:w="0" w:type="auto"/>
                <w:hideMark/>
              </w:tcPr>
            </w:tcPrChange>
          </w:tcPr>
          <w:p w14:paraId="0D92968F" w14:textId="337AC6C7" w:rsidR="00687C92" w:rsidRDefault="00687C92">
            <w:pPr>
              <w:pStyle w:val="Bibliografia"/>
              <w:rPr>
                <w:ins w:id="716" w:author="Livisghton Kleber" w:date="2019-11-04T22:23:00Z"/>
                <w:noProof/>
              </w:rPr>
            </w:pPr>
            <w:ins w:id="717" w:author="Livisghton Kleber" w:date="2019-11-04T22:23:00Z">
              <w:r>
                <w:rPr>
                  <w:noProof/>
                </w:rPr>
                <w:t xml:space="preserve">cifras. [Online]. [cited 2019 10 01.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"https://www.cifras.com.br/"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https://www.cifras.com.br/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39C47BE7" w14:textId="77777777" w:rsidTr="00687C92">
        <w:trPr>
          <w:tblCellSpacing w:w="15" w:type="dxa"/>
          <w:ins w:id="718" w:author="Livisghton Kleber" w:date="2019-11-04T22:23:00Z"/>
          <w:trPrChange w:id="719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20" w:author="Livisghton Kleber" w:date="2019-11-04T22:23:00Z">
              <w:tcPr>
                <w:tcW w:w="0" w:type="auto"/>
                <w:hideMark/>
              </w:tcPr>
            </w:tcPrChange>
          </w:tcPr>
          <w:p w14:paraId="53C018F0" w14:textId="77777777" w:rsidR="00687C92" w:rsidRDefault="00687C92">
            <w:pPr>
              <w:pStyle w:val="Bibliografia"/>
              <w:jc w:val="right"/>
              <w:rPr>
                <w:ins w:id="721" w:author="Livisghton Kleber" w:date="2019-11-04T22:23:00Z"/>
                <w:noProof/>
              </w:rPr>
            </w:pPr>
            <w:ins w:id="722" w:author="Livisghton Kleber" w:date="2019-11-04T22:23:00Z">
              <w:r>
                <w:rPr>
                  <w:noProof/>
                </w:rPr>
                <w:t>4.</w:t>
              </w:r>
            </w:ins>
          </w:p>
        </w:tc>
        <w:tc>
          <w:tcPr>
            <w:tcW w:w="0" w:type="auto"/>
            <w:hideMark/>
            <w:tcPrChange w:id="723" w:author="Livisghton Kleber" w:date="2019-11-04T22:23:00Z">
              <w:tcPr>
                <w:tcW w:w="0" w:type="auto"/>
                <w:hideMark/>
              </w:tcPr>
            </w:tcPrChange>
          </w:tcPr>
          <w:p w14:paraId="0B899FCF" w14:textId="082890C5" w:rsidR="00687C92" w:rsidRDefault="00687C92">
            <w:pPr>
              <w:pStyle w:val="Bibliografia"/>
              <w:rPr>
                <w:ins w:id="724" w:author="Livisghton Kleber" w:date="2019-11-04T22:23:00Z"/>
                <w:noProof/>
              </w:rPr>
            </w:pPr>
            <w:ins w:id="725" w:author="Livisghton Kleber" w:date="2019-11-04T22:23:00Z">
              <w:r>
                <w:rPr>
                  <w:noProof/>
                </w:rPr>
                <w:t xml:space="preserve">pegacifra. [Online]. [cited 2019 10 01.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"https://www.pegacifra.com.br/"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https://www.pegacifra.com.br/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0D1EBE97" w14:textId="77777777" w:rsidTr="00687C92">
        <w:trPr>
          <w:tblCellSpacing w:w="15" w:type="dxa"/>
          <w:ins w:id="726" w:author="Livisghton Kleber" w:date="2019-11-04T22:23:00Z"/>
          <w:trPrChange w:id="727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28" w:author="Livisghton Kleber" w:date="2019-11-04T22:23:00Z">
              <w:tcPr>
                <w:tcW w:w="0" w:type="auto"/>
                <w:hideMark/>
              </w:tcPr>
            </w:tcPrChange>
          </w:tcPr>
          <w:p w14:paraId="41D20D22" w14:textId="77777777" w:rsidR="00687C92" w:rsidRDefault="00687C92">
            <w:pPr>
              <w:pStyle w:val="Bibliografia"/>
              <w:jc w:val="right"/>
              <w:rPr>
                <w:ins w:id="729" w:author="Livisghton Kleber" w:date="2019-11-04T22:23:00Z"/>
                <w:noProof/>
              </w:rPr>
            </w:pPr>
            <w:ins w:id="730" w:author="Livisghton Kleber" w:date="2019-11-04T22:23:00Z">
              <w:r>
                <w:rPr>
                  <w:noProof/>
                </w:rPr>
                <w:t>5.</w:t>
              </w:r>
            </w:ins>
          </w:p>
        </w:tc>
        <w:tc>
          <w:tcPr>
            <w:tcW w:w="0" w:type="auto"/>
            <w:hideMark/>
            <w:tcPrChange w:id="731" w:author="Livisghton Kleber" w:date="2019-11-04T22:23:00Z">
              <w:tcPr>
                <w:tcW w:w="0" w:type="auto"/>
                <w:hideMark/>
              </w:tcPr>
            </w:tcPrChange>
          </w:tcPr>
          <w:p w14:paraId="324E9E61" w14:textId="77777777" w:rsidR="00687C92" w:rsidRDefault="00687C92">
            <w:pPr>
              <w:pStyle w:val="Bibliografia"/>
              <w:rPr>
                <w:ins w:id="732" w:author="Livisghton Kleber" w:date="2019-11-04T22:23:00Z"/>
                <w:noProof/>
              </w:rPr>
            </w:pPr>
            <w:ins w:id="733" w:author="Livisghton Kleber" w:date="2019-11-04T22:23:00Z">
              <w:r>
                <w:rPr>
                  <w:noProof/>
                </w:rPr>
                <w:t>Veloso F, Feitosa MÂ. "O Ouvido Absoluto: bases neurocognitivas e perspectivas". 2013 Dec; 18: p. 357 - 362.</w:t>
              </w:r>
            </w:ins>
          </w:p>
        </w:tc>
      </w:tr>
      <w:tr w:rsidR="00687C92" w14:paraId="029EECAF" w14:textId="77777777" w:rsidTr="00687C92">
        <w:trPr>
          <w:tblCellSpacing w:w="15" w:type="dxa"/>
          <w:ins w:id="734" w:author="Livisghton Kleber" w:date="2019-11-04T22:23:00Z"/>
          <w:trPrChange w:id="735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36" w:author="Livisghton Kleber" w:date="2019-11-04T22:23:00Z">
              <w:tcPr>
                <w:tcW w:w="0" w:type="auto"/>
                <w:hideMark/>
              </w:tcPr>
            </w:tcPrChange>
          </w:tcPr>
          <w:p w14:paraId="6F82680A" w14:textId="77777777" w:rsidR="00687C92" w:rsidRDefault="00687C92">
            <w:pPr>
              <w:pStyle w:val="Bibliografia"/>
              <w:jc w:val="right"/>
              <w:rPr>
                <w:ins w:id="737" w:author="Livisghton Kleber" w:date="2019-11-04T22:23:00Z"/>
                <w:noProof/>
              </w:rPr>
            </w:pPr>
            <w:ins w:id="738" w:author="Livisghton Kleber" w:date="2019-11-04T22:23:00Z">
              <w:r>
                <w:rPr>
                  <w:noProof/>
                </w:rPr>
                <w:t>6.</w:t>
              </w:r>
            </w:ins>
          </w:p>
        </w:tc>
        <w:tc>
          <w:tcPr>
            <w:tcW w:w="0" w:type="auto"/>
            <w:hideMark/>
            <w:tcPrChange w:id="739" w:author="Livisghton Kleber" w:date="2019-11-04T22:23:00Z">
              <w:tcPr>
                <w:tcW w:w="0" w:type="auto"/>
                <w:hideMark/>
              </w:tcPr>
            </w:tcPrChange>
          </w:tcPr>
          <w:p w14:paraId="78DE48E2" w14:textId="77777777" w:rsidR="00687C92" w:rsidRDefault="00687C92">
            <w:pPr>
              <w:pStyle w:val="Bibliografia"/>
              <w:rPr>
                <w:ins w:id="740" w:author="Livisghton Kleber" w:date="2019-11-04T22:23:00Z"/>
                <w:noProof/>
              </w:rPr>
            </w:pPr>
            <w:ins w:id="741" w:author="Livisghton Kleber" w:date="2019-11-04T22:23:00Z">
              <w:r>
                <w:rPr>
                  <w:noProof/>
                </w:rPr>
                <w:t>Junior PS. "Ouvido absoluto e ouvido relativo: sua natureza e relevância para a educação musical". In XVI Encontro Regional Sul da ABEM; 2014.</w:t>
              </w:r>
            </w:ins>
          </w:p>
        </w:tc>
      </w:tr>
      <w:tr w:rsidR="00687C92" w14:paraId="00D2A6AD" w14:textId="77777777" w:rsidTr="00687C92">
        <w:trPr>
          <w:tblCellSpacing w:w="15" w:type="dxa"/>
          <w:ins w:id="742" w:author="Livisghton Kleber" w:date="2019-11-04T22:23:00Z"/>
          <w:trPrChange w:id="743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44" w:author="Livisghton Kleber" w:date="2019-11-04T22:23:00Z">
              <w:tcPr>
                <w:tcW w:w="0" w:type="auto"/>
                <w:hideMark/>
              </w:tcPr>
            </w:tcPrChange>
          </w:tcPr>
          <w:p w14:paraId="25EA9C50" w14:textId="77777777" w:rsidR="00687C92" w:rsidRDefault="00687C92">
            <w:pPr>
              <w:pStyle w:val="Bibliografia"/>
              <w:jc w:val="right"/>
              <w:rPr>
                <w:ins w:id="745" w:author="Livisghton Kleber" w:date="2019-11-04T22:23:00Z"/>
                <w:noProof/>
              </w:rPr>
            </w:pPr>
            <w:ins w:id="746" w:author="Livisghton Kleber" w:date="2019-11-04T22:23:00Z">
              <w:r>
                <w:rPr>
                  <w:noProof/>
                </w:rPr>
                <w:t>7.</w:t>
              </w:r>
            </w:ins>
          </w:p>
        </w:tc>
        <w:tc>
          <w:tcPr>
            <w:tcW w:w="0" w:type="auto"/>
            <w:hideMark/>
            <w:tcPrChange w:id="747" w:author="Livisghton Kleber" w:date="2019-11-04T22:23:00Z">
              <w:tcPr>
                <w:tcW w:w="0" w:type="auto"/>
                <w:hideMark/>
              </w:tcPr>
            </w:tcPrChange>
          </w:tcPr>
          <w:p w14:paraId="347B7F62" w14:textId="17468C31" w:rsidR="00687C92" w:rsidRDefault="00687C92">
            <w:pPr>
              <w:pStyle w:val="Bibliografia"/>
              <w:rPr>
                <w:ins w:id="748" w:author="Livisghton Kleber" w:date="2019-11-04T22:23:00Z"/>
                <w:noProof/>
              </w:rPr>
            </w:pPr>
            <w:ins w:id="749" w:author="Livisghton Kleber" w:date="2019-11-04T22:23:00Z">
              <w:r>
                <w:rPr>
                  <w:noProof/>
                </w:rPr>
                <w:t xml:space="preserve">Wikipédia. [Online].; 2019 [cited 2019 outubro 13.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"https://pt.wikipedia.org/wiki/Nota_musical"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https://pt.wikipedia.org/wiki/Nota_musical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6031CDB2" w14:textId="77777777" w:rsidTr="00687C92">
        <w:trPr>
          <w:tblCellSpacing w:w="15" w:type="dxa"/>
          <w:ins w:id="750" w:author="Livisghton Kleber" w:date="2019-11-04T22:23:00Z"/>
          <w:trPrChange w:id="751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52" w:author="Livisghton Kleber" w:date="2019-11-04T22:23:00Z">
              <w:tcPr>
                <w:tcW w:w="0" w:type="auto"/>
                <w:hideMark/>
              </w:tcPr>
            </w:tcPrChange>
          </w:tcPr>
          <w:p w14:paraId="2C50E6AF" w14:textId="77777777" w:rsidR="00687C92" w:rsidRDefault="00687C92">
            <w:pPr>
              <w:pStyle w:val="Bibliografia"/>
              <w:jc w:val="right"/>
              <w:rPr>
                <w:ins w:id="753" w:author="Livisghton Kleber" w:date="2019-11-04T22:23:00Z"/>
                <w:noProof/>
              </w:rPr>
            </w:pPr>
            <w:ins w:id="754" w:author="Livisghton Kleber" w:date="2019-11-04T22:23:00Z">
              <w:r>
                <w:rPr>
                  <w:noProof/>
                </w:rPr>
                <w:t>8.</w:t>
              </w:r>
            </w:ins>
          </w:p>
        </w:tc>
        <w:tc>
          <w:tcPr>
            <w:tcW w:w="0" w:type="auto"/>
            <w:hideMark/>
            <w:tcPrChange w:id="755" w:author="Livisghton Kleber" w:date="2019-11-04T22:23:00Z">
              <w:tcPr>
                <w:tcW w:w="0" w:type="auto"/>
                <w:hideMark/>
              </w:tcPr>
            </w:tcPrChange>
          </w:tcPr>
          <w:p w14:paraId="36AE8504" w14:textId="087CF73D" w:rsidR="00687C92" w:rsidRDefault="00687C92">
            <w:pPr>
              <w:pStyle w:val="Bibliografia"/>
              <w:rPr>
                <w:ins w:id="756" w:author="Livisghton Kleber" w:date="2019-11-04T22:23:00Z"/>
                <w:noProof/>
              </w:rPr>
            </w:pPr>
            <w:ins w:id="757" w:author="Livisghton Kleber" w:date="2019-11-04T22:23:00Z">
              <w:r>
                <w:rPr>
                  <w:noProof/>
                </w:rPr>
                <w:t xml:space="preserve">descomplicandoamusica. [Online]. [cited 2019 outubro 13.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"https://www.descomplicandoamusica.com/triades/"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https://www.descomplicandoamusica.com/triades/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7B5E2F87" w14:textId="77777777" w:rsidTr="00687C92">
        <w:trPr>
          <w:tblCellSpacing w:w="15" w:type="dxa"/>
          <w:ins w:id="758" w:author="Livisghton Kleber" w:date="2019-11-04T22:23:00Z"/>
          <w:trPrChange w:id="759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60" w:author="Livisghton Kleber" w:date="2019-11-04T22:23:00Z">
              <w:tcPr>
                <w:tcW w:w="0" w:type="auto"/>
                <w:hideMark/>
              </w:tcPr>
            </w:tcPrChange>
          </w:tcPr>
          <w:p w14:paraId="71AD02B9" w14:textId="77777777" w:rsidR="00687C92" w:rsidRDefault="00687C92">
            <w:pPr>
              <w:pStyle w:val="Bibliografia"/>
              <w:jc w:val="right"/>
              <w:rPr>
                <w:ins w:id="761" w:author="Livisghton Kleber" w:date="2019-11-04T22:23:00Z"/>
                <w:noProof/>
              </w:rPr>
            </w:pPr>
            <w:ins w:id="762" w:author="Livisghton Kleber" w:date="2019-11-04T22:23:00Z">
              <w:r>
                <w:rPr>
                  <w:noProof/>
                </w:rPr>
                <w:t>9.</w:t>
              </w:r>
            </w:ins>
          </w:p>
        </w:tc>
        <w:tc>
          <w:tcPr>
            <w:tcW w:w="0" w:type="auto"/>
            <w:hideMark/>
            <w:tcPrChange w:id="763" w:author="Livisghton Kleber" w:date="2019-11-04T22:23:00Z">
              <w:tcPr>
                <w:tcW w:w="0" w:type="auto"/>
                <w:hideMark/>
              </w:tcPr>
            </w:tcPrChange>
          </w:tcPr>
          <w:p w14:paraId="154E63FA" w14:textId="77777777" w:rsidR="00687C92" w:rsidRDefault="00687C92">
            <w:pPr>
              <w:pStyle w:val="Bibliografia"/>
              <w:rPr>
                <w:ins w:id="764" w:author="Livisghton Kleber" w:date="2019-11-04T22:23:00Z"/>
                <w:noProof/>
              </w:rPr>
            </w:pPr>
            <w:ins w:id="765" w:author="Livisghton Kleber" w:date="2019-11-04T22:23:00Z">
              <w:r>
                <w:rPr>
                  <w:noProof/>
                </w:rPr>
                <w:t>A.Oppenheim RWS. "Discrete-Time Signal Processing": Prentice-Hall; 1989.</w:t>
              </w:r>
            </w:ins>
          </w:p>
        </w:tc>
      </w:tr>
      <w:tr w:rsidR="00687C92" w14:paraId="3D4EC89C" w14:textId="77777777" w:rsidTr="00687C92">
        <w:trPr>
          <w:tblCellSpacing w:w="15" w:type="dxa"/>
          <w:ins w:id="766" w:author="Livisghton Kleber" w:date="2019-11-04T22:23:00Z"/>
          <w:trPrChange w:id="767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68" w:author="Livisghton Kleber" w:date="2019-11-04T22:23:00Z">
              <w:tcPr>
                <w:tcW w:w="0" w:type="auto"/>
                <w:hideMark/>
              </w:tcPr>
            </w:tcPrChange>
          </w:tcPr>
          <w:p w14:paraId="675259B5" w14:textId="77777777" w:rsidR="00687C92" w:rsidRDefault="00687C92">
            <w:pPr>
              <w:pStyle w:val="Bibliografia"/>
              <w:jc w:val="right"/>
              <w:rPr>
                <w:ins w:id="769" w:author="Livisghton Kleber" w:date="2019-11-04T22:23:00Z"/>
                <w:noProof/>
              </w:rPr>
            </w:pPr>
            <w:ins w:id="770" w:author="Livisghton Kleber" w:date="2019-11-04T22:23:00Z">
              <w:r>
                <w:rPr>
                  <w:noProof/>
                </w:rPr>
                <w:t>10.</w:t>
              </w:r>
            </w:ins>
          </w:p>
        </w:tc>
        <w:tc>
          <w:tcPr>
            <w:tcW w:w="0" w:type="auto"/>
            <w:hideMark/>
            <w:tcPrChange w:id="771" w:author="Livisghton Kleber" w:date="2019-11-04T22:23:00Z">
              <w:tcPr>
                <w:tcW w:w="0" w:type="auto"/>
                <w:hideMark/>
              </w:tcPr>
            </w:tcPrChange>
          </w:tcPr>
          <w:p w14:paraId="5D4864C5" w14:textId="77777777" w:rsidR="00687C92" w:rsidRDefault="00687C92">
            <w:pPr>
              <w:pStyle w:val="Bibliografia"/>
              <w:rPr>
                <w:ins w:id="772" w:author="Livisghton Kleber" w:date="2019-11-04T22:23:00Z"/>
                <w:noProof/>
              </w:rPr>
            </w:pPr>
            <w:ins w:id="773" w:author="Livisghton Kleber" w:date="2019-11-04T22:23:00Z">
              <w:r>
                <w:rPr>
                  <w:noProof/>
                </w:rPr>
                <w:t>M. M, R. SR, Y. N, T. D. B. "Automatic Chord Estimation from Audio: A Review of the State of the Art". "IEEE/ACM Transactions on Audio, Speech, and Language Processing". 2014 Fevereiro; 22: p. 556-575.</w:t>
              </w:r>
            </w:ins>
          </w:p>
        </w:tc>
      </w:tr>
      <w:tr w:rsidR="00687C92" w14:paraId="68F4A603" w14:textId="77777777" w:rsidTr="00687C92">
        <w:trPr>
          <w:tblCellSpacing w:w="15" w:type="dxa"/>
          <w:ins w:id="774" w:author="Livisghton Kleber" w:date="2019-11-04T22:23:00Z"/>
          <w:trPrChange w:id="775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76" w:author="Livisghton Kleber" w:date="2019-11-04T22:23:00Z">
              <w:tcPr>
                <w:tcW w:w="0" w:type="auto"/>
                <w:hideMark/>
              </w:tcPr>
            </w:tcPrChange>
          </w:tcPr>
          <w:p w14:paraId="1272E9DB" w14:textId="77777777" w:rsidR="00687C92" w:rsidRDefault="00687C92">
            <w:pPr>
              <w:pStyle w:val="Bibliografia"/>
              <w:jc w:val="right"/>
              <w:rPr>
                <w:ins w:id="777" w:author="Livisghton Kleber" w:date="2019-11-04T22:23:00Z"/>
                <w:noProof/>
              </w:rPr>
            </w:pPr>
            <w:ins w:id="778" w:author="Livisghton Kleber" w:date="2019-11-04T22:23:00Z">
              <w:r>
                <w:rPr>
                  <w:noProof/>
                </w:rPr>
                <w:t>11.</w:t>
              </w:r>
            </w:ins>
          </w:p>
        </w:tc>
        <w:tc>
          <w:tcPr>
            <w:tcW w:w="0" w:type="auto"/>
            <w:hideMark/>
            <w:tcPrChange w:id="779" w:author="Livisghton Kleber" w:date="2019-11-04T22:23:00Z">
              <w:tcPr>
                <w:tcW w:w="0" w:type="auto"/>
                <w:hideMark/>
              </w:tcPr>
            </w:tcPrChange>
          </w:tcPr>
          <w:p w14:paraId="5D824096" w14:textId="77777777" w:rsidR="00687C92" w:rsidRDefault="00687C92">
            <w:pPr>
              <w:pStyle w:val="Bibliografia"/>
              <w:rPr>
                <w:ins w:id="780" w:author="Livisghton Kleber" w:date="2019-11-04T22:23:00Z"/>
                <w:noProof/>
              </w:rPr>
            </w:pPr>
            <w:ins w:id="781" w:author="Livisghton Kleber" w:date="2019-11-04T22:23:00Z">
              <w:r>
                <w:rPr>
                  <w:noProof/>
                </w:rPr>
                <w:t>Fujishima T. "Realtime chord recognition of musical sound: A system using Common Lisp Music". Proc. Int. Comput. Music Conf.. 1999;: p. 464–467.</w:t>
              </w:r>
            </w:ins>
          </w:p>
        </w:tc>
      </w:tr>
      <w:tr w:rsidR="00687C92" w14:paraId="3F3F791D" w14:textId="77777777" w:rsidTr="00687C92">
        <w:trPr>
          <w:tblCellSpacing w:w="15" w:type="dxa"/>
          <w:ins w:id="782" w:author="Livisghton Kleber" w:date="2019-11-04T22:23:00Z"/>
          <w:trPrChange w:id="783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84" w:author="Livisghton Kleber" w:date="2019-11-04T22:23:00Z">
              <w:tcPr>
                <w:tcW w:w="0" w:type="auto"/>
                <w:hideMark/>
              </w:tcPr>
            </w:tcPrChange>
          </w:tcPr>
          <w:p w14:paraId="0C91B409" w14:textId="77777777" w:rsidR="00687C92" w:rsidRDefault="00687C92">
            <w:pPr>
              <w:pStyle w:val="Bibliografia"/>
              <w:jc w:val="right"/>
              <w:rPr>
                <w:ins w:id="785" w:author="Livisghton Kleber" w:date="2019-11-04T22:23:00Z"/>
                <w:noProof/>
              </w:rPr>
            </w:pPr>
            <w:ins w:id="786" w:author="Livisghton Kleber" w:date="2019-11-04T22:23:00Z">
              <w:r>
                <w:rPr>
                  <w:noProof/>
                </w:rPr>
                <w:t>12.</w:t>
              </w:r>
            </w:ins>
          </w:p>
        </w:tc>
        <w:tc>
          <w:tcPr>
            <w:tcW w:w="0" w:type="auto"/>
            <w:hideMark/>
            <w:tcPrChange w:id="787" w:author="Livisghton Kleber" w:date="2019-11-04T22:23:00Z">
              <w:tcPr>
                <w:tcW w:w="0" w:type="auto"/>
                <w:hideMark/>
              </w:tcPr>
            </w:tcPrChange>
          </w:tcPr>
          <w:p w14:paraId="4CB462CF" w14:textId="77777777" w:rsidR="00687C92" w:rsidRDefault="00687C92">
            <w:pPr>
              <w:pStyle w:val="Bibliografia"/>
              <w:rPr>
                <w:ins w:id="788" w:author="Livisghton Kleber" w:date="2019-11-04T22:23:00Z"/>
                <w:noProof/>
              </w:rPr>
            </w:pPr>
            <w:ins w:id="789" w:author="Livisghton Kleber" w:date="2019-11-04T22:23:00Z">
              <w:r>
                <w:rPr>
                  <w:noProof/>
                </w:rPr>
                <w:t>Ewert MeeS. "Towards Timbre-Invariant Audio Features for Harmony-Based Music". "IEEE Transactions on Audio, Speech, and Language Processing". 2010.</w:t>
              </w:r>
            </w:ins>
          </w:p>
        </w:tc>
      </w:tr>
      <w:tr w:rsidR="00687C92" w14:paraId="6784B8FF" w14:textId="77777777" w:rsidTr="00687C92">
        <w:trPr>
          <w:tblCellSpacing w:w="15" w:type="dxa"/>
          <w:ins w:id="790" w:author="Livisghton Kleber" w:date="2019-11-04T22:23:00Z"/>
          <w:trPrChange w:id="791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792" w:author="Livisghton Kleber" w:date="2019-11-04T22:23:00Z">
              <w:tcPr>
                <w:tcW w:w="0" w:type="auto"/>
                <w:hideMark/>
              </w:tcPr>
            </w:tcPrChange>
          </w:tcPr>
          <w:p w14:paraId="0116262E" w14:textId="77777777" w:rsidR="00687C92" w:rsidRDefault="00687C92">
            <w:pPr>
              <w:pStyle w:val="Bibliografia"/>
              <w:jc w:val="right"/>
              <w:rPr>
                <w:ins w:id="793" w:author="Livisghton Kleber" w:date="2019-11-04T22:23:00Z"/>
                <w:noProof/>
              </w:rPr>
            </w:pPr>
            <w:ins w:id="794" w:author="Livisghton Kleber" w:date="2019-11-04T22:23:00Z">
              <w:r>
                <w:rPr>
                  <w:noProof/>
                </w:rPr>
                <w:t>13.</w:t>
              </w:r>
            </w:ins>
          </w:p>
        </w:tc>
        <w:tc>
          <w:tcPr>
            <w:tcW w:w="0" w:type="auto"/>
            <w:hideMark/>
            <w:tcPrChange w:id="795" w:author="Livisghton Kleber" w:date="2019-11-04T22:23:00Z">
              <w:tcPr>
                <w:tcW w:w="0" w:type="auto"/>
                <w:hideMark/>
              </w:tcPr>
            </w:tcPrChange>
          </w:tcPr>
          <w:p w14:paraId="49C3619E" w14:textId="77777777" w:rsidR="00687C92" w:rsidRDefault="00687C92">
            <w:pPr>
              <w:pStyle w:val="Bibliografia"/>
              <w:rPr>
                <w:ins w:id="796" w:author="Livisghton Kleber" w:date="2019-11-04T22:23:00Z"/>
                <w:noProof/>
              </w:rPr>
            </w:pPr>
            <w:ins w:id="797" w:author="Livisghton Kleber" w:date="2019-11-04T22:23:00Z">
              <w:r>
                <w:rPr>
                  <w:noProof/>
                </w:rPr>
                <w:t>Kallman HJ. "Tone chroma is functional in melody recognition". "Perception &amp; Psychophysics". 1979 janeiro; 26.</w:t>
              </w:r>
            </w:ins>
          </w:p>
        </w:tc>
      </w:tr>
      <w:tr w:rsidR="00687C92" w14:paraId="28BA03A6" w14:textId="77777777" w:rsidTr="00687C92">
        <w:trPr>
          <w:tblCellSpacing w:w="15" w:type="dxa"/>
          <w:ins w:id="798" w:author="Livisghton Kleber" w:date="2019-11-04T22:23:00Z"/>
          <w:trPrChange w:id="799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800" w:author="Livisghton Kleber" w:date="2019-11-04T22:23:00Z">
              <w:tcPr>
                <w:tcW w:w="0" w:type="auto"/>
                <w:hideMark/>
              </w:tcPr>
            </w:tcPrChange>
          </w:tcPr>
          <w:p w14:paraId="69BA08B1" w14:textId="77777777" w:rsidR="00687C92" w:rsidRDefault="00687C92">
            <w:pPr>
              <w:pStyle w:val="Bibliografia"/>
              <w:jc w:val="right"/>
              <w:rPr>
                <w:ins w:id="801" w:author="Livisghton Kleber" w:date="2019-11-04T22:23:00Z"/>
                <w:noProof/>
              </w:rPr>
            </w:pPr>
            <w:ins w:id="802" w:author="Livisghton Kleber" w:date="2019-11-04T22:23:00Z">
              <w:r>
                <w:rPr>
                  <w:noProof/>
                </w:rPr>
                <w:t>14.</w:t>
              </w:r>
            </w:ins>
          </w:p>
        </w:tc>
        <w:tc>
          <w:tcPr>
            <w:tcW w:w="0" w:type="auto"/>
            <w:hideMark/>
            <w:tcPrChange w:id="803" w:author="Livisghton Kleber" w:date="2019-11-04T22:23:00Z">
              <w:tcPr>
                <w:tcW w:w="0" w:type="auto"/>
                <w:hideMark/>
              </w:tcPr>
            </w:tcPrChange>
          </w:tcPr>
          <w:p w14:paraId="20EC6A62" w14:textId="3D25A4EB" w:rsidR="00687C92" w:rsidRDefault="00687C92">
            <w:pPr>
              <w:pStyle w:val="Bibliografia"/>
              <w:rPr>
                <w:ins w:id="804" w:author="Livisghton Kleber" w:date="2019-11-04T22:23:00Z"/>
                <w:noProof/>
              </w:rPr>
            </w:pPr>
            <w:ins w:id="805" w:author="Livisghton Kleber" w:date="2019-11-04T22:23:00Z">
              <w:r>
                <w:rPr>
                  <w:noProof/>
                </w:rPr>
                <w:t xml:space="preserve">Akshay LC. towardsdatascience. [Online].; 2018 [cited 2019 Outubro.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"https://medium.com/ensina-ai/redes-neurais-perceptron-multicamadas-e-o-algoritmo-backpropagation-eaf89778f5b8"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https://medium.com/ensina-ai/redes-neurais-perceptron-multicamadas-e-o-algoritmo-backpropagation-eaf89778f5b8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5DE227B8" w14:textId="77777777" w:rsidTr="00687C92">
        <w:trPr>
          <w:tblCellSpacing w:w="15" w:type="dxa"/>
          <w:ins w:id="806" w:author="Livisghton Kleber" w:date="2019-11-04T22:23:00Z"/>
          <w:trPrChange w:id="807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808" w:author="Livisghton Kleber" w:date="2019-11-04T22:23:00Z">
              <w:tcPr>
                <w:tcW w:w="0" w:type="auto"/>
                <w:hideMark/>
              </w:tcPr>
            </w:tcPrChange>
          </w:tcPr>
          <w:p w14:paraId="032ACD2D" w14:textId="77777777" w:rsidR="00687C92" w:rsidRDefault="00687C92">
            <w:pPr>
              <w:pStyle w:val="Bibliografia"/>
              <w:jc w:val="right"/>
              <w:rPr>
                <w:ins w:id="809" w:author="Livisghton Kleber" w:date="2019-11-04T22:23:00Z"/>
                <w:noProof/>
              </w:rPr>
            </w:pPr>
            <w:ins w:id="810" w:author="Livisghton Kleber" w:date="2019-11-04T22:23:00Z">
              <w:r>
                <w:rPr>
                  <w:noProof/>
                </w:rPr>
                <w:t>15.</w:t>
              </w:r>
            </w:ins>
          </w:p>
        </w:tc>
        <w:tc>
          <w:tcPr>
            <w:tcW w:w="0" w:type="auto"/>
            <w:hideMark/>
            <w:tcPrChange w:id="811" w:author="Livisghton Kleber" w:date="2019-11-04T22:23:00Z">
              <w:tcPr>
                <w:tcW w:w="0" w:type="auto"/>
                <w:hideMark/>
              </w:tcPr>
            </w:tcPrChange>
          </w:tcPr>
          <w:p w14:paraId="1C0DF0F8" w14:textId="77777777" w:rsidR="00687C92" w:rsidRDefault="00687C92">
            <w:pPr>
              <w:pStyle w:val="Bibliografia"/>
              <w:rPr>
                <w:ins w:id="812" w:author="Livisghton Kleber" w:date="2019-11-04T22:23:00Z"/>
                <w:noProof/>
              </w:rPr>
            </w:pPr>
            <w:ins w:id="813" w:author="Livisghton Kleber" w:date="2019-11-04T22:23:00Z">
              <w:r>
                <w:rPr>
                  <w:noProof/>
                </w:rPr>
                <w:t>HAYKIN S. "Neural Computation : A Comprehensive Foundation". 2nd ed.: Prentice Hall; 1998.</w:t>
              </w:r>
            </w:ins>
          </w:p>
        </w:tc>
      </w:tr>
      <w:tr w:rsidR="00687C92" w14:paraId="0B01E2A8" w14:textId="77777777" w:rsidTr="00687C92">
        <w:trPr>
          <w:tblCellSpacing w:w="15" w:type="dxa"/>
          <w:ins w:id="814" w:author="Livisghton Kleber" w:date="2019-11-04T22:23:00Z"/>
          <w:trPrChange w:id="815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816" w:author="Livisghton Kleber" w:date="2019-11-04T22:23:00Z">
              <w:tcPr>
                <w:tcW w:w="0" w:type="auto"/>
                <w:hideMark/>
              </w:tcPr>
            </w:tcPrChange>
          </w:tcPr>
          <w:p w14:paraId="481AB594" w14:textId="77777777" w:rsidR="00687C92" w:rsidRDefault="00687C92">
            <w:pPr>
              <w:pStyle w:val="Bibliografia"/>
              <w:jc w:val="right"/>
              <w:rPr>
                <w:ins w:id="817" w:author="Livisghton Kleber" w:date="2019-11-04T22:23:00Z"/>
                <w:noProof/>
              </w:rPr>
            </w:pPr>
            <w:ins w:id="818" w:author="Livisghton Kleber" w:date="2019-11-04T22:23:00Z">
              <w:r>
                <w:rPr>
                  <w:noProof/>
                </w:rPr>
                <w:t>16.</w:t>
              </w:r>
            </w:ins>
          </w:p>
        </w:tc>
        <w:tc>
          <w:tcPr>
            <w:tcW w:w="0" w:type="auto"/>
            <w:hideMark/>
            <w:tcPrChange w:id="819" w:author="Livisghton Kleber" w:date="2019-11-04T22:23:00Z">
              <w:tcPr>
                <w:tcW w:w="0" w:type="auto"/>
                <w:hideMark/>
              </w:tcPr>
            </w:tcPrChange>
          </w:tcPr>
          <w:p w14:paraId="43B4D2A5" w14:textId="6834A954" w:rsidR="00687C92" w:rsidRDefault="00687C92">
            <w:pPr>
              <w:pStyle w:val="Bibliografia"/>
              <w:rPr>
                <w:ins w:id="820" w:author="Livisghton Kleber" w:date="2019-11-04T22:23:00Z"/>
                <w:noProof/>
              </w:rPr>
            </w:pPr>
            <w:ins w:id="821" w:author="Livisghton Kleber" w:date="2019-11-04T22:23:00Z">
              <w:r>
                <w:rPr>
                  <w:noProof/>
                </w:rPr>
                <w:t xml:space="preserve">deeplearningbook. [Online]. [cited 2019 Novembro. Available from: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HYPERLINK "http://deeplearningbook.com.br/algoritmo-backpropagation-parte-2-treinamento-de-redes-neurais/" </w:instrText>
              </w:r>
              <w:r>
                <w:rPr>
                  <w:noProof/>
                </w:rPr>
                <w:fldChar w:fldCharType="separate"/>
              </w:r>
              <w:r>
                <w:rPr>
                  <w:rStyle w:val="Hyperlink"/>
                  <w:noProof/>
                </w:rPr>
                <w:t>http://deeplearningbook.com.br/algoritmo-backpropagation-parte-2-treinamento-de-redes-neurais/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.</w:t>
              </w:r>
            </w:ins>
          </w:p>
        </w:tc>
      </w:tr>
      <w:tr w:rsidR="00687C92" w14:paraId="04B32DB1" w14:textId="77777777" w:rsidTr="00687C92">
        <w:trPr>
          <w:tblCellSpacing w:w="15" w:type="dxa"/>
          <w:ins w:id="822" w:author="Livisghton Kleber" w:date="2019-11-04T22:23:00Z"/>
          <w:trPrChange w:id="823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824" w:author="Livisghton Kleber" w:date="2019-11-04T22:23:00Z">
              <w:tcPr>
                <w:tcW w:w="0" w:type="auto"/>
                <w:hideMark/>
              </w:tcPr>
            </w:tcPrChange>
          </w:tcPr>
          <w:p w14:paraId="6260EAEC" w14:textId="77777777" w:rsidR="00687C92" w:rsidRDefault="00687C92">
            <w:pPr>
              <w:pStyle w:val="Bibliografia"/>
              <w:jc w:val="right"/>
              <w:rPr>
                <w:ins w:id="825" w:author="Livisghton Kleber" w:date="2019-11-04T22:23:00Z"/>
                <w:noProof/>
              </w:rPr>
            </w:pPr>
            <w:ins w:id="826" w:author="Livisghton Kleber" w:date="2019-11-04T22:23:00Z">
              <w:r>
                <w:rPr>
                  <w:noProof/>
                </w:rPr>
                <w:lastRenderedPageBreak/>
                <w:t>17.</w:t>
              </w:r>
            </w:ins>
          </w:p>
        </w:tc>
        <w:tc>
          <w:tcPr>
            <w:tcW w:w="0" w:type="auto"/>
            <w:hideMark/>
            <w:tcPrChange w:id="827" w:author="Livisghton Kleber" w:date="2019-11-04T22:23:00Z">
              <w:tcPr>
                <w:tcW w:w="0" w:type="auto"/>
                <w:hideMark/>
              </w:tcPr>
            </w:tcPrChange>
          </w:tcPr>
          <w:p w14:paraId="3B2139CC" w14:textId="77777777" w:rsidR="00687C92" w:rsidRDefault="00687C92">
            <w:pPr>
              <w:pStyle w:val="Bibliografia"/>
              <w:rPr>
                <w:ins w:id="828" w:author="Livisghton Kleber" w:date="2019-11-04T22:23:00Z"/>
                <w:noProof/>
              </w:rPr>
            </w:pPr>
            <w:ins w:id="829" w:author="Livisghton Kleber" w:date="2019-11-04T22:23:00Z">
              <w:r>
                <w:rPr>
                  <w:noProof/>
                </w:rPr>
                <w:t>N. O, K. M, J. LR, H. K, S. S. Separation of a monaural audio signal into harmonic/percussive components by complementary diffusion on spectrogram. 2008 Agosto.</w:t>
              </w:r>
            </w:ins>
          </w:p>
        </w:tc>
      </w:tr>
      <w:tr w:rsidR="00687C92" w14:paraId="1C60FAD2" w14:textId="77777777" w:rsidTr="00687C92">
        <w:trPr>
          <w:tblCellSpacing w:w="15" w:type="dxa"/>
          <w:ins w:id="830" w:author="Livisghton Kleber" w:date="2019-11-04T22:23:00Z"/>
          <w:trPrChange w:id="831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832" w:author="Livisghton Kleber" w:date="2019-11-04T22:23:00Z">
              <w:tcPr>
                <w:tcW w:w="0" w:type="auto"/>
                <w:hideMark/>
              </w:tcPr>
            </w:tcPrChange>
          </w:tcPr>
          <w:p w14:paraId="68EC85F6" w14:textId="77777777" w:rsidR="00687C92" w:rsidRDefault="00687C92">
            <w:pPr>
              <w:pStyle w:val="Bibliografia"/>
              <w:jc w:val="right"/>
              <w:rPr>
                <w:ins w:id="833" w:author="Livisghton Kleber" w:date="2019-11-04T22:23:00Z"/>
                <w:noProof/>
              </w:rPr>
            </w:pPr>
            <w:ins w:id="834" w:author="Livisghton Kleber" w:date="2019-11-04T22:23:00Z">
              <w:r>
                <w:rPr>
                  <w:noProof/>
                </w:rPr>
                <w:t>18.</w:t>
              </w:r>
            </w:ins>
          </w:p>
        </w:tc>
        <w:tc>
          <w:tcPr>
            <w:tcW w:w="0" w:type="auto"/>
            <w:hideMark/>
            <w:tcPrChange w:id="835" w:author="Livisghton Kleber" w:date="2019-11-04T22:23:00Z">
              <w:tcPr>
                <w:tcW w:w="0" w:type="auto"/>
                <w:hideMark/>
              </w:tcPr>
            </w:tcPrChange>
          </w:tcPr>
          <w:p w14:paraId="54DC2414" w14:textId="77777777" w:rsidR="00687C92" w:rsidRDefault="00687C92">
            <w:pPr>
              <w:pStyle w:val="Bibliografia"/>
              <w:rPr>
                <w:ins w:id="836" w:author="Livisghton Kleber" w:date="2019-11-04T22:23:00Z"/>
                <w:noProof/>
              </w:rPr>
            </w:pPr>
            <w:ins w:id="837" w:author="Livisghton Kleber" w:date="2019-11-04T22:23:00Z">
              <w:r>
                <w:rPr>
                  <w:noProof/>
                </w:rPr>
                <w:t>Pauws S. Musical key extraction from audio,”. Proc. 5th Int. Soc. Music Inf. Retrieval. 2004: p. 66–69.</w:t>
              </w:r>
            </w:ins>
          </w:p>
        </w:tc>
      </w:tr>
      <w:tr w:rsidR="00687C92" w14:paraId="2A1D4A3C" w14:textId="77777777" w:rsidTr="00687C92">
        <w:trPr>
          <w:tblCellSpacing w:w="15" w:type="dxa"/>
          <w:ins w:id="838" w:author="Livisghton Kleber" w:date="2019-11-04T22:23:00Z"/>
          <w:trPrChange w:id="839" w:author="Livisghton Kleber" w:date="2019-11-04T22:23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840" w:author="Livisghton Kleber" w:date="2019-11-04T22:23:00Z">
              <w:tcPr>
                <w:tcW w:w="0" w:type="auto"/>
                <w:hideMark/>
              </w:tcPr>
            </w:tcPrChange>
          </w:tcPr>
          <w:p w14:paraId="4F82FED0" w14:textId="77777777" w:rsidR="00687C92" w:rsidRDefault="00687C92">
            <w:pPr>
              <w:pStyle w:val="Bibliografia"/>
              <w:jc w:val="right"/>
              <w:rPr>
                <w:ins w:id="841" w:author="Livisghton Kleber" w:date="2019-11-04T22:23:00Z"/>
                <w:noProof/>
              </w:rPr>
            </w:pPr>
            <w:ins w:id="842" w:author="Livisghton Kleber" w:date="2019-11-04T22:23:00Z">
              <w:r>
                <w:rPr>
                  <w:noProof/>
                </w:rPr>
                <w:t>19.</w:t>
              </w:r>
            </w:ins>
          </w:p>
        </w:tc>
        <w:tc>
          <w:tcPr>
            <w:tcW w:w="0" w:type="auto"/>
            <w:hideMark/>
            <w:tcPrChange w:id="843" w:author="Livisghton Kleber" w:date="2019-11-04T22:23:00Z">
              <w:tcPr>
                <w:tcW w:w="0" w:type="auto"/>
                <w:hideMark/>
              </w:tcPr>
            </w:tcPrChange>
          </w:tcPr>
          <w:p w14:paraId="6F765810" w14:textId="77777777" w:rsidR="00687C92" w:rsidRDefault="00687C92">
            <w:pPr>
              <w:pStyle w:val="Bibliografia"/>
              <w:rPr>
                <w:ins w:id="844" w:author="Livisghton Kleber" w:date="2019-11-04T22:23:00Z"/>
                <w:noProof/>
              </w:rPr>
            </w:pPr>
            <w:ins w:id="845" w:author="Livisghton Kleber" w:date="2019-11-04T22:23:00Z">
              <w:r>
                <w:rPr>
                  <w:noProof/>
                </w:rPr>
                <w:t>M. M, S. D. Simultaneous Estimation of Chords and Musical Context From Audio. IEEE Transactions on Audio, Speech, and Language Processing. 2010 Agosto; 18: p. 1280-1289.</w:t>
              </w:r>
            </w:ins>
          </w:p>
        </w:tc>
      </w:tr>
    </w:tbl>
    <w:p w14:paraId="40B5B358" w14:textId="77777777" w:rsidR="00687C92" w:rsidRDefault="00687C92">
      <w:pPr>
        <w:pStyle w:val="Bibliografia"/>
        <w:rPr>
          <w:ins w:id="846" w:author="Livisghton Kleber" w:date="2019-11-04T22:23:00Z"/>
          <w:noProof/>
          <w:vanish/>
        </w:rPr>
      </w:pPr>
      <w:ins w:id="847" w:author="Livisghton Kleber" w:date="2019-11-04T22:23:00Z">
        <w:r>
          <w:rPr>
            <w:noProof/>
            <w:vanish/>
          </w:rPr>
          <w:t>x</w:t>
        </w:r>
      </w:ins>
    </w:p>
    <w:p w14:paraId="07A0B398" w14:textId="15ADFEC1" w:rsidR="0017698A" w:rsidDel="00687C92" w:rsidRDefault="0017698A">
      <w:pPr>
        <w:pStyle w:val="Bibliografia"/>
        <w:rPr>
          <w:del w:id="848" w:author="Livisghton Kleber" w:date="2019-11-04T22:23:00Z"/>
          <w:noProof/>
          <w:vanish/>
          <w:sz w:val="24"/>
          <w:szCs w:val="24"/>
        </w:rPr>
      </w:pPr>
      <w:del w:id="849" w:author="Livisghton Kleber" w:date="2019-11-04T22:23:00Z">
        <w:r w:rsidDel="00687C92">
          <w:rPr>
            <w:noProof/>
            <w:vanish/>
          </w:rPr>
          <w:delText>x</w:delText>
        </w:r>
      </w:del>
    </w:p>
    <w:p w14:paraId="01E6D277" w14:textId="77777777" w:rsidR="0017698A" w:rsidDel="00687C92" w:rsidRDefault="0017698A">
      <w:pPr>
        <w:pStyle w:val="Bibliografia"/>
        <w:rPr>
          <w:del w:id="850" w:author="Livisghton Kleber" w:date="2019-11-04T22:23:00Z"/>
          <w:noProof/>
          <w:vanish/>
        </w:rPr>
      </w:pPr>
      <w:del w:id="851" w:author="Livisghton Kleber" w:date="2019-11-04T22:23:00Z">
        <w:r w:rsidDel="00687C92">
          <w:rPr>
            <w:noProof/>
            <w:vanish/>
          </w:rPr>
          <w:delText>x</w:delText>
        </w:r>
      </w:del>
    </w:p>
    <w:p w14:paraId="5AC0F6E3" w14:textId="3464E6BD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bookmarkStart w:id="852" w:name="_Toc23849420"/>
      <w:r w:rsidR="00077508">
        <w:rPr>
          <w:color w:val="000000" w:themeColor="text1"/>
        </w:rPr>
        <w:t>Referências</w:t>
      </w:r>
      <w:bookmarkEnd w:id="852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C133D" w14:textId="4750F32D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EBAC8D4" w14:textId="078DE24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cifraclub. [Online]: </w:t>
      </w:r>
      <w:hyperlink r:id="rId26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https://www.cifraclub.com.br/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92DE0CE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27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https://www.cifras.com.br/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20162F1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pegacifra. [Online]: </w:t>
      </w:r>
      <w:hyperlink r:id="rId28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https://www.pegacifra.com.br/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Veloso,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Feitosa. "O Ouvido Absoluto: bases neurocognitivas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CCFF0F4" w14:textId="2E3A7CE8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305BB12F" w14:textId="445D35D2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3" w:name="_Ref23619972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29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853"/>
    </w:p>
    <w:p w14:paraId="48A92B2B" w14:textId="75FD2FBB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4" w:name="_Ref23620202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descomplicandoamusica. [Online]: </w:t>
      </w:r>
      <w:hyperlink r:id="rId30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854"/>
    </w:p>
    <w:p w14:paraId="1CE9FB52" w14:textId="52EE604D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5" w:name="_Ref2362028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"Discrete-Time Signal Processing": Prentice-Hall; 1989.</w:t>
      </w:r>
      <w:bookmarkEnd w:id="855"/>
    </w:p>
    <w:p w14:paraId="575B4571" w14:textId="662DFB6A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6" w:name="_Ref2376849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R.S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antos-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Y.N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T.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"Automatic Chord Estimation from Audio: A Review of the State of the Art". IEEE/ACM Transactions on Audio, Speech, and Language Processing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856"/>
    </w:p>
    <w:p w14:paraId="6383D2EB" w14:textId="4936E849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7" w:name="_Ref23620848"/>
      <w:r>
        <w:rPr>
          <w:rFonts w:ascii="Times New Roman" w:hAnsi="Times New Roman" w:cs="Times New Roman"/>
          <w:color w:val="000000" w:themeColor="text1"/>
          <w:sz w:val="24"/>
          <w:szCs w:val="24"/>
        </w:rPr>
        <w:t>T.Fujishima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"Realtime chord recognition of musical sound: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using Common Lisp Music",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857"/>
    </w:p>
    <w:p w14:paraId="533F7D87" w14:textId="46DDC04A" w:rsidR="00077508" w:rsidRPr="00A44C8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8" w:name="_Ref23620866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 e S.Ewert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"Towards Timbre-Invariant Audio Feat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ures for Harmony-Based Music",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Audio, Speech, and L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anguage Processing,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858"/>
    </w:p>
    <w:p w14:paraId="45BF7D0F" w14:textId="4A921848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9" w:name="_Ref23620880"/>
      <w:r>
        <w:rPr>
          <w:rFonts w:ascii="Times New Roman" w:hAnsi="Times New Roman" w:cs="Times New Roman"/>
          <w:color w:val="000000" w:themeColor="text1"/>
          <w:sz w:val="24"/>
          <w:szCs w:val="24"/>
        </w:rPr>
        <w:t>H.J.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Kallman. "Tone chroma is functional in melody recognition"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 &amp; Psychophysics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859"/>
    </w:p>
    <w:p w14:paraId="5E2D7A32" w14:textId="3B35053C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L.C.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Akshay. towardsdatascience: https://medium.com/ensina-ai/redes-neurais-perceptron-multicamadas-e-o-algoritmo-backpropagation-eaf89778f5b8.</w:t>
      </w:r>
    </w:p>
    <w:p w14:paraId="11B5B086" w14:textId="4B6E38FE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60" w:name="_Ref23621418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Computation : A Comprehensive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860"/>
    </w:p>
    <w:p w14:paraId="0241CECA" w14:textId="43568EF8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deeplearningbook. [Online]: </w:t>
      </w:r>
      <w:hyperlink r:id="rId31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http://deeplearningbook.com.br/algoritmo-backpropagation-parte-2-treinamento-de-redes-neurais/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p w14:paraId="31A6C126" w14:textId="265DA70D" w:rsidR="0007750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861" w:author="Livisghton Kleber" w:date="2019-11-04T15:3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862" w:name="_Ref23774713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K.M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J.L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H.K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 of a monaural audio signal into harmonic/percussive components by complem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entary diffusion on spectrogram”,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European Signal Processing Conference,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862"/>
    </w:p>
    <w:p w14:paraId="51A4C482" w14:textId="77777777" w:rsidR="00F86E26" w:rsidRPr="00A44C88" w:rsidRDefault="00F86E26" w:rsidP="00F86E2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863" w:author="Livisghton Kleber" w:date="2019-11-04T15:4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864" w:name="_Ref23774714"/>
      <w:ins w:id="865" w:author="Livisghton Kleber" w:date="2019-11-04T15:41:00Z"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J. Reed, Y. Ueda, S. Siniscalchi, Y. Uchiyama, S. Sagayama, and C. Lee, “Minimum classification error training to improve isolated chord recognition,” in Proc. 10th Int. Soc. Music Inf. Retrieval, 2009, pp. 609–614.</w:t>
        </w:r>
        <w:bookmarkEnd w:id="864"/>
      </w:ins>
    </w:p>
    <w:p w14:paraId="71DE6F18" w14:textId="4FD8F7BC" w:rsidR="005A7DD2" w:rsidRPr="00A44C88" w:rsidDel="00F86E26" w:rsidRDefault="005A7DD2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866" w:author="Livisghton Kleber" w:date="2019-11-04T15:4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C9743" w14:textId="1B3935DB" w:rsidR="0007750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867" w:author="Livisghton Kleber" w:date="2019-11-04T15:30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868" w:name="_Ref23773985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Pauws.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key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extraction from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udio”,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868"/>
    </w:p>
    <w:p w14:paraId="7CD3DA69" w14:textId="17A1F963" w:rsidR="005A7DD2" w:rsidRPr="00A44C88" w:rsidDel="00EC4CE1" w:rsidRDefault="005A7DD2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869" w:author="Livisghton Kleber" w:date="2019-11-04T15:44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3C89F" w14:textId="549FB21B" w:rsidR="0007750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870" w:author="Livisghton Kleber" w:date="2019-11-04T16:0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871" w:name="_Ref23774935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 Estimation of Chords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Musical Context From Audio”,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Transactions on Audio,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Speech, and Language Processing,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871"/>
    </w:p>
    <w:p w14:paraId="0D80A023" w14:textId="7C1D45B9" w:rsidR="00DD45AD" w:rsidRDefault="00DD45AD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872" w:author="Livisghton Kleber" w:date="2019-11-04T16:1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873" w:name="_Ref23776535"/>
      <w:ins w:id="874" w:author="Livisghton Kleber" w:date="2019-11-04T16:07:00Z"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875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A. Sheh and D. Ellis, “Chord segmentation and recognition using</w:t>
        </w:r>
      </w:ins>
      <w:ins w:id="876" w:author="Livisghton Kleber" w:date="2019-11-04T16:08:00Z"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877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em-trained Hidden Markov Models,” in </w:t>
        </w:r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878" w:author="Livisghton Kleber" w:date="2019-11-04T16:13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Proc. 4th Int. Soc. Music Inf. Retrieval</w:t>
        </w:r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879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, 2003, pp. 183–189.</w:t>
        </w:r>
      </w:ins>
      <w:bookmarkEnd w:id="873"/>
    </w:p>
    <w:p w14:paraId="0A08D128" w14:textId="0C353296" w:rsidR="003252F6" w:rsidRPr="00247335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880" w:author="Livisghton Kleber" w:date="2019-11-04T16:26:00Z"/>
          <w:rFonts w:ascii="Times New Roman" w:hAnsi="Times New Roman" w:cs="Times New Roman"/>
          <w:color w:val="000000" w:themeColor="text1"/>
          <w:sz w:val="24"/>
          <w:szCs w:val="24"/>
          <w:rPrChange w:id="881" w:author="Livisghton Kleber" w:date="2019-11-04T16:26:00Z">
            <w:rPr>
              <w:ins w:id="882" w:author="Livisghton Kleber" w:date="2019-11-04T16:26:00Z"/>
              <w:rFonts w:ascii="TimesNewRoman" w:hAnsi="TimesNewRoman" w:cs="TimesNewRoman"/>
              <w:sz w:val="16"/>
              <w:szCs w:val="16"/>
            </w:rPr>
          </w:rPrChange>
        </w:rPr>
      </w:pPr>
      <w:bookmarkStart w:id="883" w:name="_Ref23777947"/>
      <w:ins w:id="884" w:author="Livisghton Kleber" w:date="2019-11-04T16:26:00Z"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885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C. Harte and M. Sandler, “Automatic chord identification using a quantised chromagram,” in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886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Proc. Audio Eng. Soc.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887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, 2005, pp. 291–301.</w:t>
        </w:r>
        <w:bookmarkEnd w:id="883"/>
      </w:ins>
    </w:p>
    <w:p w14:paraId="6FE25C03" w14:textId="4AD09A2A" w:rsidR="00247335" w:rsidRPr="00A44C88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88" w:name="_Ref23777949"/>
      <w:ins w:id="889" w:author="Livisghton Kleber" w:date="2019-11-04T16:26:00Z"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890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C. Harte, M. Sandler, and M. Gasser, “Detecting harmonic change in musical audio,” in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891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 xml:space="preserve">Proc. 1st Workshop Audio Music Comput. Multimedia,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892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2006, pp. 21–26.</w:t>
        </w:r>
      </w:ins>
      <w:bookmarkEnd w:id="888"/>
    </w:p>
    <w:p w14:paraId="1DF4BA6E" w14:textId="77777777" w:rsidR="00077508" w:rsidRPr="009C2F12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77508" w:rsidRPr="009C2F12" w:rsidSect="00116553">
      <w:footerReference w:type="default" r:id="rId32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38" w:author="Carlos Mello" w:date="2019-11-02T21:11:00Z" w:initials="cabm">
    <w:p w14:paraId="02E57B5C" w14:textId="53BA85D2" w:rsidR="008A7F7A" w:rsidRDefault="008A7F7A">
      <w:pPr>
        <w:pStyle w:val="Textodecomentrio"/>
      </w:pPr>
      <w:r>
        <w:rPr>
          <w:rStyle w:val="Refdecomentrio"/>
        </w:rPr>
        <w:annotationRef/>
      </w:r>
      <w:r>
        <w:t>O que é isso??? Se for de onde você tirou a figura, tem que estar na legenda e não assim solto.</w:t>
      </w:r>
      <w:r>
        <w:rPr>
          <w:vanish/>
        </w:rPr>
        <w:t>ão assim solto.a, tem que estar na legenda e nenda da figura.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</w:comment>
  <w:comment w:id="639" w:author="Livisghton Kleber" w:date="2019-11-03T21:07:00Z" w:initials="LK">
    <w:p w14:paraId="53E3A362" w14:textId="016C8D7D" w:rsidR="008A7F7A" w:rsidRDefault="008A7F7A">
      <w:pPr>
        <w:pStyle w:val="Textodecomentrio"/>
      </w:pPr>
      <w:r>
        <w:rPr>
          <w:rStyle w:val="Refdecomentrio"/>
        </w:rPr>
        <w:annotationRef/>
      </w:r>
      <w:r>
        <w:t>Sim. Já corrigi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E57B5C" w15:done="0"/>
  <w15:commentEx w15:paraId="53E3A362" w15:paraIdParent="02E57B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E57B5C" w16cid:durableId="21692154"/>
  <w16cid:commentId w16cid:paraId="53E3A362" w16cid:durableId="2169C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EF6BB" w14:textId="77777777" w:rsidR="00330662" w:rsidRDefault="00330662" w:rsidP="0022151A">
      <w:pPr>
        <w:spacing w:after="0" w:line="240" w:lineRule="auto"/>
      </w:pPr>
      <w:r>
        <w:separator/>
      </w:r>
    </w:p>
  </w:endnote>
  <w:endnote w:type="continuationSeparator" w:id="0">
    <w:p w14:paraId="0FDC3CD9" w14:textId="77777777" w:rsidR="00330662" w:rsidRDefault="00330662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8A7F7A" w:rsidRDefault="008A7F7A">
    <w:pPr>
      <w:pStyle w:val="Rodap"/>
      <w:jc w:val="right"/>
    </w:pPr>
  </w:p>
  <w:p w14:paraId="308737BA" w14:textId="77777777" w:rsidR="008A7F7A" w:rsidRDefault="008A7F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8A7F7A" w:rsidRDefault="008A7F7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8A7F7A" w:rsidRDefault="008A7F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8A7F7A" w:rsidRDefault="008A7F7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362185CD" w14:textId="77777777" w:rsidR="008A7F7A" w:rsidRDefault="008A7F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4719" w14:textId="77777777" w:rsidR="00330662" w:rsidRDefault="00330662" w:rsidP="0022151A">
      <w:pPr>
        <w:spacing w:after="0" w:line="240" w:lineRule="auto"/>
      </w:pPr>
      <w:r>
        <w:separator/>
      </w:r>
    </w:p>
  </w:footnote>
  <w:footnote w:type="continuationSeparator" w:id="0">
    <w:p w14:paraId="132387AA" w14:textId="77777777" w:rsidR="00330662" w:rsidRDefault="00330662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3CA2"/>
    <w:rsid w:val="00014443"/>
    <w:rsid w:val="00015CA4"/>
    <w:rsid w:val="000200E0"/>
    <w:rsid w:val="00023E64"/>
    <w:rsid w:val="00023E88"/>
    <w:rsid w:val="000257C1"/>
    <w:rsid w:val="00026314"/>
    <w:rsid w:val="0002746E"/>
    <w:rsid w:val="00027920"/>
    <w:rsid w:val="000314EA"/>
    <w:rsid w:val="00035730"/>
    <w:rsid w:val="000367DE"/>
    <w:rsid w:val="0004154C"/>
    <w:rsid w:val="00042783"/>
    <w:rsid w:val="0004334A"/>
    <w:rsid w:val="00045C5C"/>
    <w:rsid w:val="0004644C"/>
    <w:rsid w:val="00047ED9"/>
    <w:rsid w:val="000540DB"/>
    <w:rsid w:val="000545AE"/>
    <w:rsid w:val="00055E47"/>
    <w:rsid w:val="00060B20"/>
    <w:rsid w:val="00061030"/>
    <w:rsid w:val="000616B6"/>
    <w:rsid w:val="00061CAE"/>
    <w:rsid w:val="0006211A"/>
    <w:rsid w:val="000621BB"/>
    <w:rsid w:val="0006429B"/>
    <w:rsid w:val="00064400"/>
    <w:rsid w:val="00066A4F"/>
    <w:rsid w:val="00072578"/>
    <w:rsid w:val="00073FD3"/>
    <w:rsid w:val="00077508"/>
    <w:rsid w:val="00080FDB"/>
    <w:rsid w:val="00081632"/>
    <w:rsid w:val="00084AAF"/>
    <w:rsid w:val="00085905"/>
    <w:rsid w:val="00091624"/>
    <w:rsid w:val="000917AF"/>
    <w:rsid w:val="00091BD4"/>
    <w:rsid w:val="000954B2"/>
    <w:rsid w:val="0009668F"/>
    <w:rsid w:val="000A012E"/>
    <w:rsid w:val="000A33DD"/>
    <w:rsid w:val="000A6282"/>
    <w:rsid w:val="000A6BAE"/>
    <w:rsid w:val="000A7E59"/>
    <w:rsid w:val="000B01B9"/>
    <w:rsid w:val="000B0421"/>
    <w:rsid w:val="000B0E1C"/>
    <w:rsid w:val="000B1CA3"/>
    <w:rsid w:val="000B3DE9"/>
    <w:rsid w:val="000B771D"/>
    <w:rsid w:val="000B7A72"/>
    <w:rsid w:val="000C0614"/>
    <w:rsid w:val="000C1D21"/>
    <w:rsid w:val="000C2F44"/>
    <w:rsid w:val="000C3745"/>
    <w:rsid w:val="000C7D4B"/>
    <w:rsid w:val="000D0A5A"/>
    <w:rsid w:val="000D1764"/>
    <w:rsid w:val="000D228A"/>
    <w:rsid w:val="000D2D20"/>
    <w:rsid w:val="000E4985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BE0"/>
    <w:rsid w:val="00112D07"/>
    <w:rsid w:val="00114659"/>
    <w:rsid w:val="00116553"/>
    <w:rsid w:val="00116EB7"/>
    <w:rsid w:val="001172A6"/>
    <w:rsid w:val="00117539"/>
    <w:rsid w:val="00121269"/>
    <w:rsid w:val="00121286"/>
    <w:rsid w:val="00121365"/>
    <w:rsid w:val="001220B8"/>
    <w:rsid w:val="00124681"/>
    <w:rsid w:val="001266F2"/>
    <w:rsid w:val="001348E3"/>
    <w:rsid w:val="00136275"/>
    <w:rsid w:val="0013741E"/>
    <w:rsid w:val="00141319"/>
    <w:rsid w:val="00145A52"/>
    <w:rsid w:val="00145C84"/>
    <w:rsid w:val="00153CD5"/>
    <w:rsid w:val="00154197"/>
    <w:rsid w:val="001543AA"/>
    <w:rsid w:val="00156EB2"/>
    <w:rsid w:val="001618C3"/>
    <w:rsid w:val="001619C9"/>
    <w:rsid w:val="0016271B"/>
    <w:rsid w:val="00162F8F"/>
    <w:rsid w:val="00165A67"/>
    <w:rsid w:val="001675A2"/>
    <w:rsid w:val="00167FEA"/>
    <w:rsid w:val="00171AF7"/>
    <w:rsid w:val="00172850"/>
    <w:rsid w:val="00172C4E"/>
    <w:rsid w:val="0017698A"/>
    <w:rsid w:val="0017715A"/>
    <w:rsid w:val="00177386"/>
    <w:rsid w:val="00177A4F"/>
    <w:rsid w:val="00181D3D"/>
    <w:rsid w:val="00184C4B"/>
    <w:rsid w:val="0019130F"/>
    <w:rsid w:val="001926FB"/>
    <w:rsid w:val="001A055D"/>
    <w:rsid w:val="001A1920"/>
    <w:rsid w:val="001A2F94"/>
    <w:rsid w:val="001A3488"/>
    <w:rsid w:val="001A46EF"/>
    <w:rsid w:val="001A5466"/>
    <w:rsid w:val="001B0117"/>
    <w:rsid w:val="001B5605"/>
    <w:rsid w:val="001D01DF"/>
    <w:rsid w:val="001D6AD3"/>
    <w:rsid w:val="001D70D8"/>
    <w:rsid w:val="001D7E49"/>
    <w:rsid w:val="001E020C"/>
    <w:rsid w:val="001E1C60"/>
    <w:rsid w:val="001E3027"/>
    <w:rsid w:val="001E40A0"/>
    <w:rsid w:val="001E4897"/>
    <w:rsid w:val="001F0594"/>
    <w:rsid w:val="001F2E3D"/>
    <w:rsid w:val="001F31A5"/>
    <w:rsid w:val="001F46CA"/>
    <w:rsid w:val="001F6CAF"/>
    <w:rsid w:val="001F7DB4"/>
    <w:rsid w:val="002004AF"/>
    <w:rsid w:val="0020078A"/>
    <w:rsid w:val="002018B9"/>
    <w:rsid w:val="002019EA"/>
    <w:rsid w:val="00201D8A"/>
    <w:rsid w:val="00203C4C"/>
    <w:rsid w:val="0020511D"/>
    <w:rsid w:val="00205FFE"/>
    <w:rsid w:val="00207A64"/>
    <w:rsid w:val="00212DDC"/>
    <w:rsid w:val="00215C36"/>
    <w:rsid w:val="00216187"/>
    <w:rsid w:val="0021618E"/>
    <w:rsid w:val="00220910"/>
    <w:rsid w:val="0022151A"/>
    <w:rsid w:val="00221C4E"/>
    <w:rsid w:val="0022532E"/>
    <w:rsid w:val="00232F37"/>
    <w:rsid w:val="00235584"/>
    <w:rsid w:val="00243549"/>
    <w:rsid w:val="0024481D"/>
    <w:rsid w:val="00245463"/>
    <w:rsid w:val="00247335"/>
    <w:rsid w:val="00247B40"/>
    <w:rsid w:val="00250239"/>
    <w:rsid w:val="0025230F"/>
    <w:rsid w:val="00252935"/>
    <w:rsid w:val="00252DB4"/>
    <w:rsid w:val="002540C4"/>
    <w:rsid w:val="00263A98"/>
    <w:rsid w:val="00265732"/>
    <w:rsid w:val="00265808"/>
    <w:rsid w:val="002663F0"/>
    <w:rsid w:val="00270127"/>
    <w:rsid w:val="00271F76"/>
    <w:rsid w:val="002730F7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2DD5"/>
    <w:rsid w:val="00294CD0"/>
    <w:rsid w:val="00294F98"/>
    <w:rsid w:val="00296311"/>
    <w:rsid w:val="002A1E9D"/>
    <w:rsid w:val="002A4F19"/>
    <w:rsid w:val="002A58DB"/>
    <w:rsid w:val="002B002B"/>
    <w:rsid w:val="002B0C03"/>
    <w:rsid w:val="002B1EAF"/>
    <w:rsid w:val="002B2845"/>
    <w:rsid w:val="002B2F18"/>
    <w:rsid w:val="002B37CC"/>
    <w:rsid w:val="002B502B"/>
    <w:rsid w:val="002B5D6C"/>
    <w:rsid w:val="002C1EFE"/>
    <w:rsid w:val="002C23F8"/>
    <w:rsid w:val="002C4C26"/>
    <w:rsid w:val="002D0A19"/>
    <w:rsid w:val="002D0E76"/>
    <w:rsid w:val="002D3D7E"/>
    <w:rsid w:val="002D41CF"/>
    <w:rsid w:val="002D478B"/>
    <w:rsid w:val="002D4C88"/>
    <w:rsid w:val="002D5855"/>
    <w:rsid w:val="002D6154"/>
    <w:rsid w:val="002D69C5"/>
    <w:rsid w:val="002D6BBD"/>
    <w:rsid w:val="002D7432"/>
    <w:rsid w:val="002E2300"/>
    <w:rsid w:val="002E244F"/>
    <w:rsid w:val="002E40BD"/>
    <w:rsid w:val="002E4A9A"/>
    <w:rsid w:val="002F001E"/>
    <w:rsid w:val="002F0539"/>
    <w:rsid w:val="002F1299"/>
    <w:rsid w:val="002F18E1"/>
    <w:rsid w:val="002F2A1E"/>
    <w:rsid w:val="002F4906"/>
    <w:rsid w:val="002F6981"/>
    <w:rsid w:val="003028C4"/>
    <w:rsid w:val="0030351C"/>
    <w:rsid w:val="00303A03"/>
    <w:rsid w:val="00307FA7"/>
    <w:rsid w:val="00310683"/>
    <w:rsid w:val="00311C24"/>
    <w:rsid w:val="00320926"/>
    <w:rsid w:val="00322F0D"/>
    <w:rsid w:val="003252F6"/>
    <w:rsid w:val="00330662"/>
    <w:rsid w:val="00337DD2"/>
    <w:rsid w:val="00346F23"/>
    <w:rsid w:val="00347E61"/>
    <w:rsid w:val="003521B5"/>
    <w:rsid w:val="003525C7"/>
    <w:rsid w:val="00357F54"/>
    <w:rsid w:val="00361B14"/>
    <w:rsid w:val="00362127"/>
    <w:rsid w:val="0036243E"/>
    <w:rsid w:val="00362552"/>
    <w:rsid w:val="00362B32"/>
    <w:rsid w:val="00362D6D"/>
    <w:rsid w:val="00362FCA"/>
    <w:rsid w:val="003638D3"/>
    <w:rsid w:val="003703A8"/>
    <w:rsid w:val="00371249"/>
    <w:rsid w:val="00372B07"/>
    <w:rsid w:val="0037511A"/>
    <w:rsid w:val="00377E7A"/>
    <w:rsid w:val="00380707"/>
    <w:rsid w:val="00381731"/>
    <w:rsid w:val="003844F1"/>
    <w:rsid w:val="0038456F"/>
    <w:rsid w:val="00386C54"/>
    <w:rsid w:val="003876AD"/>
    <w:rsid w:val="00393248"/>
    <w:rsid w:val="00393777"/>
    <w:rsid w:val="00394A74"/>
    <w:rsid w:val="003A151A"/>
    <w:rsid w:val="003B7C06"/>
    <w:rsid w:val="003C2955"/>
    <w:rsid w:val="003C58C8"/>
    <w:rsid w:val="003C7C15"/>
    <w:rsid w:val="003D1D28"/>
    <w:rsid w:val="003D36A2"/>
    <w:rsid w:val="003D63E3"/>
    <w:rsid w:val="003D649C"/>
    <w:rsid w:val="003E0398"/>
    <w:rsid w:val="003E0895"/>
    <w:rsid w:val="003E1A77"/>
    <w:rsid w:val="003E492A"/>
    <w:rsid w:val="003E5202"/>
    <w:rsid w:val="003E6239"/>
    <w:rsid w:val="003E6F82"/>
    <w:rsid w:val="003F20B7"/>
    <w:rsid w:val="003F4E9D"/>
    <w:rsid w:val="003F722A"/>
    <w:rsid w:val="0040253F"/>
    <w:rsid w:val="004027DF"/>
    <w:rsid w:val="004066DA"/>
    <w:rsid w:val="00412041"/>
    <w:rsid w:val="004132C4"/>
    <w:rsid w:val="00413446"/>
    <w:rsid w:val="0041397B"/>
    <w:rsid w:val="00413FD5"/>
    <w:rsid w:val="00421F37"/>
    <w:rsid w:val="00424345"/>
    <w:rsid w:val="004306C6"/>
    <w:rsid w:val="00431497"/>
    <w:rsid w:val="00431E51"/>
    <w:rsid w:val="00440DEE"/>
    <w:rsid w:val="0044127A"/>
    <w:rsid w:val="00441730"/>
    <w:rsid w:val="00450CF8"/>
    <w:rsid w:val="00451BCF"/>
    <w:rsid w:val="00451E15"/>
    <w:rsid w:val="004523B3"/>
    <w:rsid w:val="00452D0D"/>
    <w:rsid w:val="00454755"/>
    <w:rsid w:val="00454F0E"/>
    <w:rsid w:val="004563F8"/>
    <w:rsid w:val="00457E3C"/>
    <w:rsid w:val="0046363C"/>
    <w:rsid w:val="004730D6"/>
    <w:rsid w:val="0048233E"/>
    <w:rsid w:val="00485EED"/>
    <w:rsid w:val="004860CF"/>
    <w:rsid w:val="004864E6"/>
    <w:rsid w:val="004906FE"/>
    <w:rsid w:val="00491C53"/>
    <w:rsid w:val="00491CD1"/>
    <w:rsid w:val="004945A4"/>
    <w:rsid w:val="00495EAC"/>
    <w:rsid w:val="004A191B"/>
    <w:rsid w:val="004A299A"/>
    <w:rsid w:val="004A5DB5"/>
    <w:rsid w:val="004B06AA"/>
    <w:rsid w:val="004B15AA"/>
    <w:rsid w:val="004B160E"/>
    <w:rsid w:val="004B1D51"/>
    <w:rsid w:val="004B2581"/>
    <w:rsid w:val="004B43D5"/>
    <w:rsid w:val="004B4414"/>
    <w:rsid w:val="004B66DF"/>
    <w:rsid w:val="004B7DAE"/>
    <w:rsid w:val="004C1134"/>
    <w:rsid w:val="004C525B"/>
    <w:rsid w:val="004C6489"/>
    <w:rsid w:val="004D0C5E"/>
    <w:rsid w:val="004D19DE"/>
    <w:rsid w:val="004D2E44"/>
    <w:rsid w:val="004D441A"/>
    <w:rsid w:val="004D4C15"/>
    <w:rsid w:val="004D7137"/>
    <w:rsid w:val="004E39FC"/>
    <w:rsid w:val="004E5605"/>
    <w:rsid w:val="004E5657"/>
    <w:rsid w:val="004E641B"/>
    <w:rsid w:val="004F4AB7"/>
    <w:rsid w:val="004F4B47"/>
    <w:rsid w:val="004F659E"/>
    <w:rsid w:val="005006CF"/>
    <w:rsid w:val="00501E13"/>
    <w:rsid w:val="00502A5B"/>
    <w:rsid w:val="00510D67"/>
    <w:rsid w:val="00511F08"/>
    <w:rsid w:val="00514206"/>
    <w:rsid w:val="005155B0"/>
    <w:rsid w:val="005158B5"/>
    <w:rsid w:val="005165C1"/>
    <w:rsid w:val="00516F20"/>
    <w:rsid w:val="00524890"/>
    <w:rsid w:val="00530F59"/>
    <w:rsid w:val="00532433"/>
    <w:rsid w:val="00542242"/>
    <w:rsid w:val="005425F0"/>
    <w:rsid w:val="00542D4E"/>
    <w:rsid w:val="005435CC"/>
    <w:rsid w:val="005449DD"/>
    <w:rsid w:val="00544A34"/>
    <w:rsid w:val="00546836"/>
    <w:rsid w:val="005477FF"/>
    <w:rsid w:val="00551B55"/>
    <w:rsid w:val="005523A5"/>
    <w:rsid w:val="00554B8A"/>
    <w:rsid w:val="00561D57"/>
    <w:rsid w:val="00563102"/>
    <w:rsid w:val="00566453"/>
    <w:rsid w:val="00570003"/>
    <w:rsid w:val="005712CE"/>
    <w:rsid w:val="00572CE5"/>
    <w:rsid w:val="00574852"/>
    <w:rsid w:val="005760F1"/>
    <w:rsid w:val="005773AC"/>
    <w:rsid w:val="00577ED6"/>
    <w:rsid w:val="00580758"/>
    <w:rsid w:val="00582486"/>
    <w:rsid w:val="005841F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A7DD2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B1B"/>
    <w:rsid w:val="005C55C1"/>
    <w:rsid w:val="005C5F1F"/>
    <w:rsid w:val="005C61DF"/>
    <w:rsid w:val="005C6853"/>
    <w:rsid w:val="005D3498"/>
    <w:rsid w:val="005D4250"/>
    <w:rsid w:val="005D6366"/>
    <w:rsid w:val="005E0CA6"/>
    <w:rsid w:val="005E2F23"/>
    <w:rsid w:val="005F06E6"/>
    <w:rsid w:val="005F10A3"/>
    <w:rsid w:val="005F3F4D"/>
    <w:rsid w:val="005F4A18"/>
    <w:rsid w:val="005F4F5F"/>
    <w:rsid w:val="005F719C"/>
    <w:rsid w:val="00600D6F"/>
    <w:rsid w:val="00601319"/>
    <w:rsid w:val="00602961"/>
    <w:rsid w:val="00602B2B"/>
    <w:rsid w:val="006064CB"/>
    <w:rsid w:val="00612D94"/>
    <w:rsid w:val="006165D8"/>
    <w:rsid w:val="00620A03"/>
    <w:rsid w:val="00621C1D"/>
    <w:rsid w:val="00622AE2"/>
    <w:rsid w:val="006235D5"/>
    <w:rsid w:val="006240F1"/>
    <w:rsid w:val="00624CB1"/>
    <w:rsid w:val="00630FF5"/>
    <w:rsid w:val="006315C3"/>
    <w:rsid w:val="006347DB"/>
    <w:rsid w:val="00637AD5"/>
    <w:rsid w:val="00637B89"/>
    <w:rsid w:val="006405A6"/>
    <w:rsid w:val="00640F3A"/>
    <w:rsid w:val="00642526"/>
    <w:rsid w:val="00644AE2"/>
    <w:rsid w:val="00645259"/>
    <w:rsid w:val="006508FD"/>
    <w:rsid w:val="00650E43"/>
    <w:rsid w:val="006521A0"/>
    <w:rsid w:val="006524FF"/>
    <w:rsid w:val="00652F5E"/>
    <w:rsid w:val="00653D5E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3450"/>
    <w:rsid w:val="0066494E"/>
    <w:rsid w:val="00664CDE"/>
    <w:rsid w:val="0067217D"/>
    <w:rsid w:val="00673128"/>
    <w:rsid w:val="00674E57"/>
    <w:rsid w:val="00675415"/>
    <w:rsid w:val="0067551E"/>
    <w:rsid w:val="00681E9B"/>
    <w:rsid w:val="006829A8"/>
    <w:rsid w:val="00687C92"/>
    <w:rsid w:val="006942C3"/>
    <w:rsid w:val="00697387"/>
    <w:rsid w:val="006A210A"/>
    <w:rsid w:val="006A3844"/>
    <w:rsid w:val="006A3F76"/>
    <w:rsid w:val="006A5A01"/>
    <w:rsid w:val="006A6927"/>
    <w:rsid w:val="006B053F"/>
    <w:rsid w:val="006B202B"/>
    <w:rsid w:val="006B3417"/>
    <w:rsid w:val="006C0ECE"/>
    <w:rsid w:val="006C0FE0"/>
    <w:rsid w:val="006C1B80"/>
    <w:rsid w:val="006C7107"/>
    <w:rsid w:val="006D042D"/>
    <w:rsid w:val="006D1A77"/>
    <w:rsid w:val="006D2FCB"/>
    <w:rsid w:val="006E190A"/>
    <w:rsid w:val="006E2B22"/>
    <w:rsid w:val="006E3760"/>
    <w:rsid w:val="006E4E3E"/>
    <w:rsid w:val="006E5FA7"/>
    <w:rsid w:val="006E787D"/>
    <w:rsid w:val="006F2356"/>
    <w:rsid w:val="006F28BC"/>
    <w:rsid w:val="006F49A4"/>
    <w:rsid w:val="00701270"/>
    <w:rsid w:val="00701498"/>
    <w:rsid w:val="007046E9"/>
    <w:rsid w:val="00712089"/>
    <w:rsid w:val="00712751"/>
    <w:rsid w:val="00713D16"/>
    <w:rsid w:val="0071583D"/>
    <w:rsid w:val="00720E8B"/>
    <w:rsid w:val="007254FF"/>
    <w:rsid w:val="00732675"/>
    <w:rsid w:val="00733E66"/>
    <w:rsid w:val="007360CA"/>
    <w:rsid w:val="007372DF"/>
    <w:rsid w:val="0074078E"/>
    <w:rsid w:val="00742D0B"/>
    <w:rsid w:val="0074334A"/>
    <w:rsid w:val="00745808"/>
    <w:rsid w:val="007463C9"/>
    <w:rsid w:val="00747A5C"/>
    <w:rsid w:val="00747D13"/>
    <w:rsid w:val="00747E45"/>
    <w:rsid w:val="007509D5"/>
    <w:rsid w:val="00750C62"/>
    <w:rsid w:val="0075150B"/>
    <w:rsid w:val="00752B1C"/>
    <w:rsid w:val="0075595C"/>
    <w:rsid w:val="007559DE"/>
    <w:rsid w:val="00755FA4"/>
    <w:rsid w:val="00760B93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816E5"/>
    <w:rsid w:val="007839D1"/>
    <w:rsid w:val="007854E1"/>
    <w:rsid w:val="007858E7"/>
    <w:rsid w:val="00785AFC"/>
    <w:rsid w:val="0078609F"/>
    <w:rsid w:val="0078755B"/>
    <w:rsid w:val="00791F00"/>
    <w:rsid w:val="00792723"/>
    <w:rsid w:val="00793771"/>
    <w:rsid w:val="007939A5"/>
    <w:rsid w:val="00794B54"/>
    <w:rsid w:val="00796517"/>
    <w:rsid w:val="007A036A"/>
    <w:rsid w:val="007A2B6A"/>
    <w:rsid w:val="007A3C4B"/>
    <w:rsid w:val="007A3E64"/>
    <w:rsid w:val="007A415A"/>
    <w:rsid w:val="007A6245"/>
    <w:rsid w:val="007B58F6"/>
    <w:rsid w:val="007C1E0D"/>
    <w:rsid w:val="007C2BDE"/>
    <w:rsid w:val="007C2F5A"/>
    <w:rsid w:val="007C4B9A"/>
    <w:rsid w:val="007D0B5D"/>
    <w:rsid w:val="007D280B"/>
    <w:rsid w:val="007D3E8F"/>
    <w:rsid w:val="007D56E5"/>
    <w:rsid w:val="007D5C77"/>
    <w:rsid w:val="007D7CA0"/>
    <w:rsid w:val="007D7EFB"/>
    <w:rsid w:val="007E34F1"/>
    <w:rsid w:val="007E37FE"/>
    <w:rsid w:val="007F0960"/>
    <w:rsid w:val="007F14AF"/>
    <w:rsid w:val="007F21B4"/>
    <w:rsid w:val="007F2587"/>
    <w:rsid w:val="007F2744"/>
    <w:rsid w:val="007F2795"/>
    <w:rsid w:val="007F475C"/>
    <w:rsid w:val="007F4C90"/>
    <w:rsid w:val="008045CB"/>
    <w:rsid w:val="008073B3"/>
    <w:rsid w:val="00810216"/>
    <w:rsid w:val="008120B9"/>
    <w:rsid w:val="008203FF"/>
    <w:rsid w:val="008209EF"/>
    <w:rsid w:val="00820B17"/>
    <w:rsid w:val="00821478"/>
    <w:rsid w:val="0082473F"/>
    <w:rsid w:val="0082749B"/>
    <w:rsid w:val="0082752F"/>
    <w:rsid w:val="00830EB1"/>
    <w:rsid w:val="008328A0"/>
    <w:rsid w:val="00832FF3"/>
    <w:rsid w:val="008331BC"/>
    <w:rsid w:val="0083575B"/>
    <w:rsid w:val="0083715B"/>
    <w:rsid w:val="00841504"/>
    <w:rsid w:val="0084471B"/>
    <w:rsid w:val="00845727"/>
    <w:rsid w:val="00852B5A"/>
    <w:rsid w:val="0085656B"/>
    <w:rsid w:val="00857E7D"/>
    <w:rsid w:val="0086090C"/>
    <w:rsid w:val="00864B17"/>
    <w:rsid w:val="00866BC7"/>
    <w:rsid w:val="00870859"/>
    <w:rsid w:val="00870B89"/>
    <w:rsid w:val="00870E7D"/>
    <w:rsid w:val="00870F7A"/>
    <w:rsid w:val="0087385A"/>
    <w:rsid w:val="00874C6F"/>
    <w:rsid w:val="00876562"/>
    <w:rsid w:val="00877253"/>
    <w:rsid w:val="00884EB0"/>
    <w:rsid w:val="00886C20"/>
    <w:rsid w:val="00887294"/>
    <w:rsid w:val="00887E84"/>
    <w:rsid w:val="00890B6D"/>
    <w:rsid w:val="00892ACA"/>
    <w:rsid w:val="00895855"/>
    <w:rsid w:val="008A363D"/>
    <w:rsid w:val="008A4A50"/>
    <w:rsid w:val="008A79D4"/>
    <w:rsid w:val="008A7A87"/>
    <w:rsid w:val="008A7F7A"/>
    <w:rsid w:val="008B3AE9"/>
    <w:rsid w:val="008B5B92"/>
    <w:rsid w:val="008B6CEA"/>
    <w:rsid w:val="008B7E30"/>
    <w:rsid w:val="008C027C"/>
    <w:rsid w:val="008C1512"/>
    <w:rsid w:val="008C1EC7"/>
    <w:rsid w:val="008C309C"/>
    <w:rsid w:val="008C43C3"/>
    <w:rsid w:val="008C77BC"/>
    <w:rsid w:val="008D3784"/>
    <w:rsid w:val="008D3787"/>
    <w:rsid w:val="008D5040"/>
    <w:rsid w:val="008E001B"/>
    <w:rsid w:val="008E084D"/>
    <w:rsid w:val="008E095C"/>
    <w:rsid w:val="008E7098"/>
    <w:rsid w:val="008F120A"/>
    <w:rsid w:val="008F466D"/>
    <w:rsid w:val="009003FD"/>
    <w:rsid w:val="009008F7"/>
    <w:rsid w:val="00902D60"/>
    <w:rsid w:val="009034AB"/>
    <w:rsid w:val="00904155"/>
    <w:rsid w:val="009052D6"/>
    <w:rsid w:val="00907705"/>
    <w:rsid w:val="00907718"/>
    <w:rsid w:val="009126BD"/>
    <w:rsid w:val="0091355F"/>
    <w:rsid w:val="0091454E"/>
    <w:rsid w:val="00914F8D"/>
    <w:rsid w:val="00917719"/>
    <w:rsid w:val="009216FC"/>
    <w:rsid w:val="00935892"/>
    <w:rsid w:val="00936110"/>
    <w:rsid w:val="00937A58"/>
    <w:rsid w:val="009424DA"/>
    <w:rsid w:val="00942BB6"/>
    <w:rsid w:val="009432B7"/>
    <w:rsid w:val="00943B80"/>
    <w:rsid w:val="00945937"/>
    <w:rsid w:val="00946208"/>
    <w:rsid w:val="00951A13"/>
    <w:rsid w:val="00953168"/>
    <w:rsid w:val="00955BB8"/>
    <w:rsid w:val="009563A3"/>
    <w:rsid w:val="009576D8"/>
    <w:rsid w:val="00957C9C"/>
    <w:rsid w:val="0096086E"/>
    <w:rsid w:val="00961D03"/>
    <w:rsid w:val="00962DA3"/>
    <w:rsid w:val="00964995"/>
    <w:rsid w:val="00965DC5"/>
    <w:rsid w:val="0096718A"/>
    <w:rsid w:val="00967F7C"/>
    <w:rsid w:val="009717D0"/>
    <w:rsid w:val="00972183"/>
    <w:rsid w:val="0097222F"/>
    <w:rsid w:val="00972952"/>
    <w:rsid w:val="00980375"/>
    <w:rsid w:val="00980456"/>
    <w:rsid w:val="00980585"/>
    <w:rsid w:val="00981D74"/>
    <w:rsid w:val="00982486"/>
    <w:rsid w:val="00982BA8"/>
    <w:rsid w:val="00984B8F"/>
    <w:rsid w:val="009867EE"/>
    <w:rsid w:val="009875AA"/>
    <w:rsid w:val="00990696"/>
    <w:rsid w:val="00991414"/>
    <w:rsid w:val="00991515"/>
    <w:rsid w:val="0099195F"/>
    <w:rsid w:val="009950E4"/>
    <w:rsid w:val="00997CCC"/>
    <w:rsid w:val="009A0117"/>
    <w:rsid w:val="009A03D4"/>
    <w:rsid w:val="009A0DFE"/>
    <w:rsid w:val="009A19A7"/>
    <w:rsid w:val="009A19D4"/>
    <w:rsid w:val="009A5C56"/>
    <w:rsid w:val="009A6AF9"/>
    <w:rsid w:val="009B0F85"/>
    <w:rsid w:val="009B149F"/>
    <w:rsid w:val="009B60B9"/>
    <w:rsid w:val="009C1FAF"/>
    <w:rsid w:val="009C275A"/>
    <w:rsid w:val="009C285C"/>
    <w:rsid w:val="009C2F12"/>
    <w:rsid w:val="009C316F"/>
    <w:rsid w:val="009C3BB4"/>
    <w:rsid w:val="009C469F"/>
    <w:rsid w:val="009C6A77"/>
    <w:rsid w:val="009C6C4E"/>
    <w:rsid w:val="009C7ED5"/>
    <w:rsid w:val="009D303F"/>
    <w:rsid w:val="009D442D"/>
    <w:rsid w:val="009E0628"/>
    <w:rsid w:val="009E1B18"/>
    <w:rsid w:val="009E3F6D"/>
    <w:rsid w:val="009E4ADC"/>
    <w:rsid w:val="009E4D7F"/>
    <w:rsid w:val="009E5AB5"/>
    <w:rsid w:val="009F3CD9"/>
    <w:rsid w:val="00A01D5C"/>
    <w:rsid w:val="00A03001"/>
    <w:rsid w:val="00A043CB"/>
    <w:rsid w:val="00A06CA0"/>
    <w:rsid w:val="00A07492"/>
    <w:rsid w:val="00A101DC"/>
    <w:rsid w:val="00A14801"/>
    <w:rsid w:val="00A17664"/>
    <w:rsid w:val="00A20F4A"/>
    <w:rsid w:val="00A23BE8"/>
    <w:rsid w:val="00A259B6"/>
    <w:rsid w:val="00A3055E"/>
    <w:rsid w:val="00A31EDE"/>
    <w:rsid w:val="00A34981"/>
    <w:rsid w:val="00A34AC6"/>
    <w:rsid w:val="00A35A26"/>
    <w:rsid w:val="00A44C88"/>
    <w:rsid w:val="00A50F1C"/>
    <w:rsid w:val="00A53E21"/>
    <w:rsid w:val="00A559CD"/>
    <w:rsid w:val="00A56DFB"/>
    <w:rsid w:val="00A60288"/>
    <w:rsid w:val="00A62B5C"/>
    <w:rsid w:val="00A64B54"/>
    <w:rsid w:val="00A6545F"/>
    <w:rsid w:val="00A65F5B"/>
    <w:rsid w:val="00A7095E"/>
    <w:rsid w:val="00A71F16"/>
    <w:rsid w:val="00A7243A"/>
    <w:rsid w:val="00A75871"/>
    <w:rsid w:val="00A76023"/>
    <w:rsid w:val="00A76EA3"/>
    <w:rsid w:val="00A81355"/>
    <w:rsid w:val="00A82711"/>
    <w:rsid w:val="00A83ADA"/>
    <w:rsid w:val="00A83EE6"/>
    <w:rsid w:val="00A84838"/>
    <w:rsid w:val="00A86D62"/>
    <w:rsid w:val="00A90CC0"/>
    <w:rsid w:val="00A91DBA"/>
    <w:rsid w:val="00A91E06"/>
    <w:rsid w:val="00A94B30"/>
    <w:rsid w:val="00A95A8D"/>
    <w:rsid w:val="00AA23A1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23C0"/>
    <w:rsid w:val="00AB3335"/>
    <w:rsid w:val="00AB3779"/>
    <w:rsid w:val="00AB3A63"/>
    <w:rsid w:val="00AB46FF"/>
    <w:rsid w:val="00AB4FBB"/>
    <w:rsid w:val="00AB5B25"/>
    <w:rsid w:val="00AC018A"/>
    <w:rsid w:val="00AC1B5B"/>
    <w:rsid w:val="00AC3FA7"/>
    <w:rsid w:val="00AC40AB"/>
    <w:rsid w:val="00AC5932"/>
    <w:rsid w:val="00AD0E12"/>
    <w:rsid w:val="00AD5F84"/>
    <w:rsid w:val="00AD7CC6"/>
    <w:rsid w:val="00AE39E2"/>
    <w:rsid w:val="00AE3DF1"/>
    <w:rsid w:val="00AE407D"/>
    <w:rsid w:val="00AE5408"/>
    <w:rsid w:val="00AE611C"/>
    <w:rsid w:val="00AF0864"/>
    <w:rsid w:val="00AF1E81"/>
    <w:rsid w:val="00AF70E6"/>
    <w:rsid w:val="00AF7AF3"/>
    <w:rsid w:val="00AF7D10"/>
    <w:rsid w:val="00B0171C"/>
    <w:rsid w:val="00B01A2F"/>
    <w:rsid w:val="00B04651"/>
    <w:rsid w:val="00B061E9"/>
    <w:rsid w:val="00B07021"/>
    <w:rsid w:val="00B07A15"/>
    <w:rsid w:val="00B07A34"/>
    <w:rsid w:val="00B10E09"/>
    <w:rsid w:val="00B13537"/>
    <w:rsid w:val="00B14E4C"/>
    <w:rsid w:val="00B15ABD"/>
    <w:rsid w:val="00B20A3B"/>
    <w:rsid w:val="00B21879"/>
    <w:rsid w:val="00B22541"/>
    <w:rsid w:val="00B23E1A"/>
    <w:rsid w:val="00B25CBE"/>
    <w:rsid w:val="00B2742C"/>
    <w:rsid w:val="00B30EAE"/>
    <w:rsid w:val="00B370C1"/>
    <w:rsid w:val="00B41866"/>
    <w:rsid w:val="00B4580E"/>
    <w:rsid w:val="00B51680"/>
    <w:rsid w:val="00B5291B"/>
    <w:rsid w:val="00B63BB1"/>
    <w:rsid w:val="00B67B0A"/>
    <w:rsid w:val="00B67DDF"/>
    <w:rsid w:val="00B70C1A"/>
    <w:rsid w:val="00B7129D"/>
    <w:rsid w:val="00B7157A"/>
    <w:rsid w:val="00B7192D"/>
    <w:rsid w:val="00B71FD8"/>
    <w:rsid w:val="00B73CE3"/>
    <w:rsid w:val="00B80A1A"/>
    <w:rsid w:val="00B83E12"/>
    <w:rsid w:val="00B84804"/>
    <w:rsid w:val="00B86AC4"/>
    <w:rsid w:val="00B9012E"/>
    <w:rsid w:val="00B93265"/>
    <w:rsid w:val="00B94E6C"/>
    <w:rsid w:val="00B952A6"/>
    <w:rsid w:val="00B95C43"/>
    <w:rsid w:val="00BA536B"/>
    <w:rsid w:val="00BA5656"/>
    <w:rsid w:val="00BA76FE"/>
    <w:rsid w:val="00BA78BF"/>
    <w:rsid w:val="00BB52CB"/>
    <w:rsid w:val="00BB7A94"/>
    <w:rsid w:val="00BC18FD"/>
    <w:rsid w:val="00BC4E4B"/>
    <w:rsid w:val="00BC5D9E"/>
    <w:rsid w:val="00BC6980"/>
    <w:rsid w:val="00BD0444"/>
    <w:rsid w:val="00BD0FFA"/>
    <w:rsid w:val="00BD5A33"/>
    <w:rsid w:val="00BD76BC"/>
    <w:rsid w:val="00BE08D1"/>
    <w:rsid w:val="00BE1AF3"/>
    <w:rsid w:val="00BE2C16"/>
    <w:rsid w:val="00BE66A6"/>
    <w:rsid w:val="00BE6B50"/>
    <w:rsid w:val="00BE70CD"/>
    <w:rsid w:val="00BE72F2"/>
    <w:rsid w:val="00BF01FA"/>
    <w:rsid w:val="00BF384C"/>
    <w:rsid w:val="00BF5F9D"/>
    <w:rsid w:val="00BF79BC"/>
    <w:rsid w:val="00C0061E"/>
    <w:rsid w:val="00C012A3"/>
    <w:rsid w:val="00C01371"/>
    <w:rsid w:val="00C01573"/>
    <w:rsid w:val="00C02E85"/>
    <w:rsid w:val="00C04809"/>
    <w:rsid w:val="00C04BB1"/>
    <w:rsid w:val="00C0611B"/>
    <w:rsid w:val="00C06714"/>
    <w:rsid w:val="00C07D1D"/>
    <w:rsid w:val="00C114B6"/>
    <w:rsid w:val="00C11DBA"/>
    <w:rsid w:val="00C13FC8"/>
    <w:rsid w:val="00C15F32"/>
    <w:rsid w:val="00C1741C"/>
    <w:rsid w:val="00C24A0C"/>
    <w:rsid w:val="00C24BCE"/>
    <w:rsid w:val="00C27A52"/>
    <w:rsid w:val="00C3049B"/>
    <w:rsid w:val="00C30CC1"/>
    <w:rsid w:val="00C3452D"/>
    <w:rsid w:val="00C3570C"/>
    <w:rsid w:val="00C36F84"/>
    <w:rsid w:val="00C37483"/>
    <w:rsid w:val="00C40EE7"/>
    <w:rsid w:val="00C47141"/>
    <w:rsid w:val="00C475D1"/>
    <w:rsid w:val="00C51858"/>
    <w:rsid w:val="00C51A9D"/>
    <w:rsid w:val="00C52A79"/>
    <w:rsid w:val="00C548C1"/>
    <w:rsid w:val="00C606E2"/>
    <w:rsid w:val="00C71624"/>
    <w:rsid w:val="00C72033"/>
    <w:rsid w:val="00C728F1"/>
    <w:rsid w:val="00C729BE"/>
    <w:rsid w:val="00C7506D"/>
    <w:rsid w:val="00C76358"/>
    <w:rsid w:val="00C767D6"/>
    <w:rsid w:val="00C81A55"/>
    <w:rsid w:val="00C822A8"/>
    <w:rsid w:val="00C82A89"/>
    <w:rsid w:val="00C838F2"/>
    <w:rsid w:val="00C84532"/>
    <w:rsid w:val="00C86723"/>
    <w:rsid w:val="00C874E9"/>
    <w:rsid w:val="00C91713"/>
    <w:rsid w:val="00C924BD"/>
    <w:rsid w:val="00C93540"/>
    <w:rsid w:val="00C956CC"/>
    <w:rsid w:val="00C96AD1"/>
    <w:rsid w:val="00CA02B0"/>
    <w:rsid w:val="00CA067E"/>
    <w:rsid w:val="00CA1621"/>
    <w:rsid w:val="00CA1E62"/>
    <w:rsid w:val="00CA478D"/>
    <w:rsid w:val="00CA55B6"/>
    <w:rsid w:val="00CA7D28"/>
    <w:rsid w:val="00CA7EA2"/>
    <w:rsid w:val="00CB0BFF"/>
    <w:rsid w:val="00CB293F"/>
    <w:rsid w:val="00CB2ADE"/>
    <w:rsid w:val="00CB537A"/>
    <w:rsid w:val="00CB6E02"/>
    <w:rsid w:val="00CC0EC0"/>
    <w:rsid w:val="00CC1AAC"/>
    <w:rsid w:val="00CC213E"/>
    <w:rsid w:val="00CC2B86"/>
    <w:rsid w:val="00CC666C"/>
    <w:rsid w:val="00CD38B3"/>
    <w:rsid w:val="00CE0700"/>
    <w:rsid w:val="00CE4F15"/>
    <w:rsid w:val="00CE7AB8"/>
    <w:rsid w:val="00CF095B"/>
    <w:rsid w:val="00CF0EC9"/>
    <w:rsid w:val="00CF218C"/>
    <w:rsid w:val="00CF22CF"/>
    <w:rsid w:val="00CF3353"/>
    <w:rsid w:val="00CF5A0C"/>
    <w:rsid w:val="00CF79A9"/>
    <w:rsid w:val="00D02427"/>
    <w:rsid w:val="00D11945"/>
    <w:rsid w:val="00D12253"/>
    <w:rsid w:val="00D12C93"/>
    <w:rsid w:val="00D130EF"/>
    <w:rsid w:val="00D13411"/>
    <w:rsid w:val="00D1488C"/>
    <w:rsid w:val="00D20287"/>
    <w:rsid w:val="00D224F0"/>
    <w:rsid w:val="00D238C1"/>
    <w:rsid w:val="00D3029C"/>
    <w:rsid w:val="00D32069"/>
    <w:rsid w:val="00D3521B"/>
    <w:rsid w:val="00D35340"/>
    <w:rsid w:val="00D35416"/>
    <w:rsid w:val="00D36F58"/>
    <w:rsid w:val="00D4103E"/>
    <w:rsid w:val="00D43B6D"/>
    <w:rsid w:val="00D564F2"/>
    <w:rsid w:val="00D57D8D"/>
    <w:rsid w:val="00D60AA3"/>
    <w:rsid w:val="00D6384E"/>
    <w:rsid w:val="00D646CA"/>
    <w:rsid w:val="00D64DF7"/>
    <w:rsid w:val="00D6691E"/>
    <w:rsid w:val="00D72B5F"/>
    <w:rsid w:val="00D72E7D"/>
    <w:rsid w:val="00D73DE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4D23"/>
    <w:rsid w:val="00D85471"/>
    <w:rsid w:val="00D873AB"/>
    <w:rsid w:val="00D91079"/>
    <w:rsid w:val="00D9382F"/>
    <w:rsid w:val="00D93BFA"/>
    <w:rsid w:val="00D94BAC"/>
    <w:rsid w:val="00D96380"/>
    <w:rsid w:val="00D97E9C"/>
    <w:rsid w:val="00DA2283"/>
    <w:rsid w:val="00DA25C3"/>
    <w:rsid w:val="00DA3656"/>
    <w:rsid w:val="00DA67AD"/>
    <w:rsid w:val="00DB2F49"/>
    <w:rsid w:val="00DB4F92"/>
    <w:rsid w:val="00DB5082"/>
    <w:rsid w:val="00DC5625"/>
    <w:rsid w:val="00DD058F"/>
    <w:rsid w:val="00DD08AB"/>
    <w:rsid w:val="00DD0FEA"/>
    <w:rsid w:val="00DD45AD"/>
    <w:rsid w:val="00DD49BB"/>
    <w:rsid w:val="00DD6FA1"/>
    <w:rsid w:val="00DE32C2"/>
    <w:rsid w:val="00DF01BE"/>
    <w:rsid w:val="00DF0795"/>
    <w:rsid w:val="00DF25D3"/>
    <w:rsid w:val="00DF728A"/>
    <w:rsid w:val="00DF7401"/>
    <w:rsid w:val="00DF7C02"/>
    <w:rsid w:val="00E00367"/>
    <w:rsid w:val="00E01ACE"/>
    <w:rsid w:val="00E05FE6"/>
    <w:rsid w:val="00E06399"/>
    <w:rsid w:val="00E101D5"/>
    <w:rsid w:val="00E13E90"/>
    <w:rsid w:val="00E17043"/>
    <w:rsid w:val="00E179C7"/>
    <w:rsid w:val="00E216D9"/>
    <w:rsid w:val="00E27362"/>
    <w:rsid w:val="00E30058"/>
    <w:rsid w:val="00E30E85"/>
    <w:rsid w:val="00E31841"/>
    <w:rsid w:val="00E31F20"/>
    <w:rsid w:val="00E36925"/>
    <w:rsid w:val="00E36EB6"/>
    <w:rsid w:val="00E40048"/>
    <w:rsid w:val="00E4175A"/>
    <w:rsid w:val="00E43304"/>
    <w:rsid w:val="00E46E9F"/>
    <w:rsid w:val="00E516A2"/>
    <w:rsid w:val="00E51EC6"/>
    <w:rsid w:val="00E54DE0"/>
    <w:rsid w:val="00E55545"/>
    <w:rsid w:val="00E56B70"/>
    <w:rsid w:val="00E578C1"/>
    <w:rsid w:val="00E57F49"/>
    <w:rsid w:val="00E60086"/>
    <w:rsid w:val="00E60ABC"/>
    <w:rsid w:val="00E66056"/>
    <w:rsid w:val="00E70CD9"/>
    <w:rsid w:val="00E753DE"/>
    <w:rsid w:val="00E75438"/>
    <w:rsid w:val="00E8006A"/>
    <w:rsid w:val="00E8460B"/>
    <w:rsid w:val="00E84FA9"/>
    <w:rsid w:val="00E8543B"/>
    <w:rsid w:val="00E85598"/>
    <w:rsid w:val="00E91F59"/>
    <w:rsid w:val="00E92094"/>
    <w:rsid w:val="00E93B41"/>
    <w:rsid w:val="00E95CF2"/>
    <w:rsid w:val="00E974ED"/>
    <w:rsid w:val="00EA2216"/>
    <w:rsid w:val="00EA3A3E"/>
    <w:rsid w:val="00EB1AD3"/>
    <w:rsid w:val="00EB5CE3"/>
    <w:rsid w:val="00EB6BAF"/>
    <w:rsid w:val="00EB73FE"/>
    <w:rsid w:val="00EC0796"/>
    <w:rsid w:val="00EC2658"/>
    <w:rsid w:val="00EC3B8B"/>
    <w:rsid w:val="00EC4CE1"/>
    <w:rsid w:val="00EC4DB0"/>
    <w:rsid w:val="00EC7592"/>
    <w:rsid w:val="00ED1887"/>
    <w:rsid w:val="00ED2275"/>
    <w:rsid w:val="00ED4CC5"/>
    <w:rsid w:val="00ED5866"/>
    <w:rsid w:val="00EE117B"/>
    <w:rsid w:val="00EE42B1"/>
    <w:rsid w:val="00EE56C9"/>
    <w:rsid w:val="00EF0BAC"/>
    <w:rsid w:val="00EF0C48"/>
    <w:rsid w:val="00EF5AA6"/>
    <w:rsid w:val="00EF690E"/>
    <w:rsid w:val="00EF7F29"/>
    <w:rsid w:val="00F00C2C"/>
    <w:rsid w:val="00F00FDC"/>
    <w:rsid w:val="00F07F7D"/>
    <w:rsid w:val="00F12D0B"/>
    <w:rsid w:val="00F13A91"/>
    <w:rsid w:val="00F215C3"/>
    <w:rsid w:val="00F21D52"/>
    <w:rsid w:val="00F22584"/>
    <w:rsid w:val="00F24497"/>
    <w:rsid w:val="00F24674"/>
    <w:rsid w:val="00F3036F"/>
    <w:rsid w:val="00F34729"/>
    <w:rsid w:val="00F3620E"/>
    <w:rsid w:val="00F36519"/>
    <w:rsid w:val="00F36F0F"/>
    <w:rsid w:val="00F40725"/>
    <w:rsid w:val="00F410F0"/>
    <w:rsid w:val="00F4722A"/>
    <w:rsid w:val="00F51BB0"/>
    <w:rsid w:val="00F53B5A"/>
    <w:rsid w:val="00F54967"/>
    <w:rsid w:val="00F557C9"/>
    <w:rsid w:val="00F578A4"/>
    <w:rsid w:val="00F620A8"/>
    <w:rsid w:val="00F6633D"/>
    <w:rsid w:val="00F67882"/>
    <w:rsid w:val="00F70830"/>
    <w:rsid w:val="00F809DB"/>
    <w:rsid w:val="00F81FDA"/>
    <w:rsid w:val="00F83091"/>
    <w:rsid w:val="00F8596C"/>
    <w:rsid w:val="00F85B1D"/>
    <w:rsid w:val="00F86E26"/>
    <w:rsid w:val="00F94864"/>
    <w:rsid w:val="00F955D2"/>
    <w:rsid w:val="00F95820"/>
    <w:rsid w:val="00F95A4A"/>
    <w:rsid w:val="00F965DF"/>
    <w:rsid w:val="00F96773"/>
    <w:rsid w:val="00F9725B"/>
    <w:rsid w:val="00FA0F4F"/>
    <w:rsid w:val="00FA199E"/>
    <w:rsid w:val="00FA2D02"/>
    <w:rsid w:val="00FA331B"/>
    <w:rsid w:val="00FA3A5C"/>
    <w:rsid w:val="00FA3F36"/>
    <w:rsid w:val="00FA4A27"/>
    <w:rsid w:val="00FA5EF6"/>
    <w:rsid w:val="00FA76C0"/>
    <w:rsid w:val="00FB00CC"/>
    <w:rsid w:val="00FB7310"/>
    <w:rsid w:val="00FC19A9"/>
    <w:rsid w:val="00FC25DC"/>
    <w:rsid w:val="00FC269B"/>
    <w:rsid w:val="00FC3498"/>
    <w:rsid w:val="00FC4844"/>
    <w:rsid w:val="00FC577F"/>
    <w:rsid w:val="00FC6F75"/>
    <w:rsid w:val="00FD26BA"/>
    <w:rsid w:val="00FD57FB"/>
    <w:rsid w:val="00FE0EF1"/>
    <w:rsid w:val="00FE2A05"/>
    <w:rsid w:val="00FE2FA6"/>
    <w:rsid w:val="00FE3C24"/>
    <w:rsid w:val="00FE5B88"/>
    <w:rsid w:val="00FE6B11"/>
    <w:rsid w:val="00FE7EBC"/>
    <w:rsid w:val="00FF033F"/>
    <w:rsid w:val="00FF19B3"/>
    <w:rsid w:val="00FF3B8C"/>
    <w:rsid w:val="00FF3F2C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18BF6DBE-01B9-4D33-8DC0-58D6850A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www.cifraclub.com.b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hyperlink" Target="https://pt.wikipedia.org/wiki/Cifra_(m&#250;sica)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hyperlink" Target="https://pt.wikipedia.org/wiki/Nota_music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28" Type="http://schemas.openxmlformats.org/officeDocument/2006/relationships/hyperlink" Target="https://www.pegacifra.com.br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hyperlink" Target="http://deeplearningbook.com.br/algoritmo-backpropagation-parte-2-treinamento-de-redes-neura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comments" Target="comments.xml"/><Relationship Id="rId27" Type="http://schemas.openxmlformats.org/officeDocument/2006/relationships/hyperlink" Target="https://www.cifras.com.br/" TargetMode="External"/><Relationship Id="rId30" Type="http://schemas.openxmlformats.org/officeDocument/2006/relationships/hyperlink" Target="https://www.descomplicandoamusica.com/triade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14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15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13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10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11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17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18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19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9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16</b:RefOrder>
  </b:Source>
</b:Sources>
</file>

<file path=customXml/itemProps1.xml><?xml version="1.0" encoding="utf-8"?>
<ds:datastoreItem xmlns:ds="http://schemas.openxmlformats.org/officeDocument/2006/customXml" ds:itemID="{C8C21B4F-E2B7-4059-A452-EA7A82EF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5823</TotalTime>
  <Pages>31</Pages>
  <Words>4749</Words>
  <Characters>25647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686</cp:revision>
  <cp:lastPrinted>2012-06-24T15:15:00Z</cp:lastPrinted>
  <dcterms:created xsi:type="dcterms:W3CDTF">2017-06-12T19:22:00Z</dcterms:created>
  <dcterms:modified xsi:type="dcterms:W3CDTF">2019-11-05T15:36:00Z</dcterms:modified>
</cp:coreProperties>
</file>