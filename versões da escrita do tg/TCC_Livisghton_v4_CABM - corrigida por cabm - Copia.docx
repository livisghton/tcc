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10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346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BF5BEF" w:rsidRPr="007D3E8F" w:rsidRDefault="00BF5BEF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256F95" w:rsidRPr="007D3E8F" w:rsidRDefault="00256F95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ABA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555775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</w:t>
      </w:r>
      <w:proofErr w:type="spellEnd"/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BF5BEF" w:rsidRPr="00B22943" w:rsidRDefault="00BF5BEF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256F95" w:rsidRPr="00B22943" w:rsidRDefault="00256F95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proofErr w:type="gram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1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BF5BEF" w:rsidRDefault="00BF5BE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BF5BEF" w:rsidRPr="00B84C1C" w:rsidRDefault="00BF5BEF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256F95" w:rsidRDefault="00256F9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256F95" w:rsidRPr="00B84C1C" w:rsidRDefault="00256F95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proofErr w:type="gram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  <w:proofErr w:type="gramEnd"/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029F274D" w14:textId="25552EC2" w:rsidR="005D181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24293977" w:history="1">
            <w:r w:rsidR="005D1812" w:rsidRPr="00C97DFE">
              <w:rPr>
                <w:rStyle w:val="Hyperlink"/>
                <w:noProof/>
                <w:lang w:val="en-US"/>
              </w:rPr>
              <w:t>1.</w:t>
            </w:r>
            <w:r w:rsidR="005D1812">
              <w:rPr>
                <w:noProof/>
              </w:rPr>
              <w:tab/>
            </w:r>
            <w:r w:rsidR="005D1812" w:rsidRPr="00C97DFE">
              <w:rPr>
                <w:rStyle w:val="Hyperlink"/>
                <w:noProof/>
              </w:rPr>
              <w:t>Introdução</w:t>
            </w:r>
            <w:r w:rsidR="005D1812">
              <w:rPr>
                <w:noProof/>
                <w:webHidden/>
              </w:rPr>
              <w:tab/>
            </w:r>
            <w:r w:rsidR="005D1812">
              <w:rPr>
                <w:noProof/>
                <w:webHidden/>
              </w:rPr>
              <w:fldChar w:fldCharType="begin"/>
            </w:r>
            <w:r w:rsidR="005D1812">
              <w:rPr>
                <w:noProof/>
                <w:webHidden/>
              </w:rPr>
              <w:instrText xml:space="preserve"> PAGEREF _Toc24293977 \h </w:instrText>
            </w:r>
            <w:r w:rsidR="005D1812">
              <w:rPr>
                <w:noProof/>
                <w:webHidden/>
              </w:rPr>
            </w:r>
            <w:r w:rsidR="005D1812">
              <w:rPr>
                <w:noProof/>
                <w:webHidden/>
              </w:rPr>
              <w:fldChar w:fldCharType="separate"/>
            </w:r>
            <w:r w:rsidR="005D1812">
              <w:rPr>
                <w:noProof/>
                <w:webHidden/>
              </w:rPr>
              <w:t>15</w:t>
            </w:r>
            <w:r w:rsidR="005D1812">
              <w:rPr>
                <w:noProof/>
                <w:webHidden/>
              </w:rPr>
              <w:fldChar w:fldCharType="end"/>
            </w:r>
          </w:hyperlink>
        </w:p>
        <w:p w14:paraId="2EB3672D" w14:textId="5ED4179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78" w:history="1">
            <w:r w:rsidRPr="00C97DF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F7A7" w14:textId="2BF845A8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79" w:history="1">
            <w:r w:rsidRPr="00C97DF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8507" w14:textId="0D69C9C3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4293980" w:history="1">
            <w:r w:rsidRPr="00C97D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42B3" w14:textId="33E0122F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81" w:history="1">
            <w:r w:rsidRPr="00C97DF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88BF" w14:textId="18EAD56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82" w:history="1">
            <w:r w:rsidRPr="00C97DF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D84F" w14:textId="25E40C15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83" w:history="1">
            <w:r w:rsidRPr="00C97DF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Conceitos de </w:t>
            </w:r>
            <w:r w:rsidRPr="00C97DFE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2F22" w14:textId="65BA1D4C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84" w:history="1">
            <w:r w:rsidRPr="00C97DFE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FC6E" w14:textId="079D7FEE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4293985" w:history="1">
            <w:r w:rsidRPr="00C97D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A99A" w14:textId="0C218CD2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4293986" w:history="1">
            <w:r w:rsidRPr="00C97DFE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Tipos de </w:t>
            </w:r>
            <w:r w:rsidRPr="00C97DFE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6824" w14:textId="1C03D46A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24293987" w:history="1">
            <w:r w:rsidRPr="00C97DF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F5D6" w14:textId="399607B9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4293988" w:history="1">
            <w:r w:rsidRPr="00C97D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D488" w14:textId="3C2DA54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89" w:history="1">
            <w:r w:rsidRPr="00C97DF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2B51" w14:textId="07CAB3E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0" w:history="1">
            <w:r w:rsidRPr="00C97DF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87F5" w14:textId="0F14B18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1" w:history="1">
            <w:r w:rsidRPr="00C97DF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B16D" w14:textId="68F7F0A6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4293992" w:history="1">
            <w:r w:rsidRPr="00C97D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59E5" w14:textId="3E48373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3" w:history="1">
            <w:r w:rsidRPr="00C97DF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81FB" w14:textId="1678198E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4" w:history="1">
            <w:r w:rsidRPr="00C97DF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4138" w14:textId="775B121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5" w:history="1">
            <w:r w:rsidRPr="00C97DF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BC50" w14:textId="6A88FA81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24293996" w:history="1">
            <w:r w:rsidRPr="00C97D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2107" w14:textId="7271E173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7" w:history="1">
            <w:r w:rsidRPr="00C97DFE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ECD4" w14:textId="055AF8C2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24293998" w:history="1">
            <w:r w:rsidRPr="00C97DFE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27FB" w14:textId="144BC6FD" w:rsidR="005D1812" w:rsidRDefault="005D1812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4293999" w:history="1">
            <w:r w:rsidRPr="00C97DF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648D5130" w14:textId="3BC8F237" w:rsidR="005D1812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4294023" w:history="1">
        <w:r w:rsidR="005D1812" w:rsidRPr="00861CB8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5D1812">
          <w:rPr>
            <w:noProof/>
            <w:webHidden/>
          </w:rPr>
          <w:tab/>
        </w:r>
        <w:r w:rsidR="005D1812">
          <w:rPr>
            <w:noProof/>
            <w:webHidden/>
          </w:rPr>
          <w:fldChar w:fldCharType="begin"/>
        </w:r>
        <w:r w:rsidR="005D1812">
          <w:rPr>
            <w:noProof/>
            <w:webHidden/>
          </w:rPr>
          <w:instrText xml:space="preserve"> PAGEREF _Toc24294023 \h </w:instrText>
        </w:r>
        <w:r w:rsidR="005D1812">
          <w:rPr>
            <w:noProof/>
            <w:webHidden/>
          </w:rPr>
        </w:r>
        <w:r w:rsidR="005D1812">
          <w:rPr>
            <w:noProof/>
            <w:webHidden/>
          </w:rPr>
          <w:fldChar w:fldCharType="separate"/>
        </w:r>
        <w:r w:rsidR="005D1812">
          <w:rPr>
            <w:noProof/>
            <w:webHidden/>
          </w:rPr>
          <w:t>17</w:t>
        </w:r>
        <w:r w:rsidR="005D1812">
          <w:rPr>
            <w:noProof/>
            <w:webHidden/>
          </w:rPr>
          <w:fldChar w:fldCharType="end"/>
        </w:r>
      </w:hyperlink>
    </w:p>
    <w:p w14:paraId="1C7091D4" w14:textId="3FF60C5A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4" w:history="1">
        <w:r w:rsidRPr="00861CB8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97415E" w14:textId="1DBB1C00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5" w:history="1">
        <w:r w:rsidRPr="00861CB8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B37456" w14:textId="49FDAE6C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6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82E222" w14:textId="27BD1D84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7" w:history="1">
        <w:r w:rsidRPr="00861CB8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861CB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861CB8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29F27E" w14:textId="29822687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8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861CB8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4891D6" w14:textId="6FEDF4AA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29" w:history="1">
        <w:r w:rsidRPr="00861CB8">
          <w:rPr>
            <w:rStyle w:val="Hyperlink"/>
            <w:rFonts w:ascii="Times New Roman" w:hAnsi="Times New Roman" w:cs="Times New Roman"/>
            <w:noProof/>
          </w:rPr>
          <w:t>Figura 7: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80F6BD9" w14:textId="5884CC71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0" w:history="1">
        <w:r w:rsidRPr="00861CB8">
          <w:rPr>
            <w:rStyle w:val="Hyperlink"/>
            <w:rFonts w:ascii="Times New Roman" w:hAnsi="Times New Roman" w:cs="Times New Roman"/>
            <w:noProof/>
          </w:rPr>
          <w:t>Figura 8: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2A94B02" w14:textId="5A0F889B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1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9: representação do CP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3AF759A" w14:textId="6133CCA1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2" w:history="1">
        <w:r w:rsidRPr="00861CB8">
          <w:rPr>
            <w:rStyle w:val="Hyperlink"/>
            <w:rFonts w:ascii="Times New Roman" w:hAnsi="Times New Roman" w:cs="Times New Roman"/>
            <w:noProof/>
          </w:rPr>
          <w:t>Figura 10 representação do CLP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D3F61AC" w14:textId="57088F19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3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11 Representação do CENS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92DD54" w14:textId="05EB9EBC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4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12 Representação do CRP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4418AD4" w14:textId="367860C5" w:rsidR="005D1812" w:rsidRDefault="005D1812">
      <w:pPr>
        <w:pStyle w:val="ndicedeilustraes"/>
        <w:tabs>
          <w:tab w:val="right" w:leader="dot" w:pos="9061"/>
        </w:tabs>
        <w:rPr>
          <w:noProof/>
        </w:rPr>
      </w:pPr>
      <w:hyperlink w:anchor="_Toc24294035" w:history="1"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13 Representação do CISP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60BE261E" w14:textId="1C71D75F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r w:rsidR="00687C92">
        <w:rPr>
          <w:rFonts w:eastAsia="Times New Roman"/>
          <w:b/>
          <w:bCs/>
          <w:noProof/>
        </w:rPr>
        <w:t>Nenhuma entrada de índice de ilustrações foi encontrada.</w:t>
      </w:r>
      <w:proofErr w:type="gramStart"/>
      <w:r>
        <w:rPr>
          <w:rFonts w:eastAsia="Times New Roman"/>
        </w:rPr>
        <w:fldChar w:fldCharType="end"/>
      </w:r>
      <w:proofErr w:type="gramEnd"/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5BBEC73D" w:rsidR="00B7129D" w:rsidRPr="009C2F12" w:rsidRDefault="007D392C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LISTA</w:t>
      </w: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  <w:proofErr w:type="gram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2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0" w:name="_Toc24293977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0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1566C75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executados por um instrumento (como piano, violão ou </w:t>
      </w:r>
      <w:proofErr w:type="spellStart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ukulele</w:t>
      </w:r>
      <w:proofErr w:type="spell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</w:t>
      </w:r>
      <w:proofErr w:type="gramStart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tocado</w:t>
      </w:r>
      <w:proofErr w:type="gram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5D1812" w:rsidRPr="007C26B5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(1)</w: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proofErr w:type="gramStart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</w:t>
      </w:r>
      <w:proofErr w:type="gramEnd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2A5797C8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</w:t>
      </w:r>
      <w:proofErr w:type="gramEnd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SANTOS JUNIOR</w:t>
      </w:r>
      <w:proofErr w:type="gramEnd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FEITOSA, </w:t>
      </w:r>
      <w:proofErr w:type="gramStart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base nisto, este trabalho tem como objetivo construir um modelo computacional que seja capaz de estimar acordes </w:t>
      </w:r>
      <w:proofErr w:type="gramStart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musicais dado</w:t>
      </w:r>
      <w:proofErr w:type="gram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proofErr w:type="gram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1" w:name="_Toc24293978"/>
      <w:r>
        <w:rPr>
          <w:color w:val="000000" w:themeColor="text1"/>
        </w:rPr>
        <w:t>Objetivos</w:t>
      </w:r>
      <w:bookmarkEnd w:id="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objetivo deste trabalho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 é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proofErr w:type="gram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proofErr w:type="gram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" w:name="_Toc24293979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proofErr w:type="spellStart"/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ultilayer</w:t>
      </w:r>
      <w:proofErr w:type="spellEnd"/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3" w:name="_Toc24293980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4" w:name="_Toc2429398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03565F6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_Ref23619972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1CF9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7369689E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" w:name="_Toc24294023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5D1812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5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2DDF5DDA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" w:name="_Toc24294024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0171C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proofErr w:type="gram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proofErr w:type="gram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6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6D202F9C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" w:name="_Toc24294025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7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06CF7574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8" w:name="_Toc24294026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8"/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18332948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5FD98754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9" w:name="_Toc24294027"/>
      <w:r w:rsidRPr="007C26B5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b/>
          <w:bCs/>
          <w:noProof/>
          <w:sz w:val="20"/>
          <w:szCs w:val="20"/>
        </w:rPr>
        <w:t>5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8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9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0" w:name="_Toc2429398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10"/>
    </w:p>
    <w:p w14:paraId="2171B0DD" w14:textId="77777777" w:rsidR="00946208" w:rsidRPr="00946208" w:rsidRDefault="00946208" w:rsidP="00946208"/>
    <w:p w14:paraId="63944C56" w14:textId="37299774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0C22EB1E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proofErr w:type="spellStart"/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proofErr w:type="spellEnd"/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Compact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Discs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proofErr w:type="gramStart"/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mpo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BF5BEF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quação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BF5BEF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1E82B353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nde</w:t>
      </w:r>
      <w:proofErr w:type="gramEnd"/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>nde</w:t>
      </w:r>
      <w:proofErr w:type="gramEnd"/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1" w:name="_Toc24293983"/>
      <w:r w:rsidRPr="00EE42B1">
        <w:rPr>
          <w:color w:val="000000" w:themeColor="text1"/>
          <w:sz w:val="28"/>
        </w:rPr>
        <w:t xml:space="preserve">Conceitos de </w:t>
      </w:r>
      <w:proofErr w:type="spellStart"/>
      <w:r w:rsidR="0082752F" w:rsidRPr="007C26B5">
        <w:rPr>
          <w:i/>
          <w:color w:val="000000" w:themeColor="text1"/>
          <w:sz w:val="28"/>
        </w:rPr>
        <w:t>Chromagram</w:t>
      </w:r>
      <w:bookmarkEnd w:id="11"/>
      <w:proofErr w:type="spellEnd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36EDBED7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proofErr w:type="gram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proofErr w:type="spellEnd"/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_Ref24295086 \r \h </w:instrText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_Ref24295413 \r \h </w:instrTex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_Ref24295505 \r \h </w:instrTex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proofErr w:type="gram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12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proofErr w:type="gram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proofErr w:type="gram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exemplo: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End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valor </w:t>
      </w:r>
      <w:proofErr w:type="gramStart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proofErr w:type="gram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probabilidade para cada nota, onde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</w:t>
      </w:r>
      <w:proofErr w:type="gramStart"/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>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0FD456B2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2" w:name="_Toc24294028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Passos para construção de um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</w:rPr>
        <w:t>chromagram</w:t>
      </w:r>
      <w:bookmarkEnd w:id="12"/>
      <w:proofErr w:type="spellEnd"/>
    </w:p>
    <w:p w14:paraId="50219388" w14:textId="77777777" w:rsidR="001926FB" w:rsidRPr="009346D2" w:rsidRDefault="001926FB" w:rsidP="009346D2"/>
    <w:p w14:paraId="62D5C860" w14:textId="29419301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</w:t>
      </w:r>
      <w:proofErr w:type="gramStart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>o primeiro passo</w:t>
      </w:r>
      <w:proofErr w:type="gramEnd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construir um </w:t>
      </w:r>
      <w:proofErr w:type="spellStart"/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 (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proofErr w:type="spellStart"/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616166B9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_Ref24296010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_Ref24296012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 w:rsidDel="00364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3038DF21" w:rsidR="00247335" w:rsidRDefault="009346D2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_Ref24296299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>[14]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4A6AD22A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40E359EF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proofErr w:type="spellStart"/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soma é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proofErr w:type="spellStart"/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proofErr w:type="spellEnd"/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etapa de </w:t>
      </w:r>
      <w:proofErr w:type="gramStart"/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pós processamento</w:t>
      </w:r>
      <w:proofErr w:type="gramEnd"/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13" w:name="_Toc24293984"/>
      <w:r w:rsidRPr="00EE42B1">
        <w:rPr>
          <w:color w:val="000000" w:themeColor="text1"/>
          <w:sz w:val="28"/>
        </w:rPr>
        <w:t>Conceitos de Redes Neurais</w:t>
      </w:r>
      <w:bookmarkEnd w:id="13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proofErr w:type="spellStart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</w:t>
      </w:r>
      <w:proofErr w:type="spellEnd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proofErr w:type="spellEnd"/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proofErr w:type="spellStart"/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proofErr w:type="spellEnd"/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proofErr w:type="spellStart"/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proofErr w:type="spellEnd"/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7EB3AD12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proofErr w:type="spellEnd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estrutura do </w:t>
      </w:r>
      <w:proofErr w:type="spellStart"/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proofErr w:type="spellEnd"/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 </w:t>
      </w:r>
      <w:proofErr w:type="gramStart"/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proofErr w:type="gramEnd"/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proofErr w:type="gramStart"/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</w:t>
      </w:r>
      <w:proofErr w:type="spell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perceptron</w:t>
      </w:r>
      <w:proofErr w:type="spell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levando em consideração o 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r w:rsidR="00A751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REF _Ref24296888 \r \h </w:instrTex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[15]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4E037CFB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14" w:name="_Toc24294029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</w:t>
      </w:r>
      <w:proofErr w:type="spellStart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perceptron</w:t>
      </w:r>
      <w:proofErr w:type="spellEnd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14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resolver problemas </w:t>
      </w:r>
      <w:proofErr w:type="gramStart"/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</w:t>
      </w:r>
      <w:proofErr w:type="gramEnd"/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modelos que são compostos por vários </w:t>
      </w:r>
      <w:proofErr w:type="spellStart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perceptrons</w:t>
      </w:r>
      <w:proofErr w:type="spellEnd"/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</w:t>
      </w:r>
      <w:proofErr w:type="spellStart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proofErr w:type="spellEnd"/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76DE832B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</w:t>
      </w:r>
      <w:proofErr w:type="gramStart"/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>escondidas/intermediárias</w:t>
      </w:r>
      <w:proofErr w:type="gramEnd"/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proofErr w:type="spellStart"/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proofErr w:type="spellEnd"/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proofErr w:type="spellStart"/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proofErr w:type="spellEnd"/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_Ref24297016 \r \h </w:instrText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t>[16]</w:t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515B0E98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padrão é apresentado </w:t>
      </w:r>
      <w:proofErr w:type="gramStart"/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_Ref24297016 \r \h </w:instrText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t>[16]</w:t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2D4BAE5E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15" w:name="_Toc24294030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2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15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33B65F56" w:rsidR="00E54DE0" w:rsidRPr="009C2F12" w:rsidRDefault="002A60C2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16" w:name="_Toc24293985"/>
      <w:r>
        <w:rPr>
          <w:color w:val="000000" w:themeColor="text1"/>
        </w:rPr>
        <w:lastRenderedPageBreak/>
        <w:t>Metodologia do Estudo</w:t>
      </w:r>
      <w:bookmarkEnd w:id="16"/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6742F5F" w:rsidR="00DE4F0B" w:rsidRDefault="00DE4F0B" w:rsidP="00DE4F0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seção, </w:t>
      </w:r>
      <w:commentRangeStart w:id="17"/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del w:id="18" w:author="Carlos Mello" w:date="2019-11-11T20:23:00Z">
        <w:r w:rsidR="008D1EDE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commentRangeEnd w:id="17"/>
      <w:r w:rsidR="007C26B5">
        <w:rPr>
          <w:rStyle w:val="Refdecomentrio"/>
        </w:rPr>
        <w:commentReference w:id="17"/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apresentad</w:t>
      </w:r>
      <w:r w:rsidR="0037508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utilizada</w:t>
      </w:r>
      <w:r w:rsidR="00F73B5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classificador MLP e os diferentes tipos de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515CCD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experimento</w:t>
      </w:r>
      <w:r w:rsidR="00616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E7864C" w14:textId="77777777" w:rsidR="00B91FB4" w:rsidRPr="007C26B5" w:rsidRDefault="00B91FB4" w:rsidP="007C26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commentRangeStart w:id="19"/>
    <w:p w14:paraId="77BB53DA" w14:textId="77777777" w:rsidR="0044722C" w:rsidRPr="006968B0" w:rsidRDefault="0044722C" w:rsidP="004472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fldChar w:fldCharType="begin"/>
      </w:r>
      <w:r w:rsidRPr="006968B0">
        <w:rPr>
          <w:rFonts w:ascii="Times New Roman" w:hAnsi="Times New Roman" w:cs="Times New Roman"/>
          <w:sz w:val="24"/>
          <w:szCs w:val="24"/>
        </w:rPr>
        <w:instrText xml:space="preserve"> HYPERLINK "http://resources.mpi-inf.mpg.de/MIR/chromatoolbox/" </w:instrText>
      </w:r>
      <w:r w:rsidRPr="006968B0">
        <w:rPr>
          <w:rFonts w:ascii="Times New Roman" w:hAnsi="Times New Roman" w:cs="Times New Roman"/>
          <w:sz w:val="24"/>
          <w:szCs w:val="24"/>
        </w:rPr>
        <w:fldChar w:fldCharType="separate"/>
      </w:r>
      <w:r w:rsidRPr="006968B0">
        <w:rPr>
          <w:rStyle w:val="Hyperlink"/>
          <w:rFonts w:ascii="Times New Roman" w:hAnsi="Times New Roman" w:cs="Times New Roman"/>
          <w:sz w:val="24"/>
          <w:szCs w:val="24"/>
        </w:rPr>
        <w:t>http://resources.mpi-inf.mpg.de/MIR/chromatoolbox/</w:t>
      </w:r>
      <w:r w:rsidRPr="006968B0">
        <w:rPr>
          <w:rFonts w:ascii="Times New Roman" w:hAnsi="Times New Roman" w:cs="Times New Roman"/>
          <w:sz w:val="24"/>
          <w:szCs w:val="24"/>
        </w:rPr>
        <w:fldChar w:fldCharType="end"/>
      </w:r>
      <w:commentRangeEnd w:id="19"/>
      <w:r w:rsidR="007C26B5">
        <w:rPr>
          <w:rStyle w:val="Refdecomentrio"/>
        </w:rPr>
        <w:commentReference w:id="19"/>
      </w:r>
    </w:p>
    <w:p w14:paraId="76AE4E6E" w14:textId="77777777" w:rsidR="00DE4F0B" w:rsidRPr="009C2F12" w:rsidRDefault="00DE4F0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BFF0A" w14:textId="624A3423" w:rsidR="00AD26CB" w:rsidRPr="007C26B5" w:rsidRDefault="00AD26CB">
      <w:pPr>
        <w:pStyle w:val="Ttulo1"/>
        <w:numPr>
          <w:ilvl w:val="1"/>
          <w:numId w:val="4"/>
        </w:numPr>
        <w:rPr>
          <w:i/>
          <w:iCs/>
          <w:color w:val="000000" w:themeColor="text1"/>
        </w:rPr>
      </w:pPr>
      <w:bookmarkStart w:id="20" w:name="_Toc24293986"/>
      <w:r>
        <w:rPr>
          <w:color w:val="000000" w:themeColor="text1"/>
        </w:rPr>
        <w:t xml:space="preserve">Tipos de </w:t>
      </w:r>
      <w:proofErr w:type="spellStart"/>
      <w:r w:rsidRPr="007C26B5">
        <w:rPr>
          <w:i/>
          <w:iCs/>
          <w:color w:val="000000" w:themeColor="text1"/>
        </w:rPr>
        <w:t>Chromagram</w:t>
      </w:r>
      <w:r>
        <w:rPr>
          <w:i/>
          <w:iCs/>
          <w:color w:val="000000" w:themeColor="text1"/>
        </w:rPr>
        <w:t>s</w:t>
      </w:r>
      <w:bookmarkEnd w:id="20"/>
      <w:proofErr w:type="spellEnd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665AE6A9" w:rsidR="00AD26CB" w:rsidRPr="007C26B5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>e projeto 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68B0">
        <w:rPr>
          <w:rFonts w:ascii="Times New Roman" w:hAnsi="Times New Roman" w:cs="Times New Roman"/>
          <w:sz w:val="24"/>
          <w:szCs w:val="24"/>
        </w:rPr>
        <w:t xml:space="preserve">z uma comparação entre o desempenho de cinco tipos de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utilizando um classificador MLP. Os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utilizado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 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e estudo foram: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6968B0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0E6FBC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Log-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Energy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Normalized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DCT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Reduced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log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6968B0">
        <w:rPr>
          <w:rFonts w:ascii="Times New Roman" w:hAnsi="Times New Roman" w:cs="Times New Roman"/>
          <w:sz w:val="24"/>
          <w:szCs w:val="24"/>
        </w:rPr>
        <w:t xml:space="preserve">CISP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5162">
        <w:rPr>
          <w:rFonts w:ascii="Times New Roman" w:hAnsi="Times New Roman" w:cs="Times New Roman"/>
          <w:sz w:val="24"/>
          <w:szCs w:val="24"/>
        </w:rPr>
        <w:t xml:space="preserve"> Além disso, é tomado como referência para mostrar a variação d</w:t>
      </w:r>
      <w:r w:rsidR="00125C17">
        <w:rPr>
          <w:rFonts w:ascii="Times New Roman" w:hAnsi="Times New Roman" w:cs="Times New Roman"/>
          <w:sz w:val="24"/>
          <w:szCs w:val="24"/>
        </w:rPr>
        <w:t>os</w:t>
      </w:r>
      <w:r w:rsidR="00D7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125C1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D75162">
        <w:rPr>
          <w:rFonts w:ascii="Times New Roman" w:hAnsi="Times New Roman" w:cs="Times New Roman"/>
          <w:sz w:val="24"/>
          <w:szCs w:val="24"/>
        </w:rPr>
        <w:t xml:space="preserve">, os 10 primeiros segundos da música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it Be</w:t>
      </w:r>
      <w:r w:rsidR="00D75162">
        <w:rPr>
          <w:rFonts w:ascii="Times New Roman" w:hAnsi="Times New Roman" w:cs="Times New Roman"/>
          <w:sz w:val="24"/>
          <w:szCs w:val="24"/>
        </w:rPr>
        <w:t xml:space="preserve"> da banda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The Beatles</w:t>
      </w:r>
      <w:r w:rsidR="00D75162">
        <w:rPr>
          <w:rFonts w:ascii="Times New Roman" w:hAnsi="Times New Roman" w:cs="Times New Roman"/>
          <w:sz w:val="24"/>
          <w:szCs w:val="24"/>
        </w:rPr>
        <w:t xml:space="preserve">. 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trecho da música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</w:t>
      </w:r>
      <w:del w:id="21" w:author="Carlos Mello" w:date="2019-11-11T20:24:00Z">
        <w:r w:rsidR="00FA02E8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contém apenas o piano, ou seja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há outro instrumento 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e nem há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presença do cantor.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ommentRangeStart w:id="22"/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</w:t>
      </w:r>
      <w:r w:rsidR="00B633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omado como base</w:t>
      </w:r>
      <w:commentRangeEnd w:id="22"/>
      <w:r w:rsidR="00A16D2D">
        <w:rPr>
          <w:rStyle w:val="Refdecomentrio"/>
        </w:rPr>
        <w:commentReference w:id="22"/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explicar os passos seguintes</w: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962C0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_Ref24297401 \r \h </w:instrTex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t>[17]</w: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6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_Ref24274810 \r \h </w:instrTex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t>[18]</w:t>
      </w:r>
      <w:r w:rsidR="00996A1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>, onde é possível encontrar mais detalhes sobre os mesmos</w:t>
      </w:r>
      <w:r w:rsidR="004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7C26B5" w:rsidRDefault="00AD26CB" w:rsidP="00C42A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AA3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966AA3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966A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7C2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E5D" w14:textId="16C6BF7E" w:rsidR="00825DD1" w:rsidRDefault="002F0164" w:rsidP="00825DD1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</w:t>
      </w:r>
      <w:r w:rsidR="00CC586C">
        <w:rPr>
          <w:rFonts w:ascii="Times New Roman" w:hAnsi="Times New Roman" w:cs="Times New Roman"/>
          <w:sz w:val="24"/>
          <w:szCs w:val="24"/>
        </w:rPr>
        <w:t>ç</w:t>
      </w:r>
      <w:r w:rsidR="00CE27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de características</w:t>
      </w:r>
      <w:r w:rsidR="00825DD1">
        <w:rPr>
          <w:rFonts w:ascii="Times New Roman" w:hAnsi="Times New Roman" w:cs="Times New Roman"/>
          <w:sz w:val="24"/>
          <w:szCs w:val="24"/>
        </w:rPr>
        <w:t xml:space="preserve"> baseado em </w:t>
      </w:r>
      <w:proofErr w:type="spellStart"/>
      <w:proofErr w:type="gramStart"/>
      <w:r w:rsidR="00825DD1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5DD1">
        <w:rPr>
          <w:rFonts w:ascii="Times New Roman" w:hAnsi="Times New Roman" w:cs="Times New Roman"/>
          <w:sz w:val="24"/>
          <w:szCs w:val="24"/>
        </w:rPr>
        <w:t xml:space="preserve"> </w:t>
      </w:r>
      <w:r w:rsidR="00C001F0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825DD1">
        <w:rPr>
          <w:rFonts w:ascii="Times New Roman" w:hAnsi="Times New Roman" w:cs="Times New Roman"/>
          <w:sz w:val="24"/>
          <w:szCs w:val="24"/>
        </w:rPr>
        <w:t>representa</w:t>
      </w:r>
      <w:r w:rsidR="00C001F0">
        <w:rPr>
          <w:rFonts w:ascii="Times New Roman" w:hAnsi="Times New Roman" w:cs="Times New Roman"/>
          <w:sz w:val="24"/>
          <w:szCs w:val="24"/>
        </w:rPr>
        <w:t>r</w:t>
      </w:r>
      <w:r w:rsidR="00825DD1">
        <w:rPr>
          <w:rFonts w:ascii="Times New Roman" w:hAnsi="Times New Roman" w:cs="Times New Roman"/>
          <w:sz w:val="24"/>
          <w:szCs w:val="24"/>
        </w:rPr>
        <w:t xml:space="preserve"> a energia em um </w:t>
      </w:r>
      <w:del w:id="23" w:author="Carlos Mello" w:date="2019-11-11T20:27:00Z">
        <w:r w:rsidR="00825DD1" w:rsidDel="00BF5BEF">
          <w:rPr>
            <w:rFonts w:ascii="Times New Roman" w:hAnsi="Times New Roman" w:cs="Times New Roman"/>
            <w:sz w:val="24"/>
            <w:szCs w:val="24"/>
          </w:rPr>
          <w:delText xml:space="preserve">curto </w:delText>
        </w:r>
      </w:del>
      <w:r w:rsidR="00825DD1">
        <w:rPr>
          <w:rFonts w:ascii="Times New Roman" w:hAnsi="Times New Roman" w:cs="Times New Roman"/>
          <w:sz w:val="24"/>
          <w:szCs w:val="24"/>
        </w:rPr>
        <w:t>tempo</w:t>
      </w:r>
      <w:ins w:id="24" w:author="Carlos Mello" w:date="2019-11-11T20:27:00Z">
        <w:r w:rsidR="00BF5BEF">
          <w:rPr>
            <w:rFonts w:ascii="Times New Roman" w:hAnsi="Times New Roman" w:cs="Times New Roman"/>
            <w:sz w:val="24"/>
            <w:szCs w:val="24"/>
          </w:rPr>
          <w:t xml:space="preserve"> curto</w:t>
        </w:r>
      </w:ins>
      <w:r w:rsidR="00825DD1">
        <w:rPr>
          <w:rFonts w:ascii="Times New Roman" w:hAnsi="Times New Roman" w:cs="Times New Roman"/>
          <w:sz w:val="24"/>
          <w:szCs w:val="24"/>
        </w:rPr>
        <w:t xml:space="preserve"> do sinal em cada uma das 12 classes de afinação.</w:t>
      </w:r>
      <w:r>
        <w:rPr>
          <w:rFonts w:ascii="Times New Roman" w:hAnsi="Times New Roman" w:cs="Times New Roman"/>
          <w:sz w:val="24"/>
          <w:szCs w:val="24"/>
        </w:rPr>
        <w:t xml:space="preserve"> Normalmente, estas características são obtidas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é feito um mapeamento dessas características com o vetor que contém as classes de afinação, o </w:t>
      </w:r>
      <w:proofErr w:type="spellStart"/>
      <w:proofErr w:type="gramStart"/>
      <w:r w:rsidR="00017FF8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proofErr w:type="gramEnd"/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fim, geralmente é </w:t>
      </w:r>
      <w:proofErr w:type="gramStart"/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>aplicado</w:t>
      </w:r>
      <w:proofErr w:type="gramEnd"/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normalização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vetores resultantes </w:t>
      </w:r>
      <w:r w:rsidR="007C0E6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 o objetivo de minimizar o quase silêncio ou </w:t>
      </w:r>
      <w:r w:rsidR="008A4AA5">
        <w:rPr>
          <w:rFonts w:ascii="Times New Roman" w:hAnsi="Times New Roman" w:cs="Times New Roman"/>
          <w:color w:val="000000" w:themeColor="text1"/>
          <w:sz w:val="24"/>
          <w:szCs w:val="24"/>
        </w:rPr>
        <w:t>algum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ruído muito pequeno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Estes passos podem ser </w:t>
      </w:r>
      <w:r w:rsidR="008F1F6F">
        <w:rPr>
          <w:rFonts w:ascii="Times New Roman" w:hAnsi="Times New Roman" w:cs="Times New Roman"/>
          <w:color w:val="000000" w:themeColor="text1"/>
          <w:sz w:val="24"/>
          <w:szCs w:val="24"/>
        </w:rPr>
        <w:t>vistos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mais </w:t>
      </w:r>
      <w:r w:rsidR="00B70330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6 </w:t>
      </w:r>
      <w:r w:rsidR="0073237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ins w:id="25" w:author="Carlos Mello" w:date="2019-11-11T20:27:00Z">
        <w:r w:rsidR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26" w:author="Carlos Mello" w:date="2019-11-11T20:27:00Z">
        <w:r w:rsidR="00385E1F" w:rsidDel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>eção 2.3.</w:t>
      </w:r>
    </w:p>
    <w:p w14:paraId="65D1A991" w14:textId="77777777" w:rsidR="00BE42A0" w:rsidRPr="007C26B5" w:rsidRDefault="00BE42A0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CDA96" w14:textId="77777777" w:rsidR="00553F37" w:rsidRDefault="00553F37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31DA519E" wp14:editId="70C9B5CC">
            <wp:extent cx="429577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274"/>
                    <a:stretch/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BA4" w14:textId="61AD1399" w:rsidR="00553F37" w:rsidRPr="007C26B5" w:rsidRDefault="00553F37" w:rsidP="007C26B5">
      <w:pPr>
        <w:pStyle w:val="Legenda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bookmarkStart w:id="27" w:name="_Toc24294031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28" w:author="Carlos Mello" w:date="2019-11-11T20:29:00Z">
        <w:r w:rsidR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29" w:author="Carlos Mello" w:date="2019-11-11T20:29:00Z">
        <w:r w:rsidRPr="007C26B5" w:rsidDel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CP </w:t>
      </w:r>
      <w:commentRangeStart w:id="30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30"/>
      <w:proofErr w:type="spellEnd"/>
      <w:r w:rsidR="00BF5BEF">
        <w:rPr>
          <w:rStyle w:val="Refdecomentrio"/>
          <w:b w:val="0"/>
          <w:bCs w:val="0"/>
          <w:color w:val="auto"/>
        </w:rPr>
        <w:commentReference w:id="30"/>
      </w:r>
      <w:r w:rsidR="006364BA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.</w:t>
      </w:r>
      <w:bookmarkEnd w:id="27"/>
    </w:p>
    <w:p w14:paraId="1458FFF5" w14:textId="58143FCA" w:rsidR="00553F37" w:rsidRDefault="00553F37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E01E19" w14:textId="7FEF6644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33FF5" w14:textId="6431CD3E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BB7A9" w14:textId="21E1BD11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1EF384" w14:textId="23E2503A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2C7E4A" w14:textId="77777777" w:rsidR="0013367A" w:rsidRPr="007C26B5" w:rsidRDefault="0013367A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B5ACB3" w14:textId="77777777" w:rsidR="000E3620" w:rsidRPr="007C26B5" w:rsidRDefault="00364ACD" w:rsidP="000E362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9C64" w14:textId="49AEA1C9" w:rsidR="00C977E8" w:rsidRDefault="00995E16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67566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CLP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 como objetivo ajustar a faixa do sinal original para melhorar a clareza de transitórios fracos, especialmente nas regiões de alta frequência.</w:t>
      </w:r>
      <w:r w:rsidR="00AC48FA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isso, aplica-se frequentemente uma compressão logarítmica ao calcular as características do áudio.</w:t>
      </w:r>
    </w:p>
    <w:p w14:paraId="40E1DEA1" w14:textId="5089A8FC" w:rsidR="003E0E36" w:rsidRDefault="00C977E8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Para construir um CLP, primeiramente </w:t>
      </w:r>
      <w:proofErr w:type="gramStart"/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proofErr w:type="gramEnd"/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calculado as características de afinação do arquivo de áudio.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seguida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 representação da afinação é </w:t>
      </w:r>
      <w:proofErr w:type="spellStart"/>
      <w:r w:rsidR="00566125" w:rsidRP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logaritmizada</w:t>
      </w:r>
      <w:proofErr w:type="spellEnd"/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substituindo cada entra</w:t>
      </w:r>
      <w:r w:rsidR="006742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pelo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log(η*ⅇ+1)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é uma constante positiva</w:t>
      </w:r>
      <w:r w:rsid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 </w:t>
      </w:r>
      <w:r w:rsidR="007C285C" w:rsidRP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especifica a extensão da compactação logarítmica</w:t>
      </w:r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Depois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com a representação logarítmica </w:t>
      </w:r>
      <w:r w:rsidR="004F2F9E" w:rsidRPr="00807FC9">
        <w:rPr>
          <w:rFonts w:ascii="Times New Roman" w:hAnsi="Times New Roman" w:cs="Times New Roman"/>
          <w:sz w:val="24"/>
          <w:szCs w:val="24"/>
        </w:rPr>
        <w:t>projeta</w:t>
      </w:r>
      <w:r w:rsidR="00BF4150">
        <w:rPr>
          <w:rFonts w:ascii="Times New Roman" w:hAnsi="Times New Roman" w:cs="Times New Roman"/>
          <w:sz w:val="24"/>
          <w:szCs w:val="24"/>
        </w:rPr>
        <w:t>r</w:t>
      </w:r>
      <w:r w:rsidR="004F2F9E" w:rsidRPr="00807FC9">
        <w:rPr>
          <w:rFonts w:ascii="Times New Roman" w:hAnsi="Times New Roman" w:cs="Times New Roman"/>
          <w:sz w:val="24"/>
          <w:szCs w:val="24"/>
        </w:rPr>
        <w:t xml:space="preserve"> os vetores de afinação resultantes em um vetor cromatográfico</w:t>
      </w:r>
      <w:r w:rsidR="00AC2410">
        <w:rPr>
          <w:rFonts w:ascii="Times New Roman" w:hAnsi="Times New Roman" w:cs="Times New Roman"/>
          <w:sz w:val="24"/>
          <w:szCs w:val="24"/>
        </w:rPr>
        <w:t>.</w:t>
      </w:r>
    </w:p>
    <w:p w14:paraId="2CF2827B" w14:textId="77777777" w:rsidR="003C2D1B" w:rsidRPr="007C26B5" w:rsidRDefault="003C2D1B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8CE41A" w14:textId="77777777" w:rsidR="003C2D1B" w:rsidRDefault="003C2D1B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4AFF21E9" wp14:editId="5CEFECD8">
            <wp:extent cx="430530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724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6E75" w14:textId="48AA5E58" w:rsidR="003C2D1B" w:rsidRDefault="003C2D1B">
      <w:pPr>
        <w:pStyle w:val="Legenda"/>
        <w:ind w:left="708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1" w:name="_Toc24294032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32" w:author="Carlos Mello" w:date="2019-11-11T20:30:00Z">
        <w:r w:rsidR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33" w:author="Carlos Mello" w:date="2019-11-11T20:30:00Z">
        <w:r w:rsidRPr="007C26B5" w:rsidDel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CLP </w:t>
      </w:r>
      <w:commentRangeStart w:id="34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34"/>
      <w:proofErr w:type="spellEnd"/>
      <w:r w:rsidR="00DA3FF1">
        <w:rPr>
          <w:rStyle w:val="Refdecomentrio"/>
          <w:b w:val="0"/>
          <w:bCs w:val="0"/>
          <w:color w:val="auto"/>
        </w:rPr>
        <w:commentReference w:id="34"/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31"/>
    </w:p>
    <w:p w14:paraId="7A087737" w14:textId="77777777" w:rsidR="008C14F4" w:rsidRPr="007C26B5" w:rsidRDefault="008C14F4" w:rsidP="007C26B5"/>
    <w:p w14:paraId="59225804" w14:textId="263A5CB3" w:rsidR="003B0693" w:rsidRPr="007C26B5" w:rsidRDefault="00F07617" w:rsidP="003B0693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04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04B6" w14:textId="60EC13F0" w:rsidR="003B0693" w:rsidRDefault="003B0693" w:rsidP="003B0693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CENS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1D5AF5">
        <w:rPr>
          <w:rFonts w:ascii="Times New Roman" w:hAnsi="Times New Roman" w:cs="Times New Roman"/>
          <w:sz w:val="24"/>
          <w:szCs w:val="24"/>
        </w:rPr>
        <w:t xml:space="preserve"> aperfeiçoamento do CP </w:t>
      </w:r>
      <w:proofErr w:type="spellStart"/>
      <w:r w:rsidR="001D5AF5"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del w:id="35" w:author="Carlos Mello" w:date="2019-11-11T21:01:00Z">
        <w:r w:rsidR="001D5AF5" w:rsidDel="0027518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1D5AF5">
        <w:rPr>
          <w:rFonts w:ascii="Times New Roman" w:hAnsi="Times New Roman" w:cs="Times New Roman"/>
          <w:sz w:val="24"/>
          <w:szCs w:val="24"/>
        </w:rPr>
        <w:t xml:space="preserve"> </w:t>
      </w:r>
      <w:del w:id="36" w:author="Carlos Mello" w:date="2019-11-11T21:01:00Z">
        <w:r w:rsidR="00C866DD" w:rsidDel="00275183">
          <w:rPr>
            <w:rFonts w:ascii="Times New Roman" w:hAnsi="Times New Roman" w:cs="Times New Roman"/>
            <w:sz w:val="24"/>
            <w:szCs w:val="24"/>
          </w:rPr>
          <w:delText xml:space="preserve">onde </w:delText>
        </w:r>
      </w:del>
      <w:ins w:id="37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>que</w:t>
        </w:r>
        <w:r w:rsidR="0027518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866DD">
        <w:rPr>
          <w:rFonts w:ascii="Times New Roman" w:hAnsi="Times New Roman" w:cs="Times New Roman"/>
          <w:sz w:val="24"/>
          <w:szCs w:val="24"/>
        </w:rPr>
        <w:t xml:space="preserve">trata algumas propriedades musicais, como dinâmica, timbre, articulação, execução de um grupo de notas e </w:t>
      </w:r>
      <w:r w:rsidR="00B24B40">
        <w:rPr>
          <w:rFonts w:ascii="Times New Roman" w:hAnsi="Times New Roman" w:cs="Times New Roman"/>
          <w:sz w:val="24"/>
          <w:szCs w:val="24"/>
        </w:rPr>
        <w:t>micro desvios</w:t>
      </w:r>
      <w:r w:rsidR="00C866DD">
        <w:rPr>
          <w:rFonts w:ascii="Times New Roman" w:hAnsi="Times New Roman" w:cs="Times New Roman"/>
          <w:sz w:val="24"/>
          <w:szCs w:val="24"/>
        </w:rPr>
        <w:t xml:space="preserve"> temporais.</w:t>
      </w:r>
      <w:r w:rsid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Para ser robusto </w:t>
      </w:r>
      <w:del w:id="38" w:author="Carlos Mello" w:date="2019-11-11T21:01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contra </w:delText>
        </w:r>
      </w:del>
      <w:ins w:id="39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>a</w:t>
        </w:r>
        <w:r w:rsidR="00275183" w:rsidRPr="00C34CB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 xml:space="preserve">essas variações, </w:t>
      </w:r>
      <w:r w:rsidR="00CD337C">
        <w:rPr>
          <w:rFonts w:ascii="Times New Roman" w:hAnsi="Times New Roman" w:cs="Times New Roman"/>
          <w:sz w:val="24"/>
          <w:szCs w:val="24"/>
        </w:rPr>
        <w:t>foi adicionado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 um grau de abstração aos recursos do </w:t>
      </w:r>
      <w:proofErr w:type="spell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 w:rsidR="00C34CBC" w:rsidRPr="00C34CBC">
        <w:rPr>
          <w:rFonts w:ascii="Times New Roman" w:hAnsi="Times New Roman" w:cs="Times New Roman"/>
          <w:sz w:val="24"/>
          <w:szCs w:val="24"/>
        </w:rPr>
        <w:t xml:space="preserve">, considerando estatísticas de </w:t>
      </w:r>
      <w:ins w:id="40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 xml:space="preserve">tempo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>curto</w:t>
      </w:r>
      <w:del w:id="41" w:author="Carlos Mello" w:date="2019-11-11T21:02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 prazo</w:delText>
        </w:r>
      </w:del>
      <w:r w:rsidR="00C34CBC" w:rsidRPr="00C34CBC">
        <w:rPr>
          <w:rFonts w:ascii="Times New Roman" w:hAnsi="Times New Roman" w:cs="Times New Roman"/>
          <w:sz w:val="24"/>
          <w:szCs w:val="24"/>
        </w:rPr>
        <w:t xml:space="preserve"> sobre a distribuição de energia nas faixas de </w:t>
      </w:r>
      <w:proofErr w:type="spellStart"/>
      <w:proofErr w:type="gram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F5145" w:rsidRPr="007C26B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roma</w:t>
      </w:r>
      <w:proofErr w:type="spellEnd"/>
      <w:proofErr w:type="gramEnd"/>
      <w:r w:rsidR="00C34CBC" w:rsidRPr="00C34CBC">
        <w:rPr>
          <w:rFonts w:ascii="Times New Roman" w:hAnsi="Times New Roman" w:cs="Times New Roman"/>
          <w:sz w:val="24"/>
          <w:szCs w:val="24"/>
        </w:rPr>
        <w:t>.</w:t>
      </w:r>
      <w:r w:rsidR="0032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4E865" w14:textId="77F77D22" w:rsidR="00321E8E" w:rsidRDefault="00321E8E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os passos para construção do CENS:</w:t>
      </w:r>
    </w:p>
    <w:p w14:paraId="6C886F45" w14:textId="77777777" w:rsidR="00321A34" w:rsidRDefault="00321A34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B78DBCC" w14:textId="4AE0F051" w:rsidR="00321E8E" w:rsidRDefault="00436469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Normalização: Primeiramente</w:t>
      </w:r>
      <w:ins w:id="42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3F6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normalizad</w:t>
      </w:r>
      <w:r w:rsidR="00916F2C">
        <w:rPr>
          <w:rFonts w:ascii="Times New Roman" w:hAnsi="Times New Roman" w:cs="Times New Roman"/>
          <w:sz w:val="24"/>
          <w:szCs w:val="24"/>
        </w:rPr>
        <w:t>a</w:t>
      </w:r>
      <w:r w:rsidR="006A13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características do </w:t>
      </w:r>
      <w:proofErr w:type="spellStart"/>
      <w:proofErr w:type="gram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FD0712">
        <w:rPr>
          <w:rFonts w:ascii="Times New Roman" w:hAnsi="Times New Roman" w:cs="Times New Roman"/>
          <w:sz w:val="24"/>
          <w:szCs w:val="24"/>
        </w:rPr>
        <w:t xml:space="preserve"> </w:t>
      </w:r>
      <w:r w:rsidR="00BB58D2">
        <w:rPr>
          <w:rFonts w:ascii="Times New Roman" w:hAnsi="Times New Roman" w:cs="Times New Roman"/>
          <w:sz w:val="24"/>
          <w:szCs w:val="24"/>
        </w:rPr>
        <w:t>capturar</w:t>
      </w:r>
      <w:r w:rsidR="00FD0712">
        <w:rPr>
          <w:rFonts w:ascii="Times New Roman" w:hAnsi="Times New Roman" w:cs="Times New Roman"/>
          <w:sz w:val="24"/>
          <w:szCs w:val="24"/>
        </w:rPr>
        <w:t xml:space="preserve"> diferentes tipos de intensidade ou dinâmica do som.</w:t>
      </w:r>
      <w:r w:rsidR="00914199">
        <w:rPr>
          <w:rFonts w:ascii="Times New Roman" w:hAnsi="Times New Roman" w:cs="Times New Roman"/>
          <w:sz w:val="24"/>
          <w:szCs w:val="24"/>
        </w:rPr>
        <w:t xml:space="preserve"> Quando a </w:t>
      </w:r>
      <w:r w:rsidR="00914199" w:rsidRPr="00914199">
        <w:rPr>
          <w:rFonts w:ascii="Times New Roman" w:hAnsi="Times New Roman" w:cs="Times New Roman"/>
          <w:sz w:val="24"/>
          <w:szCs w:val="24"/>
        </w:rPr>
        <w:t>distribuição de energia</w:t>
      </w:r>
      <w:r w:rsidR="001C0CB0">
        <w:rPr>
          <w:rFonts w:ascii="Times New Roman" w:hAnsi="Times New Roman" w:cs="Times New Roman"/>
          <w:sz w:val="24"/>
          <w:szCs w:val="24"/>
        </w:rPr>
        <w:t xml:space="preserve"> é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muito baixa ou </w:t>
      </w:r>
      <w:r w:rsidR="00CD362D" w:rsidRPr="00914199">
        <w:rPr>
          <w:rFonts w:ascii="Times New Roman" w:hAnsi="Times New Roman" w:cs="Times New Roman"/>
          <w:sz w:val="24"/>
          <w:szCs w:val="24"/>
        </w:rPr>
        <w:t>silencio</w:t>
      </w:r>
      <w:r w:rsidR="00CD362D">
        <w:rPr>
          <w:rFonts w:ascii="Times New Roman" w:hAnsi="Times New Roman" w:cs="Times New Roman"/>
          <w:sz w:val="24"/>
          <w:szCs w:val="24"/>
        </w:rPr>
        <w:t>s</w:t>
      </w:r>
      <w:r w:rsidR="00E16092">
        <w:rPr>
          <w:rFonts w:ascii="Times New Roman" w:hAnsi="Times New Roman" w:cs="Times New Roman"/>
          <w:sz w:val="24"/>
          <w:szCs w:val="24"/>
        </w:rPr>
        <w:t>a</w:t>
      </w:r>
      <w:r w:rsidR="00914199" w:rsidRPr="00914199">
        <w:rPr>
          <w:rFonts w:ascii="Times New Roman" w:hAnsi="Times New Roman" w:cs="Times New Roman"/>
          <w:sz w:val="24"/>
          <w:szCs w:val="24"/>
        </w:rPr>
        <w:t>, o vetor</w:t>
      </w:r>
      <w:r w:rsidR="00765816">
        <w:rPr>
          <w:rFonts w:ascii="Times New Roman" w:hAnsi="Times New Roman" w:cs="Times New Roman"/>
          <w:sz w:val="24"/>
          <w:szCs w:val="24"/>
        </w:rPr>
        <w:t xml:space="preserve"> 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4199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 w:rsidR="00CD362D" w:rsidRPr="007C26B5">
        <w:rPr>
          <w:rFonts w:ascii="Times New Roman" w:hAnsi="Times New Roman" w:cs="Times New Roman"/>
          <w:sz w:val="24"/>
          <w:szCs w:val="24"/>
        </w:rPr>
        <w:t xml:space="preserve"> é </w:t>
      </w:r>
      <w:r w:rsidR="00B53BC7" w:rsidRPr="009542C4">
        <w:rPr>
          <w:rFonts w:ascii="Times New Roman" w:hAnsi="Times New Roman" w:cs="Times New Roman"/>
          <w:sz w:val="24"/>
          <w:szCs w:val="24"/>
        </w:rPr>
        <w:t>substituído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por um vetor uniformemente distribuído</w:t>
      </w:r>
      <w:ins w:id="43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914199" w:rsidRPr="00914199">
        <w:rPr>
          <w:rFonts w:ascii="Times New Roman" w:hAnsi="Times New Roman" w:cs="Times New Roman"/>
          <w:sz w:val="24"/>
          <w:szCs w:val="24"/>
        </w:rPr>
        <w:t xml:space="preserve"> se a norma não exceder determinado limite.</w:t>
      </w:r>
    </w:p>
    <w:p w14:paraId="27746A6F" w14:textId="77777777" w:rsidR="00B53BC7" w:rsidRDefault="00B53BC7" w:rsidP="007C26B5">
      <w:pPr>
        <w:pStyle w:val="PargrafodaLista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D9A200F" w14:textId="2C81A552" w:rsidR="00D35B66" w:rsidRDefault="00D35B66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Quantização: </w:t>
      </w:r>
      <w:r w:rsidR="00D90D76">
        <w:rPr>
          <w:rFonts w:ascii="Times New Roman" w:hAnsi="Times New Roman" w:cs="Times New Roman"/>
          <w:sz w:val="24"/>
          <w:szCs w:val="24"/>
        </w:rPr>
        <w:t>O</w:t>
      </w:r>
      <w:r w:rsidR="00947ED3">
        <w:rPr>
          <w:rFonts w:ascii="Times New Roman" w:hAnsi="Times New Roman" w:cs="Times New Roman"/>
          <w:sz w:val="24"/>
          <w:szCs w:val="24"/>
        </w:rPr>
        <w:t xml:space="preserve">s componentes do vetor </w:t>
      </w:r>
      <w:proofErr w:type="spellStart"/>
      <w:proofErr w:type="gramStart"/>
      <w:r w:rsidR="00947E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 w:rsidR="00947ED3" w:rsidRPr="009542C4">
        <w:rPr>
          <w:rFonts w:ascii="Times New Roman" w:hAnsi="Times New Roman" w:cs="Times New Roman"/>
          <w:sz w:val="24"/>
          <w:szCs w:val="24"/>
        </w:rPr>
        <w:t xml:space="preserve"> </w:t>
      </w:r>
      <w:r w:rsidR="00947ED3">
        <w:rPr>
          <w:rFonts w:ascii="Times New Roman" w:hAnsi="Times New Roman" w:cs="Times New Roman"/>
          <w:sz w:val="24"/>
          <w:szCs w:val="24"/>
        </w:rPr>
        <w:t>normalizado</w:t>
      </w:r>
      <w:r w:rsidR="004A617A">
        <w:rPr>
          <w:rFonts w:ascii="Times New Roman" w:hAnsi="Times New Roman" w:cs="Times New Roman"/>
          <w:sz w:val="24"/>
          <w:szCs w:val="24"/>
        </w:rPr>
        <w:t xml:space="preserve"> </w:t>
      </w:r>
      <w:del w:id="44" w:author="Carlos Mello" w:date="2019-11-11T22:04:00Z">
        <w:r w:rsidR="004A617A" w:rsidDel="00AE4BB5">
          <w:rPr>
            <w:rFonts w:ascii="Times New Roman" w:hAnsi="Times New Roman" w:cs="Times New Roman"/>
            <w:sz w:val="24"/>
            <w:szCs w:val="24"/>
          </w:rPr>
          <w:delText xml:space="preserve">é </w:delText>
        </w:r>
      </w:del>
      <w:ins w:id="45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são</w:t>
        </w:r>
        <w:r w:rsidR="00AE4BB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A617A">
        <w:rPr>
          <w:rFonts w:ascii="Times New Roman" w:hAnsi="Times New Roman" w:cs="Times New Roman"/>
          <w:sz w:val="24"/>
          <w:szCs w:val="24"/>
        </w:rPr>
        <w:t>quantizado</w:t>
      </w:r>
      <w:ins w:id="46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s</w:t>
        </w:r>
      </w:ins>
      <w:r w:rsidR="004A617A">
        <w:rPr>
          <w:rFonts w:ascii="Times New Roman" w:hAnsi="Times New Roman" w:cs="Times New Roman"/>
          <w:sz w:val="24"/>
          <w:szCs w:val="24"/>
        </w:rPr>
        <w:t xml:space="preserve"> com base em limiares algoritmicamente escolhidos para simular a intensidade de volume d</w:t>
      </w:r>
      <w:r w:rsidR="009663EF">
        <w:rPr>
          <w:rFonts w:ascii="Times New Roman" w:hAnsi="Times New Roman" w:cs="Times New Roman"/>
          <w:sz w:val="24"/>
          <w:szCs w:val="24"/>
        </w:rPr>
        <w:t>o</w:t>
      </w:r>
      <w:r w:rsidR="004A617A">
        <w:rPr>
          <w:rFonts w:ascii="Times New Roman" w:hAnsi="Times New Roman" w:cs="Times New Roman"/>
          <w:sz w:val="24"/>
          <w:szCs w:val="24"/>
        </w:rPr>
        <w:t xml:space="preserve"> som no ouvido humano.</w:t>
      </w:r>
      <w:r w:rsidR="00A53E22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 xml:space="preserve">Devido </w:t>
      </w:r>
      <w:proofErr w:type="gramStart"/>
      <w:ins w:id="47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a</w:t>
        </w:r>
      </w:ins>
      <w:proofErr w:type="gramEnd"/>
      <w:del w:id="48" w:author="Carlos Mello" w:date="2019-11-11T22:04:00Z">
        <w:r w:rsidR="00A1548C" w:rsidDel="00AE4BB5">
          <w:rPr>
            <w:rFonts w:ascii="Times New Roman" w:hAnsi="Times New Roman" w:cs="Times New Roman"/>
            <w:sz w:val="24"/>
            <w:szCs w:val="24"/>
          </w:rPr>
          <w:delText>à</w:delText>
        </w:r>
      </w:del>
      <w:r w:rsidR="00A16B3A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>isso</w:t>
      </w:r>
      <w:r w:rsidR="0058716C">
        <w:rPr>
          <w:rFonts w:ascii="Times New Roman" w:hAnsi="Times New Roman" w:cs="Times New Roman"/>
          <w:sz w:val="24"/>
          <w:szCs w:val="24"/>
        </w:rPr>
        <w:t>,</w:t>
      </w:r>
      <w:r w:rsidR="0002265A">
        <w:rPr>
          <w:rFonts w:ascii="Times New Roman" w:hAnsi="Times New Roman" w:cs="Times New Roman"/>
          <w:sz w:val="24"/>
          <w:szCs w:val="24"/>
        </w:rPr>
        <w:t xml:space="preserve"> é necessário introduzir algum tipo de compactação logarítmica semelhante ao CLP.</w:t>
      </w:r>
    </w:p>
    <w:p w14:paraId="6F0BD78C" w14:textId="77777777" w:rsidR="00A717BC" w:rsidRPr="007C26B5" w:rsidRDefault="00A717BC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5F2B45" w14:textId="1B7E74FD" w:rsidR="00A717BC" w:rsidRDefault="00A717BC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Suavização: Os vetores quantizado</w:t>
      </w:r>
      <w:r w:rsidR="00FE76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agora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</w:t>
      </w:r>
      <w:del w:id="49" w:author="Carlos Mello" w:date="2019-11-11T22:05:00Z">
        <w:r w:rsidDel="00AE4BB5">
          <w:rPr>
            <w:rFonts w:ascii="Times New Roman" w:hAnsi="Times New Roman" w:cs="Times New Roman"/>
            <w:sz w:val="24"/>
            <w:szCs w:val="24"/>
          </w:rPr>
          <w:delText>vi</w:delText>
        </w:r>
      </w:del>
      <w:ins w:id="50" w:author="Carlos Mello" w:date="2019-11-11T22:05:00Z">
        <w:r w:rsidR="00AE4BB5">
          <w:rPr>
            <w:rFonts w:ascii="Times New Roman" w:hAnsi="Times New Roman" w:cs="Times New Roman"/>
            <w:sz w:val="24"/>
            <w:szCs w:val="24"/>
          </w:rPr>
          <w:t>uí</w:t>
        </w:r>
      </w:ins>
      <w:r>
        <w:rPr>
          <w:rFonts w:ascii="Times New Roman" w:hAnsi="Times New Roman" w:cs="Times New Roman"/>
          <w:sz w:val="24"/>
          <w:szCs w:val="24"/>
        </w:rPr>
        <w:t>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uma janela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Hann</w:t>
      </w:r>
      <w:ins w:id="51" w:author="Carlos Mello" w:date="2019-11-11T22:05:00Z">
        <w:r w:rsidR="00AE4BB5">
          <w:rPr>
            <w:rFonts w:ascii="Times New Roman" w:hAnsi="Times New Roman" w:cs="Times New Roman"/>
            <w:i/>
            <w:iCs/>
            <w:sz w:val="24"/>
            <w:szCs w:val="24"/>
          </w:rPr>
          <w:t>ing</w:t>
        </w:r>
      </w:ins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A7">
        <w:rPr>
          <w:rFonts w:ascii="Times New Roman" w:hAnsi="Times New Roman" w:cs="Times New Roman"/>
          <w:sz w:val="24"/>
          <w:szCs w:val="24"/>
        </w:rPr>
        <w:t>de tamanho fixo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2D715F">
        <w:rPr>
          <w:rFonts w:ascii="Times New Roman" w:hAnsi="Times New Roman" w:cs="Times New Roman"/>
          <w:sz w:val="24"/>
          <w:szCs w:val="24"/>
        </w:rPr>
        <w:t>, onde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ω∈N</m:t>
        </m:r>
      </m:oMath>
      <w:r w:rsidR="000754A7">
        <w:rPr>
          <w:rFonts w:ascii="Times New Roman" w:hAnsi="Times New Roman" w:cs="Times New Roman"/>
          <w:sz w:val="24"/>
          <w:szCs w:val="24"/>
        </w:rPr>
        <w:t>.</w:t>
      </w:r>
      <w:r w:rsidR="00CE7462">
        <w:rPr>
          <w:rFonts w:ascii="Times New Roman" w:hAnsi="Times New Roman" w:cs="Times New Roman"/>
          <w:sz w:val="24"/>
          <w:szCs w:val="24"/>
        </w:rPr>
        <w:t xml:space="preserve"> Es</w:t>
      </w:r>
      <w:r w:rsidR="00E838D5">
        <w:rPr>
          <w:rFonts w:ascii="Times New Roman" w:hAnsi="Times New Roman" w:cs="Times New Roman"/>
          <w:sz w:val="24"/>
          <w:szCs w:val="24"/>
        </w:rPr>
        <w:t>s</w:t>
      </w:r>
      <w:r w:rsidR="00CE7462">
        <w:rPr>
          <w:rFonts w:ascii="Times New Roman" w:hAnsi="Times New Roman" w:cs="Times New Roman"/>
          <w:sz w:val="24"/>
          <w:szCs w:val="24"/>
        </w:rPr>
        <w:t>a etapa tem como objetivo reduzir o erro local.</w:t>
      </w:r>
    </w:p>
    <w:p w14:paraId="43308767" w14:textId="77777777" w:rsidR="00C715B9" w:rsidRPr="007C26B5" w:rsidRDefault="00C715B9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8D98ED" w14:textId="0D93BD42" w:rsidR="00C715B9" w:rsidRPr="007C26B5" w:rsidRDefault="00CA7017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Downsampling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65">
        <w:rPr>
          <w:rFonts w:ascii="Times New Roman" w:hAnsi="Times New Roman" w:cs="Times New Roman"/>
          <w:sz w:val="24"/>
          <w:szCs w:val="24"/>
        </w:rPr>
        <w:t>Reduz a</w:t>
      </w:r>
      <w:r w:rsidR="00122F83">
        <w:rPr>
          <w:rFonts w:ascii="Times New Roman" w:hAnsi="Times New Roman" w:cs="Times New Roman"/>
          <w:sz w:val="24"/>
          <w:szCs w:val="24"/>
        </w:rPr>
        <w:t>s</w:t>
      </w:r>
      <w:r w:rsidR="00D64465">
        <w:rPr>
          <w:rFonts w:ascii="Times New Roman" w:hAnsi="Times New Roman" w:cs="Times New Roman"/>
          <w:sz w:val="24"/>
          <w:szCs w:val="24"/>
        </w:rPr>
        <w:t xml:space="preserve"> amostras dos vetores de </w:t>
      </w:r>
      <w:r w:rsidR="003A1025">
        <w:rPr>
          <w:rFonts w:ascii="Times New Roman" w:hAnsi="Times New Roman" w:cs="Times New Roman"/>
          <w:sz w:val="24"/>
          <w:szCs w:val="24"/>
        </w:rPr>
        <w:t xml:space="preserve">características </w:t>
      </w:r>
      <w:r w:rsidR="00D64465">
        <w:rPr>
          <w:rFonts w:ascii="Times New Roman" w:hAnsi="Times New Roman" w:cs="Times New Roman"/>
          <w:sz w:val="24"/>
          <w:szCs w:val="24"/>
        </w:rPr>
        <w:t xml:space="preserve">resultantes por um valor especifico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D64465">
        <w:rPr>
          <w:rFonts w:ascii="Times New Roman" w:hAnsi="Times New Roman" w:cs="Times New Roman"/>
          <w:sz w:val="24"/>
          <w:szCs w:val="24"/>
        </w:rPr>
        <w:t>, com o objetivo de aumentar a eficiência computacional</w:t>
      </w:r>
      <w:r w:rsidR="00712F8E">
        <w:rPr>
          <w:rFonts w:ascii="Times New Roman" w:hAnsi="Times New Roman" w:cs="Times New Roman"/>
          <w:sz w:val="24"/>
          <w:szCs w:val="24"/>
        </w:rPr>
        <w:t xml:space="preserve"> para o próximo módulo</w:t>
      </w:r>
      <w:r w:rsidR="00D64465">
        <w:rPr>
          <w:rFonts w:ascii="Times New Roman" w:hAnsi="Times New Roman" w:cs="Times New Roman"/>
          <w:sz w:val="24"/>
          <w:szCs w:val="24"/>
        </w:rPr>
        <w:t>.</w:t>
      </w:r>
    </w:p>
    <w:p w14:paraId="2334BEAB" w14:textId="77777777" w:rsidR="00313B7B" w:rsidRPr="007C26B5" w:rsidRDefault="00313B7B" w:rsidP="007C26B5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504932F5" w14:textId="26D7866D" w:rsidR="00313B7B" w:rsidRPr="007C26B5" w:rsidRDefault="00150DE9" w:rsidP="007C26B5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Normalização: </w:t>
      </w:r>
      <w:r w:rsidR="003A1025">
        <w:rPr>
          <w:rFonts w:ascii="Times New Roman" w:hAnsi="Times New Roman" w:cs="Times New Roman"/>
          <w:sz w:val="24"/>
          <w:szCs w:val="24"/>
        </w:rPr>
        <w:t>Por fim, os vetores de características</w:t>
      </w:r>
      <w:r w:rsidR="004B7FDA">
        <w:rPr>
          <w:rFonts w:ascii="Times New Roman" w:hAnsi="Times New Roman" w:cs="Times New Roman"/>
          <w:sz w:val="24"/>
          <w:szCs w:val="24"/>
        </w:rPr>
        <w:t xml:space="preserve"> são normalizados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7FDA">
        <w:rPr>
          <w:rFonts w:ascii="Times New Roman" w:hAnsi="Times New Roman" w:cs="Times New Roman"/>
          <w:sz w:val="24"/>
          <w:szCs w:val="24"/>
        </w:rPr>
        <w:t>.</w:t>
      </w:r>
    </w:p>
    <w:p w14:paraId="453392E6" w14:textId="77777777" w:rsidR="00237479" w:rsidRPr="007C26B5" w:rsidRDefault="00237479" w:rsidP="007C26B5">
      <w:pPr>
        <w:pStyle w:val="PargrafodaLista"/>
        <w:ind w:left="1788"/>
        <w:jc w:val="both"/>
      </w:pPr>
    </w:p>
    <w:p w14:paraId="3E878921" w14:textId="77777777" w:rsidR="00F57D26" w:rsidRPr="007C26B5" w:rsidRDefault="00237479" w:rsidP="007C26B5">
      <w:pPr>
        <w:pStyle w:val="PargrafodaLista"/>
        <w:keepNext/>
        <w:ind w:left="1788"/>
        <w:jc w:val="both"/>
        <w:rPr>
          <w:sz w:val="20"/>
          <w:szCs w:val="20"/>
        </w:rPr>
      </w:pPr>
      <w:r w:rsidRPr="007C26B5">
        <w:rPr>
          <w:noProof/>
          <w:sz w:val="20"/>
          <w:szCs w:val="20"/>
        </w:rPr>
        <w:drawing>
          <wp:inline distT="0" distB="0" distL="0" distR="0" wp14:anchorId="6D61993C" wp14:editId="595438F0">
            <wp:extent cx="432435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2752"/>
                    <a:stretch/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45D" w14:textId="26811D0B" w:rsidR="00237479" w:rsidRDefault="00F57D26" w:rsidP="00F57D26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2" w:name="_Toc24294033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do CENS </w:t>
      </w:r>
      <w:commentRangeStart w:id="53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53"/>
      <w:proofErr w:type="spellEnd"/>
      <w:r w:rsidR="00AE4BB5">
        <w:rPr>
          <w:rStyle w:val="Refdecomentrio"/>
          <w:b w:val="0"/>
          <w:bCs w:val="0"/>
          <w:color w:val="auto"/>
        </w:rPr>
        <w:commentReference w:id="53"/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52"/>
    </w:p>
    <w:p w14:paraId="1EA09699" w14:textId="77777777" w:rsidR="0027413E" w:rsidRPr="007C26B5" w:rsidRDefault="0027413E" w:rsidP="007C26B5">
      <w:pPr>
        <w:rPr>
          <w:b/>
          <w:bCs/>
        </w:rPr>
      </w:pPr>
    </w:p>
    <w:p w14:paraId="203A5301" w14:textId="77777777" w:rsidR="00C977E8" w:rsidRDefault="00F57D26" w:rsidP="00C977E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6B5"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02467" w:rsidRPr="009542C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2A7005" w14:textId="544ED3EC" w:rsidR="00C977E8" w:rsidRDefault="00C977E8" w:rsidP="00C977E8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A ideia geral deste </w:t>
      </w:r>
      <w:proofErr w:type="spellStart"/>
      <w:r w:rsidR="007A54B8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proofErr w:type="spellEnd"/>
      <w:r w:rsidR="007A54B8" w:rsidRPr="009542C4">
        <w:rPr>
          <w:rFonts w:ascii="Times New Roman" w:hAnsi="Times New Roman" w:cs="Times New Roman"/>
          <w:sz w:val="24"/>
          <w:szCs w:val="24"/>
        </w:rPr>
        <w:t xml:space="preserve"> é descartar as informações relacionada</w:t>
      </w:r>
      <w:r w:rsidR="001E7B40">
        <w:rPr>
          <w:rFonts w:ascii="Times New Roman" w:hAnsi="Times New Roman" w:cs="Times New Roman"/>
          <w:sz w:val="24"/>
          <w:szCs w:val="24"/>
        </w:rPr>
        <w:t>s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ao timbre. </w:t>
      </w:r>
      <w:r w:rsidR="003C185F" w:rsidRPr="009542C4">
        <w:rPr>
          <w:rFonts w:ascii="Times New Roman" w:hAnsi="Times New Roman" w:cs="Times New Roman"/>
          <w:sz w:val="24"/>
          <w:szCs w:val="24"/>
        </w:rPr>
        <w:t>Para construir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um CRP</w:t>
      </w:r>
      <w:r w:rsidR="00A52E74" w:rsidRPr="00C977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é a</w:t>
      </w:r>
      <w:r w:rsidR="00314ADF" w:rsidRPr="00C977E8">
        <w:rPr>
          <w:rFonts w:ascii="Times New Roman" w:hAnsi="Times New Roman" w:cs="Times New Roman"/>
          <w:sz w:val="24"/>
          <w:szCs w:val="24"/>
        </w:rPr>
        <w:t>plica</w:t>
      </w:r>
      <w:r w:rsidR="00A52E74" w:rsidRPr="00C977E8">
        <w:rPr>
          <w:rFonts w:ascii="Times New Roman" w:hAnsi="Times New Roman" w:cs="Times New Roman"/>
          <w:sz w:val="24"/>
          <w:szCs w:val="24"/>
        </w:rPr>
        <w:t>d</w:t>
      </w:r>
      <w:r w:rsidR="00987D62">
        <w:rPr>
          <w:rFonts w:ascii="Times New Roman" w:hAnsi="Times New Roman" w:cs="Times New Roman"/>
          <w:sz w:val="24"/>
          <w:szCs w:val="24"/>
        </w:rPr>
        <w:t>a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uma compressão logarítmica e</w:t>
      </w:r>
      <w:ins w:id="54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em seguida</w:t>
      </w:r>
      <w:ins w:id="55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utiliza</w:t>
      </w:r>
      <w:r w:rsidR="00FE43E3">
        <w:rPr>
          <w:rFonts w:ascii="Times New Roman" w:hAnsi="Times New Roman" w:cs="Times New Roman"/>
          <w:sz w:val="24"/>
          <w:szCs w:val="24"/>
        </w:rPr>
        <w:t>da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14ADF" w:rsidRPr="009542C4">
        <w:rPr>
          <w:rFonts w:ascii="Times New Roman" w:hAnsi="Times New Roman" w:cs="Times New Roman"/>
          <w:sz w:val="24"/>
          <w:szCs w:val="24"/>
        </w:rPr>
        <w:t>Transfomada</w:t>
      </w:r>
      <w:proofErr w:type="spellEnd"/>
      <w:r w:rsidR="00314ADF" w:rsidRPr="009542C4">
        <w:rPr>
          <w:rFonts w:ascii="Times New Roman" w:hAnsi="Times New Roman" w:cs="Times New Roman"/>
          <w:sz w:val="24"/>
          <w:szCs w:val="24"/>
        </w:rPr>
        <w:t xml:space="preserve"> D</w:t>
      </w:r>
      <w:r w:rsidR="00277C26" w:rsidRPr="009542C4">
        <w:rPr>
          <w:rFonts w:ascii="Times New Roman" w:hAnsi="Times New Roman" w:cs="Times New Roman"/>
          <w:sz w:val="24"/>
          <w:szCs w:val="24"/>
        </w:rPr>
        <w:t>is</w:t>
      </w:r>
      <w:r w:rsidR="00314ADF" w:rsidRPr="009542C4">
        <w:rPr>
          <w:rFonts w:ascii="Times New Roman" w:hAnsi="Times New Roman" w:cs="Times New Roman"/>
          <w:sz w:val="24"/>
          <w:szCs w:val="24"/>
        </w:rPr>
        <w:t>creta d</w:t>
      </w:r>
      <w:r w:rsidR="00D90723">
        <w:rPr>
          <w:rFonts w:ascii="Times New Roman" w:hAnsi="Times New Roman" w:cs="Times New Roman"/>
          <w:sz w:val="24"/>
          <w:szCs w:val="24"/>
        </w:rPr>
        <w:t>o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Cosseno (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Discrete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Cosine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Transform</w:t>
      </w:r>
      <w:proofErr w:type="spellEnd"/>
      <w:r w:rsidR="00314ADF" w:rsidRPr="009542C4">
        <w:rPr>
          <w:rFonts w:ascii="Times New Roman" w:hAnsi="Times New Roman" w:cs="Times New Roman"/>
          <w:sz w:val="24"/>
          <w:szCs w:val="24"/>
        </w:rPr>
        <w:t xml:space="preserve"> - DCT)</w:t>
      </w:r>
      <w:r w:rsidR="00743E17" w:rsidRPr="009542C4">
        <w:rPr>
          <w:rFonts w:ascii="Times New Roman" w:hAnsi="Times New Roman" w:cs="Times New Roman"/>
          <w:sz w:val="24"/>
          <w:szCs w:val="24"/>
        </w:rPr>
        <w:t xml:space="preserve"> para </w:t>
      </w:r>
      <w:r w:rsidR="00743E17" w:rsidRPr="00C977E8">
        <w:rPr>
          <w:rFonts w:ascii="Times New Roman" w:hAnsi="Times New Roman" w:cs="Times New Roman"/>
          <w:sz w:val="24"/>
          <w:szCs w:val="24"/>
        </w:rPr>
        <w:t>representar a afinação em uma escala logarítmica.</w:t>
      </w:r>
      <w:r w:rsidR="00B3071A" w:rsidRPr="00C977E8">
        <w:rPr>
          <w:rFonts w:ascii="Times New Roman" w:hAnsi="Times New Roman" w:cs="Times New Roman"/>
          <w:sz w:val="24"/>
          <w:szCs w:val="24"/>
        </w:rPr>
        <w:t xml:space="preserve"> O parâmetro de compactação logarítmica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B3071A" w:rsidRPr="00C977E8">
        <w:rPr>
          <w:rFonts w:ascii="Times New Roman" w:hAnsi="Times New Roman" w:cs="Times New Roman"/>
          <w:sz w:val="24"/>
          <w:szCs w:val="24"/>
        </w:rPr>
        <w:t xml:space="preserve"> está definido como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=1000</m:t>
        </m:r>
      </m:oMath>
      <w:r w:rsidR="007B008A" w:rsidRPr="00C977E8">
        <w:rPr>
          <w:rFonts w:ascii="Times New Roman" w:hAnsi="Times New Roman" w:cs="Times New Roman"/>
          <w:sz w:val="24"/>
          <w:szCs w:val="24"/>
        </w:rPr>
        <w:t xml:space="preserve"> neste experimento.</w:t>
      </w:r>
      <w:r w:rsidR="00277C26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Em seguida, apenas os coeficientes superiores são mantidos </w:t>
      </w:r>
      <w:r w:rsidR="00577BE8" w:rsidRPr="00C977E8">
        <w:rPr>
          <w:rFonts w:ascii="Times New Roman" w:hAnsi="Times New Roman" w:cs="Times New Roman"/>
          <w:sz w:val="24"/>
          <w:szCs w:val="24"/>
        </w:rPr>
        <w:t>e é aplicada uma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E6BC7" w:rsidRPr="00C977E8">
        <w:rPr>
          <w:rFonts w:ascii="Times New Roman" w:hAnsi="Times New Roman" w:cs="Times New Roman"/>
          <w:sz w:val="24"/>
          <w:szCs w:val="24"/>
        </w:rPr>
        <w:t>DCT inversa</w:t>
      </w:r>
      <w:r w:rsidR="00577BE8" w:rsidRPr="00C977E8">
        <w:rPr>
          <w:rFonts w:ascii="Times New Roman" w:hAnsi="Times New Roman" w:cs="Times New Roman"/>
          <w:sz w:val="24"/>
          <w:szCs w:val="24"/>
        </w:rPr>
        <w:t xml:space="preserve"> sobre esses coeficientes resultantes. Por fim, projeta</w:t>
      </w:r>
      <w:ins w:id="56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m</w:t>
        </w:r>
      </w:ins>
      <w:r w:rsidR="00853D80">
        <w:rPr>
          <w:rFonts w:ascii="Times New Roman" w:hAnsi="Times New Roman" w:cs="Times New Roman"/>
          <w:sz w:val="24"/>
          <w:szCs w:val="24"/>
        </w:rPr>
        <w:t>-se</w:t>
      </w:r>
      <w:r w:rsidR="00577BE8" w:rsidRPr="009542C4">
        <w:rPr>
          <w:rFonts w:ascii="Times New Roman" w:hAnsi="Times New Roman" w:cs="Times New Roman"/>
          <w:sz w:val="24"/>
          <w:szCs w:val="24"/>
        </w:rPr>
        <w:t xml:space="preserve"> os vetores de afinação </w:t>
      </w:r>
      <w:r w:rsidR="00577BE8" w:rsidRPr="00C977E8">
        <w:rPr>
          <w:rFonts w:ascii="Times New Roman" w:hAnsi="Times New Roman" w:cs="Times New Roman"/>
          <w:sz w:val="24"/>
          <w:szCs w:val="24"/>
        </w:rPr>
        <w:t>resultantes em um vetor cromatográfico de 12 dimensões.</w:t>
      </w:r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Os coeficientes superiores a serem mantidos são especificados por um parâmetro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∈ [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1:120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]</m:t>
        </m:r>
      </m:oMath>
      <w:ins w:id="57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onde</w:t>
      </w:r>
      <w:ins w:id="58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C07D8" w:rsidRPr="00C977E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9"/>
      <w:r w:rsidR="00AC07D8" w:rsidRPr="00C977E8">
        <w:rPr>
          <w:rFonts w:ascii="Times New Roman" w:hAnsi="Times New Roman" w:cs="Times New Roman"/>
          <w:sz w:val="24"/>
          <w:szCs w:val="24"/>
        </w:rPr>
        <w:t>n</w:t>
      </w:r>
      <w:r w:rsidR="00853D80">
        <w:rPr>
          <w:rFonts w:ascii="Times New Roman" w:hAnsi="Times New Roman" w:cs="Times New Roman"/>
          <w:sz w:val="24"/>
          <w:szCs w:val="24"/>
        </w:rPr>
        <w:t>es</w:t>
      </w:r>
      <w:r w:rsidR="00F73CC9">
        <w:rPr>
          <w:rFonts w:ascii="Times New Roman" w:hAnsi="Times New Roman" w:cs="Times New Roman"/>
          <w:sz w:val="24"/>
          <w:szCs w:val="24"/>
        </w:rPr>
        <w:t>s</w:t>
      </w:r>
      <w:r w:rsidR="00853D80">
        <w:rPr>
          <w:rFonts w:ascii="Times New Roman" w:hAnsi="Times New Roman" w:cs="Times New Roman"/>
          <w:sz w:val="24"/>
          <w:szCs w:val="24"/>
        </w:rPr>
        <w:t>e</w:t>
      </w:r>
      <w:r w:rsidR="00AC07D8" w:rsidRPr="009542C4">
        <w:rPr>
          <w:rFonts w:ascii="Times New Roman" w:hAnsi="Times New Roman" w:cs="Times New Roman"/>
          <w:sz w:val="24"/>
          <w:szCs w:val="24"/>
        </w:rPr>
        <w:t xml:space="preserve"> experimento</w:t>
      </w:r>
      <w:commentRangeEnd w:id="59"/>
      <w:r w:rsidR="00AE4BB5">
        <w:rPr>
          <w:rStyle w:val="Refdecomentrio"/>
        </w:rPr>
        <w:commentReference w:id="59"/>
      </w:r>
      <w:ins w:id="60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C07D8" w:rsidRPr="009542C4">
        <w:rPr>
          <w:rFonts w:ascii="Times New Roman" w:hAnsi="Times New Roman" w:cs="Times New Roman"/>
          <w:sz w:val="24"/>
          <w:szCs w:val="24"/>
        </w:rPr>
        <w:t xml:space="preserve"> o valor de </w:t>
      </w:r>
      <m:oMath>
        <m:r>
          <w:rPr>
            <w:rFonts w:ascii="Cambria Math" w:hAnsi="Cambria Math" w:cs="Times New Roman"/>
            <w:sz w:val="24"/>
            <w:szCs w:val="24"/>
          </w:rPr>
          <m:t>p=55</m:t>
        </m:r>
      </m:oMath>
      <w:r w:rsidR="00AC07D8" w:rsidRPr="00C977E8" w:rsidDel="00AC07D8">
        <w:rPr>
          <w:rFonts w:ascii="Times New Roman" w:hAnsi="Times New Roman" w:cs="Times New Roman"/>
          <w:sz w:val="24"/>
          <w:szCs w:val="24"/>
        </w:rPr>
        <w:t xml:space="preserve"> </w:t>
      </w:r>
      <w:r w:rsidR="00245F27" w:rsidRPr="009542C4">
        <w:rPr>
          <w:rFonts w:ascii="Times New Roman" w:hAnsi="Times New Roman" w:cs="Times New Roman"/>
          <w:sz w:val="24"/>
          <w:szCs w:val="24"/>
        </w:rPr>
        <w:t>.</w:t>
      </w:r>
    </w:p>
    <w:p w14:paraId="4EC59AF7" w14:textId="0EBB0A23" w:rsidR="006A261F" w:rsidRDefault="00C977E8" w:rsidP="007C26B5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1F">
        <w:rPr>
          <w:rFonts w:ascii="Times New Roman" w:hAnsi="Times New Roman" w:cs="Times New Roman"/>
          <w:sz w:val="24"/>
          <w:szCs w:val="24"/>
        </w:rPr>
        <w:t>S</w:t>
      </w:r>
      <w:r w:rsidR="00245F27">
        <w:rPr>
          <w:rFonts w:ascii="Times New Roman" w:hAnsi="Times New Roman" w:cs="Times New Roman"/>
          <w:sz w:val="24"/>
          <w:szCs w:val="24"/>
        </w:rPr>
        <w:t>emelhante ao CENS</w:t>
      </w:r>
      <w:r w:rsidR="006A261F">
        <w:rPr>
          <w:rFonts w:ascii="Times New Roman" w:hAnsi="Times New Roman" w:cs="Times New Roman"/>
          <w:sz w:val="24"/>
          <w:szCs w:val="24"/>
        </w:rPr>
        <w:t xml:space="preserve">, o CRP tem uma etapa de suavização, onde </w:t>
      </w:r>
      <w:r w:rsidR="00FA6B59">
        <w:rPr>
          <w:rFonts w:ascii="Times New Roman" w:hAnsi="Times New Roman" w:cs="Times New Roman"/>
          <w:sz w:val="24"/>
          <w:szCs w:val="24"/>
        </w:rPr>
        <w:t>convolve</w:t>
      </w:r>
      <w:r w:rsidR="006A261F">
        <w:rPr>
          <w:rFonts w:ascii="Times New Roman" w:hAnsi="Times New Roman" w:cs="Times New Roman"/>
          <w:sz w:val="24"/>
          <w:szCs w:val="24"/>
        </w:rPr>
        <w:t xml:space="preserve"> um vetor de recursos com vetores de recursos vizinhos. O comprimento da janela da </w:t>
      </w:r>
      <w:proofErr w:type="spellStart"/>
      <w:r w:rsidR="006A261F">
        <w:rPr>
          <w:rFonts w:ascii="Times New Roman" w:hAnsi="Times New Roman" w:cs="Times New Roman"/>
          <w:sz w:val="24"/>
          <w:szCs w:val="24"/>
        </w:rPr>
        <w:t>convolução</w:t>
      </w:r>
      <w:proofErr w:type="spellEnd"/>
      <w:r w:rsidR="006A261F">
        <w:rPr>
          <w:rFonts w:ascii="Times New Roman" w:hAnsi="Times New Roman" w:cs="Times New Roman"/>
          <w:sz w:val="24"/>
          <w:szCs w:val="24"/>
        </w:rPr>
        <w:t xml:space="preserve"> é definido por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A261F">
        <w:rPr>
          <w:rFonts w:ascii="Times New Roman" w:hAnsi="Times New Roman" w:cs="Times New Roman"/>
          <w:sz w:val="24"/>
          <w:szCs w:val="24"/>
        </w:rPr>
        <w:t xml:space="preserve">. Além disso, também apresenta uma etapa de redução de amostragem onde a variável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156C8">
        <w:rPr>
          <w:rFonts w:ascii="Times New Roman" w:hAnsi="Times New Roman" w:cs="Times New Roman"/>
          <w:sz w:val="24"/>
          <w:szCs w:val="24"/>
        </w:rPr>
        <w:t xml:space="preserve"> é responsável por isso.</w:t>
      </w:r>
    </w:p>
    <w:p w14:paraId="14942A0A" w14:textId="77777777" w:rsidR="00743E17" w:rsidRPr="009542C4" w:rsidRDefault="00743E17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2D01381" w14:textId="77777777" w:rsidR="005C33EB" w:rsidRDefault="00B73D96" w:rsidP="007C26B5">
      <w:pPr>
        <w:pStyle w:val="PargrafodaLista"/>
        <w:keepNext/>
        <w:ind w:left="1788"/>
      </w:pPr>
      <w:r>
        <w:rPr>
          <w:noProof/>
        </w:rPr>
        <w:lastRenderedPageBreak/>
        <w:drawing>
          <wp:inline distT="0" distB="0" distL="0" distR="0" wp14:anchorId="62C678F0" wp14:editId="46A633DA">
            <wp:extent cx="4362450" cy="120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3104"/>
                    <a:stretch/>
                  </pic:blipFill>
                  <pic:spPr bwMode="auto"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8500F" w14:textId="3FE95AF8" w:rsidR="00B73D96" w:rsidRPr="007C26B5" w:rsidRDefault="005C33EB" w:rsidP="007C26B5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bookmarkStart w:id="61" w:name="_Toc24294034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auto"/>
          <w:sz w:val="20"/>
          <w:szCs w:val="20"/>
        </w:rPr>
        <w:t>12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AE1C53" w:rsidRPr="00AE1C53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do </w:t>
      </w:r>
      <w:r w:rsidR="004A268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CRP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62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commentRangeEnd w:id="62"/>
      <w:proofErr w:type="spellEnd"/>
      <w:r w:rsidR="00AE4BB5">
        <w:rPr>
          <w:rStyle w:val="Refdecomentrio"/>
          <w:b w:val="0"/>
          <w:bCs w:val="0"/>
          <w:color w:val="auto"/>
        </w:rPr>
        <w:commentReference w:id="62"/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61"/>
    </w:p>
    <w:p w14:paraId="2468AE54" w14:textId="77777777" w:rsidR="00D45390" w:rsidRPr="00E02467" w:rsidRDefault="00D45390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DE8BF7F" w14:textId="77777777" w:rsidR="00962431" w:rsidRPr="007C26B5" w:rsidRDefault="00756A12">
      <w:pPr>
        <w:pStyle w:val="PargrafodaLista"/>
        <w:numPr>
          <w:ilvl w:val="0"/>
          <w:numId w:val="9"/>
        </w:numPr>
        <w:jc w:val="both"/>
      </w:pPr>
      <w:r w:rsidRPr="006968B0">
        <w:rPr>
          <w:rFonts w:ascii="Times New Roman" w:hAnsi="Times New Roman" w:cs="Times New Roman"/>
          <w:sz w:val="24"/>
          <w:szCs w:val="24"/>
        </w:rPr>
        <w:t xml:space="preserve">CISP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790CAA5" w14:textId="3ABBF64B" w:rsidR="00237479" w:rsidRPr="007C26B5" w:rsidRDefault="00962431" w:rsidP="007C26B5">
      <w:pPr>
        <w:pStyle w:val="PargrafodaLista"/>
        <w:ind w:left="1788" w:firstLine="336"/>
        <w:jc w:val="both"/>
      </w:pPr>
      <w:r>
        <w:rPr>
          <w:rFonts w:ascii="Times New Roman" w:hAnsi="Times New Roman" w:cs="Times New Roman"/>
          <w:sz w:val="24"/>
          <w:szCs w:val="24"/>
        </w:rPr>
        <w:t>E</w:t>
      </w:r>
      <w:r w:rsidR="002576D3">
        <w:rPr>
          <w:rFonts w:ascii="Times New Roman" w:hAnsi="Times New Roman" w:cs="Times New Roman"/>
          <w:sz w:val="24"/>
          <w:szCs w:val="24"/>
        </w:rPr>
        <w:t>s</w:t>
      </w:r>
      <w:r w:rsidR="00401867">
        <w:rPr>
          <w:rFonts w:ascii="Times New Roman" w:hAnsi="Times New Roman" w:cs="Times New Roman"/>
          <w:sz w:val="24"/>
          <w:szCs w:val="24"/>
        </w:rPr>
        <w:t>s</w:t>
      </w:r>
      <w:r w:rsidR="002576D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proofErr w:type="gramStart"/>
      <w:r w:rsidR="002576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proofErr w:type="gramEnd"/>
      <w:r w:rsidR="002576D3">
        <w:rPr>
          <w:rFonts w:ascii="Times New Roman" w:hAnsi="Times New Roman" w:cs="Times New Roman"/>
          <w:sz w:val="24"/>
          <w:szCs w:val="24"/>
        </w:rPr>
        <w:t xml:space="preserve"> </w:t>
      </w:r>
      <w:r w:rsidR="00FF094A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2576D3">
        <w:rPr>
          <w:rFonts w:ascii="Times New Roman" w:hAnsi="Times New Roman" w:cs="Times New Roman"/>
          <w:sz w:val="24"/>
          <w:szCs w:val="24"/>
        </w:rPr>
        <w:t>aprimora</w:t>
      </w:r>
      <w:r w:rsidR="00FF094A">
        <w:rPr>
          <w:rFonts w:ascii="Times New Roman" w:hAnsi="Times New Roman" w:cs="Times New Roman"/>
          <w:sz w:val="24"/>
          <w:szCs w:val="24"/>
        </w:rPr>
        <w:t>r</w:t>
      </w:r>
      <w:r w:rsidR="002576D3">
        <w:rPr>
          <w:rFonts w:ascii="Times New Roman" w:hAnsi="Times New Roman" w:cs="Times New Roman"/>
          <w:sz w:val="24"/>
          <w:szCs w:val="24"/>
        </w:rPr>
        <w:t xml:space="preserve"> os componentes tonais</w:t>
      </w:r>
      <w:r w:rsidR="00187880">
        <w:rPr>
          <w:rFonts w:ascii="Times New Roman" w:hAnsi="Times New Roman" w:cs="Times New Roman"/>
          <w:sz w:val="24"/>
          <w:szCs w:val="24"/>
        </w:rPr>
        <w:t>,</w:t>
      </w:r>
      <w:r w:rsidR="002576D3">
        <w:rPr>
          <w:rFonts w:ascii="Times New Roman" w:hAnsi="Times New Roman" w:cs="Times New Roman"/>
          <w:sz w:val="24"/>
          <w:szCs w:val="24"/>
        </w:rPr>
        <w:t xml:space="preserve"> a</w:t>
      </w:r>
      <w:r w:rsidR="00C92E09">
        <w:rPr>
          <w:rFonts w:ascii="Times New Roman" w:hAnsi="Times New Roman" w:cs="Times New Roman"/>
          <w:sz w:val="24"/>
          <w:szCs w:val="24"/>
        </w:rPr>
        <w:t>lém de</w:t>
      </w:r>
      <w:del w:id="63" w:author="Carlos Mello" w:date="2019-11-11T22:08:00Z">
        <w:r w:rsidR="00187880" w:rsidDel="00AE4BB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C92E09">
        <w:rPr>
          <w:rFonts w:ascii="Times New Roman" w:hAnsi="Times New Roman" w:cs="Times New Roman"/>
          <w:sz w:val="24"/>
          <w:szCs w:val="24"/>
        </w:rPr>
        <w:t xml:space="preserve"> aumentar a </w:t>
      </w:r>
      <w:r w:rsidR="002576D3">
        <w:rPr>
          <w:rFonts w:ascii="Times New Roman" w:hAnsi="Times New Roman" w:cs="Times New Roman"/>
          <w:sz w:val="24"/>
          <w:szCs w:val="24"/>
        </w:rPr>
        <w:t>resolução espectral considerando frequência</w:t>
      </w:r>
      <w:r w:rsidR="00E57678">
        <w:rPr>
          <w:rFonts w:ascii="Times New Roman" w:hAnsi="Times New Roman" w:cs="Times New Roman"/>
          <w:sz w:val="24"/>
          <w:szCs w:val="24"/>
        </w:rPr>
        <w:t>s</w:t>
      </w:r>
      <w:r w:rsidR="002576D3">
        <w:rPr>
          <w:rFonts w:ascii="Times New Roman" w:hAnsi="Times New Roman" w:cs="Times New Roman"/>
          <w:sz w:val="24"/>
          <w:szCs w:val="24"/>
        </w:rPr>
        <w:t xml:space="preserve"> instantâneas. </w:t>
      </w:r>
      <w:r w:rsidR="00B949D0" w:rsidRPr="00B949D0">
        <w:rPr>
          <w:rFonts w:ascii="Times New Roman" w:hAnsi="Times New Roman" w:cs="Times New Roman"/>
          <w:sz w:val="24"/>
          <w:szCs w:val="24"/>
        </w:rPr>
        <w:t xml:space="preserve">Para aumentar a resolução espectral, a frequência instantânea de cada coeficiente é estimada </w:t>
      </w:r>
      <w:r w:rsidR="00B949D0">
        <w:rPr>
          <w:rFonts w:ascii="Times New Roman" w:hAnsi="Times New Roman" w:cs="Times New Roman"/>
          <w:sz w:val="24"/>
          <w:szCs w:val="24"/>
        </w:rPr>
        <w:t>com base</w:t>
      </w:r>
      <w:r w:rsidR="00B949D0" w:rsidRPr="00B949D0">
        <w:rPr>
          <w:rFonts w:ascii="Times New Roman" w:hAnsi="Times New Roman" w:cs="Times New Roman"/>
          <w:sz w:val="24"/>
          <w:szCs w:val="24"/>
        </w:rPr>
        <w:t xml:space="preserve"> </w:t>
      </w:r>
      <w:r w:rsidR="00B949D0">
        <w:rPr>
          <w:rFonts w:ascii="Times New Roman" w:hAnsi="Times New Roman" w:cs="Times New Roman"/>
          <w:sz w:val="24"/>
          <w:szCs w:val="24"/>
        </w:rPr>
        <w:t>n</w:t>
      </w:r>
      <w:r w:rsidR="00B949D0" w:rsidRPr="00B949D0">
        <w:rPr>
          <w:rFonts w:ascii="Times New Roman" w:hAnsi="Times New Roman" w:cs="Times New Roman"/>
          <w:sz w:val="24"/>
          <w:szCs w:val="24"/>
        </w:rPr>
        <w:t>as informações da fase</w:t>
      </w:r>
      <w:r w:rsidR="00B949D0">
        <w:rPr>
          <w:rFonts w:ascii="Times New Roman" w:hAnsi="Times New Roman" w:cs="Times New Roman"/>
          <w:sz w:val="24"/>
          <w:szCs w:val="24"/>
        </w:rPr>
        <w:t>.</w:t>
      </w:r>
    </w:p>
    <w:p w14:paraId="7EBBC805" w14:textId="41A8526B" w:rsidR="000820BC" w:rsidRDefault="003835F1" w:rsidP="007C26B5">
      <w:pPr>
        <w:pStyle w:val="PargrafodaLista"/>
        <w:ind w:left="1788" w:firstLine="3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construção do CISP é feita primeiramente construindo um espectrograma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STFT. Em seguida, para cada </w:t>
      </w:r>
      <w:r w:rsidR="000C30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dos compartimentos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 espectrograma</w:t>
      </w:r>
      <w:r w:rsidR="000C30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(cada compartimento representa uma faixa de frequência)</w:t>
      </w:r>
      <w:ins w:id="64" w:author="Carlos Mello" w:date="2019-11-11T22:08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determinada uma frequência instantânea. </w:t>
      </w:r>
      <w:r w:rsidR="00145DCE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AC7A52" w:rsidRPr="00AC7A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terceiro </w:t>
      </w:r>
      <w:r w:rsidR="00AC7A52">
        <w:rPr>
          <w:rFonts w:ascii="Times New Roman" w:hAnsi="Times New Roman" w:cs="Times New Roman"/>
          <w:color w:val="000000" w:themeColor="text1"/>
          <w:sz w:val="24"/>
          <w:szCs w:val="24"/>
        </w:rPr>
        <w:t>passo</w:t>
      </w:r>
      <w:r w:rsidR="00AC7A52" w:rsidRPr="00AC7A52">
        <w:rPr>
          <w:rFonts w:ascii="Times New Roman" w:hAnsi="Times New Roman" w:cs="Times New Roman"/>
          <w:color w:val="000000" w:themeColor="text1"/>
          <w:sz w:val="24"/>
          <w:szCs w:val="24"/>
        </w:rPr>
        <w:t>, com base na frequência instantânea, é realizada uma separação dos componentes harmônicos de ruído.</w:t>
      </w:r>
      <w:r w:rsidR="00A52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6311">
        <w:rPr>
          <w:rFonts w:ascii="Times New Roman" w:hAnsi="Times New Roman" w:cs="Times New Roman"/>
          <w:color w:val="000000" w:themeColor="text1"/>
          <w:sz w:val="24"/>
          <w:szCs w:val="24"/>
        </w:rPr>
        <w:t>A frequência instantânea de um compartimento é calculada pela soma ponderada das frequência</w:t>
      </w:r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B6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dentro do compartimento, com os pesos sendo a magnitude correspondente dessas frequências.</w:t>
      </w:r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fim, as frequências calculadas são mapeadas na representação do </w:t>
      </w:r>
      <w:proofErr w:type="spellStart"/>
      <w:proofErr w:type="gramStart"/>
      <w:r w:rsidR="00F97480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E652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F97480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somando-se a magnitude das </w:t>
      </w:r>
      <w:r w:rsidR="00986B7C">
        <w:rPr>
          <w:rFonts w:ascii="Times New Roman" w:hAnsi="Times New Roman" w:cs="Times New Roman"/>
          <w:color w:val="000000" w:themeColor="text1"/>
          <w:sz w:val="24"/>
          <w:szCs w:val="24"/>
        </w:rPr>
        <w:t>classes</w:t>
      </w:r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pertence</w:t>
      </w:r>
      <w:r w:rsidR="00E563AD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mesmo</w:t>
      </w:r>
      <w:r w:rsidR="00C71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714EE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974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2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mapeamento </w:t>
      </w:r>
      <w:r w:rsidR="0045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ajusta a frequência com uma variância 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±0,5</m:t>
        </m:r>
      </m:oMath>
      <w:r w:rsidR="0045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semitons, fazendo</w:t>
      </w:r>
      <w:r w:rsidR="004515B5" w:rsidRPr="0045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que o pico de freq</w:t>
      </w:r>
      <w:r w:rsidR="004515B5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4515B5" w:rsidRPr="0045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ência mais forte se alinhe exatamente com </w:t>
      </w:r>
      <w:r w:rsidR="004515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nota no vetor de </w:t>
      </w:r>
      <w:proofErr w:type="spellStart"/>
      <w:proofErr w:type="gramStart"/>
      <w:r w:rsidR="004515B5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B53C53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4515B5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proofErr w:type="gramEnd"/>
      <w:r w:rsidR="004515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C3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198FF9" w14:textId="77777777" w:rsidR="00816175" w:rsidRPr="007C26B5" w:rsidRDefault="00816175" w:rsidP="007C26B5">
      <w:pPr>
        <w:pStyle w:val="PargrafodaLista"/>
        <w:ind w:left="1788"/>
        <w:jc w:val="both"/>
      </w:pPr>
    </w:p>
    <w:p w14:paraId="13E64270" w14:textId="77777777" w:rsidR="00ED2B50" w:rsidRDefault="00816175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6F885345" wp14:editId="3B50DDD9">
            <wp:extent cx="4333875" cy="137799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011"/>
                    <a:stretch/>
                  </pic:blipFill>
                  <pic:spPr bwMode="auto">
                    <a:xfrm>
                      <a:off x="0" y="0"/>
                      <a:ext cx="4333875" cy="137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C0189" w14:textId="2CB988D4" w:rsidR="00D156AE" w:rsidRDefault="00ED2B50" w:rsidP="00ED2B50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65" w:name="_Toc24294035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E7A83">
        <w:rPr>
          <w:rFonts w:ascii="Times New Roman" w:hAnsi="Times New Roman" w:cs="Times New Roman"/>
          <w:noProof/>
          <w:color w:val="auto"/>
          <w:sz w:val="20"/>
          <w:szCs w:val="20"/>
        </w:rPr>
        <w:t>13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E865CD"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="00E865C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Representação do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CISP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66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commentRangeEnd w:id="66"/>
      <w:proofErr w:type="spellEnd"/>
      <w:r w:rsidR="00AE4BB5">
        <w:rPr>
          <w:rStyle w:val="Refdecomentrio"/>
          <w:b w:val="0"/>
          <w:bCs w:val="0"/>
          <w:color w:val="auto"/>
        </w:rPr>
        <w:commentReference w:id="66"/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65"/>
    </w:p>
    <w:p w14:paraId="3B4D8DE1" w14:textId="422381CB" w:rsidR="00A5699B" w:rsidRDefault="00A5699B" w:rsidP="00A5699B"/>
    <w:p w14:paraId="6737243B" w14:textId="4975E352" w:rsidR="00CC2F96" w:rsidRDefault="00CC2F96" w:rsidP="00A5699B"/>
    <w:p w14:paraId="4A9E8C3E" w14:textId="753461E6" w:rsidR="00CC2F96" w:rsidRDefault="00CC2F96" w:rsidP="00A5699B"/>
    <w:p w14:paraId="759CBA4C" w14:textId="77777777" w:rsidR="00715155" w:rsidRPr="007C26B5" w:rsidRDefault="00715155" w:rsidP="007C26B5"/>
    <w:p w14:paraId="6E15B19C" w14:textId="3B88BC83" w:rsidR="00907718" w:rsidRPr="009C2F12" w:rsidRDefault="0007198F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67" w:name="_Toc24293987"/>
      <w:r>
        <w:rPr>
          <w:color w:val="000000" w:themeColor="text1"/>
        </w:rPr>
        <w:lastRenderedPageBreak/>
        <w:t>Rede MLP</w:t>
      </w:r>
      <w:bookmarkEnd w:id="67"/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4E4F75CA" w:rsidR="00523508" w:rsidRDefault="007A1116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escolha do classificador para este projeto foi com o objetivo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simples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mente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del w:id="68" w:author="Carlos Mello" w:date="2019-11-11T22:09:00Z">
        <w:r w:rsidR="007D665D"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medir </w:delText>
        </w:r>
      </w:del>
      <w:ins w:id="69" w:author="Carlos Mello" w:date="2019-11-11T22:09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avaliar</w:t>
        </w:r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técnicas de pré-processamento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 estão sendo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utilizad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reconhecimento de acordes musicais.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Então, foi escolhid</w:t>
      </w:r>
      <w:r w:rsidR="00322D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uma rede neural chamada de MLP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para ser treinada e </w:t>
      </w:r>
      <w:r w:rsidR="00E112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comparar</w:t>
      </w:r>
      <w:ins w:id="70" w:author="Carlos Mello" w:date="2019-11-11T22:10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sua classificação para</w:t>
        </w:r>
      </w:ins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diversos tipos de </w:t>
      </w:r>
      <w:proofErr w:type="spellStart"/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</w:t>
      </w:r>
      <w:r w:rsidR="000B324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ams</w:t>
      </w:r>
      <w:proofErr w:type="spellEnd"/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3DFE8F2" w14:textId="69EC137A" w:rsidR="003534F4" w:rsidRDefault="00E81721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configuração da MLP utilizada nos experimentos foi </w:t>
      </w:r>
      <w:r w:rsidR="00274835" w:rsidRP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baseada em trabalhos de detecção de acordes para piano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_Ref24319655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[19]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_Ref24319656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[20]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E25B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5F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Onde a rede tem uma camada escondida com 18 neurônios. Além disso, a rede foi treinada com 1000 iterações por 30 vezes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utilizando o </w:t>
      </w:r>
      <w:proofErr w:type="spellStart"/>
      <w:r w:rsidR="00060785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3E7E8B2F" w:rsidR="00E54DE0" w:rsidRPr="009C2F12" w:rsidRDefault="00695624" w:rsidP="009C2F12">
      <w:pPr>
        <w:pStyle w:val="Ttulo1"/>
        <w:rPr>
          <w:color w:val="000000" w:themeColor="text1"/>
        </w:rPr>
      </w:pPr>
      <w:bookmarkStart w:id="71" w:name="_Toc24293988"/>
      <w:r>
        <w:rPr>
          <w:color w:val="000000" w:themeColor="text1"/>
        </w:rPr>
        <w:lastRenderedPageBreak/>
        <w:t>Experimento e Análise</w:t>
      </w:r>
      <w:bookmarkEnd w:id="71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64A7" w14:textId="172DA5D7" w:rsidR="00D73B4D" w:rsidRDefault="00D73B4D" w:rsidP="00D73B4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Esta seção</w:t>
      </w:r>
      <w:del w:id="72" w:author="Carlos Mello" w:date="2019-11-11T22:10:00Z">
        <w:r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mostra a metodologia utilizada para construir a base de dados, como foram feitos os experimentos para comparar os diferentes tipos de </w:t>
      </w:r>
      <w:proofErr w:type="spellStart"/>
      <w:r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chromagram</w:t>
      </w:r>
      <w:r w:rsidR="008B04B3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sobre um classificador MLP e por fim, </w:t>
      </w:r>
      <w:proofErr w:type="gramStart"/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é</w:t>
      </w:r>
      <w:proofErr w:type="gramEnd"/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mostra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resultados obtido</w:t>
      </w:r>
      <w:r w:rsidR="009475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 análise.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4D3FDFE1" w:rsidR="00907718" w:rsidRPr="009C2F12" w:rsidRDefault="008F553B" w:rsidP="009C2F12">
      <w:pPr>
        <w:pStyle w:val="Ttulo2"/>
        <w:rPr>
          <w:color w:val="000000" w:themeColor="text1"/>
        </w:rPr>
      </w:pPr>
      <w:bookmarkStart w:id="73" w:name="_Toc24293989"/>
      <w:r>
        <w:rPr>
          <w:color w:val="000000" w:themeColor="text1"/>
        </w:rPr>
        <w:t>Construção da base de dados</w:t>
      </w:r>
      <w:bookmarkEnd w:id="73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5966A8EA" w:rsidR="00F04262" w:rsidRDefault="00F04262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base de dados utilizado neste projeto contempla 200 músicas no total, onde 20 são músicas 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180 da banda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Beatles</w:t>
      </w:r>
      <w:ins w:id="74" w:author="Carlos Mello" w:date="2019-11-11T22:10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proofErr w:type="gramEnd"/>
      <w:del w:id="75" w:author="Carlos Mello" w:date="2019-11-11T22:10:00Z">
        <w:r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base está disponível no site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proofErr w:type="spellEnd"/>
      <w:r w:rsidR="00E525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_Ref24302628 \r \h </w:instrText>
      </w:r>
      <w:r w:rsidR="00E525F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[21]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6510E5" w14:textId="380DEF9A" w:rsidR="000B5E1D" w:rsidRDefault="004B6226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construção da base de dados</w:t>
      </w:r>
      <w:r w:rsidR="003A4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alimentar a MLP</w:t>
      </w:r>
      <w:del w:id="76" w:author="Carlos Mello" w:date="2019-11-11T22:11:00Z">
        <w:r w:rsidR="004F1B1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4F1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feita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>com base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passos 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>mostrado na Figura 14.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2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artido das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 w:rsidRPr="007C2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músicas, onde</w:t>
      </w:r>
      <w:r w:rsidR="001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=200</m:t>
        </m:r>
      </m:oMath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, fo</w:t>
      </w:r>
      <w:ins w:id="77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ram</w:t>
        </w:r>
      </w:ins>
      <w:del w:id="78" w:author="Carlos Mello" w:date="2019-11-11T22:11:00Z">
        <w:r w:rsidR="008C4072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</w:delText>
        </w:r>
      </w:del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</w:t>
      </w:r>
      <w:ins w:id="79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005EC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um </w:t>
      </w:r>
      <w:proofErr w:type="spellStart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chromagram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cada </w:t>
      </w:r>
      <w:r w:rsidR="00695773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música. Em seguida, esses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mapeados com os </w:t>
      </w:r>
      <w:proofErr w:type="gramStart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arquivos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End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 representar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946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vetores de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9464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FB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duração de 0,1 segundo</w:t>
      </w:r>
      <w:del w:id="80" w:author="Carlos Mello" w:date="2019-11-11T22:11:00Z">
        <w:r w:rsidR="00A07FA6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F751C3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 com</w:delText>
        </w:r>
      </w:del>
      <w:ins w:id="81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r w:rsidR="00F75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5F1">
        <w:rPr>
          <w:rFonts w:ascii="Times New Roman" w:hAnsi="Times New Roman" w:cs="Times New Roman"/>
          <w:color w:val="000000" w:themeColor="text1"/>
          <w:sz w:val="24"/>
          <w:szCs w:val="24"/>
        </w:rPr>
        <w:t>isso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8D5">
        <w:rPr>
          <w:rFonts w:ascii="Times New Roman" w:hAnsi="Times New Roman" w:cs="Times New Roman"/>
          <w:color w:val="000000" w:themeColor="text1"/>
          <w:sz w:val="24"/>
          <w:szCs w:val="24"/>
        </w:rPr>
        <w:t>aumentou significativamente a quantidade de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para ser usado no treinamento</w:t>
      </w:r>
      <w:r w:rsidR="005A6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rede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Esses </w:t>
      </w:r>
      <w:proofErr w:type="gramStart"/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3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End"/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proofErr w:type="spellEnd"/>
      <w:del w:id="82" w:author="Carlos Mello" w:date="2019-11-11T22:11:00Z">
        <w:r w:rsidR="00A12E61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</w:t>
      </w:r>
      <w:ins w:id="83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ê</w:t>
        </w:r>
      </w:ins>
      <w:del w:id="84" w:author="Carlos Mello" w:date="2019-11-11T22:11:00Z">
        <w:r w:rsidR="00FF6AE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é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m informações como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início e fim d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longo da música, como pode ser visto na Figura 15.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</w:t>
      </w:r>
      <w:r w:rsidR="00F25702">
        <w:rPr>
          <w:rFonts w:ascii="Times New Roman" w:hAnsi="Times New Roman" w:cs="Times New Roman"/>
          <w:color w:val="000000" w:themeColor="text1"/>
          <w:sz w:val="24"/>
          <w:szCs w:val="24"/>
        </w:rPr>
        <w:t>fim,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9D29F3">
        <w:rPr>
          <w:rFonts w:ascii="Times New Roman" w:hAnsi="Times New Roman" w:cs="Times New Roman"/>
          <w:color w:val="000000" w:themeColor="text1"/>
          <w:sz w:val="24"/>
          <w:szCs w:val="24"/>
        </w:rPr>
        <w:t>construído</w:t>
      </w:r>
      <w:r w:rsidR="00F25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arquivo </w:t>
      </w:r>
      <w:r w:rsidR="004529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formato </w:t>
      </w:r>
      <w:r w:rsidR="00C24854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r w:rsidR="00490A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>com as características de</w:t>
      </w:r>
      <w:r w:rsidR="00F353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todos os 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0B5E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AAA967" w14:textId="77777777" w:rsidR="00693CD8" w:rsidRDefault="00693CD8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AC082" w14:textId="050C662A" w:rsidR="004E7A83" w:rsidRDefault="000B5E1D">
      <w:pPr>
        <w:keepNext/>
        <w:spacing w:after="0" w:line="360" w:lineRule="auto"/>
        <w:ind w:hanging="142"/>
        <w:jc w:val="both"/>
      </w:pPr>
      <w:r>
        <w:rPr>
          <w:noProof/>
        </w:rPr>
        <w:drawing>
          <wp:inline distT="0" distB="0" distL="0" distR="0" wp14:anchorId="47B801B8" wp14:editId="01E06CAF">
            <wp:extent cx="5760085" cy="1061720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cc-Cosnttrução da base de dado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15C6" w14:textId="0748F61B" w:rsidR="00F04262" w:rsidRDefault="004E7A83" w:rsidP="004E7A8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7C26B5">
        <w:rPr>
          <w:rFonts w:ascii="Times New Roman" w:hAnsi="Times New Roman" w:cs="Times New Roman"/>
          <w:noProof/>
          <w:color w:val="auto"/>
          <w:sz w:val="20"/>
          <w:szCs w:val="20"/>
        </w:rPr>
        <w:t>14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Fluxo para construção do banco de dados.</w:t>
      </w:r>
    </w:p>
    <w:p w14:paraId="15160D41" w14:textId="0A0726DF" w:rsidR="00F81D9B" w:rsidRDefault="00F81D9B" w:rsidP="00F81D9B"/>
    <w:p w14:paraId="74749E57" w14:textId="77777777" w:rsidR="0003553C" w:rsidRDefault="0003553C" w:rsidP="007C26B5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E8996C" wp14:editId="695274B6">
            <wp:extent cx="3057525" cy="203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BFF" w14:textId="09ADAE0E" w:rsidR="00907718" w:rsidRDefault="0003553C" w:rsidP="0003553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A4939">
        <w:rPr>
          <w:rFonts w:ascii="Times New Roman" w:hAnsi="Times New Roman" w:cs="Times New Roman"/>
          <w:noProof/>
          <w:color w:val="auto"/>
          <w:sz w:val="20"/>
          <w:szCs w:val="20"/>
        </w:rPr>
        <w:t>15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Exemplo </w:t>
      </w:r>
      <w:r w:rsidR="00922DB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das informações contidas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nos </w:t>
      </w:r>
      <w:proofErr w:type="gramStart"/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7E0F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proofErr w:type="gram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lab. </w:t>
      </w:r>
      <w:ins w:id="85" w:author="Carlos Mello" w:date="2019-11-11T22:12:00Z">
        <w:r w:rsidR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E</w:t>
        </w:r>
      </w:ins>
      <w:del w:id="86" w:author="Carlos Mello" w:date="2019-11-11T22:12:00Z">
        <w:r w:rsidRPr="007C26B5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Ne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ste exemplo</w:t>
      </w:r>
      <w:del w:id="87" w:author="Carlos Mello" w:date="2019-11-11T22:12:00Z">
        <w:r w:rsidR="00214534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,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mostra 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as informações d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10 primeiro</w:t>
      </w:r>
      <w:r w:rsidR="00A94C2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88"/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minutos</w:t>
      </w:r>
      <w:commentRangeEnd w:id="88"/>
      <w:r w:rsidR="00AE4BB5">
        <w:rPr>
          <w:rStyle w:val="Refdecomentrio"/>
          <w:b w:val="0"/>
          <w:bCs w:val="0"/>
          <w:color w:val="auto"/>
        </w:rPr>
        <w:commentReference w:id="88"/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m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ú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sica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banda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The Beatles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</w:p>
    <w:p w14:paraId="21622492" w14:textId="6D837AAD" w:rsidR="003D1503" w:rsidRDefault="003D1503" w:rsidP="003D1503"/>
    <w:p w14:paraId="2618BAB1" w14:textId="2F8A0078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Antes de alimentar a rede com essas informações, foram verificados dois tipos de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problemas</w:t>
      </w:r>
      <w:ins w:id="89" w:author="Carlos Mello" w:date="2019-11-11T22:13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:</w:t>
        </w:r>
      </w:ins>
      <w:proofErr w:type="gramEnd"/>
      <w:del w:id="90" w:author="Carlos Mello" w:date="2019-11-11T22:13:00Z"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BB0">
        <w:rPr>
          <w:rFonts w:ascii="Times New Roman" w:hAnsi="Times New Roman" w:cs="Times New Roman"/>
          <w:color w:val="000000" w:themeColor="text1"/>
          <w:sz w:val="24"/>
          <w:szCs w:val="24"/>
        </w:rPr>
        <w:t>o primeiro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são os acordes iguais, porém com nome diferente</w:t>
      </w:r>
      <w:r w:rsidR="00C70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devido a variações de tons </w:t>
      </w:r>
      <w:r w:rsidR="009927C7">
        <w:rPr>
          <w:rFonts w:ascii="Times New Roman" w:hAnsi="Times New Roman" w:cs="Times New Roman"/>
          <w:color w:val="000000" w:themeColor="text1"/>
          <w:sz w:val="24"/>
          <w:szCs w:val="24"/>
        </w:rPr>
        <w:t>entre as</w:t>
      </w:r>
      <w:r w:rsidR="00C70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músicas</w:t>
      </w:r>
      <w:ins w:id="91" w:author="Carlos Mello" w:date="2019-11-11T22:13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92" w:author="Carlos Mello" w:date="2019-11-11T22:13:00Z">
        <w:r w:rsidR="002B1BB0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2B1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o segundo</w:t>
      </w:r>
      <w:del w:id="93" w:author="Carlos Mello" w:date="2019-11-11T22:13:00Z">
        <w:r w:rsidR="002B1BB0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2B1B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o desbalanceamento da base de dados.</w:t>
      </w:r>
    </w:p>
    <w:p w14:paraId="1065192A" w14:textId="5493BA2D" w:rsidR="001E58FF" w:rsidRDefault="001E58FF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problema de acorde com nome diferente</w:t>
      </w:r>
      <w:del w:id="94" w:author="Carlos Mello" w:date="2019-11-11T22:13:00Z"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devido </w:t>
      </w:r>
      <w:r w:rsidR="009145DA">
        <w:rPr>
          <w:rFonts w:ascii="Times New Roman" w:hAnsi="Times New Roman" w:cs="Times New Roman"/>
          <w:color w:val="000000" w:themeColor="text1"/>
          <w:sz w:val="24"/>
          <w:szCs w:val="24"/>
        </w:rPr>
        <w:t>ao campo harmônico de um tom musical</w:t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_Ref24360480 \r \h </w:instrText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  <w:t>[22]</w:t>
      </w:r>
      <w:r w:rsidR="00983D4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03EA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xemplo, </w:t>
      </w:r>
      <w:r w:rsidR="00B936B8">
        <w:rPr>
          <w:rFonts w:ascii="Times New Roman" w:hAnsi="Times New Roman" w:cs="Times New Roman"/>
          <w:color w:val="000000" w:themeColor="text1"/>
          <w:sz w:val="24"/>
          <w:szCs w:val="24"/>
        </w:rPr>
        <w:t>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música no tom de </w:t>
      </w:r>
      <w:r w:rsidR="00E80FCF">
        <w:rPr>
          <w:rFonts w:ascii="Times New Roman" w:hAnsi="Times New Roman" w:cs="Times New Roman"/>
          <w:color w:val="000000" w:themeColor="text1"/>
          <w:sz w:val="24"/>
          <w:szCs w:val="24"/>
        </w:rPr>
        <w:t>F#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uma música no tom de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80FC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proofErr w:type="gramEnd"/>
      <w:del w:id="95" w:author="Carlos Mello" w:date="2019-11-11T22:14:00Z"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E80FC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aparecer </w:t>
      </w:r>
      <w:r w:rsidR="004D29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seus campos harmônicos 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acorde</w:t>
      </w:r>
      <w:r w:rsidR="004D296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4D296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0FCF">
        <w:rPr>
          <w:rFonts w:ascii="Times New Roman" w:hAnsi="Times New Roman" w:cs="Times New Roman"/>
          <w:color w:val="000000" w:themeColor="text1"/>
          <w:sz w:val="24"/>
          <w:szCs w:val="24"/>
        </w:rPr>
        <w:t>C#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80FCF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ins w:id="96" w:author="Carlos Mello" w:date="2019-11-11T22:14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97" w:author="Carlos Mello" w:date="2019-11-11T22:14:00Z"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entanto, eles representam o mesmo acorde</w:t>
      </w:r>
      <w:r w:rsidR="001B75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análogo as notas músicas, </w:t>
      </w:r>
      <w:del w:id="98" w:author="Carlos Mello" w:date="2019-11-11T22:14:00Z">
        <w:r w:rsidR="001B7502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que </w:delText>
        </w:r>
      </w:del>
      <w:ins w:id="99" w:author="Carlos Mello" w:date="2019-11-11T22:14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</w:t>
        </w:r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1B7502">
        <w:rPr>
          <w:rFonts w:ascii="Times New Roman" w:hAnsi="Times New Roman" w:cs="Times New Roman"/>
          <w:color w:val="000000" w:themeColor="text1"/>
          <w:sz w:val="24"/>
          <w:szCs w:val="24"/>
        </w:rPr>
        <w:t>pode ser visto nas Figura 1 e Figura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4E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resolver este problema, foi </w:t>
      </w:r>
      <w:proofErr w:type="gramStart"/>
      <w:r w:rsidR="00F94E94">
        <w:rPr>
          <w:rFonts w:ascii="Times New Roman" w:hAnsi="Times New Roman" w:cs="Times New Roman"/>
          <w:color w:val="000000" w:themeColor="text1"/>
          <w:sz w:val="24"/>
          <w:szCs w:val="24"/>
        </w:rPr>
        <w:t>deixado</w:t>
      </w:r>
      <w:proofErr w:type="gramEnd"/>
      <w:r w:rsidR="00F94E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lado a tonalidade musical, pois não é relevante para este contexto, e </w:t>
      </w:r>
      <w:del w:id="100" w:author="Carlos Mello" w:date="2019-11-11T22:14:00Z">
        <w:r w:rsidR="00F94E94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foi convertido internamente </w:delText>
        </w:r>
      </w:del>
      <w:r w:rsidR="00F94E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todos os acordes bemóis </w:t>
      </w:r>
      <w:ins w:id="101" w:author="Carlos Mello" w:date="2019-11-11T22:14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convertidos </w:t>
        </w:r>
      </w:ins>
      <w:r w:rsidR="00F94E94">
        <w:rPr>
          <w:rFonts w:ascii="Times New Roman" w:hAnsi="Times New Roman" w:cs="Times New Roman"/>
          <w:color w:val="000000" w:themeColor="text1"/>
          <w:sz w:val="24"/>
          <w:szCs w:val="24"/>
        </w:rPr>
        <w:t>para sustenidos.</w:t>
      </w:r>
    </w:p>
    <w:p w14:paraId="1DBEE807" w14:textId="0C652DD9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2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resolver </w:t>
      </w:r>
      <w:ins w:id="103" w:author="Carlos Mello" w:date="2019-11-11T22:15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</w:t>
        </w:r>
      </w:ins>
      <w:r w:rsidR="00EE0C76">
        <w:rPr>
          <w:rFonts w:ascii="Times New Roman" w:hAnsi="Times New Roman" w:cs="Times New Roman"/>
          <w:color w:val="000000" w:themeColor="text1"/>
          <w:sz w:val="24"/>
          <w:szCs w:val="24"/>
        </w:rPr>
        <w:t>segundo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problema, foram escolhidos os vintes primeiros acordes com maior frequência dentro </w:t>
      </w:r>
      <w:r w:rsidR="001A0606">
        <w:rPr>
          <w:rFonts w:ascii="Times New Roman" w:hAnsi="Times New Roman" w:cs="Times New Roman"/>
          <w:color w:val="000000" w:themeColor="text1"/>
          <w:sz w:val="24"/>
          <w:szCs w:val="24"/>
        </w:rPr>
        <w:t>de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dos</w:t>
      </w:r>
      <w:r w:rsidR="00AC5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arquivos</w:t>
      </w:r>
      <w:r w:rsidR="004100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lab</w:t>
      </w:r>
      <w:proofErr w:type="spellEnd"/>
      <w:del w:id="104" w:author="Carlos Mello" w:date="2019-11-11T22:15:00Z">
        <w:r w:rsidR="00981B22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105" w:author="Carlos Mello" w:date="2019-11-11T22:15:00Z">
        <w:r w:rsidR="00981B22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os</w:delText>
        </w:r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acordes</w:delText>
        </w:r>
        <w:r w:rsidR="00981B22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escolhidos e suas frequências </w:delText>
        </w:r>
        <w:r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podem</w:delText>
        </w:r>
      </w:del>
      <w:ins w:id="106" w:author="Carlos Mello" w:date="2019-11-11T22:15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como pode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visto na Tabela 1.</w:t>
      </w:r>
      <w:r w:rsidR="00804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seguida, foi a</w:t>
      </w:r>
      <w:del w:id="107" w:author="Carlos Mello" w:date="2019-11-11T22:15:00Z">
        <w:r w:rsidR="00804661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804661">
        <w:rPr>
          <w:rFonts w:ascii="Times New Roman" w:hAnsi="Times New Roman" w:cs="Times New Roman"/>
          <w:color w:val="000000" w:themeColor="text1"/>
          <w:sz w:val="24"/>
          <w:szCs w:val="24"/>
        </w:rPr>
        <w:t>plicado um limite</w:t>
      </w:r>
      <w:r w:rsidR="00B009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superior</w:t>
      </w:r>
      <w:r w:rsidR="00804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>com valor de 3500</w:t>
      </w:r>
      <w:r w:rsidR="00C61C2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1C2B">
        <w:rPr>
          <w:rFonts w:ascii="Times New Roman" w:hAnsi="Times New Roman" w:cs="Times New Roman"/>
          <w:color w:val="000000" w:themeColor="text1"/>
          <w:sz w:val="24"/>
          <w:szCs w:val="24"/>
        </w:rPr>
        <w:t>onde</w:t>
      </w:r>
      <w:r w:rsidR="00804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todos os acordes na base de dados </w:t>
      </w:r>
      <w:r w:rsidR="00C61C2B">
        <w:rPr>
          <w:rFonts w:ascii="Times New Roman" w:hAnsi="Times New Roman" w:cs="Times New Roman"/>
          <w:color w:val="000000" w:themeColor="text1"/>
          <w:sz w:val="24"/>
          <w:szCs w:val="24"/>
        </w:rPr>
        <w:t>agora t</w:t>
      </w:r>
      <w:ins w:id="108" w:author="Carlos Mello" w:date="2019-11-11T22:16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êm</w:t>
        </w:r>
      </w:ins>
      <w:del w:id="109" w:author="Carlos Mello" w:date="2019-11-11T22:16:00Z">
        <w:r w:rsidR="00C61C2B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erão</w:delText>
        </w:r>
      </w:del>
      <w:r w:rsidR="00C61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essa quantidade</w:t>
      </w:r>
      <w:r w:rsidR="008046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>Este valor é maior do que os</w:t>
      </w:r>
      <w:r w:rsidR="0099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valores encontrados na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Tabela 1, devido </w:t>
      </w:r>
      <w:del w:id="110" w:author="Carlos Mello" w:date="2019-11-11T22:15:00Z">
        <w:r w:rsidR="00023820" w:rsidDel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</w:del>
      <w:ins w:id="111" w:author="Carlos Mello" w:date="2019-11-11T22:15:00Z"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>à</w:t>
        </w:r>
        <w:r w:rsidR="000B7A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0238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fase de 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>mapeamento de 0,1 segundos</w:t>
      </w:r>
      <w:r w:rsidR="00A86653">
        <w:rPr>
          <w:rFonts w:ascii="Times New Roman" w:hAnsi="Times New Roman" w:cs="Times New Roman"/>
          <w:color w:val="000000" w:themeColor="text1"/>
          <w:sz w:val="24"/>
          <w:szCs w:val="24"/>
        </w:rPr>
        <w:t>, falado anteriormente</w:t>
      </w:r>
      <w:r w:rsidR="000238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4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ommentRangeEnd w:id="102"/>
      <w:r w:rsidR="000B7A0B">
        <w:rPr>
          <w:rStyle w:val="Refdecomentrio"/>
        </w:rPr>
        <w:commentReference w:id="102"/>
      </w:r>
    </w:p>
    <w:p w14:paraId="3FD81236" w14:textId="77777777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A8118" w14:textId="2FE7C669" w:rsidR="00303087" w:rsidRPr="007C26B5" w:rsidRDefault="00303087" w:rsidP="007C26B5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Tabela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7C26B5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Número de ocorrência de acordes dentro dos </w:t>
      </w:r>
      <w:proofErr w:type="gramStart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356A3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proofErr w:type="gram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lab.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10ADD" w:rsidRPr="00120E87" w14:paraId="7452E745" w14:textId="77777777" w:rsidTr="00BF5BEF">
        <w:tc>
          <w:tcPr>
            <w:tcW w:w="4605" w:type="dxa"/>
          </w:tcPr>
          <w:p w14:paraId="5F3F67E6" w14:textId="77777777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Acordes</w:t>
            </w:r>
          </w:p>
        </w:tc>
        <w:tc>
          <w:tcPr>
            <w:tcW w:w="4606" w:type="dxa"/>
          </w:tcPr>
          <w:p w14:paraId="1E81CAEF" w14:textId="1E0B6805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Número de ocorrência dentro de todos os </w:t>
            </w:r>
            <w:proofErr w:type="gramStart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arquivos</w:t>
            </w:r>
            <w:r w:rsidR="002767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proofErr w:type="spellStart"/>
            <w:proofErr w:type="gramEnd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</w:t>
            </w:r>
            <w:proofErr w:type="spellEnd"/>
          </w:p>
        </w:tc>
      </w:tr>
      <w:tr w:rsidR="00610ADD" w14:paraId="7811D59C" w14:textId="77777777" w:rsidTr="00BF5BEF">
        <w:tc>
          <w:tcPr>
            <w:tcW w:w="4605" w:type="dxa"/>
          </w:tcPr>
          <w:p w14:paraId="2B7F47F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5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606" w:type="dxa"/>
          </w:tcPr>
          <w:p w14:paraId="4CF898F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1723</w:t>
            </w:r>
          </w:p>
        </w:tc>
      </w:tr>
      <w:tr w:rsidR="00610ADD" w14:paraId="2BBC8F04" w14:textId="77777777" w:rsidTr="00BF5BEF">
        <w:tc>
          <w:tcPr>
            <w:tcW w:w="4605" w:type="dxa"/>
          </w:tcPr>
          <w:p w14:paraId="5F3CA83F" w14:textId="77777777" w:rsidR="00610ADD" w:rsidRPr="00EA558A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4606" w:type="dxa"/>
          </w:tcPr>
          <w:p w14:paraId="350F6C5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1482</w:t>
            </w:r>
          </w:p>
        </w:tc>
      </w:tr>
      <w:tr w:rsidR="00610ADD" w14:paraId="1B3F66E6" w14:textId="77777777" w:rsidTr="00BF5BEF">
        <w:tc>
          <w:tcPr>
            <w:tcW w:w="4605" w:type="dxa"/>
          </w:tcPr>
          <w:p w14:paraId="7BC7498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</w:t>
            </w:r>
          </w:p>
        </w:tc>
        <w:tc>
          <w:tcPr>
            <w:tcW w:w="4606" w:type="dxa"/>
          </w:tcPr>
          <w:p w14:paraId="275C4E9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1441</w:t>
            </w:r>
          </w:p>
        </w:tc>
      </w:tr>
      <w:tr w:rsidR="00610ADD" w14:paraId="634300C5" w14:textId="77777777" w:rsidTr="00BF5BEF">
        <w:tc>
          <w:tcPr>
            <w:tcW w:w="4605" w:type="dxa"/>
          </w:tcPr>
          <w:p w14:paraId="6A5B44F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14:paraId="4A70C50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1047</w:t>
            </w:r>
          </w:p>
        </w:tc>
      </w:tr>
      <w:tr w:rsidR="00610ADD" w14:paraId="14A52F8A" w14:textId="77777777" w:rsidTr="00BF5BEF">
        <w:tc>
          <w:tcPr>
            <w:tcW w:w="4605" w:type="dxa"/>
          </w:tcPr>
          <w:p w14:paraId="1C81690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14:paraId="2BA5D9E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1028</w:t>
            </w:r>
          </w:p>
        </w:tc>
      </w:tr>
      <w:tr w:rsidR="00610ADD" w14:paraId="37031C50" w14:textId="77777777" w:rsidTr="00BF5BEF">
        <w:tc>
          <w:tcPr>
            <w:tcW w:w="4605" w:type="dxa"/>
          </w:tcPr>
          <w:p w14:paraId="201D729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606" w:type="dxa"/>
          </w:tcPr>
          <w:p w14:paraId="24C1B9D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610ADD" w14:paraId="75826AF3" w14:textId="77777777" w:rsidTr="00BF5BEF">
        <w:tc>
          <w:tcPr>
            <w:tcW w:w="4605" w:type="dxa"/>
          </w:tcPr>
          <w:p w14:paraId="0D61ED2D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606" w:type="dxa"/>
          </w:tcPr>
          <w:p w14:paraId="00D48F1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</w:tr>
      <w:tr w:rsidR="00610ADD" w14:paraId="591F2A13" w14:textId="77777777" w:rsidTr="00BF5BEF">
        <w:tc>
          <w:tcPr>
            <w:tcW w:w="4605" w:type="dxa"/>
          </w:tcPr>
          <w:p w14:paraId="274DE75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606" w:type="dxa"/>
          </w:tcPr>
          <w:p w14:paraId="72AFB0D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610ADD" w14:paraId="468290F0" w14:textId="77777777" w:rsidTr="00BF5BEF">
        <w:tc>
          <w:tcPr>
            <w:tcW w:w="4605" w:type="dxa"/>
          </w:tcPr>
          <w:p w14:paraId="1B9E07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188BCEA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</w:tr>
      <w:tr w:rsidR="00610ADD" w14:paraId="2887E1B4" w14:textId="77777777" w:rsidTr="00BF5BEF">
        <w:tc>
          <w:tcPr>
            <w:tcW w:w="4605" w:type="dxa"/>
          </w:tcPr>
          <w:p w14:paraId="19FF259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6C5233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</w:tr>
      <w:tr w:rsidR="00610ADD" w14:paraId="217B71B6" w14:textId="77777777" w:rsidTr="00BF5BEF">
        <w:tc>
          <w:tcPr>
            <w:tcW w:w="4605" w:type="dxa"/>
          </w:tcPr>
          <w:p w14:paraId="7FEA754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Bb</w:t>
            </w:r>
            <w:proofErr w:type="spellEnd"/>
            <w:proofErr w:type="gramEnd"/>
          </w:p>
        </w:tc>
        <w:tc>
          <w:tcPr>
            <w:tcW w:w="4606" w:type="dxa"/>
          </w:tcPr>
          <w:p w14:paraId="60A127A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  <w:tr w:rsidR="00610ADD" w14:paraId="455359B6" w14:textId="77777777" w:rsidTr="00BF5BEF">
        <w:tc>
          <w:tcPr>
            <w:tcW w:w="4605" w:type="dxa"/>
          </w:tcPr>
          <w:p w14:paraId="17C61B8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2619C2D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610ADD" w14:paraId="474A9A9F" w14:textId="77777777" w:rsidTr="00BF5BEF">
        <w:tc>
          <w:tcPr>
            <w:tcW w:w="4605" w:type="dxa"/>
          </w:tcPr>
          <w:p w14:paraId="29A5852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4DF190B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610ADD" w14:paraId="373B9B9D" w14:textId="77777777" w:rsidTr="00BF5BEF">
        <w:tc>
          <w:tcPr>
            <w:tcW w:w="4605" w:type="dxa"/>
          </w:tcPr>
          <w:p w14:paraId="141A983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5B4D156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610ADD" w14:paraId="1C56EED7" w14:textId="77777777" w:rsidTr="00BF5BEF">
        <w:tc>
          <w:tcPr>
            <w:tcW w:w="4605" w:type="dxa"/>
          </w:tcPr>
          <w:p w14:paraId="04CDA58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4606" w:type="dxa"/>
          </w:tcPr>
          <w:p w14:paraId="605447E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</w:tr>
      <w:tr w:rsidR="00610ADD" w14:paraId="4010364B" w14:textId="77777777" w:rsidTr="00BF5BEF">
        <w:tc>
          <w:tcPr>
            <w:tcW w:w="4605" w:type="dxa"/>
          </w:tcPr>
          <w:p w14:paraId="4E156EF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D/5</w:t>
            </w:r>
          </w:p>
        </w:tc>
        <w:tc>
          <w:tcPr>
            <w:tcW w:w="4606" w:type="dxa"/>
          </w:tcPr>
          <w:p w14:paraId="274FEBA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610ADD" w14:paraId="22978033" w14:textId="77777777" w:rsidTr="00BF5BEF">
        <w:tc>
          <w:tcPr>
            <w:tcW w:w="4605" w:type="dxa"/>
          </w:tcPr>
          <w:p w14:paraId="48FF9F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</w:p>
        </w:tc>
        <w:tc>
          <w:tcPr>
            <w:tcW w:w="4606" w:type="dxa"/>
          </w:tcPr>
          <w:p w14:paraId="11A2836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</w:tr>
      <w:tr w:rsidR="00610ADD" w14:paraId="149488F2" w14:textId="77777777" w:rsidTr="00BF5BEF">
        <w:tc>
          <w:tcPr>
            <w:tcW w:w="4605" w:type="dxa"/>
          </w:tcPr>
          <w:p w14:paraId="291DFB72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4606" w:type="dxa"/>
          </w:tcPr>
          <w:p w14:paraId="7E4412D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</w:tr>
      <w:tr w:rsidR="00610ADD" w14:paraId="0BCA1C76" w14:textId="77777777" w:rsidTr="00BF5BEF">
        <w:tc>
          <w:tcPr>
            <w:tcW w:w="4605" w:type="dxa"/>
          </w:tcPr>
          <w:p w14:paraId="21566BA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  <w:tc>
          <w:tcPr>
            <w:tcW w:w="4606" w:type="dxa"/>
          </w:tcPr>
          <w:p w14:paraId="0B6DBBC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610ADD" w14:paraId="43DA913D" w14:textId="77777777" w:rsidTr="00BF5BEF">
        <w:tc>
          <w:tcPr>
            <w:tcW w:w="4605" w:type="dxa"/>
          </w:tcPr>
          <w:p w14:paraId="63B299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606" w:type="dxa"/>
          </w:tcPr>
          <w:p w14:paraId="55C363D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</w:tr>
    </w:tbl>
    <w:p w14:paraId="68063049" w14:textId="77777777" w:rsidR="00610ADD" w:rsidRDefault="00610ADD" w:rsidP="003D1503"/>
    <w:p w14:paraId="4FEDB69D" w14:textId="77777777" w:rsidR="00610ADD" w:rsidRPr="007C26B5" w:rsidRDefault="00610ADD" w:rsidP="007C26B5"/>
    <w:p w14:paraId="28F399E4" w14:textId="1317F20E" w:rsidR="00907718" w:rsidRPr="009C2F12" w:rsidRDefault="00B1333C" w:rsidP="009C2F12">
      <w:pPr>
        <w:pStyle w:val="Ttulo2"/>
        <w:rPr>
          <w:color w:val="000000" w:themeColor="text1"/>
        </w:rPr>
      </w:pPr>
      <w:r>
        <w:rPr>
          <w:color w:val="000000" w:themeColor="text1"/>
        </w:rPr>
        <w:t>Experimentos</w:t>
      </w:r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70F0B5" w14:textId="18ADBB6F" w:rsidR="00FA78AA" w:rsidRPr="009C2F12" w:rsidRDefault="004B7733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experimentos foram realizados comparando os cinco tipos de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4903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33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mencionado na seção 3.1, </w:t>
      </w:r>
      <w:proofErr w:type="gramStart"/>
      <w:r w:rsidR="003343EB">
        <w:rPr>
          <w:rFonts w:ascii="Times New Roman" w:hAnsi="Times New Roman" w:cs="Times New Roman"/>
          <w:color w:val="000000" w:themeColor="text1"/>
          <w:sz w:val="24"/>
          <w:szCs w:val="24"/>
        </w:rPr>
        <w:t>foi</w:t>
      </w:r>
      <w:proofErr w:type="gramEnd"/>
      <w:r w:rsidR="00334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 a MLP e a base de dados comentada nas seções 3.2 e 4.1 respectivamente. 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5BFC5B94" w:rsidR="00907718" w:rsidRPr="009C2F12" w:rsidRDefault="001C2886" w:rsidP="009C2F12">
      <w:pPr>
        <w:pStyle w:val="Ttulo2"/>
        <w:rPr>
          <w:color w:val="000000" w:themeColor="text1"/>
        </w:rPr>
      </w:pPr>
      <w:bookmarkStart w:id="113" w:name="_Toc24293991"/>
      <w:r>
        <w:rPr>
          <w:color w:val="000000" w:themeColor="text1"/>
        </w:rPr>
        <w:t>Resultados</w:t>
      </w:r>
      <w:bookmarkEnd w:id="113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14" w:name="_Toc24293992"/>
      <w:r w:rsidRPr="009C2F12">
        <w:rPr>
          <w:color w:val="000000" w:themeColor="text1"/>
        </w:rPr>
        <w:lastRenderedPageBreak/>
        <w:t>Experimentos e Análise</w:t>
      </w:r>
      <w:bookmarkEnd w:id="114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5" w:name="_Toc24293993"/>
      <w:r w:rsidRPr="009C2F12">
        <w:rPr>
          <w:color w:val="000000" w:themeColor="text1"/>
        </w:rPr>
        <w:t xml:space="preserve">Experimento </w:t>
      </w:r>
      <w:proofErr w:type="gramStart"/>
      <w:r w:rsidRPr="009C2F12">
        <w:rPr>
          <w:color w:val="000000" w:themeColor="text1"/>
        </w:rPr>
        <w:t>1</w:t>
      </w:r>
      <w:bookmarkEnd w:id="115"/>
      <w:proofErr w:type="gramEnd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proofErr w:type="gram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6" w:name="_Toc24293994"/>
      <w:r w:rsidRPr="009C2F12">
        <w:rPr>
          <w:color w:val="000000" w:themeColor="text1"/>
        </w:rPr>
        <w:t xml:space="preserve">Experimento </w:t>
      </w:r>
      <w:proofErr w:type="gramStart"/>
      <w:r w:rsidRPr="009C2F12">
        <w:rPr>
          <w:color w:val="000000" w:themeColor="text1"/>
        </w:rPr>
        <w:t>2</w:t>
      </w:r>
      <w:bookmarkEnd w:id="116"/>
      <w:proofErr w:type="gramEnd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proofErr w:type="gram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7" w:name="_Toc24293995"/>
      <w:r w:rsidRPr="009C2F12">
        <w:rPr>
          <w:color w:val="000000" w:themeColor="text1"/>
        </w:rPr>
        <w:t>Análise</w:t>
      </w:r>
      <w:bookmarkEnd w:id="117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proofErr w:type="gram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18" w:name="_Toc24293996"/>
      <w:r w:rsidRPr="009C2F12">
        <w:rPr>
          <w:color w:val="000000" w:themeColor="text1"/>
        </w:rPr>
        <w:lastRenderedPageBreak/>
        <w:t>Conclusões e Trabalhos Futuros</w:t>
      </w:r>
      <w:bookmarkEnd w:id="118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19" w:name="_Toc24293997"/>
      <w:r w:rsidRPr="009C2F12">
        <w:rPr>
          <w:color w:val="000000" w:themeColor="text1"/>
        </w:rPr>
        <w:t>Contribuições</w:t>
      </w:r>
      <w:bookmarkEnd w:id="119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proofErr w:type="gram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20" w:name="_Toc24293998"/>
      <w:r w:rsidRPr="009C2F12">
        <w:rPr>
          <w:color w:val="000000" w:themeColor="text1"/>
        </w:rPr>
        <w:t>Trabalhos Futuros</w:t>
      </w:r>
      <w:bookmarkEnd w:id="120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proofErr w:type="gram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687C92">
        <w:rPr>
          <w:noProof/>
          <w:vanish/>
        </w:rPr>
        <w:t>x</w:t>
      </w:r>
    </w:p>
    <w:p w14:paraId="40B5B358" w14:textId="77777777" w:rsidR="00687C92" w:rsidRDefault="00687C9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121" w:name="_Toc24293999"/>
      <w:r w:rsidR="00077508">
        <w:rPr>
          <w:color w:val="000000" w:themeColor="text1"/>
        </w:rPr>
        <w:t>Referências</w:t>
      </w:r>
      <w:bookmarkEnd w:id="121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42179F9C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31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086394" w14:textId="166AEE6C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2" w:name="_Ref23855436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2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122"/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962D4" w14:textId="5017E343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3" w:name="_Ref24294779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123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4" w:name="_Ref24295030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</w:t>
      </w:r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124"/>
    </w:p>
    <w:p w14:paraId="15747FFB" w14:textId="1742A998" w:rsidR="00A61698" w:rsidRPr="00A44C8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5" w:name="_Ref2362084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E46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125"/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6" w:name="_Ref24295413"/>
      <w:bookmarkStart w:id="127" w:name="_Ref2429508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Harmony-Based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126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8" w:name="_Ref2429550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H.J.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128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9" w:name="_Ref24296010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129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0" w:name="_Ref24296012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Reed, Y. Ueda,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Siniscalchi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Uchiyama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Sagayama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Lee, “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Minimum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isolated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10th Int. Soc. Music Inf.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, 2009, pp. 609–614.</w:t>
      </w:r>
      <w:bookmarkEnd w:id="130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1" w:name="_Ref2377398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2004: p. 66–69.</w:t>
      </w:r>
      <w:bookmarkEnd w:id="131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2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132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3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Ellis,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segmentation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em-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Markov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4th Int. Soc. Music Inf.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Retrieval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2003, pp. 183–189.</w:t>
      </w:r>
      <w:bookmarkEnd w:id="133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4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Sandler,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identification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quantised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chromagram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Eng. Soc., 2005, pp. 291–301.</w:t>
      </w:r>
      <w:bookmarkEnd w:id="134"/>
    </w:p>
    <w:p w14:paraId="0AAFE075" w14:textId="16BB3243" w:rsidR="005F4FFA" w:rsidRPr="0013661D" w:rsidRDefault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5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Sandler,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Gasser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musical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1st Workshop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Comput.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Multimedia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2006, pp. 21–26.</w:t>
      </w:r>
      <w:bookmarkStart w:id="136" w:name="_Ref24296827"/>
      <w:bookmarkEnd w:id="135"/>
    </w:p>
    <w:p w14:paraId="4160CCA4" w14:textId="62211C45" w:rsidR="00532F79" w:rsidRPr="00532F79" w:rsidRDefault="005F4FFA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7" w:name="_Ref24296888"/>
      <w:bookmarkStart w:id="138" w:name="_Ref24296299"/>
      <w:bookmarkEnd w:id="13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L.C.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33" w:history="1">
        <w:r w:rsidR="00613308" w:rsidRPr="00E4605C">
          <w:rPr>
            <w:rStyle w:val="Hyperlink"/>
            <w:rFonts w:ascii="Times New Roman" w:hAnsi="Times New Roman" w:cs="Times New Roman"/>
            <w:sz w:val="24"/>
            <w:szCs w:val="24"/>
          </w:rPr>
          <w:t>https://medium.com/ensina-ai/redes-neurais-perceptron-multicamadas-e-o-algoritmo-backpropagation-eaf89778f5b8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37"/>
    </w:p>
    <w:p w14:paraId="6312C371" w14:textId="268401AB" w:rsidR="003364A9" w:rsidRPr="00A44C88" w:rsidRDefault="0042121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9" w:name="_Ref23621418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</w:p>
    <w:p w14:paraId="2431DA3C" w14:textId="16953838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2C4">
        <w:rPr>
          <w:rFonts w:ascii="Times New Roman" w:hAnsi="Times New Roman" w:cs="Times New Roman"/>
          <w:color w:val="000000" w:themeColor="text1"/>
          <w:sz w:val="24"/>
          <w:szCs w:val="24"/>
        </w:rPr>
        <w:t>N. Jiang,</w:t>
      </w:r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Grosche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Konzi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M. Muller, “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Analyzing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Types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Automated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42nd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Semantic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, 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40" w:name="_Ref24297401"/>
      <w:bookmarkEnd w:id="139"/>
    </w:p>
    <w:p w14:paraId="41B950EC" w14:textId="1E28209B" w:rsidR="00962C05" w:rsidRDefault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1" w:name="_Ref24274810"/>
      <w:bookmarkStart w:id="142" w:name="_Ref24297016"/>
      <w:bookmarkEnd w:id="140"/>
      <w:r>
        <w:rPr>
          <w:rFonts w:ascii="Times New Roman" w:hAnsi="Times New Roman" w:cs="Times New Roman"/>
          <w:color w:val="000000" w:themeColor="text1"/>
          <w:sz w:val="24"/>
          <w:szCs w:val="24"/>
        </w:rPr>
        <w:t>N. Jiang, “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 for Music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Recordings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 2011.</w:t>
      </w:r>
      <w:bookmarkEnd w:id="141"/>
    </w:p>
    <w:p w14:paraId="047793B5" w14:textId="57BE96E7" w:rsidR="00684260" w:rsidRDefault="006842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3" w:name="_Ref2431965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polyphonic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piano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10th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Mediterranean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Electrotechnical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2000, pp512-515</w:t>
      </w:r>
      <w:r w:rsidR="007027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43"/>
    </w:p>
    <w:p w14:paraId="45B00A83" w14:textId="183961A9" w:rsidR="0091669D" w:rsidRDefault="0091669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4" w:name="_Ref2431965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366591" w:rsidRPr="003665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comparison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feed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forward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architectures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piano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144"/>
      <w:proofErr w:type="gramEnd"/>
    </w:p>
    <w:p w14:paraId="2A372EF8" w14:textId="139516B1" w:rsidR="00D74234" w:rsidRPr="007C26B5" w:rsidRDefault="00D7423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5" w:name="_Ref24302628"/>
      <w:proofErr w:type="spellStart"/>
      <w:proofErr w:type="gramStart"/>
      <w:r>
        <w:t>Isophonics</w:t>
      </w:r>
      <w:proofErr w:type="spellEnd"/>
      <w:r>
        <w:t>.</w:t>
      </w:r>
      <w:proofErr w:type="gramEnd"/>
      <w:r>
        <w:t xml:space="preserve">[Online]: </w:t>
      </w:r>
      <w:hyperlink r:id="rId34" w:history="1">
        <w:r w:rsidRPr="009A34C7">
          <w:rPr>
            <w:rStyle w:val="Hyperlink"/>
          </w:rPr>
          <w:t>http://isophonics.org/</w:t>
        </w:r>
      </w:hyperlink>
      <w:r>
        <w:t>. (Acessado em 10/11/2019).</w:t>
      </w:r>
      <w:bookmarkEnd w:id="145"/>
    </w:p>
    <w:p w14:paraId="5994348E" w14:textId="31493B0E" w:rsidR="00BA5D71" w:rsidRPr="000C0FE3" w:rsidRDefault="00E66E8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6" w:name="_Ref2436048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“Teoria da música”, 4ª ed.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Brasilia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-DF</w:t>
      </w:r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musimed</w:t>
      </w:r>
      <w:proofErr w:type="spellEnd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, 1996.</w:t>
      </w:r>
      <w:bookmarkEnd w:id="146"/>
    </w:p>
    <w:bookmarkEnd w:id="127"/>
    <w:bookmarkEnd w:id="138"/>
    <w:bookmarkEnd w:id="142"/>
    <w:p w14:paraId="2F3C133D" w14:textId="1F530DB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35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6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37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8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"O Ouvido Absoluto: bases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neurocognitivas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E2D7A32" w14:textId="1EC7A6AC" w:rsidR="00077508" w:rsidRPr="00A44C88" w:rsidRDefault="009A011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1DF4BA6E" w14:textId="0F6B825D" w:rsidR="00077508" w:rsidRPr="00962C05" w:rsidRDefault="00077508" w:rsidP="007C26B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sectPr w:rsidR="00077508" w:rsidRPr="00962C05" w:rsidSect="00116553">
      <w:footerReference w:type="default" r:id="rId40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Carlos Mello" w:date="2019-11-11T20:23:00Z" w:initials="cabm">
    <w:p w14:paraId="7108FEED" w14:textId="66B91156" w:rsidR="00BF5BEF" w:rsidRDefault="00BF5BEF">
      <w:pPr>
        <w:pStyle w:val="Textodecomentrio"/>
      </w:pPr>
      <w:r>
        <w:rPr>
          <w:rStyle w:val="Refdecomentrio"/>
        </w:rPr>
        <w:annotationRef/>
      </w:r>
      <w:r>
        <w:t>Não use futuro</w:t>
      </w:r>
      <w:proofErr w:type="gramStart"/>
      <w:r>
        <w:t>!!!!</w:t>
      </w:r>
      <w:proofErr w:type="gramEnd"/>
    </w:p>
  </w:comment>
  <w:comment w:id="19" w:author="Carlos Mello" w:date="2019-11-11T20:23:00Z" w:initials="cabm">
    <w:p w14:paraId="22E9FF76" w14:textId="0FEF7931" w:rsidR="00BF5BEF" w:rsidRDefault="00BF5BEF">
      <w:pPr>
        <w:pStyle w:val="Textodecomentrio"/>
      </w:pPr>
      <w:r>
        <w:rPr>
          <w:rStyle w:val="Refdecomentrio"/>
        </w:rPr>
        <w:annotationRef/>
      </w:r>
      <w:r>
        <w:t>Por que esse link está assim solto?</w:t>
      </w:r>
    </w:p>
  </w:comment>
  <w:comment w:id="22" w:author="Carlos Mello" w:date="2019-11-11T20:27:00Z" w:initials="cabm">
    <w:p w14:paraId="30DFEEE6" w14:textId="22E0AC3A" w:rsidR="00BF5BEF" w:rsidRDefault="00BF5BEF">
      <w:pPr>
        <w:pStyle w:val="Textodecomentrio"/>
      </w:pPr>
      <w:r>
        <w:rPr>
          <w:rStyle w:val="Refdecomentrio"/>
        </w:rPr>
        <w:annotationRef/>
      </w:r>
      <w:r>
        <w:t>O que foi tomado como base? Não entendi essa frase?</w:t>
      </w:r>
    </w:p>
  </w:comment>
  <w:comment w:id="30" w:author="Carlos Mello" w:date="2019-11-11T20:30:00Z" w:initials="cabm">
    <w:p w14:paraId="47D5B1B8" w14:textId="2184847C" w:rsidR="00BF5BEF" w:rsidRDefault="00BF5BEF">
      <w:pPr>
        <w:pStyle w:val="Textodecomentrio"/>
      </w:pPr>
      <w:r>
        <w:rPr>
          <w:rStyle w:val="Refdecomentrio"/>
        </w:rPr>
        <w:annotationRef/>
      </w:r>
      <w:r>
        <w:t xml:space="preserve">Todas as figuras têm que estar citadas no texto! Não importa ela estar logo após o texto; tem que citar! Aqui, você ainda cita uma de páginas atrás, mas não cita a </w:t>
      </w:r>
      <w:proofErr w:type="gramStart"/>
      <w:r>
        <w:t>9</w:t>
      </w:r>
      <w:proofErr w:type="gramEnd"/>
      <w:r>
        <w:t>.</w:t>
      </w:r>
    </w:p>
  </w:comment>
  <w:comment w:id="34" w:author="Carlos Mello" w:date="2019-11-11T20:30:00Z" w:initials="cabm">
    <w:p w14:paraId="4AF22518" w14:textId="1863C30A" w:rsidR="00DA3FF1" w:rsidRDefault="00DA3FF1">
      <w:pPr>
        <w:pStyle w:val="Textodecomentrio"/>
      </w:pPr>
      <w:r>
        <w:rPr>
          <w:rStyle w:val="Refdecomentrio"/>
        </w:rPr>
        <w:annotationRef/>
      </w:r>
      <w:r>
        <w:t>Citar figura no texto</w:t>
      </w:r>
      <w:proofErr w:type="gramStart"/>
      <w:r>
        <w:t>!!</w:t>
      </w:r>
      <w:proofErr w:type="gramEnd"/>
    </w:p>
  </w:comment>
  <w:comment w:id="53" w:author="Carlos Mello" w:date="2019-11-11T22:05:00Z" w:initials="cabm">
    <w:p w14:paraId="5D5ACDE6" w14:textId="4AA88E58" w:rsidR="00AE4BB5" w:rsidRDefault="00AE4BB5">
      <w:pPr>
        <w:pStyle w:val="Textodecomentrio"/>
      </w:pPr>
      <w:r>
        <w:rPr>
          <w:rStyle w:val="Refdecomentrio"/>
        </w:rPr>
        <w:annotationRef/>
      </w:r>
      <w:r>
        <w:t>Citar figura no texto.</w:t>
      </w:r>
    </w:p>
  </w:comment>
  <w:comment w:id="59" w:author="Carlos Mello" w:date="2019-11-11T22:07:00Z" w:initials="cabm">
    <w:p w14:paraId="6F24ED68" w14:textId="41E6629C" w:rsidR="00AE4BB5" w:rsidRDefault="00AE4BB5">
      <w:pPr>
        <w:pStyle w:val="Textodecomentrio"/>
      </w:pPr>
      <w:r>
        <w:rPr>
          <w:rStyle w:val="Refdecomentrio"/>
        </w:rPr>
        <w:annotationRef/>
      </w:r>
      <w:r>
        <w:t xml:space="preserve">Que experimento? Se </w:t>
      </w:r>
      <w:proofErr w:type="gramStart"/>
      <w:r>
        <w:t>for no</w:t>
      </w:r>
      <w:proofErr w:type="gramEnd"/>
      <w:r>
        <w:t xml:space="preserve"> seu, deixe para mencionar isso na parte de experimentos, não aqui. O mesmo comentário/dúvida vae para o n = 1000 no parágrafo anterior.</w:t>
      </w:r>
    </w:p>
  </w:comment>
  <w:comment w:id="62" w:author="Carlos Mello" w:date="2019-11-11T22:08:00Z" w:initials="cabm">
    <w:p w14:paraId="3E61C5D3" w14:textId="395D0C29" w:rsidR="00AE4BB5" w:rsidRDefault="00AE4BB5">
      <w:pPr>
        <w:pStyle w:val="Textodecomentrio"/>
      </w:pPr>
      <w:r>
        <w:rPr>
          <w:rStyle w:val="Refdecomentrio"/>
        </w:rPr>
        <w:annotationRef/>
      </w:r>
      <w:r>
        <w:t>Citar!</w:t>
      </w:r>
    </w:p>
  </w:comment>
  <w:comment w:id="66" w:author="Carlos Mello" w:date="2019-11-11T22:09:00Z" w:initials="cabm">
    <w:p w14:paraId="716E9E52" w14:textId="50371AC4" w:rsidR="00AE4BB5" w:rsidRDefault="00AE4BB5">
      <w:pPr>
        <w:pStyle w:val="Textodecomentrio"/>
      </w:pPr>
      <w:r>
        <w:rPr>
          <w:rStyle w:val="Refdecomentrio"/>
        </w:rPr>
        <w:annotationRef/>
      </w:r>
      <w:r>
        <w:t>Citar</w:t>
      </w:r>
      <w:proofErr w:type="gramStart"/>
      <w:r>
        <w:t>!!</w:t>
      </w:r>
      <w:proofErr w:type="gramEnd"/>
    </w:p>
  </w:comment>
  <w:comment w:id="88" w:author="Carlos Mello" w:date="2019-11-11T22:13:00Z" w:initials="cabm">
    <w:p w14:paraId="66FB1105" w14:textId="5E53B4D5" w:rsidR="00AE4BB5" w:rsidRDefault="00AE4BB5">
      <w:pPr>
        <w:pStyle w:val="Textodecomentrio"/>
      </w:pPr>
      <w:r>
        <w:rPr>
          <w:rStyle w:val="Refdecomentrio"/>
        </w:rPr>
        <w:annotationRef/>
      </w:r>
      <w:r>
        <w:t>Minutos ou segundos?</w:t>
      </w:r>
    </w:p>
  </w:comment>
  <w:comment w:id="102" w:author="Carlos Mello" w:date="2019-11-11T22:17:00Z" w:initials="cabm">
    <w:p w14:paraId="209C8DCA" w14:textId="27DC109D" w:rsidR="000B7A0B" w:rsidRDefault="000B7A0B">
      <w:pPr>
        <w:pStyle w:val="Textodecomentrio"/>
      </w:pPr>
      <w:r>
        <w:rPr>
          <w:rStyle w:val="Refdecomentrio"/>
        </w:rPr>
        <w:annotationRef/>
      </w:r>
      <w:r>
        <w:t xml:space="preserve">Não entendi nada </w:t>
      </w:r>
      <w:r>
        <w:t>disso....</w:t>
      </w:r>
      <w:bookmarkStart w:id="112" w:name="_GoBack"/>
      <w:bookmarkEnd w:id="11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7AA8E" w14:textId="77777777" w:rsidR="00854C22" w:rsidRDefault="00854C22" w:rsidP="0022151A">
      <w:pPr>
        <w:spacing w:after="0" w:line="240" w:lineRule="auto"/>
      </w:pPr>
      <w:r>
        <w:separator/>
      </w:r>
    </w:p>
  </w:endnote>
  <w:endnote w:type="continuationSeparator" w:id="0">
    <w:p w14:paraId="5FA9640C" w14:textId="77777777" w:rsidR="00854C22" w:rsidRDefault="00854C22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0B1F1" w14:textId="77777777" w:rsidR="00BF5BEF" w:rsidRDefault="00BF5BEF">
    <w:pPr>
      <w:pStyle w:val="Rodap"/>
      <w:jc w:val="right"/>
    </w:pPr>
  </w:p>
  <w:p w14:paraId="308737BA" w14:textId="77777777" w:rsidR="00BF5BEF" w:rsidRDefault="00BF5B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BF5BEF" w:rsidRDefault="00BF5BE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BF5BEF" w:rsidRDefault="00BF5BE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BF5BEF" w:rsidRDefault="00BF5BE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A0B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62185CD" w14:textId="77777777" w:rsidR="00BF5BEF" w:rsidRDefault="00BF5B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389F3" w14:textId="77777777" w:rsidR="00854C22" w:rsidRDefault="00854C22" w:rsidP="0022151A">
      <w:pPr>
        <w:spacing w:after="0" w:line="240" w:lineRule="auto"/>
      </w:pPr>
      <w:r>
        <w:separator/>
      </w:r>
    </w:p>
  </w:footnote>
  <w:footnote w:type="continuationSeparator" w:id="0">
    <w:p w14:paraId="3DB044C2" w14:textId="77777777" w:rsidR="00854C22" w:rsidRDefault="00854C22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605E3CEA"/>
    <w:multiLevelType w:val="hybridMultilevel"/>
    <w:tmpl w:val="40B031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95"/>
    <w:rsid w:val="00002F19"/>
    <w:rsid w:val="00005ECE"/>
    <w:rsid w:val="00012D79"/>
    <w:rsid w:val="00013CA2"/>
    <w:rsid w:val="00014443"/>
    <w:rsid w:val="00015CA4"/>
    <w:rsid w:val="00017FF8"/>
    <w:rsid w:val="000200E0"/>
    <w:rsid w:val="0002265A"/>
    <w:rsid w:val="00023820"/>
    <w:rsid w:val="00023E64"/>
    <w:rsid w:val="00023E88"/>
    <w:rsid w:val="000257C1"/>
    <w:rsid w:val="00026314"/>
    <w:rsid w:val="0002746E"/>
    <w:rsid w:val="00027920"/>
    <w:rsid w:val="00027EE7"/>
    <w:rsid w:val="000314EA"/>
    <w:rsid w:val="0003553C"/>
    <w:rsid w:val="00035730"/>
    <w:rsid w:val="000367DE"/>
    <w:rsid w:val="00037FF3"/>
    <w:rsid w:val="0004154C"/>
    <w:rsid w:val="00042783"/>
    <w:rsid w:val="0004334A"/>
    <w:rsid w:val="00045C5C"/>
    <w:rsid w:val="0004644C"/>
    <w:rsid w:val="0004672C"/>
    <w:rsid w:val="0004757B"/>
    <w:rsid w:val="00047ED9"/>
    <w:rsid w:val="000540DB"/>
    <w:rsid w:val="000545AE"/>
    <w:rsid w:val="00055E47"/>
    <w:rsid w:val="00056C3F"/>
    <w:rsid w:val="00060785"/>
    <w:rsid w:val="00060B20"/>
    <w:rsid w:val="00061030"/>
    <w:rsid w:val="000616B6"/>
    <w:rsid w:val="00061CAE"/>
    <w:rsid w:val="0006211A"/>
    <w:rsid w:val="000621BB"/>
    <w:rsid w:val="0006429B"/>
    <w:rsid w:val="00064400"/>
    <w:rsid w:val="00064FBA"/>
    <w:rsid w:val="00066A4F"/>
    <w:rsid w:val="00070852"/>
    <w:rsid w:val="000718C3"/>
    <w:rsid w:val="0007198F"/>
    <w:rsid w:val="00072578"/>
    <w:rsid w:val="00073FD3"/>
    <w:rsid w:val="000754A7"/>
    <w:rsid w:val="000773A8"/>
    <w:rsid w:val="00077508"/>
    <w:rsid w:val="00080FDB"/>
    <w:rsid w:val="00081282"/>
    <w:rsid w:val="00081632"/>
    <w:rsid w:val="000820BC"/>
    <w:rsid w:val="000844BF"/>
    <w:rsid w:val="00084AAF"/>
    <w:rsid w:val="00085905"/>
    <w:rsid w:val="00090244"/>
    <w:rsid w:val="0009054D"/>
    <w:rsid w:val="00091624"/>
    <w:rsid w:val="000917AF"/>
    <w:rsid w:val="00091BD4"/>
    <w:rsid w:val="000920A9"/>
    <w:rsid w:val="000934E4"/>
    <w:rsid w:val="0009364B"/>
    <w:rsid w:val="000954B2"/>
    <w:rsid w:val="0009668F"/>
    <w:rsid w:val="000A012E"/>
    <w:rsid w:val="000A33DD"/>
    <w:rsid w:val="000A6282"/>
    <w:rsid w:val="000A6BAE"/>
    <w:rsid w:val="000A6FFF"/>
    <w:rsid w:val="000A7882"/>
    <w:rsid w:val="000A7E59"/>
    <w:rsid w:val="000B01B9"/>
    <w:rsid w:val="000B0421"/>
    <w:rsid w:val="000B0E1C"/>
    <w:rsid w:val="000B1CA3"/>
    <w:rsid w:val="000B324D"/>
    <w:rsid w:val="000B3DE9"/>
    <w:rsid w:val="000B5E1D"/>
    <w:rsid w:val="000B771D"/>
    <w:rsid w:val="000B7A0B"/>
    <w:rsid w:val="000B7A72"/>
    <w:rsid w:val="000C0614"/>
    <w:rsid w:val="000C0FE3"/>
    <w:rsid w:val="000C1D21"/>
    <w:rsid w:val="000C2F44"/>
    <w:rsid w:val="000C3057"/>
    <w:rsid w:val="000C3745"/>
    <w:rsid w:val="000C7D4B"/>
    <w:rsid w:val="000D0A5A"/>
    <w:rsid w:val="000D1764"/>
    <w:rsid w:val="000D1DCB"/>
    <w:rsid w:val="000D228A"/>
    <w:rsid w:val="000D2345"/>
    <w:rsid w:val="000D2D20"/>
    <w:rsid w:val="000E1CF9"/>
    <w:rsid w:val="000E2A68"/>
    <w:rsid w:val="000E3620"/>
    <w:rsid w:val="000E4985"/>
    <w:rsid w:val="000E53C9"/>
    <w:rsid w:val="000E6524"/>
    <w:rsid w:val="000E7054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0B7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5C17"/>
    <w:rsid w:val="001266F2"/>
    <w:rsid w:val="00130C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46AEB"/>
    <w:rsid w:val="00150DE9"/>
    <w:rsid w:val="00153CD5"/>
    <w:rsid w:val="00154197"/>
    <w:rsid w:val="001543AA"/>
    <w:rsid w:val="00154CEB"/>
    <w:rsid w:val="00156EB2"/>
    <w:rsid w:val="001618C3"/>
    <w:rsid w:val="001619C9"/>
    <w:rsid w:val="00161AB8"/>
    <w:rsid w:val="00161CEF"/>
    <w:rsid w:val="0016271B"/>
    <w:rsid w:val="00162F8F"/>
    <w:rsid w:val="00165A67"/>
    <w:rsid w:val="001675A2"/>
    <w:rsid w:val="00167FEA"/>
    <w:rsid w:val="001718EC"/>
    <w:rsid w:val="00171AF7"/>
    <w:rsid w:val="001721A4"/>
    <w:rsid w:val="00172850"/>
    <w:rsid w:val="00172C4E"/>
    <w:rsid w:val="00175205"/>
    <w:rsid w:val="0017698A"/>
    <w:rsid w:val="0017715A"/>
    <w:rsid w:val="00177386"/>
    <w:rsid w:val="00177A4F"/>
    <w:rsid w:val="00180597"/>
    <w:rsid w:val="0018119F"/>
    <w:rsid w:val="00181D3D"/>
    <w:rsid w:val="00183AE4"/>
    <w:rsid w:val="001842C2"/>
    <w:rsid w:val="00184C4B"/>
    <w:rsid w:val="00187880"/>
    <w:rsid w:val="0019130F"/>
    <w:rsid w:val="001913FA"/>
    <w:rsid w:val="001926FB"/>
    <w:rsid w:val="001A055D"/>
    <w:rsid w:val="001A0606"/>
    <w:rsid w:val="001A080C"/>
    <w:rsid w:val="001A1920"/>
    <w:rsid w:val="001A2F94"/>
    <w:rsid w:val="001A3488"/>
    <w:rsid w:val="001A438E"/>
    <w:rsid w:val="001A46EF"/>
    <w:rsid w:val="001A6259"/>
    <w:rsid w:val="001A71C7"/>
    <w:rsid w:val="001B0117"/>
    <w:rsid w:val="001B39E4"/>
    <w:rsid w:val="001B7502"/>
    <w:rsid w:val="001B7A22"/>
    <w:rsid w:val="001C0CB0"/>
    <w:rsid w:val="001C2886"/>
    <w:rsid w:val="001D01DF"/>
    <w:rsid w:val="001D5AF5"/>
    <w:rsid w:val="001D6AD3"/>
    <w:rsid w:val="001D70D8"/>
    <w:rsid w:val="001D7E49"/>
    <w:rsid w:val="001E020C"/>
    <w:rsid w:val="001E1C60"/>
    <w:rsid w:val="001E3027"/>
    <w:rsid w:val="001E40A0"/>
    <w:rsid w:val="001E4897"/>
    <w:rsid w:val="001E58FF"/>
    <w:rsid w:val="001E5DF3"/>
    <w:rsid w:val="001E7609"/>
    <w:rsid w:val="001E7B40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4534"/>
    <w:rsid w:val="00215C36"/>
    <w:rsid w:val="00216187"/>
    <w:rsid w:val="0021618E"/>
    <w:rsid w:val="00220910"/>
    <w:rsid w:val="00220DAF"/>
    <w:rsid w:val="0022151A"/>
    <w:rsid w:val="00221C4E"/>
    <w:rsid w:val="002245F1"/>
    <w:rsid w:val="0022532E"/>
    <w:rsid w:val="00235584"/>
    <w:rsid w:val="00237479"/>
    <w:rsid w:val="00243549"/>
    <w:rsid w:val="0024481D"/>
    <w:rsid w:val="00245463"/>
    <w:rsid w:val="00245F27"/>
    <w:rsid w:val="00247335"/>
    <w:rsid w:val="00247B40"/>
    <w:rsid w:val="00250239"/>
    <w:rsid w:val="002507DB"/>
    <w:rsid w:val="0025230F"/>
    <w:rsid w:val="00252935"/>
    <w:rsid w:val="00252DB4"/>
    <w:rsid w:val="002540C4"/>
    <w:rsid w:val="00256F95"/>
    <w:rsid w:val="002576D3"/>
    <w:rsid w:val="00263A98"/>
    <w:rsid w:val="00265732"/>
    <w:rsid w:val="00265808"/>
    <w:rsid w:val="002663F0"/>
    <w:rsid w:val="00266F5A"/>
    <w:rsid w:val="00270127"/>
    <w:rsid w:val="00271F76"/>
    <w:rsid w:val="002730F7"/>
    <w:rsid w:val="0027413E"/>
    <w:rsid w:val="00274835"/>
    <w:rsid w:val="00275183"/>
    <w:rsid w:val="0027671A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2A54"/>
    <w:rsid w:val="00294F98"/>
    <w:rsid w:val="00296311"/>
    <w:rsid w:val="002A1E9D"/>
    <w:rsid w:val="002A4F19"/>
    <w:rsid w:val="002A58DB"/>
    <w:rsid w:val="002A60C2"/>
    <w:rsid w:val="002B002B"/>
    <w:rsid w:val="002B0C03"/>
    <w:rsid w:val="002B0C17"/>
    <w:rsid w:val="002B117A"/>
    <w:rsid w:val="002B1BB0"/>
    <w:rsid w:val="002B1EAF"/>
    <w:rsid w:val="002B203E"/>
    <w:rsid w:val="002B2845"/>
    <w:rsid w:val="002B2F18"/>
    <w:rsid w:val="002B37CC"/>
    <w:rsid w:val="002B465B"/>
    <w:rsid w:val="002B502B"/>
    <w:rsid w:val="002B5D6C"/>
    <w:rsid w:val="002C1EFE"/>
    <w:rsid w:val="002C23F8"/>
    <w:rsid w:val="002C4C26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4F"/>
    <w:rsid w:val="002E40BD"/>
    <w:rsid w:val="002E4A9A"/>
    <w:rsid w:val="002E5DD9"/>
    <w:rsid w:val="002F001E"/>
    <w:rsid w:val="002F0164"/>
    <w:rsid w:val="002F0539"/>
    <w:rsid w:val="002F1299"/>
    <w:rsid w:val="002F18E1"/>
    <w:rsid w:val="002F2A1E"/>
    <w:rsid w:val="002F411B"/>
    <w:rsid w:val="002F4906"/>
    <w:rsid w:val="002F6981"/>
    <w:rsid w:val="00300315"/>
    <w:rsid w:val="003028C4"/>
    <w:rsid w:val="00303087"/>
    <w:rsid w:val="0030351C"/>
    <w:rsid w:val="00303A03"/>
    <w:rsid w:val="00306935"/>
    <w:rsid w:val="00307FA7"/>
    <w:rsid w:val="00310683"/>
    <w:rsid w:val="00311C24"/>
    <w:rsid w:val="00312D8E"/>
    <w:rsid w:val="00313B7B"/>
    <w:rsid w:val="00314ADF"/>
    <w:rsid w:val="00320926"/>
    <w:rsid w:val="00321A34"/>
    <w:rsid w:val="00321E8E"/>
    <w:rsid w:val="0032253F"/>
    <w:rsid w:val="00322D9D"/>
    <w:rsid w:val="00322F0D"/>
    <w:rsid w:val="003252F6"/>
    <w:rsid w:val="00327234"/>
    <w:rsid w:val="00327829"/>
    <w:rsid w:val="00327EAB"/>
    <w:rsid w:val="003343EB"/>
    <w:rsid w:val="003364A9"/>
    <w:rsid w:val="00337DD2"/>
    <w:rsid w:val="003447F2"/>
    <w:rsid w:val="00346F23"/>
    <w:rsid w:val="00347E61"/>
    <w:rsid w:val="003521B5"/>
    <w:rsid w:val="003525C7"/>
    <w:rsid w:val="00352689"/>
    <w:rsid w:val="003534F4"/>
    <w:rsid w:val="003546C0"/>
    <w:rsid w:val="00356A38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42A"/>
    <w:rsid w:val="00364798"/>
    <w:rsid w:val="00364ACD"/>
    <w:rsid w:val="00365D27"/>
    <w:rsid w:val="00366204"/>
    <w:rsid w:val="00366591"/>
    <w:rsid w:val="003703A8"/>
    <w:rsid w:val="00370FF5"/>
    <w:rsid w:val="00371249"/>
    <w:rsid w:val="00372B07"/>
    <w:rsid w:val="00375083"/>
    <w:rsid w:val="0037511A"/>
    <w:rsid w:val="00377E7A"/>
    <w:rsid w:val="00380707"/>
    <w:rsid w:val="00381731"/>
    <w:rsid w:val="003835F1"/>
    <w:rsid w:val="003844F1"/>
    <w:rsid w:val="0038456F"/>
    <w:rsid w:val="00385E1F"/>
    <w:rsid w:val="00386C54"/>
    <w:rsid w:val="0038710B"/>
    <w:rsid w:val="003876AD"/>
    <w:rsid w:val="00393248"/>
    <w:rsid w:val="00393777"/>
    <w:rsid w:val="00394A74"/>
    <w:rsid w:val="003A1025"/>
    <w:rsid w:val="003A151A"/>
    <w:rsid w:val="003A4939"/>
    <w:rsid w:val="003B0693"/>
    <w:rsid w:val="003B43BA"/>
    <w:rsid w:val="003B7C06"/>
    <w:rsid w:val="003C12AF"/>
    <w:rsid w:val="003C1832"/>
    <w:rsid w:val="003C185F"/>
    <w:rsid w:val="003C2955"/>
    <w:rsid w:val="003C2D1B"/>
    <w:rsid w:val="003C58C8"/>
    <w:rsid w:val="003C5C4A"/>
    <w:rsid w:val="003C7C15"/>
    <w:rsid w:val="003D1503"/>
    <w:rsid w:val="003D1D28"/>
    <w:rsid w:val="003D63E3"/>
    <w:rsid w:val="003D649C"/>
    <w:rsid w:val="003E0398"/>
    <w:rsid w:val="003E0895"/>
    <w:rsid w:val="003E0CF1"/>
    <w:rsid w:val="003E0E36"/>
    <w:rsid w:val="003E0E5E"/>
    <w:rsid w:val="003E1A77"/>
    <w:rsid w:val="003E2660"/>
    <w:rsid w:val="003E492A"/>
    <w:rsid w:val="003E5202"/>
    <w:rsid w:val="003E6239"/>
    <w:rsid w:val="003E6F82"/>
    <w:rsid w:val="003F20B7"/>
    <w:rsid w:val="003F24C2"/>
    <w:rsid w:val="003F472D"/>
    <w:rsid w:val="003F4E9D"/>
    <w:rsid w:val="003F722A"/>
    <w:rsid w:val="00401867"/>
    <w:rsid w:val="0040253F"/>
    <w:rsid w:val="004027DF"/>
    <w:rsid w:val="004066DA"/>
    <w:rsid w:val="00410054"/>
    <w:rsid w:val="00412041"/>
    <w:rsid w:val="00413446"/>
    <w:rsid w:val="0041397B"/>
    <w:rsid w:val="00413FD5"/>
    <w:rsid w:val="00421219"/>
    <w:rsid w:val="00421F37"/>
    <w:rsid w:val="00424345"/>
    <w:rsid w:val="004306C6"/>
    <w:rsid w:val="00431497"/>
    <w:rsid w:val="00431E51"/>
    <w:rsid w:val="004350EC"/>
    <w:rsid w:val="0043550F"/>
    <w:rsid w:val="00436469"/>
    <w:rsid w:val="00440DEE"/>
    <w:rsid w:val="0044127A"/>
    <w:rsid w:val="00441730"/>
    <w:rsid w:val="00443E35"/>
    <w:rsid w:val="0044722C"/>
    <w:rsid w:val="00450CF8"/>
    <w:rsid w:val="004515B5"/>
    <w:rsid w:val="00451BCF"/>
    <w:rsid w:val="00451E15"/>
    <w:rsid w:val="004523B3"/>
    <w:rsid w:val="0045291B"/>
    <w:rsid w:val="00452D0D"/>
    <w:rsid w:val="00454755"/>
    <w:rsid w:val="00454F0E"/>
    <w:rsid w:val="0045532E"/>
    <w:rsid w:val="004563F8"/>
    <w:rsid w:val="00457E3C"/>
    <w:rsid w:val="0046363C"/>
    <w:rsid w:val="004730D6"/>
    <w:rsid w:val="00476702"/>
    <w:rsid w:val="00481663"/>
    <w:rsid w:val="0048233E"/>
    <w:rsid w:val="0048241B"/>
    <w:rsid w:val="00484A44"/>
    <w:rsid w:val="00485EED"/>
    <w:rsid w:val="004860CF"/>
    <w:rsid w:val="004864E6"/>
    <w:rsid w:val="004903EC"/>
    <w:rsid w:val="004906FE"/>
    <w:rsid w:val="00490A37"/>
    <w:rsid w:val="00491C53"/>
    <w:rsid w:val="00491CD1"/>
    <w:rsid w:val="004937DC"/>
    <w:rsid w:val="004945A4"/>
    <w:rsid w:val="00495EAC"/>
    <w:rsid w:val="004A191B"/>
    <w:rsid w:val="004A268D"/>
    <w:rsid w:val="004A299A"/>
    <w:rsid w:val="004A5DB5"/>
    <w:rsid w:val="004A617A"/>
    <w:rsid w:val="004B06AA"/>
    <w:rsid w:val="004B15AA"/>
    <w:rsid w:val="004B160E"/>
    <w:rsid w:val="004B1D51"/>
    <w:rsid w:val="004B2581"/>
    <w:rsid w:val="004B43D5"/>
    <w:rsid w:val="004B4414"/>
    <w:rsid w:val="004B6226"/>
    <w:rsid w:val="004B66DF"/>
    <w:rsid w:val="004B7733"/>
    <w:rsid w:val="004B7DAE"/>
    <w:rsid w:val="004B7FDA"/>
    <w:rsid w:val="004C1134"/>
    <w:rsid w:val="004C525B"/>
    <w:rsid w:val="004C6489"/>
    <w:rsid w:val="004D0C5E"/>
    <w:rsid w:val="004D19DE"/>
    <w:rsid w:val="004D296E"/>
    <w:rsid w:val="004D2E44"/>
    <w:rsid w:val="004D441A"/>
    <w:rsid w:val="004D4C15"/>
    <w:rsid w:val="004D7137"/>
    <w:rsid w:val="004E0A44"/>
    <w:rsid w:val="004E39FC"/>
    <w:rsid w:val="004E5657"/>
    <w:rsid w:val="004E641B"/>
    <w:rsid w:val="004E7A83"/>
    <w:rsid w:val="004E7DBC"/>
    <w:rsid w:val="004F1B1C"/>
    <w:rsid w:val="004F2F9E"/>
    <w:rsid w:val="004F4AB7"/>
    <w:rsid w:val="004F4B47"/>
    <w:rsid w:val="004F659E"/>
    <w:rsid w:val="004F7310"/>
    <w:rsid w:val="005006CF"/>
    <w:rsid w:val="00501F87"/>
    <w:rsid w:val="00502A5B"/>
    <w:rsid w:val="005049FA"/>
    <w:rsid w:val="00505B8A"/>
    <w:rsid w:val="00510D67"/>
    <w:rsid w:val="00510D81"/>
    <w:rsid w:val="00511F08"/>
    <w:rsid w:val="005133D8"/>
    <w:rsid w:val="00514206"/>
    <w:rsid w:val="005155B0"/>
    <w:rsid w:val="005158B5"/>
    <w:rsid w:val="00515CCD"/>
    <w:rsid w:val="005165C1"/>
    <w:rsid w:val="00516F20"/>
    <w:rsid w:val="00522B2B"/>
    <w:rsid w:val="00523508"/>
    <w:rsid w:val="00524890"/>
    <w:rsid w:val="00524C09"/>
    <w:rsid w:val="00530F59"/>
    <w:rsid w:val="005316B2"/>
    <w:rsid w:val="00532433"/>
    <w:rsid w:val="00532F79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3F37"/>
    <w:rsid w:val="00554B8A"/>
    <w:rsid w:val="00561D57"/>
    <w:rsid w:val="00563102"/>
    <w:rsid w:val="00563651"/>
    <w:rsid w:val="00566125"/>
    <w:rsid w:val="00566453"/>
    <w:rsid w:val="00567566"/>
    <w:rsid w:val="00570003"/>
    <w:rsid w:val="005712CE"/>
    <w:rsid w:val="00572CE5"/>
    <w:rsid w:val="00574852"/>
    <w:rsid w:val="005760F1"/>
    <w:rsid w:val="00577BE8"/>
    <w:rsid w:val="00577ED6"/>
    <w:rsid w:val="00580758"/>
    <w:rsid w:val="005813BE"/>
    <w:rsid w:val="00582486"/>
    <w:rsid w:val="0058385C"/>
    <w:rsid w:val="005841FC"/>
    <w:rsid w:val="0058716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6887"/>
    <w:rsid w:val="005A68B9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3EB"/>
    <w:rsid w:val="005C3B1B"/>
    <w:rsid w:val="005C4749"/>
    <w:rsid w:val="005C55C1"/>
    <w:rsid w:val="005C5F1F"/>
    <w:rsid w:val="005C61DF"/>
    <w:rsid w:val="005C6853"/>
    <w:rsid w:val="005C7BAA"/>
    <w:rsid w:val="005D1812"/>
    <w:rsid w:val="005D3498"/>
    <w:rsid w:val="005D41DF"/>
    <w:rsid w:val="005D4250"/>
    <w:rsid w:val="005D59B4"/>
    <w:rsid w:val="005D6366"/>
    <w:rsid w:val="005E2748"/>
    <w:rsid w:val="005E2F23"/>
    <w:rsid w:val="005E3751"/>
    <w:rsid w:val="005F06E6"/>
    <w:rsid w:val="005F10A3"/>
    <w:rsid w:val="005F3F4D"/>
    <w:rsid w:val="005F4A18"/>
    <w:rsid w:val="005F4F5F"/>
    <w:rsid w:val="005F4FFA"/>
    <w:rsid w:val="005F719C"/>
    <w:rsid w:val="00600D6F"/>
    <w:rsid w:val="00601319"/>
    <w:rsid w:val="00602961"/>
    <w:rsid w:val="00602B2B"/>
    <w:rsid w:val="006064CB"/>
    <w:rsid w:val="006106B3"/>
    <w:rsid w:val="00610ADD"/>
    <w:rsid w:val="00611575"/>
    <w:rsid w:val="00612D8C"/>
    <w:rsid w:val="00612D94"/>
    <w:rsid w:val="00613308"/>
    <w:rsid w:val="006165D8"/>
    <w:rsid w:val="00616FDF"/>
    <w:rsid w:val="00620A03"/>
    <w:rsid w:val="00620F01"/>
    <w:rsid w:val="00621C1D"/>
    <w:rsid w:val="00622AE2"/>
    <w:rsid w:val="006235D5"/>
    <w:rsid w:val="0062457C"/>
    <w:rsid w:val="00624CB1"/>
    <w:rsid w:val="00630FF5"/>
    <w:rsid w:val="006315C3"/>
    <w:rsid w:val="00631FB6"/>
    <w:rsid w:val="006364BA"/>
    <w:rsid w:val="0063759A"/>
    <w:rsid w:val="00637AD5"/>
    <w:rsid w:val="00637B89"/>
    <w:rsid w:val="00637D3A"/>
    <w:rsid w:val="006405A6"/>
    <w:rsid w:val="00640F3A"/>
    <w:rsid w:val="00642526"/>
    <w:rsid w:val="00644AE2"/>
    <w:rsid w:val="00645259"/>
    <w:rsid w:val="00646210"/>
    <w:rsid w:val="0065063B"/>
    <w:rsid w:val="006508FD"/>
    <w:rsid w:val="00650E43"/>
    <w:rsid w:val="006521A0"/>
    <w:rsid w:val="006524FF"/>
    <w:rsid w:val="00652DD8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3128"/>
    <w:rsid w:val="00674238"/>
    <w:rsid w:val="00674E57"/>
    <w:rsid w:val="00675415"/>
    <w:rsid w:val="0067551E"/>
    <w:rsid w:val="00676856"/>
    <w:rsid w:val="00681E9B"/>
    <w:rsid w:val="006829A8"/>
    <w:rsid w:val="00684260"/>
    <w:rsid w:val="00687C92"/>
    <w:rsid w:val="00693CD8"/>
    <w:rsid w:val="006942C3"/>
    <w:rsid w:val="00695624"/>
    <w:rsid w:val="00695773"/>
    <w:rsid w:val="00697387"/>
    <w:rsid w:val="006A13F6"/>
    <w:rsid w:val="006A210A"/>
    <w:rsid w:val="006A261F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4524"/>
    <w:rsid w:val="006C7107"/>
    <w:rsid w:val="006D042D"/>
    <w:rsid w:val="006D0DB1"/>
    <w:rsid w:val="006D1A77"/>
    <w:rsid w:val="006D2FCB"/>
    <w:rsid w:val="006D67B0"/>
    <w:rsid w:val="006E190A"/>
    <w:rsid w:val="006E2B22"/>
    <w:rsid w:val="006E3760"/>
    <w:rsid w:val="006E4E3E"/>
    <w:rsid w:val="006E559F"/>
    <w:rsid w:val="006E5FA7"/>
    <w:rsid w:val="006E787D"/>
    <w:rsid w:val="006F2356"/>
    <w:rsid w:val="006F28BC"/>
    <w:rsid w:val="006F49A4"/>
    <w:rsid w:val="00701124"/>
    <w:rsid w:val="00701270"/>
    <w:rsid w:val="00701498"/>
    <w:rsid w:val="007027B0"/>
    <w:rsid w:val="007046E9"/>
    <w:rsid w:val="00707D9E"/>
    <w:rsid w:val="00711210"/>
    <w:rsid w:val="00712089"/>
    <w:rsid w:val="00712751"/>
    <w:rsid w:val="00712F8E"/>
    <w:rsid w:val="00713D16"/>
    <w:rsid w:val="00715155"/>
    <w:rsid w:val="0071583D"/>
    <w:rsid w:val="00720E8B"/>
    <w:rsid w:val="0072352D"/>
    <w:rsid w:val="007254FF"/>
    <w:rsid w:val="00732377"/>
    <w:rsid w:val="00732675"/>
    <w:rsid w:val="00733E66"/>
    <w:rsid w:val="007360CA"/>
    <w:rsid w:val="007372DF"/>
    <w:rsid w:val="0074078E"/>
    <w:rsid w:val="00740863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56A12"/>
    <w:rsid w:val="00760B93"/>
    <w:rsid w:val="0076352F"/>
    <w:rsid w:val="007641E1"/>
    <w:rsid w:val="00765816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77310"/>
    <w:rsid w:val="007816E5"/>
    <w:rsid w:val="007853D1"/>
    <w:rsid w:val="007854E1"/>
    <w:rsid w:val="007858E7"/>
    <w:rsid w:val="0078609F"/>
    <w:rsid w:val="00786A9E"/>
    <w:rsid w:val="0078755B"/>
    <w:rsid w:val="00791F00"/>
    <w:rsid w:val="00792723"/>
    <w:rsid w:val="00793771"/>
    <w:rsid w:val="007939A5"/>
    <w:rsid w:val="007943CD"/>
    <w:rsid w:val="00794A81"/>
    <w:rsid w:val="00794B54"/>
    <w:rsid w:val="00796517"/>
    <w:rsid w:val="007A036A"/>
    <w:rsid w:val="007A1116"/>
    <w:rsid w:val="007A1F0B"/>
    <w:rsid w:val="007A2B6A"/>
    <w:rsid w:val="007A3E64"/>
    <w:rsid w:val="007A415A"/>
    <w:rsid w:val="007A54B8"/>
    <w:rsid w:val="007A5608"/>
    <w:rsid w:val="007A6245"/>
    <w:rsid w:val="007B008A"/>
    <w:rsid w:val="007B4E65"/>
    <w:rsid w:val="007B58F6"/>
    <w:rsid w:val="007C0E61"/>
    <w:rsid w:val="007C1E0D"/>
    <w:rsid w:val="007C26B5"/>
    <w:rsid w:val="007C285C"/>
    <w:rsid w:val="007C2BDE"/>
    <w:rsid w:val="007C2F5A"/>
    <w:rsid w:val="007C4B9A"/>
    <w:rsid w:val="007D0B5D"/>
    <w:rsid w:val="007D2295"/>
    <w:rsid w:val="007D280B"/>
    <w:rsid w:val="007D392C"/>
    <w:rsid w:val="007D3E8F"/>
    <w:rsid w:val="007D56E5"/>
    <w:rsid w:val="007D5C77"/>
    <w:rsid w:val="007D665D"/>
    <w:rsid w:val="007D7CA0"/>
    <w:rsid w:val="007D7EFB"/>
    <w:rsid w:val="007E0D1C"/>
    <w:rsid w:val="007E0FFC"/>
    <w:rsid w:val="007E34F1"/>
    <w:rsid w:val="007E37FE"/>
    <w:rsid w:val="007E4C7A"/>
    <w:rsid w:val="007E6BC7"/>
    <w:rsid w:val="007F0960"/>
    <w:rsid w:val="007F14AF"/>
    <w:rsid w:val="007F21B4"/>
    <w:rsid w:val="007F23EC"/>
    <w:rsid w:val="007F2744"/>
    <w:rsid w:val="007F2795"/>
    <w:rsid w:val="007F3541"/>
    <w:rsid w:val="007F3569"/>
    <w:rsid w:val="007F475C"/>
    <w:rsid w:val="007F4C90"/>
    <w:rsid w:val="007F6337"/>
    <w:rsid w:val="008045CB"/>
    <w:rsid w:val="00804661"/>
    <w:rsid w:val="00805BCA"/>
    <w:rsid w:val="008073B3"/>
    <w:rsid w:val="00810216"/>
    <w:rsid w:val="00810FAC"/>
    <w:rsid w:val="008120B9"/>
    <w:rsid w:val="00813B8D"/>
    <w:rsid w:val="00816175"/>
    <w:rsid w:val="008203FF"/>
    <w:rsid w:val="00820B17"/>
    <w:rsid w:val="00821478"/>
    <w:rsid w:val="0082473F"/>
    <w:rsid w:val="00825DD1"/>
    <w:rsid w:val="0082749B"/>
    <w:rsid w:val="0082752F"/>
    <w:rsid w:val="00830EB1"/>
    <w:rsid w:val="008328A0"/>
    <w:rsid w:val="00832FF3"/>
    <w:rsid w:val="008331BC"/>
    <w:rsid w:val="00834D0F"/>
    <w:rsid w:val="0083575B"/>
    <w:rsid w:val="00835CFE"/>
    <w:rsid w:val="0083715B"/>
    <w:rsid w:val="00841504"/>
    <w:rsid w:val="00843065"/>
    <w:rsid w:val="0084471B"/>
    <w:rsid w:val="00845727"/>
    <w:rsid w:val="0085226D"/>
    <w:rsid w:val="00852B5A"/>
    <w:rsid w:val="00853D80"/>
    <w:rsid w:val="00854C22"/>
    <w:rsid w:val="0085656B"/>
    <w:rsid w:val="00857E7D"/>
    <w:rsid w:val="0086090C"/>
    <w:rsid w:val="00866BC7"/>
    <w:rsid w:val="008670C2"/>
    <w:rsid w:val="00867F90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77E56"/>
    <w:rsid w:val="00884928"/>
    <w:rsid w:val="00884EB0"/>
    <w:rsid w:val="00886C20"/>
    <w:rsid w:val="00887294"/>
    <w:rsid w:val="00887E84"/>
    <w:rsid w:val="00890B6D"/>
    <w:rsid w:val="00892ACA"/>
    <w:rsid w:val="00895855"/>
    <w:rsid w:val="008A32DC"/>
    <w:rsid w:val="008A363D"/>
    <w:rsid w:val="008A4547"/>
    <w:rsid w:val="008A4A50"/>
    <w:rsid w:val="008A4AA5"/>
    <w:rsid w:val="008A79D4"/>
    <w:rsid w:val="008A7A87"/>
    <w:rsid w:val="008B02C0"/>
    <w:rsid w:val="008B04B3"/>
    <w:rsid w:val="008B3AE9"/>
    <w:rsid w:val="008B5B92"/>
    <w:rsid w:val="008B6A95"/>
    <w:rsid w:val="008B6CEA"/>
    <w:rsid w:val="008B7E30"/>
    <w:rsid w:val="008C027C"/>
    <w:rsid w:val="008C14F4"/>
    <w:rsid w:val="008C1512"/>
    <w:rsid w:val="008C1EC7"/>
    <w:rsid w:val="008C1FBD"/>
    <w:rsid w:val="008C309C"/>
    <w:rsid w:val="008C3E64"/>
    <w:rsid w:val="008C4072"/>
    <w:rsid w:val="008C43C3"/>
    <w:rsid w:val="008C77BC"/>
    <w:rsid w:val="008D007C"/>
    <w:rsid w:val="008D0BA7"/>
    <w:rsid w:val="008D1EDE"/>
    <w:rsid w:val="008D3784"/>
    <w:rsid w:val="008D3787"/>
    <w:rsid w:val="008D5040"/>
    <w:rsid w:val="008E001B"/>
    <w:rsid w:val="008E084D"/>
    <w:rsid w:val="008E095C"/>
    <w:rsid w:val="008E46EE"/>
    <w:rsid w:val="008E7098"/>
    <w:rsid w:val="008F120A"/>
    <w:rsid w:val="008F1F6F"/>
    <w:rsid w:val="008F466D"/>
    <w:rsid w:val="008F553B"/>
    <w:rsid w:val="009003FD"/>
    <w:rsid w:val="009008F7"/>
    <w:rsid w:val="00902D60"/>
    <w:rsid w:val="00902E28"/>
    <w:rsid w:val="009034AB"/>
    <w:rsid w:val="00904155"/>
    <w:rsid w:val="009052D6"/>
    <w:rsid w:val="0090685F"/>
    <w:rsid w:val="00907705"/>
    <w:rsid w:val="00907718"/>
    <w:rsid w:val="009126BD"/>
    <w:rsid w:val="00913B15"/>
    <w:rsid w:val="00914199"/>
    <w:rsid w:val="0091454E"/>
    <w:rsid w:val="009145DA"/>
    <w:rsid w:val="00914F8D"/>
    <w:rsid w:val="0091669D"/>
    <w:rsid w:val="00916F2C"/>
    <w:rsid w:val="00917719"/>
    <w:rsid w:val="009216FC"/>
    <w:rsid w:val="00921D7B"/>
    <w:rsid w:val="00922DB6"/>
    <w:rsid w:val="00930C91"/>
    <w:rsid w:val="009346D2"/>
    <w:rsid w:val="00934B4D"/>
    <w:rsid w:val="00935892"/>
    <w:rsid w:val="00936110"/>
    <w:rsid w:val="00937A58"/>
    <w:rsid w:val="00941C65"/>
    <w:rsid w:val="009424DA"/>
    <w:rsid w:val="00942BB6"/>
    <w:rsid w:val="009432B7"/>
    <w:rsid w:val="00943B80"/>
    <w:rsid w:val="00943D7E"/>
    <w:rsid w:val="00945937"/>
    <w:rsid w:val="00946208"/>
    <w:rsid w:val="0094643E"/>
    <w:rsid w:val="0094753B"/>
    <w:rsid w:val="009479C1"/>
    <w:rsid w:val="00947ED3"/>
    <w:rsid w:val="00951A13"/>
    <w:rsid w:val="00953168"/>
    <w:rsid w:val="009542C4"/>
    <w:rsid w:val="00955BB8"/>
    <w:rsid w:val="009563A3"/>
    <w:rsid w:val="009576D8"/>
    <w:rsid w:val="00957C9C"/>
    <w:rsid w:val="0096086E"/>
    <w:rsid w:val="00961D03"/>
    <w:rsid w:val="0096243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2183"/>
    <w:rsid w:val="0097222F"/>
    <w:rsid w:val="00972952"/>
    <w:rsid w:val="00980375"/>
    <w:rsid w:val="00980456"/>
    <w:rsid w:val="00981B22"/>
    <w:rsid w:val="00982486"/>
    <w:rsid w:val="00982BA8"/>
    <w:rsid w:val="00983D40"/>
    <w:rsid w:val="00984B8F"/>
    <w:rsid w:val="00985FA2"/>
    <w:rsid w:val="009867EE"/>
    <w:rsid w:val="00986B7C"/>
    <w:rsid w:val="009875AA"/>
    <w:rsid w:val="00987D62"/>
    <w:rsid w:val="00990696"/>
    <w:rsid w:val="00991414"/>
    <w:rsid w:val="00991515"/>
    <w:rsid w:val="0099195F"/>
    <w:rsid w:val="009927C7"/>
    <w:rsid w:val="009934A1"/>
    <w:rsid w:val="009936F5"/>
    <w:rsid w:val="00995E16"/>
    <w:rsid w:val="00996A11"/>
    <w:rsid w:val="00996AA1"/>
    <w:rsid w:val="00997CCC"/>
    <w:rsid w:val="009A0117"/>
    <w:rsid w:val="009A03D4"/>
    <w:rsid w:val="009A0DFE"/>
    <w:rsid w:val="009A19D4"/>
    <w:rsid w:val="009A5C56"/>
    <w:rsid w:val="009A5D93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316F"/>
    <w:rsid w:val="009C3BB4"/>
    <w:rsid w:val="009C469F"/>
    <w:rsid w:val="009C6A77"/>
    <w:rsid w:val="009C6C4E"/>
    <w:rsid w:val="009C7B33"/>
    <w:rsid w:val="009C7ED5"/>
    <w:rsid w:val="009D29F3"/>
    <w:rsid w:val="009D303F"/>
    <w:rsid w:val="009D442D"/>
    <w:rsid w:val="009D6515"/>
    <w:rsid w:val="009E0628"/>
    <w:rsid w:val="009E1B18"/>
    <w:rsid w:val="009E3F6D"/>
    <w:rsid w:val="009E4ADC"/>
    <w:rsid w:val="009E4D7F"/>
    <w:rsid w:val="009E5590"/>
    <w:rsid w:val="009E5AB5"/>
    <w:rsid w:val="009F3CD9"/>
    <w:rsid w:val="00A01D5C"/>
    <w:rsid w:val="00A03001"/>
    <w:rsid w:val="00A043CB"/>
    <w:rsid w:val="00A06CA0"/>
    <w:rsid w:val="00A07492"/>
    <w:rsid w:val="00A07FA6"/>
    <w:rsid w:val="00A101DC"/>
    <w:rsid w:val="00A12E3C"/>
    <w:rsid w:val="00A12E61"/>
    <w:rsid w:val="00A14801"/>
    <w:rsid w:val="00A14A34"/>
    <w:rsid w:val="00A1548C"/>
    <w:rsid w:val="00A16B3A"/>
    <w:rsid w:val="00A16D2D"/>
    <w:rsid w:val="00A17664"/>
    <w:rsid w:val="00A20804"/>
    <w:rsid w:val="00A20F4A"/>
    <w:rsid w:val="00A22D0C"/>
    <w:rsid w:val="00A23BE8"/>
    <w:rsid w:val="00A259B6"/>
    <w:rsid w:val="00A3055E"/>
    <w:rsid w:val="00A31EDE"/>
    <w:rsid w:val="00A34981"/>
    <w:rsid w:val="00A34AC6"/>
    <w:rsid w:val="00A35A26"/>
    <w:rsid w:val="00A35E41"/>
    <w:rsid w:val="00A36DC7"/>
    <w:rsid w:val="00A44C88"/>
    <w:rsid w:val="00A454BC"/>
    <w:rsid w:val="00A50F1C"/>
    <w:rsid w:val="00A52BCE"/>
    <w:rsid w:val="00A52E74"/>
    <w:rsid w:val="00A53E21"/>
    <w:rsid w:val="00A53E22"/>
    <w:rsid w:val="00A559CD"/>
    <w:rsid w:val="00A5699B"/>
    <w:rsid w:val="00A56DFB"/>
    <w:rsid w:val="00A60288"/>
    <w:rsid w:val="00A609FA"/>
    <w:rsid w:val="00A61698"/>
    <w:rsid w:val="00A622B2"/>
    <w:rsid w:val="00A62796"/>
    <w:rsid w:val="00A62B5C"/>
    <w:rsid w:val="00A64B54"/>
    <w:rsid w:val="00A6545F"/>
    <w:rsid w:val="00A65F5B"/>
    <w:rsid w:val="00A7095E"/>
    <w:rsid w:val="00A717BC"/>
    <w:rsid w:val="00A71F16"/>
    <w:rsid w:val="00A7243A"/>
    <w:rsid w:val="00A744E0"/>
    <w:rsid w:val="00A75160"/>
    <w:rsid w:val="00A75871"/>
    <w:rsid w:val="00A76023"/>
    <w:rsid w:val="00A76EA3"/>
    <w:rsid w:val="00A81355"/>
    <w:rsid w:val="00A82711"/>
    <w:rsid w:val="00A83A6A"/>
    <w:rsid w:val="00A83AB9"/>
    <w:rsid w:val="00A83ADA"/>
    <w:rsid w:val="00A83EE6"/>
    <w:rsid w:val="00A84838"/>
    <w:rsid w:val="00A86653"/>
    <w:rsid w:val="00A86D62"/>
    <w:rsid w:val="00A90B09"/>
    <w:rsid w:val="00A90CC0"/>
    <w:rsid w:val="00A91DBA"/>
    <w:rsid w:val="00A91E06"/>
    <w:rsid w:val="00A94B30"/>
    <w:rsid w:val="00A94C22"/>
    <w:rsid w:val="00A95658"/>
    <w:rsid w:val="00A95A8D"/>
    <w:rsid w:val="00A97803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B5ECA"/>
    <w:rsid w:val="00AC018A"/>
    <w:rsid w:val="00AC07D8"/>
    <w:rsid w:val="00AC1B5B"/>
    <w:rsid w:val="00AC2410"/>
    <w:rsid w:val="00AC3FA7"/>
    <w:rsid w:val="00AC40AB"/>
    <w:rsid w:val="00AC48FA"/>
    <w:rsid w:val="00AC4B8C"/>
    <w:rsid w:val="00AC5815"/>
    <w:rsid w:val="00AC5932"/>
    <w:rsid w:val="00AC7A52"/>
    <w:rsid w:val="00AD0E12"/>
    <w:rsid w:val="00AD26CB"/>
    <w:rsid w:val="00AD551C"/>
    <w:rsid w:val="00AD5EFE"/>
    <w:rsid w:val="00AD5F84"/>
    <w:rsid w:val="00AD7CC6"/>
    <w:rsid w:val="00AE1C53"/>
    <w:rsid w:val="00AE1F99"/>
    <w:rsid w:val="00AE39E2"/>
    <w:rsid w:val="00AE3DF1"/>
    <w:rsid w:val="00AE407D"/>
    <w:rsid w:val="00AE4BB5"/>
    <w:rsid w:val="00AE5408"/>
    <w:rsid w:val="00AE611C"/>
    <w:rsid w:val="00AF0864"/>
    <w:rsid w:val="00AF1E81"/>
    <w:rsid w:val="00AF70E6"/>
    <w:rsid w:val="00AF7AF3"/>
    <w:rsid w:val="00AF7D10"/>
    <w:rsid w:val="00B009DA"/>
    <w:rsid w:val="00B0171C"/>
    <w:rsid w:val="00B01A2F"/>
    <w:rsid w:val="00B04651"/>
    <w:rsid w:val="00B061E9"/>
    <w:rsid w:val="00B07021"/>
    <w:rsid w:val="00B07A15"/>
    <w:rsid w:val="00B07A34"/>
    <w:rsid w:val="00B10E09"/>
    <w:rsid w:val="00B1333C"/>
    <w:rsid w:val="00B14E4C"/>
    <w:rsid w:val="00B15ABD"/>
    <w:rsid w:val="00B20A3B"/>
    <w:rsid w:val="00B21879"/>
    <w:rsid w:val="00B22541"/>
    <w:rsid w:val="00B23265"/>
    <w:rsid w:val="00B23E1A"/>
    <w:rsid w:val="00B24B40"/>
    <w:rsid w:val="00B25CBE"/>
    <w:rsid w:val="00B2742C"/>
    <w:rsid w:val="00B27E5B"/>
    <w:rsid w:val="00B3071A"/>
    <w:rsid w:val="00B30EAE"/>
    <w:rsid w:val="00B36399"/>
    <w:rsid w:val="00B370C1"/>
    <w:rsid w:val="00B41866"/>
    <w:rsid w:val="00B446F3"/>
    <w:rsid w:val="00B4580E"/>
    <w:rsid w:val="00B47E7C"/>
    <w:rsid w:val="00B51680"/>
    <w:rsid w:val="00B5291B"/>
    <w:rsid w:val="00B531FC"/>
    <w:rsid w:val="00B53BC7"/>
    <w:rsid w:val="00B53C53"/>
    <w:rsid w:val="00B630A6"/>
    <w:rsid w:val="00B63314"/>
    <w:rsid w:val="00B63BB1"/>
    <w:rsid w:val="00B66322"/>
    <w:rsid w:val="00B67B0A"/>
    <w:rsid w:val="00B67DDF"/>
    <w:rsid w:val="00B70330"/>
    <w:rsid w:val="00B70C1A"/>
    <w:rsid w:val="00B7129D"/>
    <w:rsid w:val="00B712C7"/>
    <w:rsid w:val="00B7157A"/>
    <w:rsid w:val="00B7192D"/>
    <w:rsid w:val="00B71FD8"/>
    <w:rsid w:val="00B739B7"/>
    <w:rsid w:val="00B73CE3"/>
    <w:rsid w:val="00B73D96"/>
    <w:rsid w:val="00B80A1A"/>
    <w:rsid w:val="00B83E12"/>
    <w:rsid w:val="00B84804"/>
    <w:rsid w:val="00B86AC4"/>
    <w:rsid w:val="00B9012E"/>
    <w:rsid w:val="00B91FB4"/>
    <w:rsid w:val="00B93265"/>
    <w:rsid w:val="00B936B8"/>
    <w:rsid w:val="00B949D0"/>
    <w:rsid w:val="00B94E6C"/>
    <w:rsid w:val="00B952A6"/>
    <w:rsid w:val="00B95C43"/>
    <w:rsid w:val="00BA536B"/>
    <w:rsid w:val="00BA5656"/>
    <w:rsid w:val="00BA5D71"/>
    <w:rsid w:val="00BA76FE"/>
    <w:rsid w:val="00BA78BF"/>
    <w:rsid w:val="00BB52CB"/>
    <w:rsid w:val="00BB58D2"/>
    <w:rsid w:val="00BB5B8A"/>
    <w:rsid w:val="00BB7A94"/>
    <w:rsid w:val="00BC18FD"/>
    <w:rsid w:val="00BC4E4B"/>
    <w:rsid w:val="00BC52EA"/>
    <w:rsid w:val="00BC5D9E"/>
    <w:rsid w:val="00BC6980"/>
    <w:rsid w:val="00BD0444"/>
    <w:rsid w:val="00BD0FFA"/>
    <w:rsid w:val="00BD5A33"/>
    <w:rsid w:val="00BD76BC"/>
    <w:rsid w:val="00BE08D1"/>
    <w:rsid w:val="00BE1AF3"/>
    <w:rsid w:val="00BE29D3"/>
    <w:rsid w:val="00BE2C16"/>
    <w:rsid w:val="00BE42A0"/>
    <w:rsid w:val="00BE66A6"/>
    <w:rsid w:val="00BE6B50"/>
    <w:rsid w:val="00BE70CD"/>
    <w:rsid w:val="00BE72F2"/>
    <w:rsid w:val="00BF01FA"/>
    <w:rsid w:val="00BF384C"/>
    <w:rsid w:val="00BF4150"/>
    <w:rsid w:val="00BF57DD"/>
    <w:rsid w:val="00BF5BEF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8F7"/>
    <w:rsid w:val="00C04809"/>
    <w:rsid w:val="00C04BB1"/>
    <w:rsid w:val="00C0611B"/>
    <w:rsid w:val="00C0666D"/>
    <w:rsid w:val="00C06714"/>
    <w:rsid w:val="00C07D1D"/>
    <w:rsid w:val="00C114B6"/>
    <w:rsid w:val="00C11DBA"/>
    <w:rsid w:val="00C13FC8"/>
    <w:rsid w:val="00C156C8"/>
    <w:rsid w:val="00C15F32"/>
    <w:rsid w:val="00C1741C"/>
    <w:rsid w:val="00C24854"/>
    <w:rsid w:val="00C24A0C"/>
    <w:rsid w:val="00C24BCE"/>
    <w:rsid w:val="00C27A52"/>
    <w:rsid w:val="00C3049B"/>
    <w:rsid w:val="00C30CC1"/>
    <w:rsid w:val="00C3452D"/>
    <w:rsid w:val="00C34CBC"/>
    <w:rsid w:val="00C3570C"/>
    <w:rsid w:val="00C35896"/>
    <w:rsid w:val="00C36F84"/>
    <w:rsid w:val="00C37483"/>
    <w:rsid w:val="00C40EE7"/>
    <w:rsid w:val="00C42A7E"/>
    <w:rsid w:val="00C47141"/>
    <w:rsid w:val="00C475D1"/>
    <w:rsid w:val="00C51858"/>
    <w:rsid w:val="00C51A9D"/>
    <w:rsid w:val="00C52A79"/>
    <w:rsid w:val="00C52E31"/>
    <w:rsid w:val="00C54107"/>
    <w:rsid w:val="00C548C1"/>
    <w:rsid w:val="00C606E2"/>
    <w:rsid w:val="00C61C2B"/>
    <w:rsid w:val="00C6537E"/>
    <w:rsid w:val="00C67483"/>
    <w:rsid w:val="00C7027E"/>
    <w:rsid w:val="00C714EE"/>
    <w:rsid w:val="00C715B9"/>
    <w:rsid w:val="00C71624"/>
    <w:rsid w:val="00C72033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38F2"/>
    <w:rsid w:val="00C84532"/>
    <w:rsid w:val="00C866DD"/>
    <w:rsid w:val="00C86723"/>
    <w:rsid w:val="00C874E9"/>
    <w:rsid w:val="00C91713"/>
    <w:rsid w:val="00C924BD"/>
    <w:rsid w:val="00C92E09"/>
    <w:rsid w:val="00C93540"/>
    <w:rsid w:val="00C956CC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D28"/>
    <w:rsid w:val="00CB0BFF"/>
    <w:rsid w:val="00CB293F"/>
    <w:rsid w:val="00CB2ADE"/>
    <w:rsid w:val="00CB2AFF"/>
    <w:rsid w:val="00CB479D"/>
    <w:rsid w:val="00CB537A"/>
    <w:rsid w:val="00CB6E02"/>
    <w:rsid w:val="00CC0EC0"/>
    <w:rsid w:val="00CC1AAC"/>
    <w:rsid w:val="00CC213E"/>
    <w:rsid w:val="00CC2B86"/>
    <w:rsid w:val="00CC2F96"/>
    <w:rsid w:val="00CC586C"/>
    <w:rsid w:val="00CC666C"/>
    <w:rsid w:val="00CD337C"/>
    <w:rsid w:val="00CD362D"/>
    <w:rsid w:val="00CD38B3"/>
    <w:rsid w:val="00CE0700"/>
    <w:rsid w:val="00CE27FA"/>
    <w:rsid w:val="00CE2906"/>
    <w:rsid w:val="00CE4F15"/>
    <w:rsid w:val="00CE7462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05A95"/>
    <w:rsid w:val="00D11945"/>
    <w:rsid w:val="00D12253"/>
    <w:rsid w:val="00D12C93"/>
    <w:rsid w:val="00D130EF"/>
    <w:rsid w:val="00D13411"/>
    <w:rsid w:val="00D1488C"/>
    <w:rsid w:val="00D156AE"/>
    <w:rsid w:val="00D20287"/>
    <w:rsid w:val="00D238C1"/>
    <w:rsid w:val="00D3029C"/>
    <w:rsid w:val="00D32069"/>
    <w:rsid w:val="00D330FB"/>
    <w:rsid w:val="00D3521B"/>
    <w:rsid w:val="00D35340"/>
    <w:rsid w:val="00D35416"/>
    <w:rsid w:val="00D35B66"/>
    <w:rsid w:val="00D36BFB"/>
    <w:rsid w:val="00D36F58"/>
    <w:rsid w:val="00D4103E"/>
    <w:rsid w:val="00D43B6D"/>
    <w:rsid w:val="00D45390"/>
    <w:rsid w:val="00D53112"/>
    <w:rsid w:val="00D564F2"/>
    <w:rsid w:val="00D57D8D"/>
    <w:rsid w:val="00D60AA3"/>
    <w:rsid w:val="00D6384E"/>
    <w:rsid w:val="00D64465"/>
    <w:rsid w:val="00D646CA"/>
    <w:rsid w:val="00D64DF7"/>
    <w:rsid w:val="00D6691E"/>
    <w:rsid w:val="00D703EA"/>
    <w:rsid w:val="00D705F2"/>
    <w:rsid w:val="00D72B5F"/>
    <w:rsid w:val="00D72E7D"/>
    <w:rsid w:val="00D73B4D"/>
    <w:rsid w:val="00D73DED"/>
    <w:rsid w:val="00D74234"/>
    <w:rsid w:val="00D74EC6"/>
    <w:rsid w:val="00D75162"/>
    <w:rsid w:val="00D76348"/>
    <w:rsid w:val="00D76AF2"/>
    <w:rsid w:val="00D77B2C"/>
    <w:rsid w:val="00D812E7"/>
    <w:rsid w:val="00D81B1D"/>
    <w:rsid w:val="00D81C01"/>
    <w:rsid w:val="00D8327B"/>
    <w:rsid w:val="00D8422E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E9C"/>
    <w:rsid w:val="00DA2283"/>
    <w:rsid w:val="00DA25C3"/>
    <w:rsid w:val="00DA3329"/>
    <w:rsid w:val="00DA3656"/>
    <w:rsid w:val="00DA3FF1"/>
    <w:rsid w:val="00DA67AD"/>
    <w:rsid w:val="00DB2187"/>
    <w:rsid w:val="00DB2F49"/>
    <w:rsid w:val="00DB4F92"/>
    <w:rsid w:val="00DB5082"/>
    <w:rsid w:val="00DB56D3"/>
    <w:rsid w:val="00DC27CF"/>
    <w:rsid w:val="00DC55D2"/>
    <w:rsid w:val="00DC5625"/>
    <w:rsid w:val="00DD058F"/>
    <w:rsid w:val="00DD08AB"/>
    <w:rsid w:val="00DD0CE4"/>
    <w:rsid w:val="00DD0FEA"/>
    <w:rsid w:val="00DD45AD"/>
    <w:rsid w:val="00DD49BB"/>
    <w:rsid w:val="00DD6FA1"/>
    <w:rsid w:val="00DE122E"/>
    <w:rsid w:val="00DE32C2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47FD"/>
    <w:rsid w:val="00E05FE6"/>
    <w:rsid w:val="00E06399"/>
    <w:rsid w:val="00E06B1A"/>
    <w:rsid w:val="00E101D5"/>
    <w:rsid w:val="00E1127F"/>
    <w:rsid w:val="00E13E90"/>
    <w:rsid w:val="00E16092"/>
    <w:rsid w:val="00E17043"/>
    <w:rsid w:val="00E179C7"/>
    <w:rsid w:val="00E216D9"/>
    <w:rsid w:val="00E24163"/>
    <w:rsid w:val="00E2428E"/>
    <w:rsid w:val="00E25BCB"/>
    <w:rsid w:val="00E27362"/>
    <w:rsid w:val="00E30E85"/>
    <w:rsid w:val="00E31841"/>
    <w:rsid w:val="00E31F20"/>
    <w:rsid w:val="00E34968"/>
    <w:rsid w:val="00E36925"/>
    <w:rsid w:val="00E36EB6"/>
    <w:rsid w:val="00E4175A"/>
    <w:rsid w:val="00E43304"/>
    <w:rsid w:val="00E46E9F"/>
    <w:rsid w:val="00E516A2"/>
    <w:rsid w:val="00E51EC6"/>
    <w:rsid w:val="00E525F4"/>
    <w:rsid w:val="00E52E12"/>
    <w:rsid w:val="00E543D6"/>
    <w:rsid w:val="00E54DE0"/>
    <w:rsid w:val="00E55545"/>
    <w:rsid w:val="00E563AD"/>
    <w:rsid w:val="00E56B70"/>
    <w:rsid w:val="00E57678"/>
    <w:rsid w:val="00E578C1"/>
    <w:rsid w:val="00E57F49"/>
    <w:rsid w:val="00E60086"/>
    <w:rsid w:val="00E60ABC"/>
    <w:rsid w:val="00E66056"/>
    <w:rsid w:val="00E66E84"/>
    <w:rsid w:val="00E70793"/>
    <w:rsid w:val="00E70CD9"/>
    <w:rsid w:val="00E70D12"/>
    <w:rsid w:val="00E75438"/>
    <w:rsid w:val="00E757AA"/>
    <w:rsid w:val="00E768D5"/>
    <w:rsid w:val="00E8006A"/>
    <w:rsid w:val="00E80EF7"/>
    <w:rsid w:val="00E80FCF"/>
    <w:rsid w:val="00E81721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5CF2"/>
    <w:rsid w:val="00E95D9C"/>
    <w:rsid w:val="00E974ED"/>
    <w:rsid w:val="00EA2216"/>
    <w:rsid w:val="00EA3A3E"/>
    <w:rsid w:val="00EA3E9B"/>
    <w:rsid w:val="00EA558A"/>
    <w:rsid w:val="00EB1AD3"/>
    <w:rsid w:val="00EB5CE3"/>
    <w:rsid w:val="00EB6BAF"/>
    <w:rsid w:val="00EB71DD"/>
    <w:rsid w:val="00EB73FE"/>
    <w:rsid w:val="00EC0796"/>
    <w:rsid w:val="00EC12AC"/>
    <w:rsid w:val="00EC2658"/>
    <w:rsid w:val="00EC3B8B"/>
    <w:rsid w:val="00EC4CE1"/>
    <w:rsid w:val="00EC4DB0"/>
    <w:rsid w:val="00EC65FB"/>
    <w:rsid w:val="00EC7592"/>
    <w:rsid w:val="00ED1887"/>
    <w:rsid w:val="00ED2275"/>
    <w:rsid w:val="00ED263A"/>
    <w:rsid w:val="00ED2B50"/>
    <w:rsid w:val="00ED33AB"/>
    <w:rsid w:val="00ED4CC5"/>
    <w:rsid w:val="00ED5866"/>
    <w:rsid w:val="00EE0C76"/>
    <w:rsid w:val="00EE117B"/>
    <w:rsid w:val="00EE3016"/>
    <w:rsid w:val="00EE42B1"/>
    <w:rsid w:val="00EE56C9"/>
    <w:rsid w:val="00EF0BAC"/>
    <w:rsid w:val="00EF0C48"/>
    <w:rsid w:val="00EF146F"/>
    <w:rsid w:val="00EF5145"/>
    <w:rsid w:val="00EF5AA6"/>
    <w:rsid w:val="00EF690E"/>
    <w:rsid w:val="00EF7F29"/>
    <w:rsid w:val="00F00C2C"/>
    <w:rsid w:val="00F00FDC"/>
    <w:rsid w:val="00F02588"/>
    <w:rsid w:val="00F04262"/>
    <w:rsid w:val="00F07617"/>
    <w:rsid w:val="00F07F7D"/>
    <w:rsid w:val="00F1294B"/>
    <w:rsid w:val="00F12D0B"/>
    <w:rsid w:val="00F13A91"/>
    <w:rsid w:val="00F215C3"/>
    <w:rsid w:val="00F21D52"/>
    <w:rsid w:val="00F21F9D"/>
    <w:rsid w:val="00F22584"/>
    <w:rsid w:val="00F24497"/>
    <w:rsid w:val="00F24674"/>
    <w:rsid w:val="00F25702"/>
    <w:rsid w:val="00F3036F"/>
    <w:rsid w:val="00F319AD"/>
    <w:rsid w:val="00F34729"/>
    <w:rsid w:val="00F353F2"/>
    <w:rsid w:val="00F3543C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57D26"/>
    <w:rsid w:val="00F620A8"/>
    <w:rsid w:val="00F6633D"/>
    <w:rsid w:val="00F66980"/>
    <w:rsid w:val="00F67882"/>
    <w:rsid w:val="00F70830"/>
    <w:rsid w:val="00F73B55"/>
    <w:rsid w:val="00F73CC9"/>
    <w:rsid w:val="00F751C3"/>
    <w:rsid w:val="00F752B2"/>
    <w:rsid w:val="00F77A23"/>
    <w:rsid w:val="00F809DB"/>
    <w:rsid w:val="00F81D9B"/>
    <w:rsid w:val="00F83091"/>
    <w:rsid w:val="00F8596C"/>
    <w:rsid w:val="00F85B1D"/>
    <w:rsid w:val="00F86E26"/>
    <w:rsid w:val="00F876DC"/>
    <w:rsid w:val="00F94864"/>
    <w:rsid w:val="00F94E94"/>
    <w:rsid w:val="00F955D2"/>
    <w:rsid w:val="00F95642"/>
    <w:rsid w:val="00F95820"/>
    <w:rsid w:val="00F95A4A"/>
    <w:rsid w:val="00F965DF"/>
    <w:rsid w:val="00F96773"/>
    <w:rsid w:val="00F9725B"/>
    <w:rsid w:val="00F97423"/>
    <w:rsid w:val="00F97480"/>
    <w:rsid w:val="00FA02E8"/>
    <w:rsid w:val="00FA0F4F"/>
    <w:rsid w:val="00FA199E"/>
    <w:rsid w:val="00FA2D02"/>
    <w:rsid w:val="00FA331B"/>
    <w:rsid w:val="00FA3A5C"/>
    <w:rsid w:val="00FA3F36"/>
    <w:rsid w:val="00FA4A27"/>
    <w:rsid w:val="00FA5EF6"/>
    <w:rsid w:val="00FA6B59"/>
    <w:rsid w:val="00FA76C0"/>
    <w:rsid w:val="00FA78AA"/>
    <w:rsid w:val="00FB00CC"/>
    <w:rsid w:val="00FB54EF"/>
    <w:rsid w:val="00FB6311"/>
    <w:rsid w:val="00FB7310"/>
    <w:rsid w:val="00FC19A9"/>
    <w:rsid w:val="00FC25DC"/>
    <w:rsid w:val="00FC269B"/>
    <w:rsid w:val="00FC3498"/>
    <w:rsid w:val="00FC45A4"/>
    <w:rsid w:val="00FC4844"/>
    <w:rsid w:val="00FC577F"/>
    <w:rsid w:val="00FC6F75"/>
    <w:rsid w:val="00FD0712"/>
    <w:rsid w:val="00FD26BA"/>
    <w:rsid w:val="00FD57FB"/>
    <w:rsid w:val="00FE0EF1"/>
    <w:rsid w:val="00FE2A05"/>
    <w:rsid w:val="00FE2FA6"/>
    <w:rsid w:val="00FE3C24"/>
    <w:rsid w:val="00FE43E3"/>
    <w:rsid w:val="00FE5B88"/>
    <w:rsid w:val="00FE6B11"/>
    <w:rsid w:val="00FE769F"/>
    <w:rsid w:val="00FE7EBC"/>
    <w:rsid w:val="00FF033F"/>
    <w:rsid w:val="00FF094A"/>
    <w:rsid w:val="00FF19B3"/>
    <w:rsid w:val="00FF3B8C"/>
    <w:rsid w:val="00FF3F2C"/>
    <w:rsid w:val="00FF4C19"/>
    <w:rsid w:val="00FF5DCB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aguitarra.com.br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deeplearningbook.com.br/algoritmo-backpropagation-parte-2-treinamento-de-redes-neurai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isophonics.org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JPG"/><Relationship Id="rId25" Type="http://schemas.openxmlformats.org/officeDocument/2006/relationships/image" Target="media/image12.png"/><Relationship Id="rId33" Type="http://schemas.openxmlformats.org/officeDocument/2006/relationships/hyperlink" Target="https://medium.com/ensina-ai/redes-neurais-perceptron-multicamadas-e-o-algoritmo-backpropagation-eaf89778f5b8" TargetMode="External"/><Relationship Id="rId38" Type="http://schemas.openxmlformats.org/officeDocument/2006/relationships/hyperlink" Target="https://www.pegacifra.com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hyperlink" Target="https://www.descomplicandoamusica.com/triades/" TargetMode="External"/><Relationship Id="rId37" Type="http://schemas.openxmlformats.org/officeDocument/2006/relationships/hyperlink" Target="https://www.cifras.com.br/" TargetMode="Externa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comments" Target="comments.xml"/><Relationship Id="rId28" Type="http://schemas.openxmlformats.org/officeDocument/2006/relationships/image" Target="media/image15.png"/><Relationship Id="rId36" Type="http://schemas.openxmlformats.org/officeDocument/2006/relationships/hyperlink" Target="https://www.cifraclub.com.br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jpg"/><Relationship Id="rId31" Type="http://schemas.openxmlformats.org/officeDocument/2006/relationships/hyperlink" Target="https://pt.wikipedia.org/wiki/Nota_music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pt.wikipedia.org/wiki/Cifra_(m&#250;sica)" TargetMode="External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8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9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7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1B37D752-98AD-4675-81F9-8375C70B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36</Pages>
  <Words>5560</Words>
  <Characters>30027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Carlos Mello</cp:lastModifiedBy>
  <cp:revision>6</cp:revision>
  <cp:lastPrinted>2012-06-24T15:15:00Z</cp:lastPrinted>
  <dcterms:created xsi:type="dcterms:W3CDTF">2019-11-11T23:26:00Z</dcterms:created>
  <dcterms:modified xsi:type="dcterms:W3CDTF">2019-11-12T01:17:00Z</dcterms:modified>
</cp:coreProperties>
</file>