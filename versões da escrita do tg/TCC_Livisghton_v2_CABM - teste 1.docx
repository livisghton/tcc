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48E931C0" w:rsidR="008C1512" w:rsidRPr="009C2F12" w:rsidRDefault="00B14E4C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Cromagramas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cordes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Musicais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720E8B" w:rsidRPr="007D3E8F" w:rsidRDefault="00720E8B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720E8B" w:rsidRPr="007D3E8F" w:rsidRDefault="00720E8B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DA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D4F34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720E8B" w:rsidRPr="00B22943" w:rsidRDefault="00720E8B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720E8B" w:rsidRPr="00B22943" w:rsidRDefault="00720E8B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proofErr w:type="spellEnd"/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720E8B" w:rsidRDefault="00720E8B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720E8B" w:rsidRPr="00B84C1C" w:rsidRDefault="00720E8B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720E8B" w:rsidRDefault="00720E8B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720E8B" w:rsidRPr="00B84C1C" w:rsidRDefault="00720E8B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proofErr w:type="spellEnd"/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ingles.</w:t>
      </w:r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EndPr/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2B8758F2" w14:textId="47FE8657" w:rsidR="00687C92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ins w:id="0" w:author="Livisghton Kleber" w:date="2019-11-04T22:23:00Z"/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ins w:id="1" w:author="Livisghton Kleber" w:date="2019-11-04T22:23:00Z">
            <w:r w:rsidR="00687C92" w:rsidRPr="001426D1">
              <w:rPr>
                <w:rStyle w:val="Hyperlink"/>
                <w:noProof/>
              </w:rPr>
              <w:fldChar w:fldCharType="begin"/>
            </w:r>
            <w:r w:rsidR="00687C92" w:rsidRPr="001426D1">
              <w:rPr>
                <w:rStyle w:val="Hyperlink"/>
                <w:noProof/>
              </w:rPr>
              <w:instrText xml:space="preserve"> </w:instrText>
            </w:r>
            <w:r w:rsidR="00687C92">
              <w:rPr>
                <w:noProof/>
              </w:rPr>
              <w:instrText>HYPERLINK \l "_Toc23798613"</w:instrText>
            </w:r>
            <w:r w:rsidR="00687C92" w:rsidRPr="001426D1">
              <w:rPr>
                <w:rStyle w:val="Hyperlink"/>
                <w:noProof/>
              </w:rPr>
              <w:instrText xml:space="preserve"> </w:instrText>
            </w:r>
            <w:r w:rsidR="00687C92" w:rsidRPr="001426D1">
              <w:rPr>
                <w:rStyle w:val="Hyperlink"/>
                <w:noProof/>
              </w:rPr>
              <w:fldChar w:fldCharType="separate"/>
            </w:r>
            <w:r w:rsidR="00687C92" w:rsidRPr="001426D1">
              <w:rPr>
                <w:rStyle w:val="Hyperlink"/>
                <w:noProof/>
                <w:lang w:val="en-US"/>
              </w:rPr>
              <w:t>1.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Introdução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_Toc23798613 \h </w:instrText>
            </w:r>
          </w:ins>
          <w:r w:rsidR="00687C92">
            <w:rPr>
              <w:noProof/>
              <w:webHidden/>
            </w:rPr>
          </w:r>
          <w:r w:rsidR="00687C92">
            <w:rPr>
              <w:noProof/>
              <w:webHidden/>
            </w:rPr>
            <w:fldChar w:fldCharType="separate"/>
          </w:r>
          <w:ins w:id="2" w:author="Livisghton Kleber" w:date="2019-11-04T22:23:00Z">
            <w:r w:rsidR="00687C92">
              <w:rPr>
                <w:noProof/>
                <w:webHidden/>
              </w:rPr>
              <w:t>15</w:t>
            </w:r>
            <w:r w:rsidR="00687C92">
              <w:rPr>
                <w:noProof/>
                <w:webHidden/>
              </w:rPr>
              <w:fldChar w:fldCharType="end"/>
            </w:r>
            <w:r w:rsidR="00687C92" w:rsidRPr="001426D1">
              <w:rPr>
                <w:rStyle w:val="Hyperlink"/>
                <w:noProof/>
              </w:rPr>
              <w:fldChar w:fldCharType="end"/>
            </w:r>
          </w:ins>
        </w:p>
        <w:p w14:paraId="026BFBE8" w14:textId="35D7FBB6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3" w:author="Livisghton Kleber" w:date="2019-11-04T22:23:00Z"/>
              <w:noProof/>
            </w:rPr>
          </w:pPr>
          <w:ins w:id="4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"_Toc23798614"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Livisghton Kleber" w:date="2019-11-04T22:2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03ABAB68" w14:textId="5DE79D03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6" w:author="Livisghton Kleber" w:date="2019-11-04T22:23:00Z"/>
              <w:noProof/>
            </w:rPr>
          </w:pPr>
          <w:ins w:id="7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"_Toc23798615"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Livisghton Kleber" w:date="2019-11-04T22:2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6BDB6A21" w14:textId="0A47F732" w:rsidR="00687C9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ins w:id="9" w:author="Livisghton Kleber" w:date="2019-11-04T22:23:00Z"/>
              <w:noProof/>
            </w:rPr>
          </w:pPr>
          <w:ins w:id="10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"_Toc23798616"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Livisghton Kleber" w:date="2019-11-04T22:23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5B837168" w14:textId="2D53D9ED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12" w:author="Livisghton Kleber" w:date="2019-11-04T22:23:00Z"/>
              <w:noProof/>
            </w:rPr>
          </w:pPr>
          <w:ins w:id="13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"_Toc23798617"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Livisghton Kleber" w:date="2019-11-04T22:23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5CA29665" w14:textId="7CE20D73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15" w:author="Livisghton Kleber" w:date="2019-11-04T22:23:00Z"/>
              <w:noProof/>
            </w:rPr>
          </w:pPr>
          <w:ins w:id="16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"_Toc23798618"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Conceitos de Processamento de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Livisghton Kleber" w:date="2019-11-04T22:2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647084F2" w14:textId="210BEE94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18" w:author="Livisghton Kleber" w:date="2019-11-04T22:23:00Z"/>
              <w:noProof/>
            </w:rPr>
          </w:pPr>
          <w:ins w:id="19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"_Toc23798619"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Conceitos de Chromagram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Livisghton Kleber" w:date="2019-11-04T22:23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4BA9131A" w14:textId="4C6CCBDA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21" w:author="Livisghton Kleber" w:date="2019-11-04T22:23:00Z"/>
              <w:noProof/>
            </w:rPr>
          </w:pPr>
          <w:ins w:id="22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"_Toc23798620"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Conceitos de 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Livisghton Kleber" w:date="2019-11-04T22:2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304EA875" w14:textId="4DE620CB" w:rsidR="00687C9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ins w:id="24" w:author="Livisghton Kleber" w:date="2019-11-04T22:23:00Z"/>
              <w:noProof/>
            </w:rPr>
          </w:pPr>
          <w:ins w:id="25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"_Toc23798621"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Trabalhos Relacionados (Estado da Arte)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Livisghton Kleber" w:date="2019-11-04T22:2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54A16C71" w14:textId="057E1FE5" w:rsidR="00687C92" w:rsidRDefault="00687C92">
          <w:pPr>
            <w:pStyle w:val="Sumrio1"/>
            <w:tabs>
              <w:tab w:val="left" w:pos="660"/>
              <w:tab w:val="right" w:leader="dot" w:pos="9061"/>
            </w:tabs>
            <w:rPr>
              <w:ins w:id="27" w:author="Livisghton Kleber" w:date="2019-11-04T22:23:00Z"/>
              <w:noProof/>
            </w:rPr>
          </w:pPr>
          <w:ins w:id="28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"_Toc23798622"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Algoritmo de Mello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Livisghton Kleber" w:date="2019-11-04T22:2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4FCA0005" w14:textId="02CF98A6" w:rsidR="00687C92" w:rsidRDefault="00687C92">
          <w:pPr>
            <w:pStyle w:val="Sumrio1"/>
            <w:tabs>
              <w:tab w:val="left" w:pos="660"/>
              <w:tab w:val="right" w:leader="dot" w:pos="9061"/>
            </w:tabs>
            <w:rPr>
              <w:ins w:id="30" w:author="Livisghton Kleber" w:date="2019-11-04T22:23:00Z"/>
              <w:noProof/>
            </w:rPr>
          </w:pPr>
          <w:ins w:id="31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"_Toc23798623"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Algoritmo de Mello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Livisghton Kleber" w:date="2019-11-04T22:2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136F98E9" w14:textId="2CDEC34D" w:rsidR="00687C9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ins w:id="33" w:author="Livisghton Kleber" w:date="2019-11-04T22:23:00Z"/>
              <w:noProof/>
            </w:rPr>
          </w:pPr>
          <w:ins w:id="34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"_Toc23798624"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Metologia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Livisghton Kleber" w:date="2019-11-04T22:23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3B49D4FF" w14:textId="76C81AE4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36" w:author="Livisghton Kleber" w:date="2019-11-04T22:23:00Z"/>
              <w:noProof/>
            </w:rPr>
          </w:pPr>
          <w:ins w:id="37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"_Toc23798625"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Livisghton Kleber" w:date="2019-11-04T22:23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1A7D16E0" w14:textId="2414F1B7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39" w:author="Livisghton Kleber" w:date="2019-11-04T22:23:00Z"/>
              <w:noProof/>
            </w:rPr>
          </w:pPr>
          <w:ins w:id="40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"_Toc23798626"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Livisghton Kleber" w:date="2019-11-04T22:23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4BE359DA" w14:textId="1E261DF2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42" w:author="Livisghton Kleber" w:date="2019-11-04T22:23:00Z"/>
              <w:noProof/>
            </w:rPr>
          </w:pPr>
          <w:ins w:id="43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"_Toc23798627"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Passo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Livisghton Kleber" w:date="2019-11-04T22:23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6BFAEF29" w14:textId="6DC73830" w:rsidR="00687C9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ins w:id="45" w:author="Livisghton Kleber" w:date="2019-11-04T22:23:00Z"/>
              <w:noProof/>
            </w:rPr>
          </w:pPr>
          <w:ins w:id="46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"_Toc23798628"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Experimentos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Livisghton Kleber" w:date="2019-11-04T22:2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14B5F879" w14:textId="62B808FE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48" w:author="Livisghton Kleber" w:date="2019-11-04T22:23:00Z"/>
              <w:noProof/>
            </w:rPr>
          </w:pPr>
          <w:ins w:id="49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"_Toc23798629"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Experimento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Livisghton Kleber" w:date="2019-11-04T22:2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240A081C" w14:textId="613CEE8B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51" w:author="Livisghton Kleber" w:date="2019-11-04T22:23:00Z"/>
              <w:noProof/>
            </w:rPr>
          </w:pPr>
          <w:ins w:id="52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"_Toc23798630"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Experimento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Livisghton Kleber" w:date="2019-11-04T22:2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2FE5DEF5" w14:textId="7F76772F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54" w:author="Livisghton Kleber" w:date="2019-11-04T22:23:00Z"/>
              <w:noProof/>
            </w:rPr>
          </w:pPr>
          <w:ins w:id="55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"_Toc23798631"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Livisghton Kleber" w:date="2019-11-04T22:2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20A72D1B" w14:textId="53B7185D" w:rsidR="00687C9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ins w:id="57" w:author="Livisghton Kleber" w:date="2019-11-04T22:23:00Z"/>
              <w:noProof/>
            </w:rPr>
          </w:pPr>
          <w:ins w:id="58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"_Toc23798632"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Conclusões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Livisghton Kleber" w:date="2019-11-04T22:23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487A1EF4" w14:textId="165B249A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60" w:author="Livisghton Kleber" w:date="2019-11-04T22:23:00Z"/>
              <w:noProof/>
            </w:rPr>
          </w:pPr>
          <w:ins w:id="61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"_Toc23798633"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Livisghton Kleber" w:date="2019-11-04T22:23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10024EAF" w14:textId="5326FBD1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63" w:author="Livisghton Kleber" w:date="2019-11-04T22:23:00Z"/>
              <w:noProof/>
            </w:rPr>
          </w:pPr>
          <w:ins w:id="64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"_Toc23798634"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Livisghton Kleber" w:date="2019-11-04T22:23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43915376" w14:textId="3804F0B2" w:rsidR="00687C92" w:rsidRDefault="00687C92">
          <w:pPr>
            <w:pStyle w:val="Sumrio1"/>
            <w:tabs>
              <w:tab w:val="right" w:leader="dot" w:pos="9061"/>
            </w:tabs>
            <w:rPr>
              <w:ins w:id="66" w:author="Livisghton Kleber" w:date="2019-11-04T22:23:00Z"/>
              <w:noProof/>
            </w:rPr>
          </w:pPr>
          <w:ins w:id="67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"_Toc23798635"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Livisghton Kleber" w:date="2019-11-04T22:23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5AE334E1" w14:textId="393B9F13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69" w:author="Livisghton Kleber" w:date="2019-11-04T22:23:00Z"/>
              <w:noProof/>
            </w:rPr>
          </w:pPr>
          <w:del w:id="70" w:author="Livisghton Kleber" w:date="2019-11-04T22:23:00Z">
            <w:r w:rsidRPr="00687C92" w:rsidDel="00687C92">
              <w:rPr>
                <w:rPrChange w:id="71" w:author="Livisghton Kleber" w:date="2019-11-04T22:23:00Z">
                  <w:rPr>
                    <w:rStyle w:val="Hyperlink"/>
                    <w:noProof/>
                    <w:lang w:val="en-US"/>
                  </w:rPr>
                </w:rPrChange>
              </w:rPr>
              <w:delText>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72" w:author="Livisghton Kleber" w:date="2019-11-04T22:23:00Z">
                  <w:rPr>
                    <w:rStyle w:val="Hyperlink"/>
                    <w:noProof/>
                  </w:rPr>
                </w:rPrChange>
              </w:rPr>
              <w:delText>Introdução</w:delText>
            </w:r>
            <w:r w:rsidDel="00687C92">
              <w:rPr>
                <w:noProof/>
                <w:webHidden/>
              </w:rPr>
              <w:tab/>
              <w:delText>22</w:delText>
            </w:r>
          </w:del>
        </w:p>
        <w:p w14:paraId="597074AD" w14:textId="5AE68450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73" w:author="Livisghton Kleber" w:date="2019-11-04T22:23:00Z"/>
              <w:noProof/>
            </w:rPr>
          </w:pPr>
          <w:del w:id="74" w:author="Livisghton Kleber" w:date="2019-11-04T22:23:00Z">
            <w:r w:rsidRPr="00687C92" w:rsidDel="00687C92">
              <w:rPr>
                <w:rPrChange w:id="75" w:author="Livisghton Kleber" w:date="2019-11-04T22:23:00Z">
                  <w:rPr>
                    <w:rStyle w:val="Hyperlink"/>
                    <w:noProof/>
                  </w:rPr>
                </w:rPrChange>
              </w:rPr>
              <w:delText>1.1.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76" w:author="Livisghton Kleber" w:date="2019-11-04T22:23:00Z">
                  <w:rPr>
                    <w:rStyle w:val="Hyperlink"/>
                    <w:noProof/>
                  </w:rPr>
                </w:rPrChange>
              </w:rPr>
              <w:delText>Objetivos</w:delText>
            </w:r>
            <w:r w:rsidDel="00687C92">
              <w:rPr>
                <w:noProof/>
                <w:webHidden/>
              </w:rPr>
              <w:tab/>
              <w:delText>22</w:delText>
            </w:r>
          </w:del>
        </w:p>
        <w:p w14:paraId="4A3901FD" w14:textId="10191669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77" w:author="Livisghton Kleber" w:date="2019-11-04T22:23:00Z"/>
              <w:noProof/>
            </w:rPr>
          </w:pPr>
          <w:del w:id="78" w:author="Livisghton Kleber" w:date="2019-11-04T22:23:00Z">
            <w:r w:rsidRPr="00687C92" w:rsidDel="00687C92">
              <w:rPr>
                <w:rPrChange w:id="79" w:author="Livisghton Kleber" w:date="2019-11-04T22:23:00Z">
                  <w:rPr>
                    <w:rStyle w:val="Hyperlink"/>
                    <w:noProof/>
                  </w:rPr>
                </w:rPrChange>
              </w:rPr>
              <w:delText>1.2.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80" w:author="Livisghton Kleber" w:date="2019-11-04T22:23:00Z">
                  <w:rPr>
                    <w:rStyle w:val="Hyperlink"/>
                    <w:noProof/>
                  </w:rPr>
                </w:rPrChange>
              </w:rPr>
              <w:delText>Objetivos Específicos</w:delText>
            </w:r>
            <w:r w:rsidDel="00687C92">
              <w:rPr>
                <w:noProof/>
                <w:webHidden/>
              </w:rPr>
              <w:tab/>
              <w:delText>23</w:delText>
            </w:r>
          </w:del>
        </w:p>
        <w:p w14:paraId="080E2B65" w14:textId="5B469E5E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81" w:author="Livisghton Kleber" w:date="2019-11-04T22:23:00Z"/>
              <w:noProof/>
            </w:rPr>
          </w:pPr>
          <w:del w:id="82" w:author="Livisghton Kleber" w:date="2019-11-04T22:23:00Z">
            <w:r w:rsidRPr="00687C92" w:rsidDel="00687C92">
              <w:rPr>
                <w:rPrChange w:id="83" w:author="Livisghton Kleber" w:date="2019-11-04T22:23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84" w:author="Livisghton Kleber" w:date="2019-11-04T22:23:00Z">
                  <w:rPr>
                    <w:rStyle w:val="Hyperlink"/>
                    <w:noProof/>
                  </w:rPr>
                </w:rPrChange>
              </w:rPr>
              <w:delText>Fundamentação teórica</w:delText>
            </w:r>
            <w:r w:rsidDel="00687C92">
              <w:rPr>
                <w:noProof/>
                <w:webHidden/>
              </w:rPr>
              <w:tab/>
              <w:delText>24</w:delText>
            </w:r>
          </w:del>
        </w:p>
        <w:p w14:paraId="22A3650F" w14:textId="3600B3B7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85" w:author="Livisghton Kleber" w:date="2019-11-04T22:23:00Z"/>
              <w:noProof/>
            </w:rPr>
          </w:pPr>
          <w:del w:id="86" w:author="Livisghton Kleber" w:date="2019-11-04T22:23:00Z">
            <w:r w:rsidRPr="00687C92" w:rsidDel="00687C92">
              <w:rPr>
                <w:rPrChange w:id="87" w:author="Livisghton Kleber" w:date="2019-11-04T22:23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88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Musicais</w:delText>
            </w:r>
            <w:r w:rsidDel="00687C92">
              <w:rPr>
                <w:noProof/>
                <w:webHidden/>
              </w:rPr>
              <w:tab/>
              <w:delText>24</w:delText>
            </w:r>
          </w:del>
        </w:p>
        <w:p w14:paraId="7168C018" w14:textId="430FC835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89" w:author="Livisghton Kleber" w:date="2019-11-04T22:23:00Z"/>
              <w:noProof/>
            </w:rPr>
          </w:pPr>
          <w:del w:id="90" w:author="Livisghton Kleber" w:date="2019-11-04T22:23:00Z">
            <w:r w:rsidRPr="00687C92" w:rsidDel="00687C92">
              <w:rPr>
                <w:rPrChange w:id="91" w:author="Livisghton Kleber" w:date="2019-11-04T22:23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92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de Processamento de Sinais</w:delText>
            </w:r>
            <w:r w:rsidDel="00687C92">
              <w:rPr>
                <w:noProof/>
                <w:webHidden/>
              </w:rPr>
              <w:tab/>
              <w:delText>26</w:delText>
            </w:r>
          </w:del>
        </w:p>
        <w:p w14:paraId="5A9E5C24" w14:textId="1BBFB10C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93" w:author="Livisghton Kleber" w:date="2019-11-04T22:23:00Z"/>
              <w:noProof/>
            </w:rPr>
          </w:pPr>
          <w:del w:id="94" w:author="Livisghton Kleber" w:date="2019-11-04T22:23:00Z">
            <w:r w:rsidRPr="00687C92" w:rsidDel="00687C92">
              <w:rPr>
                <w:rPrChange w:id="95" w:author="Livisghton Kleber" w:date="2019-11-04T22:23:00Z">
                  <w:rPr>
                    <w:rStyle w:val="Hyperlink"/>
                    <w:noProof/>
                  </w:rPr>
                </w:rPrChange>
              </w:rPr>
              <w:delText>2.3.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96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de Chromagram</w:delText>
            </w:r>
            <w:r w:rsidDel="00687C92">
              <w:rPr>
                <w:noProof/>
                <w:webHidden/>
              </w:rPr>
              <w:tab/>
              <w:delText>27</w:delText>
            </w:r>
          </w:del>
        </w:p>
        <w:p w14:paraId="0841C1D9" w14:textId="7407BE2A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97" w:author="Livisghton Kleber" w:date="2019-11-04T22:23:00Z"/>
              <w:noProof/>
            </w:rPr>
          </w:pPr>
          <w:del w:id="98" w:author="Livisghton Kleber" w:date="2019-11-04T22:23:00Z">
            <w:r w:rsidRPr="00687C92" w:rsidDel="00687C92">
              <w:rPr>
                <w:rPrChange w:id="99" w:author="Livisghton Kleber" w:date="2019-11-04T22:23:00Z">
                  <w:rPr>
                    <w:rStyle w:val="Hyperlink"/>
                    <w:noProof/>
                  </w:rPr>
                </w:rPrChange>
              </w:rPr>
              <w:delText>2.4.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00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de Redes Neurais</w:delText>
            </w:r>
            <w:r w:rsidDel="00687C92">
              <w:rPr>
                <w:noProof/>
                <w:webHidden/>
              </w:rPr>
              <w:tab/>
              <w:delText>29</w:delText>
            </w:r>
          </w:del>
        </w:p>
        <w:p w14:paraId="5DB66378" w14:textId="6CBA89F4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01" w:author="Livisghton Kleber" w:date="2019-11-04T22:23:00Z"/>
              <w:noProof/>
            </w:rPr>
          </w:pPr>
          <w:del w:id="102" w:author="Livisghton Kleber" w:date="2019-11-04T22:23:00Z">
            <w:r w:rsidRPr="00687C92" w:rsidDel="00687C92">
              <w:rPr>
                <w:rPrChange w:id="103" w:author="Livisghton Kleber" w:date="2019-11-04T22:23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04" w:author="Livisghton Kleber" w:date="2019-11-04T22:23:00Z">
                  <w:rPr>
                    <w:rStyle w:val="Hyperlink"/>
                    <w:noProof/>
                  </w:rPr>
                </w:rPrChange>
              </w:rPr>
              <w:delText>Trabalhos Relacionados (Estado da Arte)</w:delText>
            </w:r>
            <w:r w:rsidDel="00687C92">
              <w:rPr>
                <w:noProof/>
                <w:webHidden/>
              </w:rPr>
              <w:tab/>
              <w:delText>31</w:delText>
            </w:r>
          </w:del>
        </w:p>
        <w:p w14:paraId="3912D0EE" w14:textId="4600F0A8" w:rsidR="00B14E4C" w:rsidDel="00687C92" w:rsidRDefault="00B14E4C">
          <w:pPr>
            <w:pStyle w:val="Sumrio1"/>
            <w:tabs>
              <w:tab w:val="left" w:pos="660"/>
              <w:tab w:val="right" w:leader="dot" w:pos="9061"/>
            </w:tabs>
            <w:rPr>
              <w:del w:id="105" w:author="Livisghton Kleber" w:date="2019-11-04T22:23:00Z"/>
              <w:noProof/>
            </w:rPr>
          </w:pPr>
          <w:del w:id="106" w:author="Livisghton Kleber" w:date="2019-11-04T22:23:00Z">
            <w:r w:rsidRPr="00687C92" w:rsidDel="00687C92">
              <w:rPr>
                <w:rPrChange w:id="107" w:author="Livisghton Kleber" w:date="2019-11-04T22:23:00Z">
                  <w:rPr>
                    <w:rStyle w:val="Hyperlink"/>
                    <w:noProof/>
                  </w:rPr>
                </w:rPrChange>
              </w:rPr>
              <w:delText>3.1.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08" w:author="Livisghton Kleber" w:date="2019-11-04T22:23:00Z">
                  <w:rPr>
                    <w:rStyle w:val="Hyperlink"/>
                    <w:noProof/>
                  </w:rPr>
                </w:rPrChange>
              </w:rPr>
              <w:delText>Algoritmo de Mello</w:delText>
            </w:r>
            <w:r w:rsidDel="00687C92">
              <w:rPr>
                <w:noProof/>
                <w:webHidden/>
              </w:rPr>
              <w:tab/>
              <w:delText>31</w:delText>
            </w:r>
          </w:del>
        </w:p>
        <w:p w14:paraId="21E6083D" w14:textId="20184FD2" w:rsidR="00B14E4C" w:rsidDel="00687C92" w:rsidRDefault="00B14E4C">
          <w:pPr>
            <w:pStyle w:val="Sumrio1"/>
            <w:tabs>
              <w:tab w:val="left" w:pos="660"/>
              <w:tab w:val="right" w:leader="dot" w:pos="9061"/>
            </w:tabs>
            <w:rPr>
              <w:del w:id="109" w:author="Livisghton Kleber" w:date="2019-11-04T22:23:00Z"/>
              <w:noProof/>
            </w:rPr>
          </w:pPr>
          <w:del w:id="110" w:author="Livisghton Kleber" w:date="2019-11-04T22:23:00Z">
            <w:r w:rsidRPr="00687C92" w:rsidDel="00687C92">
              <w:rPr>
                <w:rPrChange w:id="111" w:author="Livisghton Kleber" w:date="2019-11-04T22:23:00Z">
                  <w:rPr>
                    <w:rStyle w:val="Hyperlink"/>
                    <w:noProof/>
                  </w:rPr>
                </w:rPrChange>
              </w:rPr>
              <w:delText>3.2.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12" w:author="Livisghton Kleber" w:date="2019-11-04T22:23:00Z">
                  <w:rPr>
                    <w:rStyle w:val="Hyperlink"/>
                    <w:noProof/>
                  </w:rPr>
                </w:rPrChange>
              </w:rPr>
              <w:delText>Algoritmo de Mello</w:delText>
            </w:r>
            <w:r w:rsidDel="00687C92">
              <w:rPr>
                <w:noProof/>
                <w:webHidden/>
              </w:rPr>
              <w:tab/>
              <w:delText>31</w:delText>
            </w:r>
          </w:del>
        </w:p>
        <w:p w14:paraId="10D6D478" w14:textId="41524EE9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13" w:author="Livisghton Kleber" w:date="2019-11-04T22:23:00Z"/>
              <w:noProof/>
            </w:rPr>
          </w:pPr>
          <w:del w:id="114" w:author="Livisghton Kleber" w:date="2019-11-04T22:23:00Z">
            <w:r w:rsidRPr="00687C92" w:rsidDel="00687C92">
              <w:rPr>
                <w:rPrChange w:id="115" w:author="Livisghton Kleber" w:date="2019-11-04T22:23:00Z">
                  <w:rPr>
                    <w:rStyle w:val="Hyperlink"/>
                    <w:noProof/>
                  </w:rPr>
                </w:rPrChange>
              </w:rPr>
              <w:delText>4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16" w:author="Livisghton Kleber" w:date="2019-11-04T22:23:00Z">
                  <w:rPr>
                    <w:rStyle w:val="Hyperlink"/>
                    <w:noProof/>
                  </w:rPr>
                </w:rPrChange>
              </w:rPr>
              <w:delText>Algoritmo em Estudo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1CA1BDF0" w14:textId="63C030A1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17" w:author="Livisghton Kleber" w:date="2019-11-04T22:23:00Z"/>
              <w:noProof/>
            </w:rPr>
          </w:pPr>
          <w:del w:id="118" w:author="Livisghton Kleber" w:date="2019-11-04T22:23:00Z">
            <w:r w:rsidRPr="00687C92" w:rsidDel="00687C92">
              <w:rPr>
                <w:rPrChange w:id="119" w:author="Livisghton Kleber" w:date="2019-11-04T22:23:00Z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20" w:author="Livisghton Kleber" w:date="2019-11-04T22:23:00Z">
                  <w:rPr>
                    <w:rStyle w:val="Hyperlink"/>
                    <w:noProof/>
                  </w:rPr>
                </w:rPrChange>
              </w:rPr>
              <w:delText>Visão Geral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04005876" w14:textId="1565AE9D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21" w:author="Livisghton Kleber" w:date="2019-11-04T22:23:00Z"/>
              <w:noProof/>
            </w:rPr>
          </w:pPr>
          <w:del w:id="122" w:author="Livisghton Kleber" w:date="2019-11-04T22:23:00Z">
            <w:r w:rsidRPr="00687C92" w:rsidDel="00687C92">
              <w:rPr>
                <w:rPrChange w:id="123" w:author="Livisghton Kleber" w:date="2019-11-04T22:23:00Z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24" w:author="Livisghton Kleber" w:date="2019-11-04T22:23:00Z">
                  <w:rPr>
                    <w:rStyle w:val="Hyperlink"/>
                    <w:noProof/>
                  </w:rPr>
                </w:rPrChange>
              </w:rPr>
              <w:delText>Passo 1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1C4E6A28" w14:textId="00D1A2F0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25" w:author="Livisghton Kleber" w:date="2019-11-04T22:23:00Z"/>
              <w:noProof/>
            </w:rPr>
          </w:pPr>
          <w:del w:id="126" w:author="Livisghton Kleber" w:date="2019-11-04T22:23:00Z">
            <w:r w:rsidRPr="00687C92" w:rsidDel="00687C92">
              <w:rPr>
                <w:rPrChange w:id="127" w:author="Livisghton Kleber" w:date="2019-11-04T22:23:00Z">
                  <w:rPr>
                    <w:rStyle w:val="Hyperlink"/>
                    <w:noProof/>
                  </w:rPr>
                </w:rPrChange>
              </w:rPr>
              <w:delText>4.3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28" w:author="Livisghton Kleber" w:date="2019-11-04T22:23:00Z">
                  <w:rPr>
                    <w:rStyle w:val="Hyperlink"/>
                    <w:noProof/>
                  </w:rPr>
                </w:rPrChange>
              </w:rPr>
              <w:delText>Passo 2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074B385B" w14:textId="3837B156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29" w:author="Livisghton Kleber" w:date="2019-11-04T22:23:00Z"/>
              <w:noProof/>
            </w:rPr>
          </w:pPr>
          <w:del w:id="130" w:author="Livisghton Kleber" w:date="2019-11-04T22:23:00Z">
            <w:r w:rsidRPr="00687C92" w:rsidDel="00687C92">
              <w:rPr>
                <w:rPrChange w:id="131" w:author="Livisghton Kleber" w:date="2019-11-04T22:23:00Z">
                  <w:rPr>
                    <w:rStyle w:val="Hyperlink"/>
                    <w:noProof/>
                  </w:rPr>
                </w:rPrChange>
              </w:rPr>
              <w:delText>5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32" w:author="Livisghton Kleber" w:date="2019-11-04T22:23:00Z">
                  <w:rPr>
                    <w:rStyle w:val="Hyperlink"/>
                    <w:noProof/>
                  </w:rPr>
                </w:rPrChange>
              </w:rPr>
              <w:delText>Experimentos e Análise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6BBDBAE5" w14:textId="36F54C4B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33" w:author="Livisghton Kleber" w:date="2019-11-04T22:23:00Z"/>
              <w:noProof/>
            </w:rPr>
          </w:pPr>
          <w:del w:id="134" w:author="Livisghton Kleber" w:date="2019-11-04T22:23:00Z">
            <w:r w:rsidRPr="00687C92" w:rsidDel="00687C92">
              <w:rPr>
                <w:rPrChange w:id="135" w:author="Livisghton Kleber" w:date="2019-11-04T22:23:00Z">
                  <w:rPr>
                    <w:rStyle w:val="Hyperlink"/>
                    <w:noProof/>
                  </w:rPr>
                </w:rPrChange>
              </w:rPr>
              <w:delText>5.1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36" w:author="Livisghton Kleber" w:date="2019-11-04T22:23:00Z">
                  <w:rPr>
                    <w:rStyle w:val="Hyperlink"/>
                    <w:noProof/>
                  </w:rPr>
                </w:rPrChange>
              </w:rPr>
              <w:delText>Experimento 1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68B7DA1A" w14:textId="4EC38A01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37" w:author="Livisghton Kleber" w:date="2019-11-04T22:23:00Z"/>
              <w:noProof/>
            </w:rPr>
          </w:pPr>
          <w:del w:id="138" w:author="Livisghton Kleber" w:date="2019-11-04T22:23:00Z">
            <w:r w:rsidRPr="00687C92" w:rsidDel="00687C92">
              <w:rPr>
                <w:rPrChange w:id="139" w:author="Livisghton Kleber" w:date="2019-11-04T22:23:00Z">
                  <w:rPr>
                    <w:rStyle w:val="Hyperlink"/>
                    <w:noProof/>
                  </w:rPr>
                </w:rPrChange>
              </w:rPr>
              <w:delText>5.2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40" w:author="Livisghton Kleber" w:date="2019-11-04T22:23:00Z">
                  <w:rPr>
                    <w:rStyle w:val="Hyperlink"/>
                    <w:noProof/>
                  </w:rPr>
                </w:rPrChange>
              </w:rPr>
              <w:delText>Experimento 2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7036FB79" w14:textId="5BE3E934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41" w:author="Livisghton Kleber" w:date="2019-11-04T22:23:00Z"/>
              <w:noProof/>
            </w:rPr>
          </w:pPr>
          <w:del w:id="142" w:author="Livisghton Kleber" w:date="2019-11-04T22:23:00Z">
            <w:r w:rsidRPr="00687C92" w:rsidDel="00687C92">
              <w:rPr>
                <w:rPrChange w:id="143" w:author="Livisghton Kleber" w:date="2019-11-04T22:23:00Z">
                  <w:rPr>
                    <w:rStyle w:val="Hyperlink"/>
                    <w:noProof/>
                  </w:rPr>
                </w:rPrChange>
              </w:rPr>
              <w:delText>5.3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44" w:author="Livisghton Kleber" w:date="2019-11-04T22:23:00Z">
                  <w:rPr>
                    <w:rStyle w:val="Hyperlink"/>
                    <w:noProof/>
                  </w:rPr>
                </w:rPrChange>
              </w:rPr>
              <w:delText>Análise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085A3D9B" w14:textId="440AC39E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45" w:author="Livisghton Kleber" w:date="2019-11-04T22:23:00Z"/>
              <w:noProof/>
            </w:rPr>
          </w:pPr>
          <w:del w:id="146" w:author="Livisghton Kleber" w:date="2019-11-04T22:23:00Z">
            <w:r w:rsidRPr="00687C92" w:rsidDel="00687C92">
              <w:rPr>
                <w:rPrChange w:id="147" w:author="Livisghton Kleber" w:date="2019-11-04T22:23:00Z">
                  <w:rPr>
                    <w:rStyle w:val="Hyperlink"/>
                    <w:noProof/>
                  </w:rPr>
                </w:rPrChange>
              </w:rPr>
              <w:delText>6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48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Conclusões e Trabalhos Futuros</w:delText>
            </w:r>
            <w:r w:rsidDel="00687C92">
              <w:rPr>
                <w:noProof/>
                <w:webHidden/>
              </w:rPr>
              <w:tab/>
              <w:delText>34</w:delText>
            </w:r>
          </w:del>
        </w:p>
        <w:p w14:paraId="08FA2553" w14:textId="54B5DD26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49" w:author="Livisghton Kleber" w:date="2019-11-04T22:23:00Z"/>
              <w:noProof/>
            </w:rPr>
          </w:pPr>
          <w:del w:id="150" w:author="Livisghton Kleber" w:date="2019-11-04T22:23:00Z">
            <w:r w:rsidRPr="00687C92" w:rsidDel="00687C92">
              <w:rPr>
                <w:rPrChange w:id="151" w:author="Livisghton Kleber" w:date="2019-11-04T22:23:00Z">
                  <w:rPr>
                    <w:rStyle w:val="Hyperlink"/>
                    <w:noProof/>
                  </w:rPr>
                </w:rPrChange>
              </w:rPr>
              <w:delText>6.1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52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Contribuições</w:delText>
            </w:r>
            <w:r w:rsidDel="00687C92">
              <w:rPr>
                <w:noProof/>
                <w:webHidden/>
              </w:rPr>
              <w:tab/>
              <w:delText>34</w:delText>
            </w:r>
          </w:del>
        </w:p>
        <w:p w14:paraId="7F769599" w14:textId="71013C57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53" w:author="Livisghton Kleber" w:date="2019-11-04T22:23:00Z"/>
              <w:noProof/>
            </w:rPr>
          </w:pPr>
          <w:del w:id="154" w:author="Livisghton Kleber" w:date="2019-11-04T22:23:00Z">
            <w:r w:rsidRPr="00687C92" w:rsidDel="00687C92">
              <w:rPr>
                <w:rPrChange w:id="155" w:author="Livisghton Kleber" w:date="2019-11-04T22:23:00Z">
                  <w:rPr>
                    <w:rStyle w:val="Hyperlink"/>
                    <w:noProof/>
                  </w:rPr>
                </w:rPrChange>
              </w:rPr>
              <w:delText>6.2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56" w:author="Livisghton Kleber" w:date="2019-11-04T22:23:00Z">
                  <w:rPr>
                    <w:rStyle w:val="Hyperlink"/>
                    <w:noProof/>
                  </w:rPr>
                </w:rPrChange>
              </w:rPr>
              <w:delText>Trabalhos Futuros</w:delText>
            </w:r>
            <w:r w:rsidDel="00687C92">
              <w:rPr>
                <w:noProof/>
                <w:webHidden/>
              </w:rPr>
              <w:tab/>
              <w:delText>34</w:delText>
            </w:r>
          </w:del>
        </w:p>
        <w:p w14:paraId="0356147C" w14:textId="05F5F6F5" w:rsidR="00B14E4C" w:rsidDel="00687C92" w:rsidRDefault="00B14E4C">
          <w:pPr>
            <w:pStyle w:val="Sumrio1"/>
            <w:tabs>
              <w:tab w:val="right" w:leader="dot" w:pos="9061"/>
            </w:tabs>
            <w:rPr>
              <w:del w:id="157" w:author="Livisghton Kleber" w:date="2019-11-04T22:23:00Z"/>
              <w:noProof/>
            </w:rPr>
          </w:pPr>
          <w:del w:id="158" w:author="Livisghton Kleber" w:date="2019-11-04T22:23:00Z">
            <w:r w:rsidRPr="00687C92" w:rsidDel="00687C92">
              <w:rPr>
                <w:rPrChange w:id="159" w:author="Livisghton Kleber" w:date="2019-11-04T22:23:00Z">
                  <w:rPr>
                    <w:rStyle w:val="Hyperlink"/>
                    <w:noProof/>
                  </w:rPr>
                </w:rPrChange>
              </w:rPr>
              <w:delText>Referências</w:delText>
            </w:r>
            <w:r w:rsidDel="00687C92">
              <w:rPr>
                <w:noProof/>
                <w:webHidden/>
              </w:rPr>
              <w:tab/>
              <w:delText>35</w:delText>
            </w:r>
          </w:del>
        </w:p>
        <w:p w14:paraId="38CD49BC" w14:textId="2DC13709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3849A22" w14:textId="77777777" w:rsidR="00363498" w:rsidRDefault="003638D3">
      <w:pPr>
        <w:pStyle w:val="ndicedeilustraes"/>
        <w:tabs>
          <w:tab w:val="right" w:leader="dot" w:pos="9061"/>
        </w:tabs>
        <w:rPr>
          <w:ins w:id="160" w:author="Livisghton Kleber" w:date="2019-11-05T13:55:00Z"/>
          <w:rFonts w:ascii="Times New Roman" w:hAnsi="Times New Roman" w:cs="Times New Roman"/>
          <w:b/>
          <w:sz w:val="28"/>
          <w:szCs w:val="24"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</w:p>
    <w:p w14:paraId="0ECAA704" w14:textId="37341133" w:rsidR="00687C92" w:rsidRDefault="003638D3">
      <w:pPr>
        <w:pStyle w:val="ndicedeilustraes"/>
        <w:tabs>
          <w:tab w:val="right" w:leader="dot" w:pos="9061"/>
        </w:tabs>
        <w:rPr>
          <w:ins w:id="161" w:author="Livisghton Kleber" w:date="2019-11-04T22:23:00Z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ins w:id="162" w:author="Livisghton Kleber" w:date="2019-11-04T22:23:00Z">
        <w:r w:rsidR="00687C92" w:rsidRPr="00EF7EE0">
          <w:rPr>
            <w:rStyle w:val="Hyperlink"/>
            <w:noProof/>
          </w:rPr>
          <w:fldChar w:fldCharType="begin"/>
        </w:r>
        <w:r w:rsidR="00687C92" w:rsidRPr="00EF7EE0">
          <w:rPr>
            <w:rStyle w:val="Hyperlink"/>
            <w:noProof/>
          </w:rPr>
          <w:instrText xml:space="preserve"> </w:instrText>
        </w:r>
        <w:r w:rsidR="00687C92">
          <w:rPr>
            <w:noProof/>
          </w:rPr>
          <w:instrText>HYPERLINK \l "_Toc23798636"</w:instrText>
        </w:r>
        <w:r w:rsidR="00687C92" w:rsidRPr="00EF7EE0">
          <w:rPr>
            <w:rStyle w:val="Hyperlink"/>
            <w:noProof/>
          </w:rPr>
          <w:instrText xml:space="preserve"> </w:instrText>
        </w:r>
        <w:r w:rsidR="00687C92" w:rsidRPr="00EF7EE0">
          <w:rPr>
            <w:rStyle w:val="Hyperlink"/>
            <w:noProof/>
          </w:rPr>
          <w:fldChar w:fldCharType="separate"/>
        </w:r>
        <w:r w:rsidR="00687C92" w:rsidRPr="00EF7EE0">
          <w:rPr>
            <w:rStyle w:val="Hyperlink"/>
            <w:rFonts w:ascii="Times New Roman" w:hAnsi="Times New Roman" w:cs="Times New Roman"/>
            <w:noProof/>
          </w:rPr>
          <w:t>Figura 1: Escala cromática crescente, ilustrando as notas (DÓ, DÓ#, RÉ, RÉ#, MI, FÁ, FÁ#, SOL, SOL#, LÁ, LÁ#, SÍ), nesta ordem. Fonte: próprio autor.</w:t>
        </w:r>
        <w:r w:rsidR="00687C92">
          <w:rPr>
            <w:noProof/>
            <w:webHidden/>
          </w:rPr>
          <w:tab/>
        </w:r>
        <w:r w:rsidR="00687C92">
          <w:rPr>
            <w:noProof/>
            <w:webHidden/>
          </w:rPr>
          <w:fldChar w:fldCharType="begin"/>
        </w:r>
        <w:r w:rsidR="00687C92">
          <w:rPr>
            <w:noProof/>
            <w:webHidden/>
          </w:rPr>
          <w:instrText xml:space="preserve"> PAGEREF _Toc23798636 \h </w:instrText>
        </w:r>
      </w:ins>
      <w:r w:rsidR="00687C92">
        <w:rPr>
          <w:noProof/>
          <w:webHidden/>
        </w:rPr>
      </w:r>
      <w:r w:rsidR="00687C92">
        <w:rPr>
          <w:noProof/>
          <w:webHidden/>
        </w:rPr>
        <w:fldChar w:fldCharType="separate"/>
      </w:r>
      <w:ins w:id="163" w:author="Livisghton Kleber" w:date="2019-11-04T22:23:00Z">
        <w:r w:rsidR="00687C92">
          <w:rPr>
            <w:noProof/>
            <w:webHidden/>
          </w:rPr>
          <w:t>17</w:t>
        </w:r>
        <w:r w:rsidR="00687C92">
          <w:rPr>
            <w:noProof/>
            <w:webHidden/>
          </w:rPr>
          <w:fldChar w:fldCharType="end"/>
        </w:r>
        <w:r w:rsidR="00687C92" w:rsidRPr="00EF7EE0">
          <w:rPr>
            <w:rStyle w:val="Hyperlink"/>
            <w:noProof/>
          </w:rPr>
          <w:fldChar w:fldCharType="end"/>
        </w:r>
      </w:ins>
    </w:p>
    <w:p w14:paraId="0F75F5FC" w14:textId="18D8BCBA" w:rsidR="00687C92" w:rsidRDefault="00687C92">
      <w:pPr>
        <w:pStyle w:val="ndicedeilustraes"/>
        <w:tabs>
          <w:tab w:val="right" w:leader="dot" w:pos="9061"/>
        </w:tabs>
        <w:rPr>
          <w:ins w:id="164" w:author="Livisghton Kleber" w:date="2019-11-04T22:23:00Z"/>
          <w:noProof/>
        </w:rPr>
      </w:pPr>
      <w:ins w:id="165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"_Toc23798637"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2: Escala cromática decrescente, ilustrando as notas (SÍ, SIb, LÁ, LAb, SOL, SOLb, FÁ, FÁb, MI, MIb, RÉ, RÉb, DÓ), nesta ordem. Fonte: próprio autor.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6" w:author="Livisghton Kleber" w:date="2019-11-04T22:23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3B6A7A7F" w14:textId="37B9FF2A" w:rsidR="00687C92" w:rsidRDefault="00687C92">
      <w:pPr>
        <w:pStyle w:val="ndicedeilustraes"/>
        <w:tabs>
          <w:tab w:val="right" w:leader="dot" w:pos="9061"/>
        </w:tabs>
        <w:rPr>
          <w:ins w:id="167" w:author="Livisghton Kleber" w:date="2019-11-04T22:23:00Z"/>
          <w:noProof/>
        </w:rPr>
      </w:pPr>
      <w:ins w:id="168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"_Toc23798638"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3: Representação de acordes em partituras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9" w:author="Livisghton Kleber" w:date="2019-11-04T22:23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7EEA2B95" w14:textId="1F9E5D21" w:rsidR="00687C92" w:rsidRDefault="00687C92">
      <w:pPr>
        <w:pStyle w:val="ndicedeilustraes"/>
        <w:tabs>
          <w:tab w:val="right" w:leader="dot" w:pos="9061"/>
        </w:tabs>
        <w:rPr>
          <w:ins w:id="170" w:author="Livisghton Kleber" w:date="2019-11-04T22:23:00Z"/>
          <w:noProof/>
        </w:rPr>
      </w:pPr>
      <w:ins w:id="171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"_Toc23798639"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 xml:space="preserve">Figura 4: Representação de acordes na música </w:t>
        </w:r>
        <w:r w:rsidRPr="00EF7EE0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EF7EE0">
          <w:rPr>
            <w:rStyle w:val="Hyperlink"/>
            <w:rFonts w:ascii="Times New Roman" w:hAnsi="Times New Roman" w:cs="Times New Roman"/>
            <w:noProof/>
          </w:rPr>
          <w:t xml:space="preserve"> dos Beatles. Imagem capturada do site cifra Club.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2" w:author="Livisghton Kleber" w:date="2019-11-04T22:23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7896DDF9" w14:textId="276752F6" w:rsidR="00687C92" w:rsidRDefault="00687C92">
      <w:pPr>
        <w:pStyle w:val="ndicedeilustraes"/>
        <w:tabs>
          <w:tab w:val="right" w:leader="dot" w:pos="9061"/>
        </w:tabs>
        <w:rPr>
          <w:ins w:id="173" w:author="Livisghton Kleber" w:date="2019-11-04T22:23:00Z"/>
          <w:noProof/>
        </w:rPr>
      </w:pPr>
      <w:ins w:id="174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"_Toc23798640"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5: Variações de acordes de tétrades. A letra T na última coluna representa a tónica do acorde, ou seja, a nota de 1º grau.</w:t>
        </w:r>
        <w:r w:rsidRPr="00EF7EE0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 </w:t>
        </w:r>
        <w:r w:rsidRPr="00EF7EE0">
          <w:rPr>
            <w:rStyle w:val="Hyperlink"/>
            <w:rFonts w:ascii="Times New Roman" w:hAnsi="Times New Roman" w:cs="Times New Roman"/>
            <w:noProof/>
          </w:rPr>
          <w:t>Fonte: http://aguitarra.com.br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5" w:author="Livisghton Kleber" w:date="2019-11-04T22:23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4ECE9A8F" w14:textId="618A8E27" w:rsidR="00687C92" w:rsidRDefault="00687C92">
      <w:pPr>
        <w:pStyle w:val="ndicedeilustraes"/>
        <w:tabs>
          <w:tab w:val="right" w:leader="dot" w:pos="9061"/>
        </w:tabs>
        <w:rPr>
          <w:ins w:id="176" w:author="Livisghton Kleber" w:date="2019-11-04T22:23:00Z"/>
          <w:noProof/>
        </w:rPr>
      </w:pPr>
      <w:ins w:id="177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"_Toc23798641"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6: Passos para construção de um chromagram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8" w:author="Livisghton Kleber" w:date="2019-11-04T22:2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670C3896" w14:textId="227471E9" w:rsidR="00687C92" w:rsidRDefault="00687C92">
      <w:pPr>
        <w:pStyle w:val="ndicedeilustraes"/>
        <w:tabs>
          <w:tab w:val="right" w:leader="dot" w:pos="9061"/>
        </w:tabs>
        <w:rPr>
          <w:ins w:id="179" w:author="Livisghton Kleber" w:date="2019-11-04T22:23:00Z"/>
          <w:noProof/>
        </w:rPr>
      </w:pPr>
      <w:ins w:id="180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"_Toc23798642"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8: Representação gráfica de uma estrutura do perceptron.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1" w:author="Livisghton Kleber" w:date="2019-11-04T22:2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5AE3CE1F" w14:textId="24F3D1D4" w:rsidR="00687C92" w:rsidRDefault="00687C92">
      <w:pPr>
        <w:pStyle w:val="ndicedeilustraes"/>
        <w:tabs>
          <w:tab w:val="right" w:leader="dot" w:pos="9061"/>
        </w:tabs>
        <w:rPr>
          <w:ins w:id="182" w:author="Livisghton Kleber" w:date="2019-11-04T22:23:00Z"/>
          <w:noProof/>
        </w:rPr>
      </w:pPr>
      <w:ins w:id="183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"_Toc23798643"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9: Arquitetura de uma Rede Neural MLP. Fonte: encurtador.com.br/lmpY1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4" w:author="Livisghton Kleber" w:date="2019-11-04T22:23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61612513" w14:textId="70677039" w:rsidR="00687C92" w:rsidDel="00687C92" w:rsidRDefault="00687C92" w:rsidP="003638D3">
      <w:pPr>
        <w:jc w:val="center"/>
        <w:rPr>
          <w:del w:id="185" w:author="Livisghton Kleber" w:date="2019-11-04T22:23:00Z"/>
          <w:noProof/>
        </w:rPr>
      </w:pPr>
    </w:p>
    <w:p w14:paraId="3DA267A7" w14:textId="1A3E4170" w:rsidR="003638D3" w:rsidRPr="003638D3" w:rsidDel="00687C92" w:rsidRDefault="003638D3" w:rsidP="003638D3">
      <w:pPr>
        <w:jc w:val="center"/>
        <w:rPr>
          <w:del w:id="186" w:author="Livisghton Kleber" w:date="2019-11-04T22:23:00Z"/>
          <w:rFonts w:ascii="Times New Roman" w:hAnsi="Times New Roman" w:cs="Times New Roman"/>
          <w:noProof/>
        </w:rPr>
      </w:pPr>
    </w:p>
    <w:p w14:paraId="1A6F3B7A" w14:textId="79DF83A7" w:rsidR="003638D3" w:rsidDel="00687C92" w:rsidRDefault="003638D3">
      <w:pPr>
        <w:pStyle w:val="ndicedeilustraes"/>
        <w:tabs>
          <w:tab w:val="right" w:leader="dot" w:pos="9061"/>
        </w:tabs>
        <w:rPr>
          <w:del w:id="187" w:author="Livisghton Kleber" w:date="2019-11-04T22:23:00Z"/>
          <w:noProof/>
        </w:rPr>
      </w:pPr>
      <w:del w:id="188" w:author="Livisghton Kleber" w:date="2019-11-04T22:23:00Z">
        <w:r w:rsidRPr="00687C92" w:rsidDel="00687C92">
          <w:rPr>
            <w:rPrChange w:id="189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1.</w:delText>
        </w:r>
        <w:r w:rsidRPr="00687C92" w:rsidDel="00687C92">
          <w:rPr>
            <w:rPrChange w:id="190" w:author="Livisghton Kleber" w:date="2019-11-04T22:23:00Z">
              <w:rPr>
                <w:rStyle w:val="Hyperlink"/>
                <w:noProof/>
              </w:rPr>
            </w:rPrChange>
          </w:rPr>
          <w:delText xml:space="preserve"> </w:delText>
        </w:r>
        <w:r w:rsidRPr="00687C92" w:rsidDel="00687C92">
          <w:rPr>
            <w:rPrChange w:id="191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Exemplos da estilização </w:delText>
        </w:r>
        <w:r w:rsidRPr="00687C92" w:rsidDel="00687C92">
          <w:rPr>
            <w:rPrChange w:id="192" w:author="Livisghton Kleber" w:date="2019-11-04T22:23:00Z">
              <w:rPr>
                <w:rStyle w:val="Hyperlink"/>
                <w:rFonts w:ascii="Times New Roman" w:eastAsia="Times New Roman" w:hAnsi="Times New Roman" w:cs="Times New Roman"/>
                <w:i/>
                <w:noProof/>
              </w:rPr>
            </w:rPrChange>
          </w:rPr>
          <w:delText>pastel-painting</w:delText>
        </w:r>
        <w:r w:rsidRPr="00687C92" w:rsidDel="00687C92">
          <w:rPr>
            <w:rPrChange w:id="193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. Imagem adaptada de [16].</w:delText>
        </w:r>
        <w:r w:rsidDel="00687C92">
          <w:rPr>
            <w:noProof/>
            <w:webHidden/>
          </w:rPr>
          <w:tab/>
          <w:delText>20</w:delText>
        </w:r>
      </w:del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535E3904" w14:textId="615EB2CB" w:rsidR="003638D3" w:rsidDel="00687C92" w:rsidRDefault="003638D3">
      <w:pPr>
        <w:pStyle w:val="ndicedeilustraes"/>
        <w:tabs>
          <w:tab w:val="right" w:leader="dot" w:pos="9061"/>
        </w:tabs>
        <w:rPr>
          <w:del w:id="194" w:author="Livisghton Kleber" w:date="2019-11-04T22:23:00Z"/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ins w:id="195" w:author="Livisghton Kleber" w:date="2019-11-04T22:23:00Z">
        <w:r w:rsidR="00687C92">
          <w:rPr>
            <w:rFonts w:eastAsia="Times New Roman"/>
            <w:b/>
            <w:bCs/>
            <w:noProof/>
          </w:rPr>
          <w:t>Nenhuma entrada de índice de ilustrações foi encontrada.</w:t>
        </w:r>
      </w:ins>
      <w:del w:id="196" w:author="Livisghton Kleber" w:date="2019-11-04T22:23:00Z">
        <w:r w:rsidRPr="00687C92" w:rsidDel="00687C92">
          <w:rPr>
            <w:rPrChange w:id="197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Tabela 1 - Configurações possíveis para filtragem.</w:delText>
        </w:r>
        <w:r w:rsidDel="00687C92">
          <w:rPr>
            <w:noProof/>
            <w:webHidden/>
          </w:rPr>
          <w:tab/>
          <w:delText>21</w:delText>
        </w:r>
      </w:del>
    </w:p>
    <w:p w14:paraId="60BE261E" w14:textId="77777777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1D6474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2397ED6C" w14:textId="521EE671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4B1607F9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6379" w:type="dxa"/>
            <w:vAlign w:val="center"/>
          </w:tcPr>
          <w:p w14:paraId="4AEA4FBD" w14:textId="067B58C4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5FDB8C95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6379" w:type="dxa"/>
            <w:vAlign w:val="center"/>
          </w:tcPr>
          <w:p w14:paraId="3B2CD37F" w14:textId="45091744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CFFA54A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379" w:type="dxa"/>
            <w:vAlign w:val="center"/>
          </w:tcPr>
          <w:p w14:paraId="41B28CC3" w14:textId="08CE7129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6D1A77" w:rsidRPr="009C2F12" w14:paraId="49932BE0" w14:textId="77777777" w:rsidTr="00577ED6">
        <w:tc>
          <w:tcPr>
            <w:tcW w:w="1951" w:type="dxa"/>
            <w:vAlign w:val="center"/>
          </w:tcPr>
          <w:p w14:paraId="5AA103EB" w14:textId="2E07017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379" w:type="dxa"/>
            <w:vAlign w:val="center"/>
          </w:tcPr>
          <w:p w14:paraId="6E2044AE" w14:textId="72D7E31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  <w:tc>
          <w:tcPr>
            <w:tcW w:w="923" w:type="dxa"/>
            <w:vAlign w:val="center"/>
          </w:tcPr>
          <w:p w14:paraId="66F7C02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1BB6C2BD" w14:textId="77777777" w:rsidTr="00577ED6">
        <w:tc>
          <w:tcPr>
            <w:tcW w:w="1951" w:type="dxa"/>
            <w:vAlign w:val="center"/>
          </w:tcPr>
          <w:p w14:paraId="017432B6" w14:textId="0C6712E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379" w:type="dxa"/>
            <w:vAlign w:val="center"/>
          </w:tcPr>
          <w:p w14:paraId="61CA131B" w14:textId="5F310310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  <w:tc>
          <w:tcPr>
            <w:tcW w:w="923" w:type="dxa"/>
            <w:vAlign w:val="center"/>
          </w:tcPr>
          <w:p w14:paraId="204BEC5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B366C69" w14:textId="77777777" w:rsidTr="00577ED6">
        <w:tc>
          <w:tcPr>
            <w:tcW w:w="1951" w:type="dxa"/>
            <w:vAlign w:val="center"/>
          </w:tcPr>
          <w:p w14:paraId="3827562A" w14:textId="3F9B9C2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582168A4" w14:textId="4548FA8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  <w:proofErr w:type="spellEnd"/>
          </w:p>
        </w:tc>
        <w:tc>
          <w:tcPr>
            <w:tcW w:w="923" w:type="dxa"/>
            <w:vAlign w:val="center"/>
          </w:tcPr>
          <w:p w14:paraId="14B83E30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40F9B298" w14:textId="77777777" w:rsidTr="00577ED6">
        <w:tc>
          <w:tcPr>
            <w:tcW w:w="1951" w:type="dxa"/>
            <w:vAlign w:val="center"/>
          </w:tcPr>
          <w:p w14:paraId="58194B9D" w14:textId="46BEF95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 </w:t>
            </w:r>
            <w:proofErr w:type="spellStart"/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maj</w:t>
            </w:r>
            <w:proofErr w:type="spellEnd"/>
          </w:p>
        </w:tc>
        <w:tc>
          <w:tcPr>
            <w:tcW w:w="6379" w:type="dxa"/>
            <w:vAlign w:val="center"/>
          </w:tcPr>
          <w:p w14:paraId="5D769DED" w14:textId="3B5B264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  <w:tc>
          <w:tcPr>
            <w:tcW w:w="923" w:type="dxa"/>
            <w:vAlign w:val="center"/>
          </w:tcPr>
          <w:p w14:paraId="2A95696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28953664" w14:textId="77777777" w:rsidTr="00577ED6">
        <w:tc>
          <w:tcPr>
            <w:tcW w:w="1951" w:type="dxa"/>
            <w:vAlign w:val="center"/>
          </w:tcPr>
          <w:p w14:paraId="5BC11663" w14:textId="0B4F2BA9" w:rsidR="006D1A77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379" w:type="dxa"/>
            <w:vAlign w:val="center"/>
          </w:tcPr>
          <w:p w14:paraId="1984B392" w14:textId="4915BDF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  <w:tc>
          <w:tcPr>
            <w:tcW w:w="923" w:type="dxa"/>
            <w:vAlign w:val="center"/>
          </w:tcPr>
          <w:p w14:paraId="12E9A61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45CB" w:rsidRPr="009C2F12" w14:paraId="6A58D535" w14:textId="77777777" w:rsidTr="00577ED6">
        <w:tc>
          <w:tcPr>
            <w:tcW w:w="1951" w:type="dxa"/>
            <w:vAlign w:val="center"/>
          </w:tcPr>
          <w:p w14:paraId="7FFD4A67" w14:textId="47C5C846" w:rsidR="008045CB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</w:t>
            </w:r>
            <w:proofErr w:type="spellEnd"/>
          </w:p>
        </w:tc>
        <w:tc>
          <w:tcPr>
            <w:tcW w:w="6379" w:type="dxa"/>
            <w:vAlign w:val="center"/>
          </w:tcPr>
          <w:p w14:paraId="331C3C68" w14:textId="27D0CF8A" w:rsidR="008045CB" w:rsidRDefault="008045C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  <w:tc>
          <w:tcPr>
            <w:tcW w:w="923" w:type="dxa"/>
            <w:vAlign w:val="center"/>
          </w:tcPr>
          <w:p w14:paraId="5D463B2B" w14:textId="77777777" w:rsidR="008045CB" w:rsidRPr="009C2F12" w:rsidRDefault="008045CB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E2E7740" w14:textId="77777777" w:rsidTr="00577ED6">
        <w:tc>
          <w:tcPr>
            <w:tcW w:w="1951" w:type="dxa"/>
            <w:vAlign w:val="center"/>
          </w:tcPr>
          <w:p w14:paraId="344A907D" w14:textId="57A1C869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6379" w:type="dxa"/>
            <w:vAlign w:val="center"/>
          </w:tcPr>
          <w:p w14:paraId="2B95CE8C" w14:textId="50C8552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  <w:tc>
          <w:tcPr>
            <w:tcW w:w="923" w:type="dxa"/>
            <w:vAlign w:val="center"/>
          </w:tcPr>
          <w:p w14:paraId="2D21A11C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3D45F8FE" w14:textId="77777777" w:rsidTr="00577ED6">
        <w:tc>
          <w:tcPr>
            <w:tcW w:w="1951" w:type="dxa"/>
            <w:vAlign w:val="center"/>
          </w:tcPr>
          <w:p w14:paraId="10E19DD4" w14:textId="7043248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3A707FFE" w14:textId="07CC5DAD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  <w:tc>
          <w:tcPr>
            <w:tcW w:w="923" w:type="dxa"/>
            <w:vAlign w:val="center"/>
          </w:tcPr>
          <w:p w14:paraId="08EB1309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055D" w:rsidRPr="009C2F12" w14:paraId="456E698B" w14:textId="77777777" w:rsidTr="00577ED6">
        <w:tc>
          <w:tcPr>
            <w:tcW w:w="1951" w:type="dxa"/>
            <w:vAlign w:val="center"/>
          </w:tcPr>
          <w:p w14:paraId="238B043E" w14:textId="569B622D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6379" w:type="dxa"/>
            <w:vAlign w:val="center"/>
          </w:tcPr>
          <w:p w14:paraId="272E8E53" w14:textId="3C07EA62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  <w:tc>
          <w:tcPr>
            <w:tcW w:w="923" w:type="dxa"/>
            <w:vAlign w:val="center"/>
          </w:tcPr>
          <w:p w14:paraId="4016CAC9" w14:textId="77777777" w:rsidR="001A055D" w:rsidRPr="009C2F12" w:rsidRDefault="001A055D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198" w:name="_Toc23798613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198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22DA8AAA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EndPr/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199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0" w:author="Livisghton Kleber" w:date="2019-11-04T22:23:00Z">
                  <w:rPr/>
                </w:rPrChange>
              </w:rPr>
              <w:t>(1)</w:t>
            </w:r>
          </w:ins>
          <w:del w:id="201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(1)</w:delText>
            </w:r>
          </w:del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02" w:author="Livisghton Kleber" w:date="2019-11-04T22:23:00Z">
            <w:r w:rsid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3" w:author="Livisghton Kleber" w:date="2019-11-04T22:23:00Z">
                  <w:rPr/>
                </w:rPrChange>
              </w:rPr>
              <w:t>(2)</w:t>
            </w:r>
          </w:ins>
          <w:del w:id="204" w:author="Livisghton Kleber" w:date="2019-11-04T22:23:00Z">
            <w:r w:rsid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(2)</w:delText>
            </w:r>
          </w:del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05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6" w:author="Livisghton Kleber" w:date="2019-11-04T22:23:00Z">
                  <w:rPr/>
                </w:rPrChange>
              </w:rPr>
              <w:t>(3)</w:t>
            </w:r>
          </w:ins>
          <w:del w:id="207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(3)</w:delText>
            </w:r>
          </w:del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08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9" w:author="Livisghton Kleber" w:date="2019-11-04T22:23:00Z">
                  <w:rPr/>
                </w:rPrChange>
              </w:rPr>
              <w:t>(4)</w:t>
            </w:r>
          </w:ins>
          <w:del w:id="210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(4)</w:delText>
            </w:r>
          </w:del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0F54908E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EndPr/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11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12" w:author="Livisghton Kleber" w:date="2019-11-04T22:23:00Z">
                  <w:rPr/>
                </w:rPrChange>
              </w:rPr>
              <w:t>(5)</w:t>
            </w:r>
          </w:ins>
          <w:del w:id="213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(5)</w:delText>
            </w:r>
          </w:del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JUNIOR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EndPr/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14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15" w:author="Livisghton Kleber" w:date="2019-11-04T22:23:00Z">
                  <w:rPr/>
                </w:rPrChange>
              </w:rPr>
              <w:t>(6)</w:t>
            </w:r>
          </w:ins>
          <w:del w:id="216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(6)</w:delText>
            </w:r>
          </w:del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FEITOSA, 1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EndPr/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17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18" w:author="Livisghton Kleber" w:date="2019-11-04T22:23:00Z">
                  <w:rPr/>
                </w:rPrChange>
              </w:rPr>
              <w:t>(5)</w:t>
            </w:r>
          </w:ins>
          <w:del w:id="219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(5)</w:delText>
            </w:r>
          </w:del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0D6B1248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220" w:name="_Toc23798614"/>
      <w:r>
        <w:rPr>
          <w:color w:val="000000" w:themeColor="text1"/>
        </w:rPr>
        <w:t>Objetivos</w:t>
      </w:r>
      <w:bookmarkEnd w:id="220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F0807" w14:textId="178D5F35" w:rsidR="00D6691E" w:rsidRDefault="008E084D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objetivo deste trabalho, é criar um modelo computacional que seja capaz de estimar acordes musicais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arquivo de música. Para isso, foram estudados modelos baseados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em redes 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o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realçar as características dos acordes dentro de uma composição musical.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isso, espera-se colaborar no auxílio do aprendizado de músicos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iniciantes e amadores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que não tem a habilidade de identificar os acordes musicais.</w:t>
      </w:r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221" w:name="_Toc23798615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221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A8E8275" w:rsidR="002874CF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Aplicar a técnica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os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E35391" w14:textId="2BB1BF1E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o Treinamento da máquina utilizando dois algoritmos de aprendizagem: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ultilayer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6F895D" w14:textId="3C8D84D4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Analisar os resultados por meio de tabelas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61F82A" w14:textId="13B32D73" w:rsidR="001F7DB4" w:rsidRPr="002F0539" w:rsidRDefault="001F7DB4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color w:val="000000" w:themeColor="text1"/>
        </w:rPr>
        <w:br w:type="page"/>
      </w:r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222" w:name="_Toc23798616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222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49C0BB5C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del w:id="223" w:author="Carlos Mello" w:date="2019-11-02T20:33:00Z">
        <w:r w:rsidR="006E787D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será </w:delText>
        </w:r>
      </w:del>
      <w:ins w:id="224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são </w:t>
        </w:r>
      </w:ins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introduzido</w:t>
      </w:r>
      <w:ins w:id="225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conceitos básicos necessário</w:t>
      </w:r>
      <w:ins w:id="226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</w:t>
      </w:r>
      <w:ins w:id="227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del w:id="228" w:author="Carlos Mello" w:date="2019-11-02T20:33:00Z">
        <w:r w:rsidR="006E4E3E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</w:delText>
        </w:r>
      </w:del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</w:t>
      </w:r>
      <w:del w:id="229" w:author="Carlos Mello" w:date="2019-11-02T20:33:00Z">
        <w:r w:rsidR="00167FEA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será </w:delText>
        </w:r>
      </w:del>
      <w:ins w:id="230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são </w:t>
        </w:r>
      </w:ins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apresentad</w:t>
      </w:r>
      <w:ins w:id="231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as</w:t>
        </w:r>
      </w:ins>
      <w:del w:id="232" w:author="Carlos Mello" w:date="2019-11-02T20:33:00Z">
        <w:r w:rsidR="00167FEA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33" w:name="_Toc23798617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233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3CD9B2F1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</w:t>
      </w:r>
      <w:del w:id="234" w:author="Carlos Mello" w:date="2019-11-02T20:45:00Z">
        <w:r w:rsidR="008C1EC7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ins w:id="235" w:author="Carlos Mello" w:date="2019-11-02T20:45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medida em </w:t>
        </w:r>
      </w:ins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>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customXmlDelRangeStart w:id="236" w:author="Carlos Mello" w:date="2019-11-02T20:45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482085242"/>
          <w:citation/>
        </w:sdtPr>
        <w:sdtEndPr/>
        <w:sdtContent>
          <w:customXmlDelRangeEnd w:id="236"/>
          <w:del w:id="237" w:author="Carlos Mello" w:date="2019-11-02T20:45:00Z"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teoriaMusical \l 1046 </w:delInstrText>
            </w:r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(7)</w:delText>
            </w:r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238" w:author="Carlos Mello" w:date="2019-11-02T20:45:00Z"/>
        </w:sdtContent>
      </w:sdt>
      <w:customXmlDelRangeEnd w:id="238"/>
      <w:ins w:id="239" w:author="Carlos Mello" w:date="2019-11-02T20:45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_Ref23619972 \r \h </w:instrText>
        </w:r>
      </w:ins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40" w:author="Livisghton Kleber" w:date="2019-11-05T14:07:00Z">
        <w:r w:rsidR="000E1CF9">
          <w:rPr>
            <w:rFonts w:ascii="Times New Roman" w:hAnsi="Times New Roman" w:cs="Times New Roman"/>
            <w:color w:val="000000" w:themeColor="text1"/>
            <w:sz w:val="24"/>
            <w:szCs w:val="24"/>
          </w:rPr>
          <w:t>[1]</w:t>
        </w:r>
      </w:ins>
      <w:ins w:id="241" w:author="Carlos Mello" w:date="2019-11-02T20:45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6AA010F7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ins w:id="242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dependendo da escala</w:t>
      </w:r>
      <w:ins w:id="243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ser (Dó#, Ré#, Fá#, Sol# e Lá#)</w:t>
      </w:r>
      <w:ins w:id="244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</w:t>
      </w:r>
      <w:proofErr w:type="spellStart"/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Réb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ins w:id="245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58A71482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246" w:name="_Toc23798636"/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1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="00B0171C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246"/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6F35ED80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247" w:name="_Toc23798637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2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="00B0171C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LÁ,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LAb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SOL,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SOLb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FÁ,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FÁb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MI,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MIb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RÉ,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RÉb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247"/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3CE83EE2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>m acorde</w:t>
      </w:r>
      <w:del w:id="248" w:author="Carlos Mello" w:date="2019-11-02T20:47:00Z">
        <w:r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ins w:id="249" w:author="Carlos Mello" w:date="2019-11-02T20:47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ins w:id="250" w:author="Carlos Mello" w:date="2019-11-02T20:47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>pode ser vist</w:t>
      </w:r>
      <w:ins w:id="251" w:author="Carlos Mello" w:date="2019-11-02T20:47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del w:id="252" w:author="Carlos Mello" w:date="2019-11-02T20:47:00Z">
        <w:r w:rsidR="008B5B92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ins w:id="253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195D5CEE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254" w:name="_Toc23798638"/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Figura 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3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: Representação de acordes em partituras</w:t>
      </w:r>
      <w:bookmarkEnd w:id="254"/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2E98FE52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255" w:name="_Toc23798639"/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Figura 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4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: Representação de acordes na música </w:t>
      </w:r>
      <w:proofErr w:type="spellStart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</w:t>
      </w:r>
      <w:proofErr w:type="spellEnd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  <w:bookmarkEnd w:id="255"/>
    </w:p>
    <w:p w14:paraId="10C0A2FA" w14:textId="445F2176" w:rsidR="00EB1AD3" w:rsidRDefault="00EB1AD3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3C54D66C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, onde</w:t>
      </w:r>
      <w:ins w:id="256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maioria das vezes</w:t>
      </w:r>
      <w:ins w:id="257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constituídos pelas notas de 1º, 3º e 5º grau.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xemplo: um acorde de Dó maior é formado pelas notas </w:t>
      </w:r>
      <w:ins w:id="258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del w:id="259" w:author="Carlos Mello" w:date="2019-11-02T20:48:00Z">
        <w:r w:rsidR="008E00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</w:del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ins w:id="260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del w:id="261" w:author="Carlos Mello" w:date="2019-11-02T20:48:00Z">
        <w:r w:rsidR="008E00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</w:del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ins w:id="262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63" w:author="Carlos Mello" w:date="2019-11-02T20:48:00Z">
        <w:r w:rsidR="008E00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grau</w:t>
      </w:r>
      <w:ins w:id="264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</w:t>
      </w:r>
      <w:ins w:id="265" w:author="Carlos Mello" w:date="2019-11-02T20:49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66" w:author="Carlos Mello" w:date="2019-11-02T20:49:00Z">
        <w:r w:rsidR="001675A2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geram novos acordes, onde os mais conhecidos são: acordes maiores, menores, com quartas (SUS4), quinta aumentada e diminuta</w:t>
      </w:r>
      <w:ins w:id="267" w:author="Livisghton Kleber" w:date="2019-11-05T14:10:00Z">
        <w:r w:rsidR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_Ref23855436 \r \h </w:instrText>
        </w:r>
      </w:ins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68" w:author="Livisghton Kleber" w:date="2019-11-05T14:10:00Z">
        <w:r w:rsidR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  <w:t>[2]</w:t>
        </w:r>
        <w:r w:rsidR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customXmlDelRangeStart w:id="269" w:author="Carlos Mello" w:date="2019-11-02T20:4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84425964"/>
          <w:citation/>
        </w:sdtPr>
        <w:sdtEndPr/>
        <w:sdtContent>
          <w:customXmlDelRangeEnd w:id="269"/>
          <w:del w:id="270" w:author="Carlos Mello" w:date="2019-11-02T20:49:00Z"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des19 \l 1046 </w:delInstrText>
            </w:r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(8)</w:delText>
            </w:r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271" w:author="Carlos Mello" w:date="2019-11-02T20:49:00Z"/>
        </w:sdtContent>
      </w:sdt>
      <w:customXmlDelRangeEnd w:id="271"/>
      <w:ins w:id="272" w:author="Carlos Mello" w:date="2019-11-02T20:49:00Z">
        <w:del w:id="273" w:author="Livisghton Kleber" w:date="2019-11-05T14:10:00Z">
          <w:r w:rsidR="00AB23C0" w:rsidDel="000773A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</w:delText>
          </w:r>
          <w:r w:rsidR="00AB23C0" w:rsidDel="000773A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B23C0" w:rsidDel="000773A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InstrText xml:space="preserve"> REF _Ref23620202 \r \h </w:delInstrText>
          </w:r>
        </w:del>
      </w:ins>
      <w:del w:id="274" w:author="Livisghton Kleber" w:date="2019-11-05T14:10:00Z">
        <w:r w:rsidR="00AB23C0" w:rsidDel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AB23C0" w:rsidDel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exemplo: 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</w:t>
      </w:r>
      <w:ins w:id="275" w:author="Carlos Mello" w:date="2019-11-02T20:49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325ADE3D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</w:t>
      </w:r>
      <w:ins w:id="276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del w:id="277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ins w:id="278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del w:id="279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ins w:id="280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81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e </w:t>
      </w:r>
      <w:proofErr w:type="spellStart"/>
      <w:ins w:id="282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83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ib</w:t>
      </w:r>
      <w:proofErr w:type="spellEnd"/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 1º, 3º, 5º e 7º grau</w:t>
      </w:r>
      <w:ins w:id="284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5C6F871A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bookmarkStart w:id="285" w:name="_Toc23798640"/>
      <w:r w:rsidRPr="00C3452D">
        <w:rPr>
          <w:rFonts w:ascii="Times New Roman" w:hAnsi="Times New Roman" w:cs="Times New Roman"/>
          <w:sz w:val="20"/>
          <w:szCs w:val="20"/>
        </w:rPr>
        <w:t xml:space="preserve">Figura </w:t>
      </w:r>
      <w:r w:rsidRPr="00C3452D">
        <w:rPr>
          <w:rFonts w:ascii="Times New Roman" w:hAnsi="Times New Roman" w:cs="Times New Roman"/>
          <w:sz w:val="20"/>
          <w:szCs w:val="20"/>
        </w:rPr>
        <w:fldChar w:fldCharType="begin"/>
      </w:r>
      <w:r w:rsidRPr="00C3452D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C3452D">
        <w:rPr>
          <w:rFonts w:ascii="Times New Roman" w:hAnsi="Times New Roman" w:cs="Times New Roman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noProof/>
          <w:sz w:val="20"/>
          <w:szCs w:val="20"/>
        </w:rPr>
        <w:t>5</w:t>
      </w:r>
      <w:r w:rsidRPr="00C3452D">
        <w:rPr>
          <w:rFonts w:ascii="Times New Roman" w:hAnsi="Times New Roman" w:cs="Times New Roman"/>
          <w:sz w:val="20"/>
          <w:szCs w:val="20"/>
        </w:rPr>
        <w:fldChar w:fldCharType="end"/>
      </w:r>
      <w:r w:rsidRPr="00C3452D">
        <w:rPr>
          <w:rFonts w:ascii="Times New Roman" w:hAnsi="Times New Roman" w:cs="Times New Roman"/>
          <w:sz w:val="20"/>
          <w:szCs w:val="20"/>
        </w:rPr>
        <w:t>: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7" w:history="1">
        <w:r w:rsidR="009A5C56" w:rsidRPr="00AD2608">
          <w:rPr>
            <w:rStyle w:val="Hyperlink"/>
            <w:rFonts w:ascii="Times New Roman" w:hAnsi="Times New Roman" w:cs="Times New Roman"/>
            <w:sz w:val="20"/>
            <w:szCs w:val="20"/>
          </w:rPr>
          <w:t>http://aguitarra.com.br</w:t>
        </w:r>
        <w:bookmarkEnd w:id="285"/>
      </w:hyperlink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86" w:name="_Toc23798618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286"/>
    </w:p>
    <w:p w14:paraId="2171B0DD" w14:textId="77777777" w:rsidR="00946208" w:rsidRPr="00946208" w:rsidRDefault="00946208" w:rsidP="00946208"/>
    <w:p w14:paraId="63944C56" w14:textId="10B49955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del w:id="287" w:author="Carlos Mello" w:date="2019-11-02T20:50:00Z">
        <w:r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conceito de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processamento de sinais está ligado à natureza do sinal e a aplicação, onde normalmente consiste na análise e/ou modificação de sinais</w:t>
      </w:r>
      <w:ins w:id="288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del w:id="289" w:author="Carlos Mello" w:date="2019-11-02T20:50:00Z">
        <w:r w:rsidR="000A6282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(ter referência)</w:delText>
        </w:r>
      </w:del>
      <w:ins w:id="290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_Ref23620281 \r \h </w:instrText>
        </w:r>
      </w:ins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91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[9]</w:t>
        </w:r>
      </w:ins>
      <w:ins w:id="292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Neste trabalho, </w:t>
      </w:r>
      <w:del w:id="293" w:author="Carlos Mello" w:date="2019-11-02T20:51:00Z">
        <w:r w:rsidR="008F466D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será </w:delText>
        </w:r>
      </w:del>
      <w:ins w:id="294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é </w:t>
        </w:r>
      </w:ins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utilizado </w:t>
      </w:r>
      <w:del w:id="295" w:author="Carlos Mello" w:date="2019-11-02T20:51:00Z">
        <w:r w:rsidR="008F466D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uma análise d</w:delText>
        </w:r>
      </w:del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o sinal no formato digital.</w:t>
      </w:r>
    </w:p>
    <w:p w14:paraId="454EF886" w14:textId="0DF7EE3C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poder trabalhar com um sinal digital</w:t>
      </w:r>
      <w:ins w:id="296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partindo de um sinal analógico</w:t>
      </w:r>
      <w:ins w:id="297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</w:t>
      </w:r>
      <w:r w:rsidR="001A3488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del w:id="298" w:author="Carlos Mello" w:date="2019-11-02T20:51:00Z">
        <w:r w:rsidR="007D56E5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cds </w:delText>
        </w:r>
      </w:del>
      <w:ins w:id="299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CDs – </w:t>
        </w:r>
        <w:proofErr w:type="spellStart"/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Compact</w:t>
        </w:r>
        <w:proofErr w:type="spellEnd"/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Discs - </w:t>
        </w:r>
      </w:ins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</w:t>
      </w:r>
      <w:proofErr w:type="gramStart"/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amostra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citar </w:t>
      </w:r>
      <w:proofErr w:type="spellStart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tcc</w:t>
      </w:r>
      <w:proofErr w:type="spell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solução computacional)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3E877B23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fase de amostragem</w:t>
      </w:r>
      <w:ins w:id="300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calculada a quantidade de amostras em um dado período de tempo, ou seja, haverá uma frequência (taxa de amostragem ou taxa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</w:t>
      </w:r>
      <w:ins w:id="301" w:author="Carlos Mello" w:date="2019-11-02T20:52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del w:id="302" w:author="Carlos Mello" w:date="2019-11-02T20:52:00Z">
        <w:r w:rsidR="001627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</w:t>
      </w:r>
      <w:del w:id="303" w:author="Carlos Mello" w:date="2019-11-02T20:55:00Z">
        <w:r w:rsidR="0016271B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rá</w:delText>
        </w:r>
      </w:del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conjunto finito de amostras para um intervalo de tempo.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0EFDB1F6" w:rsidR="0016271B" w:rsidRDefault="006600DA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</w:t>
      </w:r>
      <w:del w:id="304" w:author="Carlos Mello" w:date="2019-11-02T20:55:00Z">
        <w:r w:rsidR="00A34981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2.2.1</w:delText>
        </w:r>
      </w:del>
      <w:ins w:id="305" w:author="Carlos Mello" w:date="2019-11-02T20:55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 1</w:t>
        </w:r>
      </w:ins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08FEAB03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Segundo o teorema de amostragem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mostrado na </w:t>
      </w:r>
      <w:del w:id="306" w:author="Carlos Mello" w:date="2019-11-02T20:55:00Z">
        <w:r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</w:delText>
        </w:r>
      </w:del>
      <w:ins w:id="307" w:author="Carlos Mello" w:date="2019-11-02T20:55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E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quação </w:t>
      </w:r>
      <w:del w:id="308" w:author="Carlos Mello" w:date="2019-11-02T20:56:00Z">
        <w:r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2.2.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pelo menos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</w:t>
      </w:r>
      <w:ins w:id="309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050 Hz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. Por</w:t>
      </w:r>
      <w:del w:id="310" w:author="Carlos Mello" w:date="2019-11-02T20:56:00Z">
        <w:r w:rsidR="00E70CD9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tanto, a máxima frequência do ouvido humano é de 22.050 Hz</w:t>
      </w:r>
      <w:ins w:id="311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;</w:t>
        </w:r>
      </w:ins>
      <w:del w:id="312" w:author="Carlos Mello" w:date="2019-11-02T20:56:00Z">
        <w:r w:rsidR="00E70CD9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então a frequência de </w:t>
      </w:r>
      <w:proofErr w:type="spellStart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</w:t>
      </w:r>
      <w:ins w:id="313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del w:id="314" w:author="Carlos Mello" w:date="2019-11-02T20:56:00Z">
        <w:r w:rsidR="006521A0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</w:delText>
        </w:r>
      </w:del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>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7A4E37E7" w:rsidR="002A1E9D" w:rsidRDefault="006600DA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del w:id="315" w:author="Carlos Mello" w:date="2019-11-02T20:56:00Z">
        <w:r w:rsidR="002A1E9D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2.2.2</w:delText>
        </w:r>
      </w:del>
      <w:ins w:id="316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 2</w:t>
        </w:r>
      </w:ins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5385880F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</w:t>
      </w:r>
      <w:ins w:id="317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is</w:t>
        </w:r>
      </w:ins>
      <w:del w:id="318" w:author="Carlos Mello" w:date="2019-11-02T20:56:00Z">
        <w:r w:rsidR="00E36925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</w:delText>
        </w:r>
      </w:del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</w:t>
      </w:r>
      <w:ins w:id="319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cesso</w:t>
        </w:r>
      </w:ins>
      <w:del w:id="320" w:author="Carlos Mello" w:date="2019-11-02T20:57:00Z">
        <w:r w:rsidR="00E36925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jeto</w:delText>
        </w:r>
      </w:del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, pois ela consegue a representar um sinal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foi mostrado na </w:t>
      </w:r>
      <w:del w:id="321" w:author="Carlos Mello" w:date="2019-11-02T20:57:00Z">
        <w:r w:rsidR="003D649C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ins w:id="322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del w:id="323" w:author="Carlos Mello" w:date="2019-11-02T20:57:00Z">
        <w:r w:rsidR="003D649C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ss</w:delText>
        </w:r>
      </w:del>
      <w:ins w:id="324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ç</w:t>
        </w:r>
      </w:ins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</w:t>
      </w:r>
      <w:ins w:id="325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baixas e agudas para frequências altas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representação da transformada </w:t>
      </w:r>
      <w:ins w:id="326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discreta </w:t>
        </w:r>
      </w:ins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de Fourier</w:t>
      </w:r>
      <w:del w:id="327" w:author="Carlos Mello" w:date="2019-11-02T20:57:00Z">
        <w:r w:rsidR="00887294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em frequência discreta</w:delText>
        </w:r>
      </w:del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ins w:id="328" w:author="Carlos Mello" w:date="2019-11-02T20:57:00Z">
        <w:r w:rsidR="003A151A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Discrete</w:t>
        </w:r>
        <w:proofErr w:type="spellEnd"/>
        <w:r w:rsidR="003A151A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 xml:space="preserve"> Fourier </w:t>
        </w:r>
        <w:proofErr w:type="spellStart"/>
        <w:r w:rsidR="003A151A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Transform</w:t>
        </w:r>
        <w:proofErr w:type="spellEnd"/>
        <w:r w:rsidR="003A151A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 xml:space="preserve"> - </w:t>
        </w:r>
      </w:ins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DFT)</w:t>
      </w:r>
      <w:customXmlDelRangeStart w:id="329" w:author="Carlos Mello" w:date="2019-11-02T20:58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887461764"/>
          <w:citation/>
        </w:sdtPr>
        <w:sdtEndPr/>
        <w:sdtContent>
          <w:customXmlDelRangeEnd w:id="329"/>
          <w:del w:id="330" w:author="Carlos Mello" w:date="2019-11-02T20:58:00Z"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AOp89 \l 1046 </w:delInstrText>
            </w:r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(9)</w:delText>
            </w:r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31" w:author="Carlos Mello" w:date="2019-11-02T20:58:00Z"/>
        </w:sdtContent>
      </w:sdt>
      <w:customXmlDelRangeEnd w:id="331"/>
      <w:ins w:id="332" w:author="Carlos Mello" w:date="2019-11-02T20:58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_Ref23620281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33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[9]</w:t>
        </w:r>
      </w:ins>
      <w:ins w:id="334" w:author="Carlos Mello" w:date="2019-11-02T20:58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</w:tblGrid>
      <w:tr w:rsidR="00935892" w14:paraId="26B90C3B" w14:textId="77777777" w:rsidTr="00745808">
        <w:tc>
          <w:tcPr>
            <w:tcW w:w="851" w:type="dxa"/>
          </w:tcPr>
          <w:p w14:paraId="72AE6080" w14:textId="70D75533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del w:id="335" w:author="Carlos Mello" w:date="2019-11-02T21:07:00Z">
              <w:r w:rsidDel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delText>2.2.3</w:delText>
              </w:r>
            </w:del>
            <w:ins w:id="336" w:author="Carlos Mello" w:date="2019-11-02T21:07:00Z">
              <w:r w:rsidR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Eq.3</w:t>
              </w:r>
            </w:ins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398DC74E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transformada </w:t>
      </w:r>
      <w:ins w:id="337" w:author="Carlos Mello" w:date="2019-11-02T20:58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discreta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 de Fourier</w:t>
      </w:r>
      <w:del w:id="338" w:author="Carlos Mello" w:date="2019-11-02T20:58:00Z">
        <w:r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em frequência discreta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</w:tblGrid>
      <w:tr w:rsidR="00935892" w14:paraId="65AE499B" w14:textId="77777777" w:rsidTr="00745808">
        <w:tc>
          <w:tcPr>
            <w:tcW w:w="856" w:type="dxa"/>
          </w:tcPr>
          <w:p w14:paraId="2E2BE99F" w14:textId="7E889779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del w:id="339" w:author="Carlos Mello" w:date="2019-11-02T21:07:00Z">
              <w:r w:rsidDel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delText>2.2.</w:delText>
              </w:r>
            </w:del>
            <w:ins w:id="340" w:author="Carlos Mello" w:date="2019-11-02T21:07:00Z">
              <w:r w:rsidR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Eq.</w:t>
              </w:r>
            </w:ins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x[n]=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X[k]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0≤n≤N-1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4ACC8C7D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341" w:name="_Toc23798619"/>
      <w:r w:rsidRPr="00EE42B1">
        <w:rPr>
          <w:color w:val="000000" w:themeColor="text1"/>
          <w:sz w:val="28"/>
        </w:rPr>
        <w:t xml:space="preserve">Conceitos de </w:t>
      </w:r>
      <w:r w:rsidR="0082752F" w:rsidRPr="00EE42B1">
        <w:rPr>
          <w:color w:val="000000" w:themeColor="text1"/>
          <w:sz w:val="28"/>
        </w:rPr>
        <w:t>Chromagram</w:t>
      </w:r>
      <w:bookmarkEnd w:id="341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794299A0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del w:id="342" w:author="Carlos Mello" w:date="2019-11-02T21:00:00Z">
        <w:r w:rsidR="007714E3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ou </w:delText>
        </w:r>
      </w:del>
      <w:ins w:id="343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representado em </w:t>
        </w:r>
      </w:ins>
      <w:proofErr w:type="spellStart"/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ins w:id="344" w:author="Carlos Mello" w:date="2019-11-02T21:02:00Z">
        <w:r w:rsidR="003A151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ins w:id="345" w:author="Livisghton Kleber" w:date="2019-11-04T14:01:00Z"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_Ref23768491 \r \h </w:instrText>
        </w:r>
      </w:ins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46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[10]</w:t>
        </w:r>
      </w:ins>
      <w:ins w:id="347" w:author="Livisghton Kleber" w:date="2019-11-04T14:01:00Z"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customXmlDelRangeStart w:id="348" w:author="Livisghton Kleber" w:date="2019-11-04T14:01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663740099"/>
          <w:citation/>
        </w:sdtPr>
        <w:sdtEndPr/>
        <w:sdtContent>
          <w:customXmlDelRangeEnd w:id="348"/>
          <w:del w:id="349" w:author="Livisghton Kleber" w:date="2019-11-04T14:01:00Z"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MMc14 \l 1046 </w:delInstrText>
            </w:r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9377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9377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(10)</w:delText>
            </w:r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50" w:author="Livisghton Kleber" w:date="2019-11-04T14:01:00Z"/>
        </w:sdtContent>
      </w:sdt>
      <w:customXmlDelRangeEnd w:id="350"/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Fujishima</w:t>
      </w:r>
      <w:ins w:id="351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_Ref23620848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52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[11]</w:t>
        </w:r>
      </w:ins>
      <w:ins w:id="353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customXmlDelRangeStart w:id="354" w:author="Carlos Mello" w:date="2019-11-02T21:0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966809679"/>
          <w:citation/>
        </w:sdtPr>
        <w:sdtEndPr/>
        <w:sdtContent>
          <w:customXmlDelRangeEnd w:id="354"/>
          <w:del w:id="355" w:author="Carlos Mello" w:date="2019-11-02T21:00:00Z"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Fuj99 \l 1046 </w:delInstrText>
            </w:r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(11)</w:delText>
            </w:r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56" w:author="Carlos Mello" w:date="2019-11-02T21:00:00Z"/>
        </w:sdtContent>
      </w:sdt>
      <w:customXmlDelRangeEnd w:id="356"/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del w:id="357" w:author="Carlos Mello" w:date="2019-11-02T21:00:00Z">
        <w:r w:rsidR="00311C24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customXmlDelRangeStart w:id="358" w:author="Carlos Mello" w:date="2019-11-02T21:0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89918410"/>
          <w:citation/>
        </w:sdtPr>
        <w:sdtEndPr/>
        <w:sdtContent>
          <w:customXmlDelRangeEnd w:id="358"/>
          <w:del w:id="359" w:author="Carlos Mello" w:date="2019-11-02T21:00:00Z"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MeM10 \l 1046 </w:delInstrText>
            </w:r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(12)</w:delText>
            </w:r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60" w:author="Carlos Mello" w:date="2019-11-02T21:00:00Z"/>
        </w:sdtContent>
      </w:sdt>
      <w:customXmlDelRangeEnd w:id="360"/>
      <w:ins w:id="361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_Ref23620866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62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[12]</w:t>
        </w:r>
      </w:ins>
      <w:ins w:id="363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customXmlDelRangeStart w:id="364" w:author="Carlos Mello" w:date="2019-11-02T21:0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025430581"/>
          <w:citation/>
        </w:sdtPr>
        <w:sdtEndPr/>
        <w:sdtContent>
          <w:customXmlDelRangeEnd w:id="364"/>
          <w:del w:id="365" w:author="Carlos Mello" w:date="2019-11-02T21:00:00Z"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Kal79 \l 1046 </w:delInstrText>
            </w:r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(13)</w:delText>
            </w:r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66" w:author="Carlos Mello" w:date="2019-11-02T21:00:00Z"/>
        </w:sdtContent>
      </w:sdt>
      <w:customXmlDelRangeEnd w:id="366"/>
      <w:ins w:id="367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368" w:author="Carlos Mello" w:date="2019-11-02T21:01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_Ref23620880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69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[13]</w:t>
        </w:r>
      </w:ins>
      <w:ins w:id="370" w:author="Carlos Mello" w:date="2019-11-02T21:01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>Geralmente</w:t>
      </w:r>
      <w:ins w:id="371" w:author="Carlos Mello" w:date="2019-11-02T21:01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del w:id="372" w:author="Carlos Mello" w:date="2019-11-02T21:01:00Z">
        <w:r w:rsidR="00AF0864" w:rsidRPr="00AF0864" w:rsidDel="003A151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h</w:delText>
        </w:r>
      </w:del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do vetor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{Dó, Do#, Ré, Re#, Mi, Fá, Fá#, Sol, Sol#, Lá, Lá#, </w:t>
      </w:r>
      <w:proofErr w:type="spellStart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Sí</w:t>
      </w:r>
      <w:proofErr w:type="spellEnd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proofErr w:type="spellStart"/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588DE9F7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proofErr w:type="spellStart"/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exemplo:  </w:t>
      </w:r>
    </w:p>
    <w:p w14:paraId="020AA43E" w14:textId="21EDE40B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Atribuir valor 1 quando a nota pertence ao acorde e 0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Exemplo, o acorde de dó é formado pelas notas dó, mi e sol, então o vetor de </w:t>
      </w:r>
      <w:proofErr w:type="spellStart"/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ins w:id="373" w:author="Carlos Mello" w:date="2019-11-02T21:05:00Z">
        <w:r w:rsidR="008A4A50">
          <w:rPr>
            <w:rFonts w:ascii="Times New Roman" w:hAnsi="Times New Roman" w:cs="Times New Roman"/>
            <w:iCs/>
            <w:color w:val="000000" w:themeColor="text1"/>
            <w:sz w:val="24"/>
            <w:szCs w:val="24"/>
          </w:rPr>
          <w:t>,</w:t>
        </w:r>
      </w:ins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usando esta abordagem</w:t>
      </w:r>
      <w:ins w:id="374" w:author="Carlos Mello" w:date="2019-11-02T21:05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{1, 0, 0, 0, 1, 0, 0, 1, 0, 0, 0, 0}.</w:t>
      </w:r>
    </w:p>
    <w:p w14:paraId="72FB34FF" w14:textId="45DB287A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</w:t>
      </w:r>
      <w:ins w:id="375" w:author="Carlos Mello" w:date="2019-11-02T21:05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uma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probabilidade para cada nota, onde 1 seria a probabilidade máxima da nota pertencer ao acorde e 0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dó</w:t>
      </w:r>
      <w:ins w:id="376" w:author="Carlos Mello" w:date="2019-11-02T21:05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</w:t>
      </w:r>
      <w:ins w:id="377" w:author="Carlos Mello" w:date="2019-11-02T21:05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{1, 0.01, 0.01, 0.01, 0.9, 0, 0, 0.9, 0.01, 0.01, 0.01, 0.01}.</w:t>
      </w:r>
    </w:p>
    <w:p w14:paraId="160E55CA" w14:textId="77777777" w:rsidR="00145C84" w:rsidRDefault="00145C84" w:rsidP="0025230F">
      <w:pPr>
        <w:spacing w:after="0" w:line="360" w:lineRule="auto"/>
        <w:ind w:firstLine="708"/>
        <w:jc w:val="both"/>
        <w:rPr>
          <w:ins w:id="378" w:author="Livisghton Kleber" w:date="2019-11-04T16:00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270D6" w14:textId="281A5A7E" w:rsidR="002004AF" w:rsidRDefault="002004AF" w:rsidP="0025230F">
      <w:pPr>
        <w:spacing w:after="0" w:line="360" w:lineRule="auto"/>
        <w:ind w:firstLine="708"/>
        <w:jc w:val="both"/>
        <w:rPr>
          <w:ins w:id="379" w:author="Livisghton Kleber" w:date="2019-11-04T14:19:00Z"/>
          <w:rFonts w:ascii="Times New Roman" w:hAnsi="Times New Roman" w:cs="Times New Roman"/>
          <w:color w:val="000000" w:themeColor="text1"/>
          <w:sz w:val="24"/>
          <w:szCs w:val="24"/>
        </w:rPr>
      </w:pPr>
      <w:ins w:id="380" w:author="Livisghton Kleber" w:date="2019-11-04T14:0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ins w:id="381" w:author="Livisghton Kleber" w:date="2019-11-04T14:0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 principais etapas de construção de um chromagram pode ser vista na Figura</w:t>
        </w:r>
      </w:ins>
      <w:ins w:id="382" w:author="Livisghton Kleber" w:date="2019-11-04T14:19:00Z">
        <w:r w:rsidR="00720E8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6</w:t>
        </w:r>
      </w:ins>
      <w:ins w:id="383" w:author="Livisghton Kleber" w:date="2019-11-04T14:0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2686E12E" w14:textId="1F79563D" w:rsidR="00720E8B" w:rsidRDefault="00720E8B" w:rsidP="0025230F">
      <w:pPr>
        <w:spacing w:after="0" w:line="360" w:lineRule="auto"/>
        <w:ind w:firstLine="708"/>
        <w:jc w:val="both"/>
        <w:rPr>
          <w:ins w:id="384" w:author="Livisghton Kleber" w:date="2019-11-04T14:19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70724" w14:textId="0DAAFFCC" w:rsidR="001926FB" w:rsidRDefault="001926FB">
      <w:pPr>
        <w:keepNext/>
        <w:spacing w:after="0" w:line="360" w:lineRule="auto"/>
        <w:ind w:firstLine="708"/>
        <w:jc w:val="center"/>
        <w:rPr>
          <w:ins w:id="385" w:author="Livisghton Kleber" w:date="2019-11-04T22:19:00Z"/>
        </w:rPr>
        <w:pPrChange w:id="386" w:author="Livisghton Kleber" w:date="2019-11-04T22:19:00Z">
          <w:pPr>
            <w:spacing w:after="0" w:line="360" w:lineRule="auto"/>
            <w:ind w:firstLine="708"/>
            <w:jc w:val="center"/>
          </w:pPr>
        </w:pPrChange>
      </w:pPr>
      <w:ins w:id="387" w:author="Livisghton Kleber" w:date="2019-11-04T22:22:00Z">
        <w:r>
          <w:rPr>
            <w:noProof/>
          </w:rPr>
          <w:drawing>
            <wp:inline distT="0" distB="0" distL="0" distR="0" wp14:anchorId="7423F000" wp14:editId="1F6DB513">
              <wp:extent cx="3588888" cy="4920979"/>
              <wp:effectExtent l="0" t="0" r="0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tcc-Page-9.jpg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1159" cy="49240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CEE224D" w14:textId="196C83E0" w:rsidR="00720E8B" w:rsidRDefault="001926FB" w:rsidP="001926FB">
      <w:pPr>
        <w:pStyle w:val="Legenda"/>
        <w:jc w:val="center"/>
        <w:rPr>
          <w:ins w:id="388" w:author="Livisghton Kleber" w:date="2019-11-04T22:19:00Z"/>
          <w:rFonts w:ascii="Times New Roman" w:hAnsi="Times New Roman" w:cs="Times New Roman"/>
          <w:color w:val="000000" w:themeColor="text1"/>
          <w:sz w:val="20"/>
          <w:szCs w:val="20"/>
        </w:rPr>
      </w:pPr>
      <w:bookmarkStart w:id="389" w:name="_Toc23798641"/>
      <w:ins w:id="390" w:author="Livisghton Kleber" w:date="2019-11-04T22:19:00Z"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391" w:author="Livisghton Kleber" w:date="2019-11-04T22:19:00Z">
              <w:rPr/>
            </w:rPrChange>
          </w:rPr>
          <w:t xml:space="preserve">Figura </w:t>
        </w:r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392" w:author="Livisghton Kleber" w:date="2019-11-04T22:19:00Z">
              <w:rPr/>
            </w:rPrChange>
          </w:rPr>
          <w:fldChar w:fldCharType="begin"/>
        </w:r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393" w:author="Livisghton Kleber" w:date="2019-11-04T22:19:00Z">
              <w:rPr/>
            </w:rPrChange>
          </w:rPr>
          <w:instrText xml:space="preserve"> SEQ Figura \* ARABIC </w:instrText>
        </w:r>
      </w:ins>
      <w:r w:rsidRPr="001926FB">
        <w:rPr>
          <w:rFonts w:ascii="Times New Roman" w:hAnsi="Times New Roman" w:cs="Times New Roman"/>
          <w:color w:val="000000" w:themeColor="text1"/>
          <w:sz w:val="20"/>
          <w:szCs w:val="20"/>
          <w:rPrChange w:id="394" w:author="Livisghton Kleber" w:date="2019-11-04T22:19:00Z">
            <w:rPr/>
          </w:rPrChange>
        </w:rPr>
        <w:fldChar w:fldCharType="separate"/>
      </w:r>
      <w:ins w:id="395" w:author="Livisghton Kleber" w:date="2019-11-04T22:23:00Z">
        <w:r w:rsidR="00687C92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6</w:t>
        </w:r>
      </w:ins>
      <w:ins w:id="396" w:author="Livisghton Kleber" w:date="2019-11-04T22:19:00Z"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397" w:author="Livisghton Kleber" w:date="2019-11-04T22:19:00Z">
              <w:rPr/>
            </w:rPrChange>
          </w:rPr>
          <w:fldChar w:fldCharType="end"/>
        </w:r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398" w:author="Livisghton Kleber" w:date="2019-11-04T22:19:00Z">
              <w:rPr/>
            </w:rPrChange>
          </w:rPr>
          <w:t>: Passos para construção de um chromagram</w:t>
        </w:r>
        <w:bookmarkEnd w:id="389"/>
      </w:ins>
    </w:p>
    <w:p w14:paraId="50219388" w14:textId="77777777" w:rsidR="001926FB" w:rsidRPr="001926FB" w:rsidRDefault="001926FB">
      <w:pPr>
        <w:rPr>
          <w:ins w:id="399" w:author="Livisghton Kleber" w:date="2019-11-04T14:19:00Z"/>
          <w:rPrChange w:id="400" w:author="Livisghton Kleber" w:date="2019-11-04T22:19:00Z">
            <w:rPr>
              <w:ins w:id="401" w:author="Livisghton Kleber" w:date="2019-11-04T14:19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402" w:author="Livisghton Kleber" w:date="2019-11-04T22:19:00Z">
          <w:pPr>
            <w:spacing w:after="0" w:line="360" w:lineRule="auto"/>
            <w:ind w:firstLine="708"/>
            <w:jc w:val="both"/>
          </w:pPr>
        </w:pPrChange>
      </w:pPr>
    </w:p>
    <w:p w14:paraId="62D5C860" w14:textId="2D6D78C9" w:rsidR="00720E8B" w:rsidRDefault="00720E8B" w:rsidP="0025230F">
      <w:pPr>
        <w:spacing w:after="0" w:line="360" w:lineRule="auto"/>
        <w:ind w:firstLine="708"/>
        <w:jc w:val="both"/>
        <w:rPr>
          <w:ins w:id="403" w:author="Livisghton Kleber" w:date="2019-11-04T14:02:00Z"/>
          <w:rFonts w:ascii="Times New Roman" w:hAnsi="Times New Roman" w:cs="Times New Roman"/>
          <w:color w:val="000000" w:themeColor="text1"/>
          <w:sz w:val="24"/>
          <w:szCs w:val="24"/>
        </w:rPr>
      </w:pPr>
      <w:ins w:id="404" w:author="Livisghton Kleber" w:date="2019-11-04T14:2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Partindo de um sinal bruto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discretizado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no</w:t>
        </w:r>
      </w:ins>
      <w:ins w:id="405" w:author="Livisghton Kleber" w:date="2019-11-04T14:30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domínio do tempo, o primeiro passo </w:t>
        </w:r>
      </w:ins>
      <w:ins w:id="406" w:author="Livisghton Kleber" w:date="2019-11-04T14:31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construir um </w:t>
        </w:r>
        <w:r w:rsidR="00984B8F" w:rsidRPr="00984B8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07" w:author="Livisghton Kleber" w:date="2019-11-04T14:3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08" w:author="Livisghton Kleber" w:date="2019-11-04T14:32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converter o sinal para do</w:t>
        </w:r>
      </w:ins>
      <w:ins w:id="409" w:author="Livisghton Kleber" w:date="2019-11-04T14:33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mínio da frequência</w:t>
        </w:r>
      </w:ins>
      <w:ins w:id="410" w:author="Livisghton Kleber" w:date="2019-11-04T15:09:00Z">
        <w:r w:rsidR="00B2187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calcular sua magnitude</w:t>
        </w:r>
      </w:ins>
      <w:ins w:id="411" w:author="Livisghton Kleber" w:date="2019-11-04T14:33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. Existem algumas téc</w:t>
        </w:r>
      </w:ins>
      <w:ins w:id="412" w:author="Livisghton Kleber" w:date="2019-11-04T14:35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nicas para </w:t>
        </w:r>
      </w:ins>
      <w:ins w:id="413" w:author="Livisghton Kleber" w:date="2019-11-04T14:36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representar o sinal no domínio da frequência </w:t>
        </w:r>
      </w:ins>
      <w:ins w:id="414" w:author="Livisghton Kleber" w:date="2019-11-04T15:10:00Z">
        <w:r w:rsidR="00FD26B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forma simples </w:t>
        </w:r>
      </w:ins>
      <w:ins w:id="415" w:author="Livisghton Kleber" w:date="2019-11-04T14:36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como DFT</w:t>
        </w:r>
      </w:ins>
      <w:ins w:id="416" w:author="Livisghton Kleber" w:date="2019-11-04T14:37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417" w:author="Livisghton Kleber" w:date="2019-11-04T14:38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No entanto, a DFT </w:t>
        </w:r>
      </w:ins>
      <w:ins w:id="418" w:author="Livisghton Kleber" w:date="2019-11-04T14:52:00Z">
        <w:r w:rsidR="00653D5E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traz</w:t>
        </w:r>
      </w:ins>
      <w:ins w:id="419" w:author="Livisghton Kleber" w:date="2019-11-04T14:39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20" w:author="Livisghton Kleber" w:date="2019-11-04T14:42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>descrição</w:t>
        </w:r>
      </w:ins>
      <w:ins w:id="421" w:author="Livisghton Kleber" w:date="2019-11-04T14:39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global d</w:t>
        </w:r>
      </w:ins>
      <w:ins w:id="422" w:author="Livisghton Kleber" w:date="2019-11-04T14:42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>as frequência presente no áudio</w:t>
        </w:r>
      </w:ins>
      <w:ins w:id="423" w:author="Livisghton Kleber" w:date="2019-11-04T14:39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de acordo com </w:t>
        </w:r>
      </w:ins>
      <w:ins w:id="424" w:author="Livisghton Kleber" w:date="2019-11-04T14:40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_Ref23768491 \r \h </w:instrText>
        </w:r>
      </w:ins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25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[10]</w:t>
        </w:r>
      </w:ins>
      <w:ins w:id="426" w:author="Livisghton Kleber" w:date="2019-11-04T14:40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427" w:author="Livisghton Kleber" w:date="2019-11-04T14:43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os pesquisadores </w:t>
        </w:r>
      </w:ins>
      <w:ins w:id="428" w:author="Livisghton Kleber" w:date="2019-11-04T15:13:00Z">
        <w:r w:rsidR="00DD0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que estudam a estimação automática de acordes (</w:t>
        </w:r>
        <w:proofErr w:type="spellStart"/>
        <w:r w:rsidR="00DD0FEA" w:rsidRPr="00DD0FE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29" w:author="Livisghton Kleber" w:date="2019-11-04T15:14:00Z"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</w:rPrChange>
          </w:rPr>
          <w:t>Automatic</w:t>
        </w:r>
        <w:proofErr w:type="spellEnd"/>
        <w:r w:rsidR="00DD0FEA" w:rsidRPr="00DD0FE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30" w:author="Livisghton Kleber" w:date="2019-11-04T15:14:00Z"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</w:rPrChange>
          </w:rPr>
          <w:t xml:space="preserve"> </w:t>
        </w:r>
        <w:proofErr w:type="spellStart"/>
        <w:r w:rsidR="00DD0FEA" w:rsidRPr="00DD0FE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31" w:author="Livisghton Kleber" w:date="2019-11-04T15:14:00Z"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</w:rPrChange>
          </w:rPr>
          <w:t>Chord</w:t>
        </w:r>
        <w:proofErr w:type="spellEnd"/>
        <w:r w:rsidR="00DD0FEA" w:rsidRPr="00DD0FE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32" w:author="Livisghton Kleber" w:date="2019-11-04T15:14:00Z"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</w:rPrChange>
          </w:rPr>
          <w:t xml:space="preserve"> </w:t>
        </w:r>
        <w:proofErr w:type="spellStart"/>
        <w:r w:rsidR="00DD0FEA" w:rsidRPr="00DD0FE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33" w:author="Livisghton Kleber" w:date="2019-11-04T15:14:00Z"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</w:rPrChange>
          </w:rPr>
          <w:t>Estimation</w:t>
        </w:r>
      </w:ins>
      <w:proofErr w:type="spellEnd"/>
      <w:ins w:id="434" w:author="Livisghton Kleber" w:date="2019-11-04T15:14:00Z">
        <w:r w:rsidR="00DD0FE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 </w:t>
        </w:r>
        <w:r w:rsidR="00DD0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- ACE</w:t>
        </w:r>
      </w:ins>
      <w:ins w:id="435" w:author="Livisghton Kleber" w:date="2019-11-04T15:13:00Z">
        <w:r w:rsidR="00DD0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436" w:author="Livisghton Kleber" w:date="2019-11-04T14:43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37" w:author="Livisghton Kleber" w:date="2019-11-04T14:44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>estão interessados nas variações harmônicas locais</w:t>
        </w:r>
      </w:ins>
      <w:ins w:id="438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</w:t>
        </w:r>
      </w:ins>
      <w:ins w:id="439" w:author="Livisghton Kleber" w:date="2019-11-04T14:44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40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p</w:t>
        </w:r>
      </w:ins>
      <w:ins w:id="441" w:author="Livisghton Kleber" w:date="2019-11-04T14:44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or isso, geralmente </w:t>
        </w:r>
      </w:ins>
      <w:ins w:id="442" w:author="Livisghton Kleber" w:date="2019-11-04T14:45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utilizad</w:t>
        </w:r>
      </w:ins>
      <w:ins w:id="443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ins w:id="444" w:author="Livisghton Kleber" w:date="2019-11-04T14:45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Transformada de Fourier de curto prazo</w:t>
        </w:r>
      </w:ins>
      <w:ins w:id="445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</w:t>
        </w:r>
      </w:ins>
      <w:ins w:id="446" w:author="Livisghton Kleber" w:date="2019-11-04T14:47:00Z">
        <w:r w:rsidR="00EC7592" w:rsidRPr="00C475D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47" w:author="Livisghton Kleber" w:date="2019-11-04T14:48:00Z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rPrChange>
          </w:rPr>
          <w:t xml:space="preserve">short-time Fourier </w:t>
        </w:r>
        <w:proofErr w:type="spellStart"/>
        <w:r w:rsidR="00EC7592" w:rsidRPr="00C475D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48" w:author="Livisghton Kleber" w:date="2019-11-04T14:48:00Z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rPrChange>
          </w:rPr>
          <w:t>transform</w:t>
        </w:r>
      </w:ins>
      <w:proofErr w:type="spellEnd"/>
      <w:ins w:id="449" w:author="Livisghton Kleber" w:date="2019-11-04T14:46:00Z">
        <w:r w:rsidR="004D2E44" w:rsidRPr="00C475D1">
          <w:rPr>
            <w:rFonts w:ascii="Times New Roman" w:hAnsi="Times New Roman" w:cs="Times New Roman"/>
            <w:color w:val="000000" w:themeColor="text1"/>
            <w:sz w:val="24"/>
            <w:szCs w:val="24"/>
            <w:rPrChange w:id="450" w:author="Livisghton Kleber" w:date="2019-11-04T14:48:00Z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rPrChange>
          </w:rPr>
          <w:t xml:space="preserve"> -</w:t>
        </w:r>
      </w:ins>
      <w:ins w:id="451" w:author="Livisghton Kleber" w:date="2019-11-04T15:12:00Z">
        <w:r w:rsidR="00413FD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52" w:author="Livisghton Kleber" w:date="2019-11-04T14:47:00Z">
        <w:r w:rsidR="00EC7592">
          <w:rPr>
            <w:rFonts w:ascii="Times New Roman" w:hAnsi="Times New Roman" w:cs="Times New Roman"/>
            <w:color w:val="000000" w:themeColor="text1"/>
            <w:sz w:val="24"/>
            <w:szCs w:val="24"/>
          </w:rPr>
          <w:t>STFT</w:t>
        </w:r>
      </w:ins>
      <w:ins w:id="453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454" w:author="Livisghton Kleber" w:date="2019-11-04T14:51:00Z">
        <w:r w:rsidR="00653D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653D5E" w:rsidRPr="00653D5E">
          <w:rPr>
            <w:rFonts w:ascii="Times New Roman" w:hAnsi="Times New Roman" w:cs="Times New Roman"/>
            <w:color w:val="000000" w:themeColor="text1"/>
            <w:sz w:val="24"/>
            <w:szCs w:val="24"/>
          </w:rPr>
          <w:t>que calcula as magnitudes de frequência em uma janela deslizante através do sinal</w:t>
        </w:r>
      </w:ins>
      <w:ins w:id="455" w:author="Livisghton Kleber" w:date="2019-11-04T14:48:00Z">
        <w:r w:rsidR="00C475D1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04F2E591" w14:textId="64844AD4" w:rsidR="002004AF" w:rsidRDefault="00660EA1" w:rsidP="0025230F">
      <w:pPr>
        <w:spacing w:after="0" w:line="360" w:lineRule="auto"/>
        <w:ind w:firstLine="708"/>
        <w:jc w:val="both"/>
        <w:rPr>
          <w:ins w:id="456" w:author="Livisghton Kleber" w:date="2019-11-04T15:48:00Z"/>
          <w:rFonts w:ascii="Times New Roman" w:hAnsi="Times New Roman" w:cs="Times New Roman"/>
          <w:color w:val="000000" w:themeColor="text1"/>
          <w:sz w:val="24"/>
          <w:szCs w:val="24"/>
        </w:rPr>
      </w:pPr>
      <w:ins w:id="457" w:author="Livisghton Kleber" w:date="2019-11-04T15:1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segundo passo, </w:t>
        </w:r>
      </w:ins>
      <w:ins w:id="458" w:author="Livisghton Kleber" w:date="2019-11-04T15:1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pré-processamento, </w:t>
        </w:r>
      </w:ins>
      <w:ins w:id="459" w:author="Livisghton Kleber" w:date="2019-11-04T15:22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>tenta eliminar parte inútil do espectro</w:t>
        </w:r>
      </w:ins>
      <w:ins w:id="460" w:author="Livisghton Kleber" w:date="2019-11-04T15:23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como o espectro de fundo</w:t>
        </w:r>
      </w:ins>
      <w:ins w:id="461" w:author="Livisghton Kleber" w:date="2019-11-04T15:44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_Ref23774713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62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[17]</w:t>
        </w:r>
      </w:ins>
      <w:ins w:id="463" w:author="Livisghton Kleber" w:date="2019-11-04T15:44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_Ref23774714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64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[18]</w:t>
        </w:r>
      </w:ins>
      <w:ins w:id="465" w:author="Livisghton Kleber" w:date="2019-11-04T15:44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466" w:author="Livisghton Kleber" w:date="2019-11-04T15:23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67" w:author="Livisghton Kleber" w:date="2019-11-04T15:25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 </w:t>
        </w:r>
      </w:ins>
      <w:ins w:id="468" w:author="Livisghton Kleber" w:date="2019-11-04T15:26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alguns harmônicos que podem facilmente confundir técnicas de extração de </w:t>
        </w:r>
      </w:ins>
      <w:ins w:id="469" w:author="Livisghton Kleber" w:date="2019-11-04T15:27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>características</w:t>
        </w:r>
      </w:ins>
      <w:ins w:id="470" w:author="Livisghton Kleber" w:date="2019-11-04T15:48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_Ref23773985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71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[19]</w:t>
        </w:r>
      </w:ins>
      <w:ins w:id="472" w:author="Livisghton Kleber" w:date="2019-11-04T15:48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_Ref23774935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73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[20]</w:t>
        </w:r>
      </w:ins>
      <w:ins w:id="474" w:author="Livisghton Kleber" w:date="2019-11-04T15:48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475" w:author="Livisghton Kleber" w:date="2019-11-04T15:27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5E6DF1B4" w14:textId="6411D605" w:rsidR="00247335" w:rsidRDefault="0002746E" w:rsidP="00247335">
      <w:pPr>
        <w:spacing w:after="0" w:line="360" w:lineRule="auto"/>
        <w:ind w:firstLine="708"/>
        <w:jc w:val="both"/>
        <w:rPr>
          <w:ins w:id="476" w:author="Livisghton Kleber" w:date="2019-11-04T16:41:00Z"/>
          <w:rFonts w:ascii="Times New Roman" w:hAnsi="Times New Roman" w:cs="Times New Roman"/>
          <w:color w:val="000000" w:themeColor="text1"/>
          <w:sz w:val="24"/>
          <w:szCs w:val="24"/>
        </w:rPr>
      </w:pPr>
      <w:ins w:id="477" w:author="Livisghton Kleber" w:date="2019-11-04T15:5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O terceiro passo,</w:t>
        </w:r>
      </w:ins>
      <w:ins w:id="478" w:author="Livisghton Kleber" w:date="2019-11-04T16:17:00Z">
        <w:r w:rsidR="00FA3A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FA3A5C" w:rsidRPr="00FA3A5C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79" w:author="Livisghton Kleber" w:date="2019-11-04T16:1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tuning</w:t>
        </w:r>
      </w:ins>
      <w:proofErr w:type="spellEnd"/>
      <w:ins w:id="480" w:author="Livisghton Kleber" w:date="2019-11-04T16:19:00Z">
        <w:r w:rsidR="0024733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,</w:t>
        </w:r>
      </w:ins>
      <w:ins w:id="481" w:author="Livisghton Kleber" w:date="2019-11-04T15:5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82" w:author="Livisghton Kleber" w:date="2019-11-04T16:05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acordo com </w:t>
        </w:r>
        <w:proofErr w:type="spellStart"/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>Sheh</w:t>
        </w:r>
        <w:proofErr w:type="spellEnd"/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Ellis,</w:t>
        </w:r>
      </w:ins>
      <w:ins w:id="483" w:author="Livisghton Kleber" w:date="2019-11-04T16:06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84" w:author="Livisghton Kleber" w:date="2019-11-04T16:17:00Z">
        <w:r w:rsidR="00203C4C">
          <w:rPr>
            <w:rFonts w:ascii="Times New Roman" w:hAnsi="Times New Roman" w:cs="Times New Roman"/>
            <w:color w:val="000000" w:themeColor="text1"/>
            <w:sz w:val="24"/>
            <w:szCs w:val="24"/>
          </w:rPr>
          <w:t>existem</w:t>
        </w:r>
      </w:ins>
      <w:ins w:id="485" w:author="Livisghton Kleber" w:date="2019-11-04T16:06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algumas faixas de músicas que não estão afinadas no tom padrão A4</w:t>
        </w:r>
      </w:ins>
      <w:ins w:id="486" w:author="Livisghton Kleber" w:date="2019-11-04T16:07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= 440 Hz</w:t>
        </w:r>
      </w:ins>
      <w:ins w:id="487" w:author="Livisghton Kleber" w:date="2019-11-04T16:15:00Z"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_Ref23776535 \r \h </w:instrText>
        </w:r>
      </w:ins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88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[21]</w:t>
        </w:r>
      </w:ins>
      <w:ins w:id="489" w:author="Livisghton Kleber" w:date="2019-11-04T16:15:00Z"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490" w:author="Livisghton Kleber" w:date="2019-11-04T16:17:00Z">
        <w:r w:rsidR="00FA3A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91" w:author="Livisghton Kleber" w:date="2019-11-04T16:19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Então, </w:t>
        </w:r>
      </w:ins>
      <w:ins w:id="492" w:author="Livisghton Kleber" w:date="2019-11-04T21:13:00Z">
        <w:r w:rsidR="0071583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terceiro passo, </w:t>
        </w:r>
        <w:proofErr w:type="spellStart"/>
        <w:r w:rsidR="0071583D" w:rsidRPr="00C7203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93" w:author="Livisghton Kleber" w:date="2019-11-04T21:4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tuning</w:t>
        </w:r>
        <w:proofErr w:type="spellEnd"/>
        <w:r w:rsidR="0071583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494" w:author="Livisghton Kleber" w:date="2019-11-04T16:20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>aplica</w:t>
        </w:r>
      </w:ins>
      <w:ins w:id="495" w:author="Livisghton Kleber" w:date="2019-11-04T16:21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algoritmos </w:t>
        </w:r>
      </w:ins>
      <w:ins w:id="496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como </w:t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_Ref23777947 \r \h </w:instrText>
        </w:r>
      </w:ins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497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498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[22]</w:t>
        </w:r>
      </w:ins>
      <w:ins w:id="499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_Ref23777949 \r \h </w:instrText>
        </w:r>
      </w:ins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500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501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[23]</w:t>
        </w:r>
      </w:ins>
      <w:ins w:id="502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03" w:author="Livisghton Kleber" w:date="2019-11-04T16:21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 ajustar a afinação dessas músicas</w:t>
        </w:r>
      </w:ins>
      <w:ins w:id="504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61D0AFB5" w14:textId="1415A687" w:rsidR="00C52A79" w:rsidRDefault="00D9382F" w:rsidP="00247335">
      <w:pPr>
        <w:spacing w:after="0" w:line="360" w:lineRule="auto"/>
        <w:ind w:firstLine="708"/>
        <w:jc w:val="both"/>
        <w:rPr>
          <w:ins w:id="505" w:author="Livisghton Kleber" w:date="2019-11-04T18:12:00Z"/>
          <w:rFonts w:ascii="Times New Roman" w:hAnsi="Times New Roman" w:cs="Times New Roman"/>
          <w:color w:val="000000" w:themeColor="text1"/>
          <w:sz w:val="24"/>
          <w:szCs w:val="24"/>
        </w:rPr>
      </w:pPr>
      <w:ins w:id="506" w:author="Livisghton Kleber" w:date="2019-11-04T16:4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Quarto passo, </w:t>
        </w:r>
      </w:ins>
      <w:ins w:id="507" w:author="Livisghton Kleber" w:date="2019-11-04T16:4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cálculo de saliência de afinação, </w:t>
        </w:r>
      </w:ins>
      <w:ins w:id="508" w:author="Livisghton Kleber" w:date="2019-11-04T21:21:00Z">
        <w:r w:rsidR="00B71FD8">
          <w:rPr>
            <w:rFonts w:ascii="Times New Roman" w:hAnsi="Times New Roman" w:cs="Times New Roman"/>
            <w:color w:val="000000" w:themeColor="text1"/>
            <w:sz w:val="24"/>
            <w:szCs w:val="24"/>
          </w:rPr>
          <w:t>c</w:t>
        </w:r>
      </w:ins>
      <w:ins w:id="509" w:author="Livisghton Kleber" w:date="2019-11-04T18:00:00Z">
        <w:r w:rsidR="00E4175A" w:rsidRPr="00E4175A">
          <w:rPr>
            <w:rFonts w:ascii="Times New Roman" w:hAnsi="Times New Roman" w:cs="Times New Roman"/>
            <w:color w:val="000000" w:themeColor="text1"/>
            <w:sz w:val="24"/>
            <w:szCs w:val="24"/>
          </w:rPr>
          <w:t>aptura a saliência da classe de afinação</w:t>
        </w:r>
      </w:ins>
      <w:ins w:id="510" w:author="Livisghton Kleber" w:date="2019-11-04T18:01:00Z">
        <w:r w:rsidR="00E4175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11" w:author="Livisghton Kleber" w:date="2019-11-04T17:33:00Z">
        <w:r w:rsidR="00047ED9">
          <w:rPr>
            <w:rFonts w:ascii="Times New Roman" w:hAnsi="Times New Roman" w:cs="Times New Roman"/>
            <w:color w:val="000000" w:themeColor="text1"/>
            <w:sz w:val="24"/>
            <w:szCs w:val="24"/>
          </w:rPr>
          <w:t>faz</w:t>
        </w:r>
      </w:ins>
      <w:ins w:id="512" w:author="Livisghton Kleber" w:date="2019-11-04T18:01:00Z">
        <w:r w:rsidR="00E4175A">
          <w:rPr>
            <w:rFonts w:ascii="Times New Roman" w:hAnsi="Times New Roman" w:cs="Times New Roman"/>
            <w:color w:val="000000" w:themeColor="text1"/>
            <w:sz w:val="24"/>
            <w:szCs w:val="24"/>
          </w:rPr>
          <w:t>endo</w:t>
        </w:r>
      </w:ins>
      <w:ins w:id="513" w:author="Livisghton Kleber" w:date="2019-11-04T17:33:00Z">
        <w:r w:rsidR="00047ED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 mapeamento </w:t>
        </w:r>
      </w:ins>
      <w:ins w:id="514" w:author="Livisghton Kleber" w:date="2019-11-04T17:39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>do espectro</w:t>
        </w:r>
      </w:ins>
      <w:ins w:id="515" w:author="Livisghton Kleber" w:date="2019-11-04T17:43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obtido nos passos anteriores </w:t>
        </w:r>
      </w:ins>
      <w:ins w:id="516" w:author="Livisghton Kleber" w:date="2019-11-04T21:16:00Z">
        <w:r w:rsidR="000200E0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 a</w:t>
        </w:r>
      </w:ins>
      <w:ins w:id="517" w:author="Livisghton Kleber" w:date="2019-11-04T17:43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18" w:author="Livisghton Kleber" w:date="2019-11-04T17:46:00Z">
        <w:r w:rsidR="00162F8F">
          <w:rPr>
            <w:rFonts w:ascii="Times New Roman" w:hAnsi="Times New Roman" w:cs="Times New Roman"/>
            <w:color w:val="000000" w:themeColor="text1"/>
            <w:sz w:val="24"/>
            <w:szCs w:val="24"/>
          </w:rPr>
          <w:t>saliências d</w:t>
        </w:r>
      </w:ins>
      <w:ins w:id="519" w:author="Livisghton Kleber" w:date="2019-11-04T21:49:00Z">
        <w:r w:rsidR="001D70D8">
          <w:rPr>
            <w:rFonts w:ascii="Times New Roman" w:hAnsi="Times New Roman" w:cs="Times New Roman"/>
            <w:color w:val="000000" w:themeColor="text1"/>
            <w:sz w:val="24"/>
            <w:szCs w:val="24"/>
          </w:rPr>
          <w:t>e uma nota</w:t>
        </w:r>
      </w:ins>
      <w:ins w:id="520" w:author="Livisghton Kleber" w:date="2019-11-04T17:45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5E08F58" w14:textId="2ECD404C" w:rsidR="00A76023" w:rsidRDefault="00D3029C" w:rsidP="00247335">
      <w:pPr>
        <w:spacing w:after="0" w:line="360" w:lineRule="auto"/>
        <w:ind w:firstLine="708"/>
        <w:jc w:val="both"/>
        <w:rPr>
          <w:ins w:id="521" w:author="Livisghton Kleber" w:date="2019-11-04T17:45:00Z"/>
          <w:rFonts w:ascii="Times New Roman" w:hAnsi="Times New Roman" w:cs="Times New Roman"/>
          <w:color w:val="000000" w:themeColor="text1"/>
          <w:sz w:val="24"/>
          <w:szCs w:val="24"/>
        </w:rPr>
      </w:pPr>
      <w:ins w:id="522" w:author="Livisghton Kleber" w:date="2019-11-04T17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No estágio final do cálculo do </w:t>
        </w:r>
        <w:r w:rsidRPr="00CF33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523" w:author="Livisghton Kleber" w:date="2019-11-04T21:1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</w:t>
        </w:r>
      </w:ins>
      <w:ins w:id="524" w:author="Livisghton Kleber" w:date="2019-11-04T17:56:00Z">
        <w:r w:rsidRPr="00CF33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525" w:author="Livisghton Kleber" w:date="2019-11-04T21:1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romagram</w:t>
        </w:r>
      </w:ins>
      <w:ins w:id="526" w:author="Livisghton Kleber" w:date="2019-11-04T18:03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527" w:author="Livisghton Kleber" w:date="2019-11-04T18:10:00Z">
        <w:r w:rsidR="008C309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soma </w:t>
        </w:r>
      </w:ins>
      <w:ins w:id="528" w:author="Livisghton Kleber" w:date="2019-11-04T18:11:00Z">
        <w:r w:rsidR="008C309C">
          <w:rPr>
            <w:rFonts w:ascii="Times New Roman" w:hAnsi="Times New Roman" w:cs="Times New Roman"/>
            <w:color w:val="000000" w:themeColor="text1"/>
            <w:sz w:val="24"/>
            <w:szCs w:val="24"/>
          </w:rPr>
          <w:t>e normalização de oitavas,</w:t>
        </w:r>
      </w:ins>
      <w:ins w:id="529" w:author="Livisghton Kleber" w:date="2019-11-04T17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30" w:author="Livisghton Kleber" w:date="2019-11-04T21:54:00Z">
        <w:r w:rsidR="00ED4CC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é feita a </w:t>
        </w:r>
      </w:ins>
      <w:ins w:id="531" w:author="Livisghton Kleber" w:date="2019-11-04T18:02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soma </w:t>
        </w:r>
      </w:ins>
      <w:ins w:id="532" w:author="Livisghton Kleber" w:date="2019-11-04T22:02:00Z">
        <w:r w:rsidR="006E2B2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</w:t>
        </w:r>
      </w:ins>
      <w:ins w:id="533" w:author="Livisghton Kleber" w:date="2019-11-04T18:02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todas as </w:t>
        </w:r>
      </w:ins>
      <w:ins w:id="534" w:author="Livisghton Kleber" w:date="2019-11-04T21:57:00Z">
        <w:r w:rsidR="006E2B22">
          <w:rPr>
            <w:rFonts w:ascii="Times New Roman" w:hAnsi="Times New Roman" w:cs="Times New Roman"/>
            <w:color w:val="000000" w:themeColor="text1"/>
            <w:sz w:val="24"/>
            <w:szCs w:val="24"/>
          </w:rPr>
          <w:t>saliências pertencentes</w:t>
        </w:r>
      </w:ins>
      <w:ins w:id="535" w:author="Livisghton Kleber" w:date="2019-11-04T18:03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</w:t>
        </w:r>
      </w:ins>
      <w:ins w:id="536" w:author="Livisghton Kleber" w:date="2019-11-04T18:02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mesma classe</w:t>
        </w:r>
      </w:ins>
      <w:ins w:id="537" w:author="Livisghton Kleber" w:date="2019-11-04T18:03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</w:t>
        </w:r>
      </w:ins>
      <w:ins w:id="538" w:author="Livisghton Kleber" w:date="2019-11-04T18:04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>normaliza</w:t>
        </w:r>
      </w:ins>
      <w:ins w:id="539" w:author="Livisghton Kleber" w:date="2019-11-04T22:06:00Z">
        <w:r w:rsid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da </w:t>
        </w:r>
        <w:r w:rsidR="008F120A" w:rsidRP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produzir uma matriz de recurso do </w:t>
        </w:r>
      </w:ins>
      <w:ins w:id="540" w:author="Livisghton Kleber" w:date="2019-11-04T22:07:00Z">
        <w:r w:rsidR="008F120A" w:rsidRPr="00F253D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chromagram</w:t>
        </w:r>
        <w:r w:rsidR="008F120A" w:rsidRP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41" w:author="Livisghton Kleber" w:date="2019-11-04T22:06:00Z">
        <w:r w:rsidR="008F120A" w:rsidRP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>que captura a evolução da afinação do áudio ao longo do tempo.</w:t>
        </w:r>
      </w:ins>
      <w:ins w:id="542" w:author="Livisghton Kleber" w:date="2019-11-04T18:04:00Z">
        <w:r w:rsidR="00FA2D0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43" w:author="Livisghton Kleber" w:date="2019-11-04T18:33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fim, </w:t>
        </w:r>
      </w:ins>
      <w:ins w:id="544" w:author="Livisghton Kleber" w:date="2019-11-04T18:39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>suavização</w:t>
        </w:r>
      </w:ins>
      <w:ins w:id="545" w:author="Livisghton Kleber" w:date="2019-11-04T18:36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46" w:author="Livisghton Kleber" w:date="2019-11-04T18:39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>/sincronização</w:t>
        </w:r>
      </w:ins>
      <w:ins w:id="547" w:author="Livisghton Kleber" w:date="2019-11-04T18:36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48" w:author="Livisghton Kleber" w:date="2019-11-04T18:39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>de batida</w:t>
        </w:r>
      </w:ins>
      <w:ins w:id="549" w:author="Livisghton Kleber" w:date="2019-11-04T18:40:00Z">
        <w:r w:rsidR="006508F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 w:rsidR="001A2F9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é </w:t>
        </w:r>
        <w:r w:rsidR="004C6489">
          <w:rPr>
            <w:rFonts w:ascii="Times New Roman" w:hAnsi="Times New Roman" w:cs="Times New Roman"/>
            <w:color w:val="000000" w:themeColor="text1"/>
            <w:sz w:val="24"/>
            <w:szCs w:val="24"/>
          </w:rPr>
          <w:t>uma etapa de pós processamento</w:t>
        </w:r>
      </w:ins>
      <w:ins w:id="550" w:author="Livisghton Kleber" w:date="2019-11-04T22:13:00Z">
        <w:r w:rsidR="00E91F5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para </w:t>
        </w:r>
      </w:ins>
      <w:ins w:id="551" w:author="Livisghton Kleber" w:date="2019-11-04T22:14:00Z">
        <w:r w:rsidR="00E91F5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minimizar as </w:t>
        </w:r>
      </w:ins>
      <w:ins w:id="552" w:author="Livisghton Kleber" w:date="2019-11-04T22:18:00Z">
        <w:r w:rsidR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t>frequentes mudanças</w:t>
        </w:r>
      </w:ins>
      <w:ins w:id="553" w:author="Livisghton Kleber" w:date="2019-11-04T22:14:00Z">
        <w:r w:rsidR="00E91F5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 acordes e ruído.</w:t>
        </w:r>
      </w:ins>
    </w:p>
    <w:p w14:paraId="7AB6E8CB" w14:textId="6150C989" w:rsidR="00CA478D" w:rsidDel="003E6239" w:rsidRDefault="00CA478D" w:rsidP="0025230F">
      <w:pPr>
        <w:spacing w:after="0" w:line="360" w:lineRule="auto"/>
        <w:ind w:firstLine="708"/>
        <w:jc w:val="both"/>
        <w:rPr>
          <w:del w:id="554" w:author="Livisghton Kleber" w:date="2019-11-04T22:18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04BA70" w14:textId="71C4CCEB" w:rsidR="00F67882" w:rsidDel="003E6239" w:rsidRDefault="00F67882" w:rsidP="0025230F">
      <w:pPr>
        <w:spacing w:after="0" w:line="360" w:lineRule="auto"/>
        <w:ind w:firstLine="708"/>
        <w:jc w:val="both"/>
        <w:rPr>
          <w:del w:id="555" w:author="Livisghton Kleber" w:date="2019-11-04T22:18:00Z"/>
          <w:rFonts w:ascii="Times New Roman" w:hAnsi="Times New Roman" w:cs="Times New Roman"/>
          <w:color w:val="000000" w:themeColor="text1"/>
          <w:sz w:val="24"/>
          <w:szCs w:val="24"/>
        </w:rPr>
      </w:pPr>
      <w:del w:id="556" w:author="Livisghton Kleber" w:date="2019-11-04T22:18:00Z"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 construção de um </w:delText>
        </w:r>
        <w:r w:rsidRPr="00AB3779" w:rsidDel="003E623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chromagram</w:delText>
        </w:r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se dá basicamente por duas etapas. A primeira é a aplicação da transformada Discreta de Fourier sobre o sinal de áudio, transformando o mesmo para o domínio da frequência e </w:delText>
        </w:r>
        <w:r w:rsidR="00C8672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gera</w:delText>
        </w:r>
        <w:r w:rsidR="00C8672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ção do</w:delText>
        </w:r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espectrograma do sinal.</w:delText>
        </w:r>
        <w:r w:rsidR="004945A4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 A segunda etapa, é </w:delText>
        </w:r>
        <w:r w:rsidR="00DA25C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representar o espectro em um vetor de intensidade com doze posições, onde cada posição representa uma nota. A primeira posição do vetor representa a nota dó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. </w:delText>
        </w:r>
        <w:r w:rsidR="00ED188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Em </w:delText>
        </w:r>
      </w:del>
      <w:customXmlDelRangeStart w:id="557" w:author="Livisghton Kleber" w:date="2019-11-04T22:18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61221092"/>
          <w:citation/>
        </w:sdtPr>
        <w:sdtEndPr/>
        <w:sdtContent>
          <w:customXmlDelRangeEnd w:id="557"/>
          <w:del w:id="558" w:author="Livisghton Kleber" w:date="2019-11-04T22:18:00Z"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Fuj99 \l 1046 </w:delInstrText>
            </w:r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RPr="0017698A" w:rsidDel="003E6239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(11)</w:delText>
            </w:r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59" w:author="Livisghton Kleber" w:date="2019-11-04T22:18:00Z"/>
        </w:sdtContent>
      </w:sdt>
      <w:customXmlDelRangeEnd w:id="559"/>
      <w:ins w:id="560" w:author="Carlos Mello" w:date="2019-11-02T21:06:00Z">
        <w:del w:id="561" w:author="Livisghton Kleber" w:date="2019-11-04T22:18:00Z"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</w:delText>
          </w:r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InstrText xml:space="preserve"> REF _Ref23620848 \r \h </w:delInstrText>
          </w:r>
        </w:del>
      </w:ins>
      <w:del w:id="562" w:author="Livisghton Kleber" w:date="2019-11-04T22:18:00Z">
        <w:r w:rsidR="008A4A5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8A4A5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del>
      <w:ins w:id="563" w:author="Carlos Mello" w:date="2019-11-02T21:06:00Z">
        <w:del w:id="564" w:author="Livisghton Kleber" w:date="2019-11-04T22:18:00Z"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[11]</w:delText>
          </w:r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del>
      </w:ins>
      <w:del w:id="565" w:author="Livisghton Kleber" w:date="2019-11-04T22:18:00Z">
        <w:r w:rsidR="00ED188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, 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  <w:r w:rsidR="00ED188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ão apresentados os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cálculos necessário</w:delText>
        </w:r>
        <w:r w:rsidR="00141319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para fazer este passo</w:delText>
        </w:r>
        <w:r w:rsidR="00FB731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FB731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</w:delText>
        </w:r>
        <w:r w:rsidR="00141319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AB0A3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F</w:delText>
        </w:r>
        <w:r w:rsidR="00141319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igura</w:delText>
        </w:r>
        <w:r w:rsidR="0084572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6</w:delText>
        </w:r>
        <w:r w:rsidR="00FB731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apresenta </w:delText>
        </w:r>
        <w:r w:rsidR="0066345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um modelo básico para geração de </w:delText>
        </w:r>
        <w:r w:rsidR="00663450" w:rsidDel="003E623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chroma.</w:delText>
        </w:r>
      </w:del>
    </w:p>
    <w:p w14:paraId="117CBDC6" w14:textId="25F63B4C" w:rsidR="00141319" w:rsidDel="003E6239" w:rsidRDefault="00141319" w:rsidP="0025230F">
      <w:pPr>
        <w:spacing w:after="0" w:line="360" w:lineRule="auto"/>
        <w:ind w:firstLine="708"/>
        <w:jc w:val="both"/>
        <w:rPr>
          <w:del w:id="566" w:author="Livisghton Kleber" w:date="2019-11-04T22:18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B9ED55" w14:textId="05DDB81E" w:rsidR="00141319" w:rsidDel="003E6239" w:rsidRDefault="00141319" w:rsidP="00141319">
      <w:pPr>
        <w:keepNext/>
        <w:spacing w:after="0" w:line="360" w:lineRule="auto"/>
        <w:ind w:firstLine="708"/>
        <w:jc w:val="both"/>
        <w:rPr>
          <w:del w:id="567" w:author="Livisghton Kleber" w:date="2019-11-04T22:18:00Z"/>
        </w:rPr>
      </w:pPr>
      <w:del w:id="568" w:author="Livisghton Kleber" w:date="2019-11-04T22:18:00Z">
        <w:r w:rsidDel="003E6239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drawing>
            <wp:inline distT="0" distB="0" distL="0" distR="0" wp14:anchorId="5775BBCD" wp14:editId="489D5DCA">
              <wp:extent cx="4628454" cy="2139950"/>
              <wp:effectExtent l="0" t="0" r="1270" b="0"/>
              <wp:docPr id="16" name="Image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tcc (1).jpg"/>
                      <pic:cNvPicPr/>
                    </pic:nvPicPr>
                    <pic:blipFill rotWithShape="1"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4856"/>
                      <a:stretch/>
                    </pic:blipFill>
                    <pic:spPr bwMode="auto">
                      <a:xfrm>
                        <a:off x="0" y="0"/>
                        <a:ext cx="4628454" cy="21399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E189F1F" w14:textId="524BD04F" w:rsidR="00C07D1D" w:rsidRPr="00C07D1D" w:rsidDel="0091454E" w:rsidRDefault="00141319" w:rsidP="00572CE5">
      <w:pPr>
        <w:jc w:val="center"/>
        <w:rPr>
          <w:del w:id="569" w:author="Livisghton Kleber" w:date="2019-11-04T22:18:00Z"/>
          <w:rFonts w:ascii="Times New Roman" w:hAnsi="Times New Roman" w:cs="Times New Roman"/>
          <w:sz w:val="20"/>
          <w:szCs w:val="20"/>
        </w:rPr>
      </w:pPr>
      <w:del w:id="570" w:author="Livisghton Kleber" w:date="2019-11-04T22:18:00Z">
        <w:r w:rsidRPr="00C07D1D" w:rsidDel="003E6239">
          <w:rPr>
            <w:rFonts w:ascii="Times New Roman" w:hAnsi="Times New Roman" w:cs="Times New Roman"/>
            <w:sz w:val="20"/>
            <w:szCs w:val="20"/>
          </w:rPr>
          <w:delText xml:space="preserve">Figura </w:del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InstrText xml:space="preserve"> SEQ Figura \* ARABIC </w:delInstr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Text>6</w:del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Text xml:space="preserve">: Modelo básico para geração de </w:delText>
        </w:r>
        <w:r w:rsidR="00AF0864" w:rsidRPr="00495EAC" w:rsidDel="003E6239">
          <w:rPr>
            <w:rFonts w:ascii="Times New Roman" w:hAnsi="Times New Roman" w:cs="Times New Roman"/>
            <w:i/>
            <w:iCs/>
            <w:sz w:val="20"/>
            <w:szCs w:val="20"/>
          </w:rPr>
          <w:delText>chroma</w:del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Text>.</w:delText>
        </w:r>
        <w:r w:rsidR="00C07D1D" w:rsidRPr="00C07D1D" w:rsidDel="003E6239">
          <w:rPr>
            <w:rFonts w:ascii="Times New Roman" w:hAnsi="Times New Roman" w:cs="Times New Roman"/>
            <w:sz w:val="20"/>
            <w:szCs w:val="20"/>
          </w:rPr>
          <w:delText xml:space="preserve"> Fonte: Imagem adaptada de </w:delText>
        </w:r>
      </w:del>
      <w:customXmlDelRangeStart w:id="571" w:author="Livisghton Kleber" w:date="2019-11-04T22:18:00Z"/>
      <w:sdt>
        <w:sdtPr>
          <w:rPr>
            <w:rFonts w:ascii="Times New Roman" w:hAnsi="Times New Roman" w:cs="Times New Roman"/>
            <w:sz w:val="20"/>
            <w:szCs w:val="20"/>
          </w:rPr>
          <w:id w:val="751618889"/>
          <w:citation/>
        </w:sdtPr>
        <w:sdtEndPr/>
        <w:sdtContent>
          <w:customXmlDelRangeEnd w:id="571"/>
          <w:del w:id="572" w:author="Livisghton Kleber" w:date="2019-11-04T22:18:00Z"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delInstrText xml:space="preserve"> CITATION Fuj99 \l 1046 </w:delInstrText>
            </w:r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17698A" w:rsidRPr="0017698A" w:rsidDel="003E6239">
              <w:rPr>
                <w:rFonts w:ascii="Times New Roman" w:hAnsi="Times New Roman" w:cs="Times New Roman"/>
                <w:noProof/>
                <w:sz w:val="20"/>
                <w:szCs w:val="20"/>
              </w:rPr>
              <w:delText>(11)</w:delText>
            </w:r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del>
          <w:customXmlDelRangeStart w:id="573" w:author="Livisghton Kleber" w:date="2019-11-04T22:18:00Z"/>
        </w:sdtContent>
      </w:sdt>
      <w:customXmlDelRangeEnd w:id="573"/>
      <w:del w:id="574" w:author="Livisghton Kleber" w:date="2019-11-04T22:18:00Z">
        <w:r w:rsidR="00C07D1D" w:rsidRPr="00C07D1D" w:rsidDel="0091454E">
          <w:rPr>
            <w:rFonts w:ascii="Times New Roman" w:hAnsi="Times New Roman" w:cs="Times New Roman"/>
            <w:sz w:val="20"/>
            <w:szCs w:val="20"/>
          </w:rPr>
          <w:delText>.</w:delText>
        </w:r>
      </w:del>
    </w:p>
    <w:p w14:paraId="6E70A759" w14:textId="48577B06" w:rsidR="000540DB" w:rsidDel="00F36519" w:rsidRDefault="000540DB" w:rsidP="00EE42B1">
      <w:pPr>
        <w:rPr>
          <w:del w:id="575" w:author="Livisghton Kleber" w:date="2019-11-04T22:23:00Z"/>
        </w:rPr>
      </w:pPr>
    </w:p>
    <w:p w14:paraId="5F1769B2" w14:textId="77777777" w:rsidR="00F36519" w:rsidRDefault="00F36519">
      <w:pPr>
        <w:jc w:val="center"/>
        <w:rPr>
          <w:ins w:id="576" w:author="Livisghton Kleber" w:date="2019-11-04T22:23:00Z"/>
        </w:rPr>
        <w:pPrChange w:id="577" w:author="Livisghton Kleber" w:date="2019-11-04T22:18:00Z">
          <w:pPr/>
        </w:pPrChange>
      </w:pPr>
    </w:p>
    <w:p w14:paraId="72248CDF" w14:textId="7F3D49E8" w:rsidR="00675415" w:rsidDel="00F36519" w:rsidRDefault="00675415" w:rsidP="00EE42B1">
      <w:pPr>
        <w:rPr>
          <w:del w:id="578" w:author="Livisghton Kleber" w:date="2019-11-04T22:23:00Z"/>
        </w:rPr>
      </w:pPr>
    </w:p>
    <w:p w14:paraId="6D495612" w14:textId="77777777" w:rsidR="00675415" w:rsidRPr="00EE42B1" w:rsidRDefault="00675415" w:rsidP="00EE42B1"/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579" w:name="_Toc23798620"/>
      <w:r w:rsidRPr="00EE42B1">
        <w:rPr>
          <w:color w:val="000000" w:themeColor="text1"/>
          <w:sz w:val="28"/>
        </w:rPr>
        <w:t>Conceitos de Redes Neurais</w:t>
      </w:r>
      <w:bookmarkEnd w:id="579"/>
    </w:p>
    <w:p w14:paraId="4B417C5F" w14:textId="5787198C" w:rsidR="001F7DB4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C01D3" w14:textId="1A626A73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580" w:author="Carlos Mello" w:date="2019-11-02T21:06:00Z">
        <w:r w:rsidR="004C1134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sobre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 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</w:t>
      </w:r>
      <w:del w:id="581" w:author="Carlos Mello" w:date="2019-11-02T21:06:00Z">
        <w:r w:rsidR="00212DDC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onde estes são </w:delText>
        </w:r>
      </w:del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chamados de </w:t>
      </w:r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0877B817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 </w:t>
      </w:r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</w:t>
      </w:r>
      <w:proofErr w:type="spellStart"/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>Rosenblatt</w:t>
      </w:r>
      <w:proofErr w:type="spellEnd"/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estrutura do 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0 ou 1, ou -1 e 1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del w:id="582" w:author="Carlos Mello" w:date="2019-11-02T21:07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e</w:delText>
        </w:r>
      </w:del>
      <w:ins w:id="583" w:author="Carlos Mello" w:date="2019-11-02T21:07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E</w:t>
        </w:r>
      </w:ins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del w:id="584" w:author="Carlos Mello" w:date="2019-11-02T21:07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2</w:delText>
        </w:r>
        <w:r w:rsidR="00AB4FBB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.4</w:delText>
        </w:r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.1</w:delText>
        </w:r>
      </w:del>
      <w:ins w:id="585" w:author="Carlos Mello" w:date="2019-11-02T21:07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5</w:t>
        </w:r>
      </w:ins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representação matemática de um perceptron levando em consideração o 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já a </w:t>
      </w:r>
      <w:ins w:id="586" w:author="Carlos Mello" w:date="2019-11-02T21:07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E</w:t>
        </w:r>
      </w:ins>
      <w:del w:id="587" w:author="Carlos Mello" w:date="2019-11-02T21:07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e</w:delText>
        </w:r>
      </w:del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del w:id="588" w:author="Carlos Mello" w:date="2019-11-02T21:08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2</w:delText>
        </w:r>
        <w:r w:rsidR="00AB4FBB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.4</w:delText>
        </w:r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.2</w:delText>
        </w:r>
      </w:del>
      <w:ins w:id="589" w:author="Carlos Mello" w:date="2019-11-02T21:08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6</w:t>
        </w:r>
      </w:ins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função de ativação de um neurônio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d w:val="-1534641168"/>
          <w:citation/>
        </w:sdtPr>
        <w:sdtEndPr/>
        <w:sdtContent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instrText xml:space="preserve"> CITATION Aks18 \l 1046 </w:instrText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ins w:id="590" w:author="Livisghton Kleber" w:date="2019-11-04T22:23:00Z">
            <w:r w:rsidR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687C92" w:rsidRPr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  <w:rPrChange w:id="591" w:author="Livisghton Kleber" w:date="2019-11-04T22:23:00Z">
                  <w:rPr/>
                </w:rPrChange>
              </w:rPr>
              <w:t>(14)</w:t>
            </w:r>
          </w:ins>
          <w:del w:id="592" w:author="Livisghton Kleber" w:date="2019-11-04T22:23:00Z">
            <w:r w:rsidR="0017698A" w:rsidDel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</w:rPr>
              <w:delText xml:space="preserve"> </w:delText>
            </w:r>
            <w:r w:rsidR="0017698A" w:rsidRPr="0017698A" w:rsidDel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</w:rPr>
              <w:delText>(14)</w:delText>
            </w:r>
          </w:del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251CF3D3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593" w:name="_Toc23798642"/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ins w:id="594" w:author="Livisghton Kleber" w:date="2019-11-04T22:23:00Z">
        <w:r w:rsidR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>7</w:t>
        </w:r>
      </w:ins>
      <w:del w:id="595" w:author="Livisghton Kleber" w:date="2019-11-04T22:23:00Z">
        <w:r w:rsidR="00141319" w:rsidRPr="00C40EE7" w:rsidDel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delText>8</w:delText>
        </w:r>
      </w:del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Representação gráfica de uma estrutura do perceptron.</w:t>
      </w:r>
      <w:bookmarkEnd w:id="593"/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49E183C1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del w:id="596" w:author="Carlos Mello" w:date="2019-11-02T21:08:00Z">
        <w:r w:rsidR="004864E6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</w:delText>
        </w:r>
        <w:r w:rsidR="00A34981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4.</w:delText>
        </w:r>
        <w:r w:rsidR="004864E6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1</w:delText>
        </w:r>
      </w:del>
      <w:ins w:id="597" w:author="Carlos Mello" w:date="2019-11-02T21:08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Eq.5</w:t>
        </w:r>
      </w:ins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3E6E7062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del w:id="598" w:author="Carlos Mello" w:date="2019-11-02T21:08:00Z">
        <w:r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</w:delText>
        </w:r>
        <w:r w:rsidR="00A34981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4.</w:delText>
        </w:r>
        <w:r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</w:delText>
        </w:r>
      </w:del>
      <w:ins w:id="599" w:author="Carlos Mello" w:date="2019-11-02T21:08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Eq.6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42164C19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Para resolver problemas mais complexo</w:t>
      </w:r>
      <w:ins w:id="600" w:author="Carlos Mello" w:date="2019-11-02T21:08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semelhante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</w:t>
      </w:r>
      <w:ins w:id="601" w:author="Carlos Mello" w:date="2019-11-02T21:09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>is</w:t>
        </w:r>
      </w:ins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tem modelos que são compostos por vários perceptrons</w:t>
      </w:r>
      <w:del w:id="602" w:author="Carlos Mello" w:date="2019-11-02T21:09:00Z">
        <w:r w:rsidR="000B7A72" w:rsidDel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</w:delText>
        </w:r>
      </w:del>
      <w:ins w:id="603" w:author="Carlos Mello" w:date="2019-11-02T21:09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>, sendo</w:t>
        </w:r>
      </w:ins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deles </w:t>
      </w:r>
      <w:del w:id="604" w:author="Carlos Mello" w:date="2019-11-02T21:09:00Z">
        <w:r w:rsidR="000B7A72" w:rsidDel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é </w:delText>
        </w:r>
      </w:del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chamado de chamado de Perceptron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Layer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Perceptron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613F58B7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escondidas/intermediárias e uma camada de saída)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proofErr w:type="spellStart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MLPs</w:t>
      </w:r>
      <w:proofErr w:type="spellEnd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consideradas redes neurais do tipo </w:t>
      </w:r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customXmlDelRangeStart w:id="605" w:author="Carlos Mello" w:date="2019-11-02T21:1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342327118"/>
          <w:citation/>
        </w:sdtPr>
        <w:sdtEndPr/>
        <w:sdtContent>
          <w:customXmlDelRangeEnd w:id="605"/>
          <w:del w:id="606" w:author="Carlos Mello" w:date="2019-11-02T21:10:00Z">
            <w:r w:rsidR="000D22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D12C93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CITATION HAY98 \l 1046 </w:delInstrText>
            </w:r>
            <w:r w:rsidR="000D22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(15)</w:delText>
            </w:r>
            <w:r w:rsidR="000D22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607" w:author="Carlos Mello" w:date="2019-11-02T21:10:00Z"/>
        </w:sdtContent>
      </w:sdt>
      <w:customXmlDelRangeEnd w:id="607"/>
      <w:del w:id="608" w:author="Carlos Mello" w:date="2019-11-02T21:10:00Z">
        <w:r w:rsidR="000D228A" w:rsidDel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ins w:id="609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_Ref23621418 \r \h </w:instrText>
        </w:r>
      </w:ins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610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[15]</w:t>
        </w:r>
      </w:ins>
      <w:ins w:id="611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3C706354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 utilizando o algoritmo gradiente descendente (</w:t>
      </w:r>
      <w:proofErr w:type="spellStart"/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proofErr w:type="spellEnd"/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algoritmo é dividido em duas etapas,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um padrão é apresentado a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camada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segunda fase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customXmlDelRangeStart w:id="612" w:author="Carlos Mello" w:date="2019-11-02T21:0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921608825"/>
          <w:citation/>
        </w:sdtPr>
        <w:sdtEndPr/>
        <w:sdtContent>
          <w:customXmlDelRangeEnd w:id="612"/>
          <w:del w:id="613" w:author="Carlos Mello" w:date="2019-11-02T21:09:00Z"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dee19 \l 1046 </w:delInstrText>
            </w:r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(16)</w:delText>
            </w:r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614" w:author="Carlos Mello" w:date="2019-11-02T21:09:00Z"/>
        </w:sdtContent>
      </w:sdt>
      <w:customXmlDelRangeEnd w:id="614"/>
      <w:ins w:id="615" w:author="Carlos Mello" w:date="2019-11-02T21:09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16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_Ref23621418 \r \h </w:instrText>
        </w:r>
      </w:ins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617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[15]</w:t>
        </w:r>
      </w:ins>
      <w:ins w:id="618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4D47398F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exemplo de arquitetura de uma MLP,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 na camada de entrada apresenta dois neurônios,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 e na camada de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46C7C41F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bookmarkStart w:id="619" w:name="_Toc23798643"/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ins w:id="620" w:author="Livisghton Kleber" w:date="2019-11-04T22:23:00Z">
        <w:r w:rsidR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>8</w:t>
        </w:r>
      </w:ins>
      <w:del w:id="621" w:author="Livisghton Kleber" w:date="2019-11-04T22:23:00Z">
        <w:r w:rsidR="00141319" w:rsidRPr="007A036A" w:rsidDel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delText>9</w:delText>
        </w:r>
      </w:del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  <w:ins w:id="622" w:author="Livisghton Kleber" w:date="2019-11-03T21:03:00Z"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 xml:space="preserve"> </w:t>
        </w:r>
      </w:ins>
      <w:ins w:id="623" w:author="Livisghton Kleber" w:date="2019-11-03T21:04:00Z"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 xml:space="preserve">Fonte: </w:t>
        </w:r>
      </w:ins>
      <w:ins w:id="624" w:author="Livisghton Kleber" w:date="2019-11-03T21:06:00Z"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fldChar w:fldCharType="begin"/>
        </w:r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instrText xml:space="preserve"> HYPERLINK "https://www.researchgate.net/publication/265552060_O_USO_DE_REDES_NEURAIS_PARA_A_ANALISE_E_CONCESSAO_DE_CREDITO_FLAVIO_IZO_-flavioflavioizocom_INSTITUTO_FEDERAL_DO_ESPIRITO_SANTO_-IFES" </w:instrText>
        </w:r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fldChar w:fldCharType="separate"/>
        </w:r>
        <w:r w:rsidR="00F620A8" w:rsidRPr="00F620A8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encurtador.com.br/lmpY1</w:t>
        </w:r>
        <w:bookmarkEnd w:id="619"/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fldChar w:fldCharType="end"/>
        </w:r>
      </w:ins>
    </w:p>
    <w:p w14:paraId="166D339B" w14:textId="1E4C17E8" w:rsidR="00136275" w:rsidRPr="004B2581" w:rsidDel="00271F76" w:rsidRDefault="004B2581" w:rsidP="004B2581">
      <w:pPr>
        <w:pStyle w:val="Legenda"/>
        <w:jc w:val="both"/>
        <w:rPr>
          <w:del w:id="625" w:author="Livisghton Kleber" w:date="2019-11-03T21:10:00Z"/>
          <w:noProof/>
          <w:color w:val="000000" w:themeColor="text1"/>
        </w:rPr>
      </w:pPr>
      <w:del w:id="626" w:author="Livisghton Kleber" w:date="2019-11-03T21:10:00Z">
        <w:r w:rsidDel="00271F76">
          <w:rPr>
            <w:noProof/>
            <w:color w:val="000000" w:themeColor="text1"/>
          </w:rPr>
          <w:delText xml:space="preserve">Fonte: </w:delText>
        </w:r>
        <w:commentRangeStart w:id="627"/>
        <w:commentRangeStart w:id="628"/>
        <w:r w:rsidR="00077508" w:rsidDel="00271F76">
          <w:fldChar w:fldCharType="begin"/>
        </w:r>
        <w:r w:rsidR="00077508" w:rsidDel="00271F76">
          <w:delInstrText xml:space="preserve"> HYPERLINK "https://www.researchgate.net/publication/265552060_O_USO_DE_REDES_NEURAIS_PARA_A_ANALISE_E_CONCESSAO_DE_CREDITO_FLAVIO_IZO_-flavioflavioizocom_INSTITUTO_FEDERAL_DO_ESPIRITO_SANTO_-IFES" </w:delInstrText>
        </w:r>
        <w:r w:rsidR="00077508" w:rsidDel="00271F76">
          <w:fldChar w:fldCharType="separate"/>
        </w:r>
        <w:r w:rsidRPr="000A600A" w:rsidDel="00271F76">
          <w:rPr>
            <w:rStyle w:val="Hyperlink"/>
          </w:rPr>
          <w:delText>https://www.researchgate.net/publication/265552060_O_USO_DE_REDES_NEURAIS_PARA_A_ANALISE_E_CONCESSAO_DE_CREDITO_FLAVIO_IZO_-flavioflavioizocom_INSTITUTO_FEDERAL_DO_ESPIRITO_SANTO_-IFES</w:delText>
        </w:r>
        <w:r w:rsidR="00077508" w:rsidDel="00271F76">
          <w:rPr>
            <w:rStyle w:val="Hyperlink"/>
          </w:rPr>
          <w:fldChar w:fldCharType="end"/>
        </w:r>
        <w:commentRangeEnd w:id="627"/>
        <w:r w:rsidR="006C7107" w:rsidDel="00271F76">
          <w:rPr>
            <w:rStyle w:val="Refdecomentrio"/>
            <w:b w:val="0"/>
            <w:bCs w:val="0"/>
            <w:color w:val="auto"/>
          </w:rPr>
          <w:commentReference w:id="627"/>
        </w:r>
        <w:commentRangeEnd w:id="628"/>
        <w:r w:rsidR="00F620A8" w:rsidDel="00271F76">
          <w:rPr>
            <w:rStyle w:val="Refdecomentrio"/>
            <w:b w:val="0"/>
            <w:bCs w:val="0"/>
            <w:color w:val="auto"/>
          </w:rPr>
          <w:commentReference w:id="628"/>
        </w:r>
      </w:del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3F2396E" w14:textId="77777777" w:rsidR="005874AC" w:rsidRDefault="005874AC" w:rsidP="005874AC">
      <w:pPr>
        <w:pStyle w:val="Ttulo1"/>
        <w:numPr>
          <w:ilvl w:val="0"/>
          <w:numId w:val="10"/>
        </w:numPr>
        <w:rPr>
          <w:ins w:id="629" w:author="Livisghton Kleber" w:date="2019-11-05T14:29:00Z"/>
          <w:color w:val="000000" w:themeColor="text1"/>
        </w:rPr>
      </w:pPr>
      <w:bookmarkStart w:id="630" w:name="_Toc23798621"/>
      <w:bookmarkStart w:id="631" w:name="_Toc23849406"/>
      <w:ins w:id="632" w:author="Livisghton Kleber" w:date="2019-11-05T14:29:00Z">
        <w:r>
          <w:rPr>
            <w:color w:val="000000" w:themeColor="text1"/>
          </w:rPr>
          <w:lastRenderedPageBreak/>
          <w:t>Metodologia do Estudo</w:t>
        </w:r>
        <w:bookmarkEnd w:id="631"/>
      </w:ins>
    </w:p>
    <w:p w14:paraId="1BB4D241" w14:textId="7AF77FE4" w:rsidR="00E54DE0" w:rsidRPr="009C2F12" w:rsidDel="005874AC" w:rsidRDefault="001F7DB4" w:rsidP="00645259">
      <w:pPr>
        <w:pStyle w:val="Ttulo1"/>
        <w:numPr>
          <w:ilvl w:val="0"/>
          <w:numId w:val="4"/>
        </w:numPr>
        <w:rPr>
          <w:del w:id="633" w:author="Livisghton Kleber" w:date="2019-11-05T14:29:00Z"/>
          <w:color w:val="000000" w:themeColor="text1"/>
        </w:rPr>
      </w:pPr>
      <w:del w:id="634" w:author="Livisghton Kleber" w:date="2019-11-05T14:29:00Z">
        <w:r w:rsidRPr="009C2F12" w:rsidDel="005874AC">
          <w:rPr>
            <w:color w:val="000000" w:themeColor="text1"/>
          </w:rPr>
          <w:delText>Trabalhos Relacionados (Estado da Arte)</w:delText>
        </w:r>
        <w:bookmarkEnd w:id="630"/>
      </w:del>
    </w:p>
    <w:p w14:paraId="02F2BDF1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624C8" w14:textId="747CDD91" w:rsidR="00E54DE0" w:rsidRPr="009C2F12" w:rsidDel="00D064B3" w:rsidRDefault="001F7DB4" w:rsidP="00D064B3">
      <w:pPr>
        <w:spacing w:after="0" w:line="360" w:lineRule="auto"/>
        <w:ind w:firstLine="708"/>
        <w:jc w:val="both"/>
        <w:rPr>
          <w:del w:id="635" w:author="Livisghton Kleber" w:date="2019-11-05T14:30:00Z"/>
          <w:rFonts w:ascii="Times New Roman" w:hAnsi="Times New Roman" w:cs="Times New Roman"/>
          <w:color w:val="000000" w:themeColor="text1"/>
          <w:sz w:val="24"/>
          <w:szCs w:val="24"/>
        </w:rPr>
      </w:pPr>
      <w:del w:id="636" w:author="Livisghton Kleber" w:date="2019-11-05T14:30:00Z">
        <w:r w:rsidRPr="009C2F12" w:rsidDel="00D064B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Resumir</w:delText>
        </w:r>
      </w:del>
      <w:ins w:id="637" w:author="Livisghton Kleber" w:date="2019-11-05T14:30:00Z">
        <w:r w:rsidR="00D064B3">
          <w:rPr>
            <w:rFonts w:ascii="Times New Roman" w:hAnsi="Times New Roman" w:cs="Times New Roman"/>
            <w:color w:val="000000" w:themeColor="text1"/>
            <w:sz w:val="24"/>
            <w:szCs w:val="24"/>
          </w:rPr>
          <w:t>Nesta</w:t>
        </w:r>
        <w:r w:rsidR="00D064B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secção, mostra as configurações utilizada no classificador MLP e explica os diferentes tipos de chromagram utilizado no experimento</w:t>
        </w:r>
      </w:ins>
      <w:del w:id="638" w:author="Livisghton Kleber" w:date="2019-11-05T14:30:00Z">
        <w:r w:rsidRPr="009C2F12" w:rsidDel="00D064B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os principais trabalhos relacionados ao seu objeto de estudo. Lembre de citar fragilidades deles (se não têm falha, são perfeitos, para que estudar um novo?).</w:delText>
        </w:r>
      </w:del>
    </w:p>
    <w:p w14:paraId="4C5DD9C2" w14:textId="3674BE6A" w:rsidR="00907718" w:rsidRPr="009C2F12" w:rsidDel="00D064B3" w:rsidRDefault="00907718" w:rsidP="00D064B3">
      <w:pPr>
        <w:spacing w:after="0" w:line="360" w:lineRule="auto"/>
        <w:ind w:firstLine="708"/>
        <w:jc w:val="both"/>
        <w:rPr>
          <w:del w:id="639" w:author="Livisghton Kleber" w:date="2019-11-05T14:30:00Z"/>
          <w:color w:val="000000" w:themeColor="text1"/>
        </w:rPr>
      </w:pPr>
      <w:bookmarkStart w:id="640" w:name="_Toc23798622"/>
      <w:del w:id="641" w:author="Livisghton Kleber" w:date="2019-11-05T14:30:00Z">
        <w:r w:rsidRPr="009C2F12" w:rsidDel="00D064B3">
          <w:rPr>
            <w:color w:val="000000" w:themeColor="text1"/>
          </w:rPr>
          <w:delText>Algoritmo de Mello</w:delText>
        </w:r>
        <w:bookmarkEnd w:id="640"/>
      </w:del>
    </w:p>
    <w:p w14:paraId="4777BDCB" w14:textId="77777777" w:rsidR="00E54DE0" w:rsidRPr="009C2F12" w:rsidRDefault="00E54DE0" w:rsidP="00D064B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B8F82D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="00E54DE0"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E15B19C" w14:textId="77777777" w:rsidR="00907718" w:rsidRPr="009C2F12" w:rsidRDefault="00907718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642" w:name="_Toc23798623"/>
      <w:r w:rsidRPr="009C2F12">
        <w:rPr>
          <w:color w:val="000000" w:themeColor="text1"/>
        </w:rPr>
        <w:t>Algoritmo de Mello</w:t>
      </w:r>
      <w:bookmarkEnd w:id="642"/>
    </w:p>
    <w:p w14:paraId="514B90A7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F92E8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0857722" w14:textId="77777777" w:rsidR="00D63540" w:rsidRDefault="00D63540" w:rsidP="00D63540">
      <w:pPr>
        <w:pStyle w:val="Ttulo1"/>
        <w:numPr>
          <w:ilvl w:val="0"/>
          <w:numId w:val="9"/>
        </w:numPr>
        <w:rPr>
          <w:ins w:id="643" w:author="Livisghton Kleber" w:date="2019-11-05T14:29:00Z"/>
          <w:color w:val="000000" w:themeColor="text1"/>
        </w:rPr>
      </w:pPr>
      <w:bookmarkStart w:id="644" w:name="_Toc23849409"/>
      <w:ins w:id="645" w:author="Livisghton Kleber" w:date="2019-11-05T14:29:00Z">
        <w:r>
          <w:rPr>
            <w:color w:val="000000" w:themeColor="text1"/>
          </w:rPr>
          <w:lastRenderedPageBreak/>
          <w:t>Experimento e Análise</w:t>
        </w:r>
        <w:bookmarkEnd w:id="644"/>
      </w:ins>
    </w:p>
    <w:p w14:paraId="085698DF" w14:textId="4910B1E5" w:rsidR="00E54DE0" w:rsidRPr="009C2F12" w:rsidDel="00D63540" w:rsidRDefault="00907718" w:rsidP="009C2F12">
      <w:pPr>
        <w:pStyle w:val="Ttulo1"/>
        <w:rPr>
          <w:del w:id="646" w:author="Livisghton Kleber" w:date="2019-11-05T14:29:00Z"/>
          <w:color w:val="000000" w:themeColor="text1"/>
        </w:rPr>
      </w:pPr>
      <w:del w:id="647" w:author="Livisghton Kleber" w:date="2019-11-03T21:53:00Z">
        <w:r w:rsidRPr="009C2F12" w:rsidDel="00F215C3">
          <w:rPr>
            <w:color w:val="000000" w:themeColor="text1"/>
          </w:rPr>
          <w:delText>Algoritmo em Estudo</w:delText>
        </w:r>
      </w:del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B81C7" w14:textId="77777777" w:rsidR="003719F4" w:rsidRDefault="003719F4" w:rsidP="003719F4">
      <w:pPr>
        <w:spacing w:after="0" w:line="360" w:lineRule="auto"/>
        <w:ind w:firstLine="708"/>
        <w:jc w:val="both"/>
        <w:rPr>
          <w:ins w:id="648" w:author="Livisghton Kleber" w:date="2019-11-05T14:26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ins w:id="649" w:author="Livisghton Kleber" w:date="2019-11-05T14:26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Esta secção, mostra a metodologia utilizada para construir a base de dados, como foram feitos os experimentos para comparar os diferentes tipos de chromagram sobre um classificador MLP e por fim, mostra os resultados obtido na análise. </w:t>
        </w:r>
      </w:ins>
    </w:p>
    <w:p w14:paraId="2D69C0FF" w14:textId="6C769EEB" w:rsidR="006613DB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650" w:author="Livisghton Kleber" w:date="2019-11-05T14:26:00Z">
        <w:r w:rsidRPr="009C2F12" w:rsidDel="003719F4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trata do objeto do estudo.</w:delText>
        </w:r>
      </w:del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0E674E41" w:rsidR="00907718" w:rsidRPr="009C2F12" w:rsidRDefault="00907718" w:rsidP="009C2F12">
      <w:pPr>
        <w:pStyle w:val="Ttulo2"/>
        <w:rPr>
          <w:color w:val="000000" w:themeColor="text1"/>
        </w:rPr>
      </w:pPr>
      <w:bookmarkStart w:id="651" w:name="_Toc23798625"/>
      <w:del w:id="652" w:author="Livisghton Kleber" w:date="2019-11-05T14:31:00Z">
        <w:r w:rsidRPr="009C2F12" w:rsidDel="00B62DCC">
          <w:rPr>
            <w:color w:val="000000" w:themeColor="text1"/>
          </w:rPr>
          <w:delText>Visão Geral</w:delText>
        </w:r>
      </w:del>
      <w:bookmarkEnd w:id="651"/>
      <w:ins w:id="653" w:author="Livisghton Kleber" w:date="2019-11-05T14:31:00Z">
        <w:r w:rsidR="00B62DCC">
          <w:rPr>
            <w:color w:val="000000" w:themeColor="text1"/>
          </w:rPr>
          <w:t>Construção da base de dados</w:t>
        </w:r>
      </w:ins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B6FCA" w14:textId="2AA7F676" w:rsidR="00907718" w:rsidDel="00621A00" w:rsidRDefault="00907718" w:rsidP="00E46E9F">
      <w:pPr>
        <w:spacing w:after="0" w:line="360" w:lineRule="auto"/>
        <w:ind w:firstLine="708"/>
        <w:jc w:val="both"/>
        <w:rPr>
          <w:del w:id="654" w:author="Livisghton Kleber" w:date="2019-11-05T14:31:00Z"/>
          <w:rFonts w:ascii="Times New Roman" w:hAnsi="Times New Roman" w:cs="Times New Roman"/>
          <w:color w:val="000000" w:themeColor="text1"/>
          <w:sz w:val="24"/>
          <w:szCs w:val="24"/>
        </w:rPr>
      </w:pPr>
      <w:del w:id="655" w:author="Livisghton Kleber" w:date="2019-11-05T14:31:00Z">
        <w:r w:rsidRPr="009C2F12" w:rsidDel="0022464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Este </w:delText>
        </w:r>
      </w:del>
      <w:ins w:id="656" w:author="Livisghton Kleber" w:date="2019-11-05T14:31:00Z">
        <w:r w:rsidR="00224648">
          <w:rPr>
            <w:rFonts w:ascii="Times New Roman" w:hAnsi="Times New Roman" w:cs="Times New Roman"/>
            <w:color w:val="000000" w:themeColor="text1"/>
            <w:sz w:val="24"/>
            <w:szCs w:val="24"/>
          </w:rPr>
          <w:t>A base de dados utilizado neste projeto contempla 200 músicas no total, onde 20 são músicas da</w:t>
        </w:r>
      </w:ins>
      <w:ins w:id="657" w:author="Livisghton Kleber" w:date="2019-11-05T14:37:00Z">
        <w:r w:rsidR="0070597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banda</w:t>
        </w:r>
      </w:ins>
      <w:ins w:id="658" w:author="Livisghton Kleber" w:date="2019-11-05T14:31:00Z">
        <w:r w:rsidR="0022464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224648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Queen</w:t>
        </w:r>
        <w:r w:rsidR="0022464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180 da banda </w:t>
        </w:r>
        <w:r w:rsidR="00224648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The Beatles</w:t>
        </w:r>
        <w:r w:rsidR="0022464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esta base está disponível no site </w:t>
        </w:r>
        <w:proofErr w:type="spellStart"/>
        <w:r w:rsidR="00224648" w:rsidRPr="00DA203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659" w:author="Livisghton Kleber" w:date="2019-11-05T14:4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isophonics</w:t>
        </w:r>
      </w:ins>
      <w:proofErr w:type="spellEnd"/>
      <w:ins w:id="660" w:author="Livisghton Kleber" w:date="2019-11-05T14:40:00Z">
        <w:r w:rsidR="00DA203F">
          <w:rPr>
            <w:rStyle w:val="Refdenotaderodap"/>
            <w:rFonts w:ascii="Times New Roman" w:hAnsi="Times New Roman" w:cs="Times New Roman"/>
            <w:color w:val="000000" w:themeColor="text1"/>
            <w:sz w:val="24"/>
            <w:szCs w:val="24"/>
          </w:rPr>
          <w:footnoteReference w:id="1"/>
        </w:r>
      </w:ins>
      <w:ins w:id="663" w:author="Livisghton Kleber" w:date="2019-11-05T14:32:00Z">
        <w:r w:rsidR="00F61413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664" w:author="Livisghton Kleber" w:date="2019-11-05T14:35:00Z">
        <w:r w:rsidR="004A789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665" w:author="Livisghton Kleber" w:date="2019-11-05T14:31:00Z">
        <w:r w:rsidRPr="009C2F12" w:rsidDel="0022464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capítulo trata do objeto do estudo.</w:delText>
        </w:r>
      </w:del>
    </w:p>
    <w:p w14:paraId="08A6DBD8" w14:textId="77777777" w:rsidR="00621A00" w:rsidRPr="009C2F12" w:rsidRDefault="00621A00" w:rsidP="00907718">
      <w:pPr>
        <w:spacing w:after="0" w:line="360" w:lineRule="auto"/>
        <w:ind w:firstLine="708"/>
        <w:jc w:val="both"/>
        <w:rPr>
          <w:ins w:id="666" w:author="Livisghton Kleber" w:date="2019-11-05T14:45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667" w:name="_GoBack"/>
      <w:bookmarkEnd w:id="667"/>
    </w:p>
    <w:p w14:paraId="75DC8BF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399E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68" w:name="_Toc23798626"/>
      <w:r w:rsidRPr="009C2F12">
        <w:rPr>
          <w:color w:val="000000" w:themeColor="text1"/>
        </w:rPr>
        <w:t>Passo 1</w:t>
      </w:r>
      <w:bookmarkEnd w:id="668"/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4843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69" w:name="_Toc23798627"/>
      <w:r w:rsidRPr="009C2F12">
        <w:rPr>
          <w:color w:val="000000" w:themeColor="text1"/>
        </w:rPr>
        <w:t>Passo 2</w:t>
      </w:r>
      <w:bookmarkEnd w:id="669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670" w:name="_Toc23798628"/>
      <w:r w:rsidRPr="009C2F12">
        <w:rPr>
          <w:color w:val="000000" w:themeColor="text1"/>
        </w:rPr>
        <w:lastRenderedPageBreak/>
        <w:t>Experimentos e Análise</w:t>
      </w:r>
      <w:bookmarkEnd w:id="670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71" w:name="_Toc23798629"/>
      <w:r w:rsidRPr="009C2F12">
        <w:rPr>
          <w:color w:val="000000" w:themeColor="text1"/>
        </w:rPr>
        <w:t>Experimento 1</w:t>
      </w:r>
      <w:bookmarkEnd w:id="671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72" w:name="_Toc23798630"/>
      <w:r w:rsidRPr="009C2F12">
        <w:rPr>
          <w:color w:val="000000" w:themeColor="text1"/>
        </w:rPr>
        <w:t>Experimento 2</w:t>
      </w:r>
      <w:bookmarkEnd w:id="672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73" w:name="_Toc23798631"/>
      <w:r w:rsidRPr="009C2F12">
        <w:rPr>
          <w:color w:val="000000" w:themeColor="text1"/>
        </w:rPr>
        <w:t>Análise</w:t>
      </w:r>
      <w:bookmarkEnd w:id="673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674" w:name="_Toc23798632"/>
      <w:r w:rsidRPr="009C2F12">
        <w:rPr>
          <w:color w:val="000000" w:themeColor="text1"/>
        </w:rPr>
        <w:lastRenderedPageBreak/>
        <w:t>Conclusões e Trabalhos Futuros</w:t>
      </w:r>
      <w:bookmarkEnd w:id="674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75" w:name="_Toc23798633"/>
      <w:r w:rsidRPr="009C2F12">
        <w:rPr>
          <w:color w:val="000000" w:themeColor="text1"/>
        </w:rPr>
        <w:t>Contribuições</w:t>
      </w:r>
      <w:bookmarkEnd w:id="675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proofErr w:type="spellEnd"/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76" w:name="_Toc23798634"/>
      <w:r w:rsidRPr="009C2F12">
        <w:rPr>
          <w:color w:val="000000" w:themeColor="text1"/>
        </w:rPr>
        <w:t>Trabalhos Futuros</w:t>
      </w:r>
      <w:bookmarkEnd w:id="676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ssddfdgfgfgfg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E24ED7" w14:textId="77777777" w:rsidR="00687C92" w:rsidRDefault="00574852">
      <w:pPr>
        <w:pStyle w:val="Bibliografia"/>
        <w:rPr>
          <w:ins w:id="677" w:author="Livisghton Kleber" w:date="2019-11-04T22:23:00Z"/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ins w:id="678" w:author="Livisghton Kleber" w:date="2019-11-04T22:23:00Z">
        <w:r w:rsidR="00687C92">
          <w:rPr>
            <w:noProof/>
            <w:vanish/>
          </w:rPr>
          <w:t>x</w:t>
        </w:r>
      </w:ins>
    </w:p>
    <w:p w14:paraId="40B5B358" w14:textId="77777777" w:rsidR="00687C92" w:rsidRDefault="00687C92">
      <w:pPr>
        <w:pStyle w:val="Bibliografia"/>
        <w:rPr>
          <w:ins w:id="679" w:author="Livisghton Kleber" w:date="2019-11-04T22:23:00Z"/>
          <w:noProof/>
          <w:vanish/>
        </w:rPr>
      </w:pPr>
      <w:ins w:id="680" w:author="Livisghton Kleber" w:date="2019-11-04T22:23:00Z">
        <w:r>
          <w:rPr>
            <w:noProof/>
            <w:vanish/>
          </w:rPr>
          <w:t>x</w:t>
        </w:r>
      </w:ins>
    </w:p>
    <w:p w14:paraId="07A0B398" w14:textId="15ADFEC1" w:rsidR="0017698A" w:rsidDel="00687C92" w:rsidRDefault="0017698A">
      <w:pPr>
        <w:pStyle w:val="Bibliografia"/>
        <w:rPr>
          <w:del w:id="681" w:author="Livisghton Kleber" w:date="2019-11-04T22:23:00Z"/>
          <w:noProof/>
          <w:vanish/>
          <w:sz w:val="24"/>
          <w:szCs w:val="24"/>
        </w:rPr>
      </w:pPr>
      <w:del w:id="682" w:author="Livisghton Kleber" w:date="2019-11-04T22:23:00Z">
        <w:r w:rsidDel="00687C92">
          <w:rPr>
            <w:noProof/>
            <w:vanish/>
          </w:rPr>
          <w:delText>x</w:delText>
        </w:r>
      </w:del>
    </w:p>
    <w:p w14:paraId="01E6D277" w14:textId="77777777" w:rsidR="0017698A" w:rsidDel="00687C92" w:rsidRDefault="0017698A">
      <w:pPr>
        <w:pStyle w:val="Bibliografia"/>
        <w:rPr>
          <w:del w:id="683" w:author="Livisghton Kleber" w:date="2019-11-04T22:23:00Z"/>
          <w:noProof/>
          <w:vanish/>
        </w:rPr>
      </w:pPr>
      <w:del w:id="684" w:author="Livisghton Kleber" w:date="2019-11-04T22:23:00Z">
        <w:r w:rsidDel="00687C92">
          <w:rPr>
            <w:noProof/>
            <w:vanish/>
          </w:rPr>
          <w:delText>x</w:delText>
        </w:r>
      </w:del>
    </w:p>
    <w:p w14:paraId="5AC0F6E3" w14:textId="3464E6BD" w:rsidR="00077508" w:rsidRPr="009C2F12" w:rsidRDefault="00574852">
      <w:pPr>
        <w:pStyle w:val="Ttulo1"/>
        <w:numPr>
          <w:ilvl w:val="0"/>
          <w:numId w:val="0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bookmarkStart w:id="685" w:name="_Toc23798635"/>
      <w:r w:rsidR="00077508">
        <w:rPr>
          <w:color w:val="000000" w:themeColor="text1"/>
        </w:rPr>
        <w:t>Referências</w:t>
      </w:r>
      <w:bookmarkEnd w:id="685"/>
    </w:p>
    <w:p w14:paraId="37CC4958" w14:textId="77777777" w:rsidR="00077508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199D5" w14:textId="28019D9D" w:rsidR="00180597" w:rsidRDefault="00180597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686" w:author="Livisghton Kleber" w:date="2019-11-05T14:08:00Z"/>
          <w:rFonts w:ascii="Times New Roman" w:hAnsi="Times New Roman" w:cs="Times New Roman"/>
          <w:color w:val="000000" w:themeColor="text1"/>
          <w:sz w:val="24"/>
          <w:szCs w:val="24"/>
        </w:rPr>
      </w:pPr>
      <w:ins w:id="687" w:author="Livisghton Kleber" w:date="2019-11-05T14:07:00Z"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Wikipédia. [Online]: </w:t>
        </w:r>
        <w:r>
          <w:fldChar w:fldCharType="begin"/>
        </w:r>
        <w:r>
          <w:instrText xml:space="preserve"> HYPERLINK "https://pt.wikipedia.org/wiki/Nota_musical" </w:instrText>
        </w:r>
        <w:r>
          <w:fldChar w:fldCharType="separate"/>
        </w:r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https://pt.wikipedia.org/wiki/Nota_musical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(Acessado em 13/10/2019)</w:t>
        </w:r>
      </w:ins>
    </w:p>
    <w:p w14:paraId="61086394" w14:textId="55E39D9D" w:rsidR="004350EC" w:rsidRPr="004350EC" w:rsidRDefault="004350EC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688" w:author="Livisghton Kleber" w:date="2019-11-05T14:07:00Z"/>
          <w:rFonts w:ascii="Times New Roman" w:hAnsi="Times New Roman" w:cs="Times New Roman"/>
          <w:color w:val="000000" w:themeColor="text1"/>
          <w:sz w:val="24"/>
          <w:szCs w:val="24"/>
          <w:rPrChange w:id="689" w:author="Livisghton Kleber" w:date="2019-11-05T14:08:00Z">
            <w:rPr>
              <w:ins w:id="690" w:author="Livisghton Kleber" w:date="2019-11-05T14:07:00Z"/>
            </w:rPr>
          </w:rPrChange>
        </w:rPr>
      </w:pPr>
      <w:bookmarkStart w:id="691" w:name="_Ref23855436"/>
      <w:proofErr w:type="spellStart"/>
      <w:ins w:id="692" w:author="Livisghton Kleber" w:date="2019-11-05T14:08:00Z"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descomplicandoamusica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[Online]: </w:t>
        </w:r>
        <w:r>
          <w:fldChar w:fldCharType="begin"/>
        </w:r>
        <w:r>
          <w:instrText xml:space="preserve"> HYPERLINK "https://www.descomplicandoamusica.com/triades/" </w:instrText>
        </w:r>
        <w:r>
          <w:fldChar w:fldCharType="separate"/>
        </w:r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https://www.descomplicandoamusica.com/triades/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(Acessado em 13/10/2019)</w:t>
        </w:r>
      </w:ins>
      <w:bookmarkEnd w:id="691"/>
    </w:p>
    <w:p w14:paraId="2F3C133D" w14:textId="182EB710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wikipedia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5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https://pt.wikipedia.org/wiki/Cifra_(música)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EBAC8D4" w14:textId="078DE243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cifraclub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26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https://www.cifraclub.com.br/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4EB7334C" w14:textId="692DE0CE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cifras.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27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https://www.cifras.com.br/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6537D2FC" w14:textId="20162F15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pegacifra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28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https://www.pegacifra.com.br/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9A5E85D" w14:textId="17FDB8DE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Veloso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M.A.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Feitosa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"O Ouvido Absoluto: bases neurocognitivas e perspectivas". 2013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357 - 362.</w:t>
      </w:r>
    </w:p>
    <w:p w14:paraId="5CCFF0F4" w14:textId="2E3A7CE8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P.J. dos Santos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Junior. "Ouvido absoluto e ouvido relativo: sua natureza e relevância para a educação musical". In XVI Encontro Regional Sul da ABEM; 2014.</w:t>
      </w:r>
    </w:p>
    <w:p w14:paraId="305BB12F" w14:textId="52F5F63F" w:rsidR="00077508" w:rsidRPr="00A44C88" w:rsidDel="00180597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693" w:author="Livisghton Kleber" w:date="2019-11-05T14:0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694" w:name="_Ref23619972"/>
      <w:del w:id="695" w:author="Livisghton Kleber" w:date="2019-11-05T14:07:00Z">
        <w:r w:rsidRPr="00A44C88" w:rsidDel="0018059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Wikipédia. [Online]: </w:delText>
        </w:r>
        <w:r w:rsidR="0065063B" w:rsidDel="00180597">
          <w:fldChar w:fldCharType="begin"/>
        </w:r>
        <w:r w:rsidR="0065063B" w:rsidDel="00180597">
          <w:delInstrText xml:space="preserve"> HYPERLINK "https://pt.wikipedia.org/wiki/Nota_musical" </w:delInstrText>
        </w:r>
        <w:r w:rsidR="0065063B" w:rsidDel="00180597">
          <w:fldChar w:fldCharType="separate"/>
        </w:r>
        <w:r w:rsidR="00A44C88" w:rsidRPr="00C83CEB" w:rsidDel="00180597">
          <w:rPr>
            <w:rStyle w:val="Hyperlink"/>
            <w:rFonts w:ascii="Times New Roman" w:hAnsi="Times New Roman" w:cs="Times New Roman"/>
            <w:sz w:val="24"/>
            <w:szCs w:val="24"/>
          </w:rPr>
          <w:delText>https://pt.wikipedia.org/wiki/Nota_musical</w:delText>
        </w:r>
        <w:r w:rsidR="0065063B" w:rsidDel="00180597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 w:rsidDel="0018059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A44C88" w:rsidDel="0018059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(Acessado em 13/10/2019)</w:delText>
        </w:r>
        <w:bookmarkEnd w:id="694"/>
      </w:del>
    </w:p>
    <w:p w14:paraId="48A92B2B" w14:textId="7508856E" w:rsidR="00077508" w:rsidRPr="00A44C88" w:rsidDel="004350EC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696" w:author="Livisghton Kleber" w:date="2019-11-05T14:09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697" w:name="_Ref23620202"/>
      <w:del w:id="698" w:author="Livisghton Kleber" w:date="2019-11-05T14:09:00Z">
        <w:r w:rsidRPr="00A44C88" w:rsidDel="004350E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descomplicandoamusica. [Online]: </w:delText>
        </w:r>
        <w:r w:rsidR="0065063B" w:rsidDel="004350EC">
          <w:fldChar w:fldCharType="begin"/>
        </w:r>
        <w:r w:rsidR="0065063B" w:rsidDel="004350EC">
          <w:delInstrText xml:space="preserve"> HYPERLINK "https://www.descomplicandoamusica.com/triades/" </w:delInstrText>
        </w:r>
        <w:r w:rsidR="0065063B" w:rsidDel="004350EC">
          <w:fldChar w:fldCharType="separate"/>
        </w:r>
        <w:r w:rsidR="00A44C88" w:rsidRPr="00C83CEB" w:rsidDel="004350EC">
          <w:rPr>
            <w:rStyle w:val="Hyperlink"/>
            <w:rFonts w:ascii="Times New Roman" w:hAnsi="Times New Roman" w:cs="Times New Roman"/>
            <w:sz w:val="24"/>
            <w:szCs w:val="24"/>
          </w:rPr>
          <w:delText>https://www.descomplicandoamusica.com/triades/</w:delText>
        </w:r>
        <w:r w:rsidR="0065063B" w:rsidDel="004350EC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 w:rsidDel="004350E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A44C88" w:rsidDel="004350E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(Acessado em 13/10/2019)</w:delText>
        </w:r>
        <w:bookmarkEnd w:id="697"/>
      </w:del>
    </w:p>
    <w:p w14:paraId="1CE9FB52" w14:textId="52EE604D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99" w:name="_Ref23620281"/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A.Oppenheim</w:t>
      </w:r>
      <w:proofErr w:type="spellEnd"/>
      <w:proofErr w:type="gram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chafer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Discrete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-Time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": Prentice-Hall; 1989.</w:t>
      </w:r>
      <w:bookmarkEnd w:id="699"/>
    </w:p>
    <w:p w14:paraId="575B4571" w14:textId="662DFB6A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00" w:name="_Ref23768491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M.M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cVicar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R.S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antos</w:t>
      </w:r>
      <w:proofErr w:type="spellEnd"/>
      <w:proofErr w:type="gram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odriguez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Y.N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Review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Art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". IEEE/ACM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556-575.</w:t>
      </w:r>
      <w:bookmarkEnd w:id="700"/>
    </w:p>
    <w:p w14:paraId="6383D2EB" w14:textId="4936E849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01" w:name="_Ref23620848"/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T.Fujishima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Realtime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sound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Int. Comput. Music Conf., 1999,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464–467.</w:t>
      </w:r>
      <w:bookmarkEnd w:id="701"/>
    </w:p>
    <w:p w14:paraId="533F7D87" w14:textId="46DDC04A" w:rsidR="00077508" w:rsidRPr="00A44C88" w:rsidRDefault="0083715B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02" w:name="_Ref23620866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M.Muller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S.Ewert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Timbre-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Invariant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Feat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ures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Harmony-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IEEE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anguage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2010.</w:t>
      </w:r>
      <w:bookmarkEnd w:id="702"/>
    </w:p>
    <w:p w14:paraId="45BF7D0F" w14:textId="4A921848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03" w:name="_Ref2362088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Kallman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Tone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functional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melody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Perception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Psychophysics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26.</w:t>
      </w:r>
      <w:bookmarkEnd w:id="703"/>
    </w:p>
    <w:p w14:paraId="5E2D7A32" w14:textId="3B35053C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Akshay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towardsdatascience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: https://medium.com/ensina-ai/redes-neurais-perceptron-multicamadas-e-o-algoritmo-backpropagation-eaf89778f5b8.</w:t>
      </w:r>
    </w:p>
    <w:p w14:paraId="11B5B086" w14:textId="4B6E38FE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04" w:name="_Ref23621418"/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S.Haykin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"Neural </w:t>
      </w:r>
      <w:proofErr w:type="spellStart"/>
      <w:proofErr w:type="gram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Computation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Comprehensive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Foundation".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2ª Edição, Editora Prentice Hall,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1998.</w:t>
      </w:r>
      <w:bookmarkEnd w:id="704"/>
    </w:p>
    <w:p w14:paraId="0241CECA" w14:textId="43568EF8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deeplearningbook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29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http://deeplearningbook.com.br/algoritmo-backpropagation-parte-2-treinamento-de-redes-neurais/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01/11/2019)</w:t>
      </w:r>
    </w:p>
    <w:p w14:paraId="31A6C126" w14:textId="265DA70D" w:rsidR="0007750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705" w:author="Livisghton Kleber" w:date="2019-11-04T15:3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706" w:name="_Ref23774713"/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N.O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K.M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iyamoto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J.L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oux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H.K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ameoka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S.S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agayama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Separation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monaural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harmonic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percussive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components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complem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entary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diffusion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spectrogram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16th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European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2008.</w:t>
      </w:r>
      <w:bookmarkEnd w:id="706"/>
    </w:p>
    <w:p w14:paraId="51A4C482" w14:textId="77777777" w:rsidR="00F86E26" w:rsidRPr="00A44C88" w:rsidRDefault="00F86E26" w:rsidP="00F86E26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707" w:author="Livisghton Kleber" w:date="2019-11-04T15:41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708" w:name="_Ref23774714"/>
      <w:ins w:id="709" w:author="Livisghton Kleber" w:date="2019-11-04T15:41:00Z"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J. Reed, Y. Ueda, S.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Siniscalchi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Y.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Uchiyama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S.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Sagayama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C. Lee, “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Minimum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classification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error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training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to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improve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isolated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chord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recognition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,” in Proc. 10th Int. Soc. Music Inf. Retrieval, 2009, pp. 609–614.</w:t>
        </w:r>
        <w:bookmarkEnd w:id="708"/>
      </w:ins>
    </w:p>
    <w:p w14:paraId="71DE6F18" w14:textId="4FD8F7BC" w:rsidR="005A7DD2" w:rsidRPr="00A44C88" w:rsidDel="00F86E26" w:rsidRDefault="005A7DD2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710" w:author="Livisghton Kleber" w:date="2019-11-04T15:41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4C9743" w14:textId="1B3935DB" w:rsidR="0007750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711" w:author="Livisghton Kleber" w:date="2019-11-04T15:30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712" w:name="_Ref23773985"/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Pauws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Musical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extraction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5th Int. Soc. Music Inf. Retrieval. 2004: p. 66–69.</w:t>
      </w:r>
      <w:bookmarkEnd w:id="712"/>
    </w:p>
    <w:p w14:paraId="7CD3DA69" w14:textId="17A1F963" w:rsidR="005A7DD2" w:rsidRPr="00A44C88" w:rsidDel="00EC4CE1" w:rsidRDefault="005A7DD2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713" w:author="Livisghton Kleber" w:date="2019-11-04T15:44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3C89F" w14:textId="549FB21B" w:rsidR="00077508" w:rsidRDefault="0083715B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714" w:author="Livisghton Kleber" w:date="2019-11-04T16:0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715" w:name="_Ref2377493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auch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proofErr w:type="gram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ixon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Simultaneous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Chords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Context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Speech,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1280-1289.</w:t>
      </w:r>
      <w:bookmarkEnd w:id="715"/>
    </w:p>
    <w:p w14:paraId="0D80A023" w14:textId="7C1D45B9" w:rsidR="00DD45AD" w:rsidRDefault="00DD45AD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716" w:author="Livisghton Kleber" w:date="2019-11-04T16:14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717" w:name="_Ref23776535"/>
      <w:ins w:id="718" w:author="Livisghton Kleber" w:date="2019-11-04T16:07:00Z"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19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A. </w:t>
        </w:r>
        <w:proofErr w:type="spellStart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20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Sheh</w:t>
        </w:r>
        <w:proofErr w:type="spellEnd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21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22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and</w:t>
        </w:r>
        <w:proofErr w:type="spellEnd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23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D. Ellis, “</w:t>
        </w:r>
        <w:proofErr w:type="spellStart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24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Chord</w:t>
        </w:r>
        <w:proofErr w:type="spellEnd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25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26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segmentation</w:t>
        </w:r>
        <w:proofErr w:type="spellEnd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27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28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and</w:t>
        </w:r>
        <w:proofErr w:type="spellEnd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29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30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recognition</w:t>
        </w:r>
        <w:proofErr w:type="spellEnd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31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32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using</w:t>
        </w:r>
      </w:ins>
      <w:proofErr w:type="spellEnd"/>
      <w:ins w:id="733" w:author="Livisghton Kleber" w:date="2019-11-04T16:08:00Z"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34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em-</w:t>
        </w:r>
        <w:proofErr w:type="spellStart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35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trained</w:t>
        </w:r>
        <w:proofErr w:type="spellEnd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36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37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Hidden</w:t>
        </w:r>
        <w:proofErr w:type="spellEnd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38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39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Markov</w:t>
        </w:r>
        <w:proofErr w:type="spellEnd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40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41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Models</w:t>
        </w:r>
        <w:proofErr w:type="spellEnd"/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42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,” in </w:t>
        </w:r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43" w:author="Livisghton Kleber" w:date="2019-11-04T16:13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>Proc. 4th Int. Soc. Music Inf. Retrieval</w:t>
        </w:r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744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, 2003, pp. 183–189.</w:t>
        </w:r>
      </w:ins>
      <w:bookmarkEnd w:id="717"/>
    </w:p>
    <w:p w14:paraId="0A08D128" w14:textId="0C353296" w:rsidR="003252F6" w:rsidRPr="00247335" w:rsidRDefault="00247335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745" w:author="Livisghton Kleber" w:date="2019-11-04T16:26:00Z"/>
          <w:rFonts w:ascii="Times New Roman" w:hAnsi="Times New Roman" w:cs="Times New Roman"/>
          <w:color w:val="000000" w:themeColor="text1"/>
          <w:sz w:val="24"/>
          <w:szCs w:val="24"/>
          <w:rPrChange w:id="746" w:author="Livisghton Kleber" w:date="2019-11-04T16:26:00Z">
            <w:rPr>
              <w:ins w:id="747" w:author="Livisghton Kleber" w:date="2019-11-04T16:26:00Z"/>
              <w:rFonts w:ascii="TimesNewRoman" w:hAnsi="TimesNewRoman" w:cs="TimesNewRoman"/>
              <w:sz w:val="16"/>
              <w:szCs w:val="16"/>
            </w:rPr>
          </w:rPrChange>
        </w:rPr>
      </w:pPr>
      <w:bookmarkStart w:id="748" w:name="_Ref23777947"/>
      <w:ins w:id="749" w:author="Livisghton Kleber" w:date="2019-11-04T16:26:00Z"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50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C.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51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Harte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52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53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and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54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M. Sandler, “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55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Automatic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56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57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chord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58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59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identification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60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61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using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62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a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63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quantised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64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chromagram,” in 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65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 xml:space="preserve">Proc.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66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>Audio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67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 xml:space="preserve"> Eng. Soc.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68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, 2005, pp. 291–301.</w:t>
        </w:r>
        <w:bookmarkEnd w:id="748"/>
      </w:ins>
    </w:p>
    <w:p w14:paraId="6FE25C03" w14:textId="4AD09A2A" w:rsidR="00247335" w:rsidRPr="00A44C88" w:rsidRDefault="00247335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69" w:name="_Ref23777949"/>
      <w:ins w:id="770" w:author="Livisghton Kleber" w:date="2019-11-04T16:26:00Z"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71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C.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72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Harte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73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, M. Sandler,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74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and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75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M.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76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Gasser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77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, “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78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Detecting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79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80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harmonic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81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82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change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83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in musical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84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audio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85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,” in 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86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 xml:space="preserve">Proc. 1st Workshop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87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>Audio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88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 xml:space="preserve"> Music Comput. </w:t>
        </w:r>
        <w:proofErr w:type="spellStart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89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>Multimedia</w:t>
        </w:r>
        <w:proofErr w:type="spellEnd"/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90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 xml:space="preserve">, 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91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2006, pp. 21–26.</w:t>
        </w:r>
      </w:ins>
      <w:bookmarkEnd w:id="769"/>
    </w:p>
    <w:p w14:paraId="1DF4BA6E" w14:textId="77777777" w:rsidR="00077508" w:rsidRPr="009C2F12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77508" w:rsidRPr="009C2F12" w:rsidSect="00116553">
      <w:footerReference w:type="default" r:id="rId30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27" w:author="Carlos Mello" w:date="2019-11-02T21:11:00Z" w:initials="cabm">
    <w:p w14:paraId="02E57B5C" w14:textId="53BA85D2" w:rsidR="00720E8B" w:rsidRDefault="00720E8B">
      <w:pPr>
        <w:pStyle w:val="Textodecomentrio"/>
      </w:pPr>
      <w:r>
        <w:rPr>
          <w:rStyle w:val="Refdecomentrio"/>
        </w:rPr>
        <w:annotationRef/>
      </w:r>
      <w:r>
        <w:t>O que é isso??? Se for de onde você tirou a figura, tem que estar na legenda e não assim solto.</w:t>
      </w:r>
      <w:r>
        <w:rPr>
          <w:vanish/>
        </w:rPr>
        <w:t>ão assim solto.a, tem que estar na legenda e nenda da figura.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</w:comment>
  <w:comment w:id="628" w:author="Livisghton Kleber" w:date="2019-11-03T21:07:00Z" w:initials="LK">
    <w:p w14:paraId="53E3A362" w14:textId="016C8D7D" w:rsidR="00720E8B" w:rsidRDefault="00720E8B">
      <w:pPr>
        <w:pStyle w:val="Textodecomentrio"/>
      </w:pPr>
      <w:r>
        <w:rPr>
          <w:rStyle w:val="Refdecomentrio"/>
        </w:rPr>
        <w:annotationRef/>
      </w:r>
      <w:r>
        <w:t>Sim. Já corrigi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E57B5C" w15:done="0"/>
  <w15:commentEx w15:paraId="53E3A362" w15:paraIdParent="02E57B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E57B5C" w16cid:durableId="21692154"/>
  <w16cid:commentId w16cid:paraId="53E3A362" w16cid:durableId="2169C0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E44DB" w14:textId="77777777" w:rsidR="006600DA" w:rsidRDefault="006600DA" w:rsidP="0022151A">
      <w:pPr>
        <w:spacing w:after="0" w:line="240" w:lineRule="auto"/>
      </w:pPr>
      <w:r>
        <w:separator/>
      </w:r>
    </w:p>
  </w:endnote>
  <w:endnote w:type="continuationSeparator" w:id="0">
    <w:p w14:paraId="627F3951" w14:textId="77777777" w:rsidR="006600DA" w:rsidRDefault="006600DA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720E8B" w:rsidRDefault="00720E8B">
    <w:pPr>
      <w:pStyle w:val="Rodap"/>
      <w:jc w:val="right"/>
    </w:pPr>
  </w:p>
  <w:p w14:paraId="308737BA" w14:textId="77777777" w:rsidR="00720E8B" w:rsidRDefault="00720E8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EndPr/>
    <w:sdtContent>
      <w:p w14:paraId="7BA72BDD" w14:textId="77777777" w:rsidR="00720E8B" w:rsidRDefault="00720E8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74ABF49" w14:textId="77777777" w:rsidR="00720E8B" w:rsidRDefault="00720E8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EndPr/>
    <w:sdtContent>
      <w:p w14:paraId="35486A44" w14:textId="77777777" w:rsidR="00720E8B" w:rsidRDefault="00720E8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362185CD" w14:textId="77777777" w:rsidR="00720E8B" w:rsidRDefault="00720E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20367" w14:textId="77777777" w:rsidR="006600DA" w:rsidRDefault="006600DA" w:rsidP="0022151A">
      <w:pPr>
        <w:spacing w:after="0" w:line="240" w:lineRule="auto"/>
      </w:pPr>
      <w:r>
        <w:separator/>
      </w:r>
    </w:p>
  </w:footnote>
  <w:footnote w:type="continuationSeparator" w:id="0">
    <w:p w14:paraId="6FA0AD95" w14:textId="77777777" w:rsidR="006600DA" w:rsidRDefault="006600DA" w:rsidP="0022151A">
      <w:pPr>
        <w:spacing w:after="0" w:line="240" w:lineRule="auto"/>
      </w:pPr>
      <w:r>
        <w:continuationSeparator/>
      </w:r>
    </w:p>
  </w:footnote>
  <w:footnote w:id="1">
    <w:p w14:paraId="3F1277FA" w14:textId="6EAF7188" w:rsidR="00DA203F" w:rsidRDefault="004D755D">
      <w:pPr>
        <w:pStyle w:val="Textodenotaderodap"/>
      </w:pPr>
      <w:ins w:id="661" w:author="Livisghton Kleber" w:date="2019-11-05T14:45:00Z">
        <w:r w:rsidRPr="00AF4226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isophonics</w:t>
        </w:r>
        <w:r>
          <w:rPr>
            <w:rStyle w:val="Refdenotaderodap"/>
          </w:rPr>
          <w:t xml:space="preserve"> </w:t>
        </w:r>
        <w:r>
          <w:t xml:space="preserve">: </w:t>
        </w:r>
      </w:ins>
      <w:ins w:id="662" w:author="Livisghton Kleber" w:date="2019-11-05T14:40:00Z">
        <w:r w:rsidR="00DA203F">
          <w:rPr>
            <w:rStyle w:val="Refdenotaderodap"/>
          </w:rPr>
          <w:footnoteRef/>
        </w:r>
        <w:r w:rsidR="00DA203F">
          <w:t xml:space="preserve"> </w:t>
        </w:r>
        <w:r w:rsidR="00DA203F">
          <w:fldChar w:fldCharType="begin"/>
        </w:r>
        <w:r w:rsidR="00DA203F">
          <w:instrText xml:space="preserve"> HYPERLINK "http://isophonics.org/" </w:instrText>
        </w:r>
        <w:r w:rsidR="00DA203F">
          <w:fldChar w:fldCharType="separate"/>
        </w:r>
        <w:r w:rsidR="00DA203F">
          <w:rPr>
            <w:rStyle w:val="Hyperlink"/>
          </w:rPr>
          <w:t>http://isophonics.org/</w:t>
        </w:r>
        <w:r w:rsidR="00DA203F">
          <w:fldChar w:fldCharType="end"/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73593E"/>
    <w:multiLevelType w:val="hybridMultilevel"/>
    <w:tmpl w:val="F544BF8C"/>
    <w:lvl w:ilvl="0" w:tplc="5E7058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547D0CD3"/>
    <w:multiLevelType w:val="hybridMultilevel"/>
    <w:tmpl w:val="DC86A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visghton Kleber">
    <w15:presenceInfo w15:providerId="Windows Live" w15:userId="f3c5174c9d3f7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02F19"/>
    <w:rsid w:val="00013CA2"/>
    <w:rsid w:val="00014443"/>
    <w:rsid w:val="00015CA4"/>
    <w:rsid w:val="000200E0"/>
    <w:rsid w:val="00023E64"/>
    <w:rsid w:val="00023E88"/>
    <w:rsid w:val="000257C1"/>
    <w:rsid w:val="00026314"/>
    <w:rsid w:val="0002746E"/>
    <w:rsid w:val="00027920"/>
    <w:rsid w:val="000314EA"/>
    <w:rsid w:val="00035730"/>
    <w:rsid w:val="000367DE"/>
    <w:rsid w:val="0004154C"/>
    <w:rsid w:val="00042783"/>
    <w:rsid w:val="0004334A"/>
    <w:rsid w:val="00045C5C"/>
    <w:rsid w:val="0004644C"/>
    <w:rsid w:val="00047ED9"/>
    <w:rsid w:val="00053FBB"/>
    <w:rsid w:val="000540DB"/>
    <w:rsid w:val="000545AE"/>
    <w:rsid w:val="00055E47"/>
    <w:rsid w:val="00060B20"/>
    <w:rsid w:val="00061030"/>
    <w:rsid w:val="000616B6"/>
    <w:rsid w:val="00061CAE"/>
    <w:rsid w:val="0006211A"/>
    <w:rsid w:val="000621BB"/>
    <w:rsid w:val="0006429B"/>
    <w:rsid w:val="00064400"/>
    <w:rsid w:val="00066A4F"/>
    <w:rsid w:val="00072578"/>
    <w:rsid w:val="00073FD3"/>
    <w:rsid w:val="000773A8"/>
    <w:rsid w:val="00077508"/>
    <w:rsid w:val="00080FDB"/>
    <w:rsid w:val="00081632"/>
    <w:rsid w:val="00084AAF"/>
    <w:rsid w:val="00085905"/>
    <w:rsid w:val="00091624"/>
    <w:rsid w:val="000917AF"/>
    <w:rsid w:val="00091BD4"/>
    <w:rsid w:val="000954B2"/>
    <w:rsid w:val="0009668F"/>
    <w:rsid w:val="000A012E"/>
    <w:rsid w:val="000A33DD"/>
    <w:rsid w:val="000A6282"/>
    <w:rsid w:val="000A6BAE"/>
    <w:rsid w:val="000A7E59"/>
    <w:rsid w:val="000B01B9"/>
    <w:rsid w:val="000B0421"/>
    <w:rsid w:val="000B0E1C"/>
    <w:rsid w:val="000B1CA3"/>
    <w:rsid w:val="000B3DE9"/>
    <w:rsid w:val="000B771D"/>
    <w:rsid w:val="000B7A72"/>
    <w:rsid w:val="000C0614"/>
    <w:rsid w:val="000C1D21"/>
    <w:rsid w:val="000C2F44"/>
    <w:rsid w:val="000C3745"/>
    <w:rsid w:val="000C7D4B"/>
    <w:rsid w:val="000D0A5A"/>
    <w:rsid w:val="000D1764"/>
    <w:rsid w:val="000D228A"/>
    <w:rsid w:val="000D2D20"/>
    <w:rsid w:val="000E1CF9"/>
    <w:rsid w:val="000E4985"/>
    <w:rsid w:val="000E7A60"/>
    <w:rsid w:val="000F44C6"/>
    <w:rsid w:val="000F5532"/>
    <w:rsid w:val="000F6353"/>
    <w:rsid w:val="001016B8"/>
    <w:rsid w:val="00102E9F"/>
    <w:rsid w:val="00103A95"/>
    <w:rsid w:val="0010529A"/>
    <w:rsid w:val="0010651D"/>
    <w:rsid w:val="00106866"/>
    <w:rsid w:val="00107BE0"/>
    <w:rsid w:val="00112D07"/>
    <w:rsid w:val="00114659"/>
    <w:rsid w:val="00116553"/>
    <w:rsid w:val="00116EB7"/>
    <w:rsid w:val="001172A6"/>
    <w:rsid w:val="00117539"/>
    <w:rsid w:val="00121269"/>
    <w:rsid w:val="00121286"/>
    <w:rsid w:val="00121365"/>
    <w:rsid w:val="001220B8"/>
    <w:rsid w:val="00124681"/>
    <w:rsid w:val="001266F2"/>
    <w:rsid w:val="001348E3"/>
    <w:rsid w:val="00136275"/>
    <w:rsid w:val="0013741E"/>
    <w:rsid w:val="00141319"/>
    <w:rsid w:val="00145A52"/>
    <w:rsid w:val="00145C84"/>
    <w:rsid w:val="00153CD5"/>
    <w:rsid w:val="00154197"/>
    <w:rsid w:val="001543AA"/>
    <w:rsid w:val="00156EB2"/>
    <w:rsid w:val="001618C3"/>
    <w:rsid w:val="001619C9"/>
    <w:rsid w:val="0016271B"/>
    <w:rsid w:val="00162F8F"/>
    <w:rsid w:val="00165A67"/>
    <w:rsid w:val="001675A2"/>
    <w:rsid w:val="00167FEA"/>
    <w:rsid w:val="00171AF7"/>
    <w:rsid w:val="00172850"/>
    <w:rsid w:val="00172C4E"/>
    <w:rsid w:val="0017698A"/>
    <w:rsid w:val="0017715A"/>
    <w:rsid w:val="00177386"/>
    <w:rsid w:val="00177A4F"/>
    <w:rsid w:val="00180597"/>
    <w:rsid w:val="00181D3D"/>
    <w:rsid w:val="00184C4B"/>
    <w:rsid w:val="0019130F"/>
    <w:rsid w:val="001926FB"/>
    <w:rsid w:val="001A055D"/>
    <w:rsid w:val="001A1920"/>
    <w:rsid w:val="001A2F94"/>
    <w:rsid w:val="001A3488"/>
    <w:rsid w:val="001A46EF"/>
    <w:rsid w:val="001B0117"/>
    <w:rsid w:val="001D01DF"/>
    <w:rsid w:val="001D6AD3"/>
    <w:rsid w:val="001D70D8"/>
    <w:rsid w:val="001D7E49"/>
    <w:rsid w:val="001E020C"/>
    <w:rsid w:val="001E1C60"/>
    <w:rsid w:val="001E3027"/>
    <w:rsid w:val="001E40A0"/>
    <w:rsid w:val="001E4897"/>
    <w:rsid w:val="001F0594"/>
    <w:rsid w:val="001F2E3D"/>
    <w:rsid w:val="001F31A5"/>
    <w:rsid w:val="001F46CA"/>
    <w:rsid w:val="001F6CAF"/>
    <w:rsid w:val="001F7DB4"/>
    <w:rsid w:val="002004AF"/>
    <w:rsid w:val="0020078A"/>
    <w:rsid w:val="002018B9"/>
    <w:rsid w:val="002019EA"/>
    <w:rsid w:val="00201D8A"/>
    <w:rsid w:val="00203C4C"/>
    <w:rsid w:val="0020511D"/>
    <w:rsid w:val="00205FFE"/>
    <w:rsid w:val="00207A64"/>
    <w:rsid w:val="00212DDC"/>
    <w:rsid w:val="00215C36"/>
    <w:rsid w:val="00216187"/>
    <w:rsid w:val="0021618E"/>
    <w:rsid w:val="00220910"/>
    <w:rsid w:val="0022151A"/>
    <w:rsid w:val="00221C4E"/>
    <w:rsid w:val="00224648"/>
    <w:rsid w:val="0022532E"/>
    <w:rsid w:val="00235584"/>
    <w:rsid w:val="00243549"/>
    <w:rsid w:val="0024481D"/>
    <w:rsid w:val="00245463"/>
    <w:rsid w:val="00247335"/>
    <w:rsid w:val="00247B40"/>
    <w:rsid w:val="00250239"/>
    <w:rsid w:val="0025230F"/>
    <w:rsid w:val="00252935"/>
    <w:rsid w:val="00252DB4"/>
    <w:rsid w:val="002540C4"/>
    <w:rsid w:val="00263A98"/>
    <w:rsid w:val="00265732"/>
    <w:rsid w:val="00265808"/>
    <w:rsid w:val="002663F0"/>
    <w:rsid w:val="00270127"/>
    <w:rsid w:val="00271F76"/>
    <w:rsid w:val="002730F7"/>
    <w:rsid w:val="00280DD1"/>
    <w:rsid w:val="00281B1F"/>
    <w:rsid w:val="0028226C"/>
    <w:rsid w:val="00282366"/>
    <w:rsid w:val="00282510"/>
    <w:rsid w:val="00283484"/>
    <w:rsid w:val="00283793"/>
    <w:rsid w:val="0028427C"/>
    <w:rsid w:val="0028550B"/>
    <w:rsid w:val="00285870"/>
    <w:rsid w:val="002874CF"/>
    <w:rsid w:val="00290384"/>
    <w:rsid w:val="00294F98"/>
    <w:rsid w:val="00296311"/>
    <w:rsid w:val="002A1E9D"/>
    <w:rsid w:val="002A4F19"/>
    <w:rsid w:val="002A58DB"/>
    <w:rsid w:val="002B002B"/>
    <w:rsid w:val="002B0C03"/>
    <w:rsid w:val="002B1EAF"/>
    <w:rsid w:val="002B2845"/>
    <w:rsid w:val="002B2F18"/>
    <w:rsid w:val="002B37CC"/>
    <w:rsid w:val="002B502B"/>
    <w:rsid w:val="002B5D6C"/>
    <w:rsid w:val="002C1EFE"/>
    <w:rsid w:val="002C23F8"/>
    <w:rsid w:val="002C4C26"/>
    <w:rsid w:val="002D0A19"/>
    <w:rsid w:val="002D0E76"/>
    <w:rsid w:val="002D3D7E"/>
    <w:rsid w:val="002D41CF"/>
    <w:rsid w:val="002D478B"/>
    <w:rsid w:val="002D4C88"/>
    <w:rsid w:val="002D5855"/>
    <w:rsid w:val="002D69C5"/>
    <w:rsid w:val="002D6BBD"/>
    <w:rsid w:val="002D7432"/>
    <w:rsid w:val="002E2300"/>
    <w:rsid w:val="002E244F"/>
    <w:rsid w:val="002E40BD"/>
    <w:rsid w:val="002E4A9A"/>
    <w:rsid w:val="002F001E"/>
    <w:rsid w:val="002F0539"/>
    <w:rsid w:val="002F1299"/>
    <w:rsid w:val="002F18E1"/>
    <w:rsid w:val="002F2A1E"/>
    <w:rsid w:val="002F4906"/>
    <w:rsid w:val="002F6981"/>
    <w:rsid w:val="003028C4"/>
    <w:rsid w:val="0030351C"/>
    <w:rsid w:val="00303A03"/>
    <w:rsid w:val="00307FA7"/>
    <w:rsid w:val="00310683"/>
    <w:rsid w:val="00311C24"/>
    <w:rsid w:val="00320926"/>
    <w:rsid w:val="00322F0D"/>
    <w:rsid w:val="003252F6"/>
    <w:rsid w:val="00337DD2"/>
    <w:rsid w:val="00346F23"/>
    <w:rsid w:val="00347E61"/>
    <w:rsid w:val="003521B5"/>
    <w:rsid w:val="003525C7"/>
    <w:rsid w:val="00357F54"/>
    <w:rsid w:val="00362127"/>
    <w:rsid w:val="0036243E"/>
    <w:rsid w:val="00362552"/>
    <w:rsid w:val="00362B32"/>
    <w:rsid w:val="00362D6D"/>
    <w:rsid w:val="00362FCA"/>
    <w:rsid w:val="00363498"/>
    <w:rsid w:val="003638D3"/>
    <w:rsid w:val="003703A8"/>
    <w:rsid w:val="00371249"/>
    <w:rsid w:val="003719F4"/>
    <w:rsid w:val="00372B07"/>
    <w:rsid w:val="0037511A"/>
    <w:rsid w:val="00377E7A"/>
    <w:rsid w:val="00380707"/>
    <w:rsid w:val="00381731"/>
    <w:rsid w:val="003844F1"/>
    <w:rsid w:val="0038456F"/>
    <w:rsid w:val="00386C54"/>
    <w:rsid w:val="003876AD"/>
    <w:rsid w:val="00393248"/>
    <w:rsid w:val="00393777"/>
    <w:rsid w:val="00394A74"/>
    <w:rsid w:val="003A151A"/>
    <w:rsid w:val="003B7C06"/>
    <w:rsid w:val="003C2955"/>
    <w:rsid w:val="003C58C8"/>
    <w:rsid w:val="003C7C15"/>
    <w:rsid w:val="003D1D28"/>
    <w:rsid w:val="003D63E3"/>
    <w:rsid w:val="003D649C"/>
    <w:rsid w:val="003E0398"/>
    <w:rsid w:val="003E0895"/>
    <w:rsid w:val="003E1A77"/>
    <w:rsid w:val="003E492A"/>
    <w:rsid w:val="003E5202"/>
    <w:rsid w:val="003E6239"/>
    <w:rsid w:val="003E6F82"/>
    <w:rsid w:val="003F20B7"/>
    <w:rsid w:val="003F4E9D"/>
    <w:rsid w:val="003F722A"/>
    <w:rsid w:val="0040253F"/>
    <w:rsid w:val="004027DF"/>
    <w:rsid w:val="004066DA"/>
    <w:rsid w:val="00412041"/>
    <w:rsid w:val="00413446"/>
    <w:rsid w:val="0041397B"/>
    <w:rsid w:val="00413FD5"/>
    <w:rsid w:val="00421F37"/>
    <w:rsid w:val="00424345"/>
    <w:rsid w:val="004306C6"/>
    <w:rsid w:val="00431497"/>
    <w:rsid w:val="00431E51"/>
    <w:rsid w:val="004350EC"/>
    <w:rsid w:val="00440DEE"/>
    <w:rsid w:val="0044127A"/>
    <w:rsid w:val="00441730"/>
    <w:rsid w:val="00450CF8"/>
    <w:rsid w:val="00451BCF"/>
    <w:rsid w:val="00451E15"/>
    <w:rsid w:val="004523B3"/>
    <w:rsid w:val="00452D0D"/>
    <w:rsid w:val="00454755"/>
    <w:rsid w:val="00454F0E"/>
    <w:rsid w:val="004563F8"/>
    <w:rsid w:val="00457E3C"/>
    <w:rsid w:val="0046363C"/>
    <w:rsid w:val="004730D6"/>
    <w:rsid w:val="0048233E"/>
    <w:rsid w:val="00485EED"/>
    <w:rsid w:val="004860CF"/>
    <w:rsid w:val="004864E6"/>
    <w:rsid w:val="004906FE"/>
    <w:rsid w:val="00491C53"/>
    <w:rsid w:val="00491CD1"/>
    <w:rsid w:val="004937DC"/>
    <w:rsid w:val="004945A4"/>
    <w:rsid w:val="00495EAC"/>
    <w:rsid w:val="004A191B"/>
    <w:rsid w:val="004A299A"/>
    <w:rsid w:val="004A5DB5"/>
    <w:rsid w:val="004A7899"/>
    <w:rsid w:val="004B06AA"/>
    <w:rsid w:val="004B15AA"/>
    <w:rsid w:val="004B160E"/>
    <w:rsid w:val="004B1D51"/>
    <w:rsid w:val="004B2581"/>
    <w:rsid w:val="004B43D5"/>
    <w:rsid w:val="004B4414"/>
    <w:rsid w:val="004B66DF"/>
    <w:rsid w:val="004B7DAE"/>
    <w:rsid w:val="004C1134"/>
    <w:rsid w:val="004C525B"/>
    <w:rsid w:val="004C6489"/>
    <w:rsid w:val="004D0C5E"/>
    <w:rsid w:val="004D19DE"/>
    <w:rsid w:val="004D2E44"/>
    <w:rsid w:val="004D441A"/>
    <w:rsid w:val="004D4C15"/>
    <w:rsid w:val="004D7137"/>
    <w:rsid w:val="004D755D"/>
    <w:rsid w:val="004E39FC"/>
    <w:rsid w:val="004E5657"/>
    <w:rsid w:val="004E641B"/>
    <w:rsid w:val="004F4AB7"/>
    <w:rsid w:val="004F4B47"/>
    <w:rsid w:val="004F659E"/>
    <w:rsid w:val="005006CF"/>
    <w:rsid w:val="00502A5B"/>
    <w:rsid w:val="00510D67"/>
    <w:rsid w:val="00510D81"/>
    <w:rsid w:val="00511F08"/>
    <w:rsid w:val="00514206"/>
    <w:rsid w:val="005155B0"/>
    <w:rsid w:val="005158B5"/>
    <w:rsid w:val="005165C1"/>
    <w:rsid w:val="00516F20"/>
    <w:rsid w:val="00524890"/>
    <w:rsid w:val="00530F59"/>
    <w:rsid w:val="00532433"/>
    <w:rsid w:val="00542242"/>
    <w:rsid w:val="005425F0"/>
    <w:rsid w:val="00542D4E"/>
    <w:rsid w:val="005435CC"/>
    <w:rsid w:val="005449DD"/>
    <w:rsid w:val="00544A34"/>
    <w:rsid w:val="00546836"/>
    <w:rsid w:val="005477FF"/>
    <w:rsid w:val="00551B55"/>
    <w:rsid w:val="005523A5"/>
    <w:rsid w:val="00554B8A"/>
    <w:rsid w:val="00561D57"/>
    <w:rsid w:val="00563102"/>
    <w:rsid w:val="00566453"/>
    <w:rsid w:val="00570003"/>
    <w:rsid w:val="005712CE"/>
    <w:rsid w:val="00572CE5"/>
    <w:rsid w:val="00574852"/>
    <w:rsid w:val="005760F1"/>
    <w:rsid w:val="00577ED6"/>
    <w:rsid w:val="00580758"/>
    <w:rsid w:val="00582486"/>
    <w:rsid w:val="005841FC"/>
    <w:rsid w:val="005874AC"/>
    <w:rsid w:val="00591E1C"/>
    <w:rsid w:val="00592ECC"/>
    <w:rsid w:val="005962FA"/>
    <w:rsid w:val="00596D9F"/>
    <w:rsid w:val="00597799"/>
    <w:rsid w:val="00597850"/>
    <w:rsid w:val="005A10A1"/>
    <w:rsid w:val="005A54B3"/>
    <w:rsid w:val="005A54DD"/>
    <w:rsid w:val="005A58BA"/>
    <w:rsid w:val="005A7DD2"/>
    <w:rsid w:val="005B2B99"/>
    <w:rsid w:val="005B4866"/>
    <w:rsid w:val="005B5CEB"/>
    <w:rsid w:val="005B61A1"/>
    <w:rsid w:val="005B70CF"/>
    <w:rsid w:val="005B7E35"/>
    <w:rsid w:val="005C142C"/>
    <w:rsid w:val="005C1AE3"/>
    <w:rsid w:val="005C27E7"/>
    <w:rsid w:val="005C3B1B"/>
    <w:rsid w:val="005C55C1"/>
    <w:rsid w:val="005C5F1F"/>
    <w:rsid w:val="005C61DF"/>
    <w:rsid w:val="005C6853"/>
    <w:rsid w:val="005D3498"/>
    <w:rsid w:val="005D4250"/>
    <w:rsid w:val="005D6366"/>
    <w:rsid w:val="005E2F23"/>
    <w:rsid w:val="005F06E6"/>
    <w:rsid w:val="005F10A3"/>
    <w:rsid w:val="005F3F4D"/>
    <w:rsid w:val="005F4A18"/>
    <w:rsid w:val="005F4F5F"/>
    <w:rsid w:val="005F719C"/>
    <w:rsid w:val="00600D6F"/>
    <w:rsid w:val="00601319"/>
    <w:rsid w:val="00602961"/>
    <w:rsid w:val="00602B2B"/>
    <w:rsid w:val="006064CB"/>
    <w:rsid w:val="00612D94"/>
    <w:rsid w:val="006165D8"/>
    <w:rsid w:val="00620A03"/>
    <w:rsid w:val="00621A00"/>
    <w:rsid w:val="00621C1D"/>
    <w:rsid w:val="006223A6"/>
    <w:rsid w:val="00622AE2"/>
    <w:rsid w:val="006235D5"/>
    <w:rsid w:val="00624CB1"/>
    <w:rsid w:val="00630FF5"/>
    <w:rsid w:val="006315C3"/>
    <w:rsid w:val="00637AD5"/>
    <w:rsid w:val="00637B89"/>
    <w:rsid w:val="006405A6"/>
    <w:rsid w:val="00640F3A"/>
    <w:rsid w:val="00642526"/>
    <w:rsid w:val="00644AE2"/>
    <w:rsid w:val="00645259"/>
    <w:rsid w:val="0065063B"/>
    <w:rsid w:val="006508FD"/>
    <w:rsid w:val="00650E43"/>
    <w:rsid w:val="006521A0"/>
    <w:rsid w:val="006524FF"/>
    <w:rsid w:val="00652F5E"/>
    <w:rsid w:val="00653D5E"/>
    <w:rsid w:val="00654144"/>
    <w:rsid w:val="00654262"/>
    <w:rsid w:val="00655037"/>
    <w:rsid w:val="00655167"/>
    <w:rsid w:val="0065554A"/>
    <w:rsid w:val="006569EB"/>
    <w:rsid w:val="006575D8"/>
    <w:rsid w:val="006600DA"/>
    <w:rsid w:val="006602E5"/>
    <w:rsid w:val="00660EA1"/>
    <w:rsid w:val="006613DB"/>
    <w:rsid w:val="00663450"/>
    <w:rsid w:val="0066494E"/>
    <w:rsid w:val="00664CDE"/>
    <w:rsid w:val="00673128"/>
    <w:rsid w:val="00674E57"/>
    <w:rsid w:val="00675415"/>
    <w:rsid w:val="0067551E"/>
    <w:rsid w:val="00681E9B"/>
    <w:rsid w:val="006829A8"/>
    <w:rsid w:val="00687C92"/>
    <w:rsid w:val="006942C3"/>
    <w:rsid w:val="00697387"/>
    <w:rsid w:val="006A210A"/>
    <w:rsid w:val="006A3844"/>
    <w:rsid w:val="006A3F76"/>
    <w:rsid w:val="006A5A01"/>
    <w:rsid w:val="006A6927"/>
    <w:rsid w:val="006B053F"/>
    <w:rsid w:val="006B202B"/>
    <w:rsid w:val="006B3417"/>
    <w:rsid w:val="006C0ECE"/>
    <w:rsid w:val="006C0FE0"/>
    <w:rsid w:val="006C1B80"/>
    <w:rsid w:val="006C7107"/>
    <w:rsid w:val="006D042D"/>
    <w:rsid w:val="006D1A77"/>
    <w:rsid w:val="006D2FCB"/>
    <w:rsid w:val="006E190A"/>
    <w:rsid w:val="006E2B22"/>
    <w:rsid w:val="006E3760"/>
    <w:rsid w:val="006E4E3E"/>
    <w:rsid w:val="006E5FA7"/>
    <w:rsid w:val="006E787D"/>
    <w:rsid w:val="006F2356"/>
    <w:rsid w:val="006F28BC"/>
    <w:rsid w:val="006F49A4"/>
    <w:rsid w:val="00701270"/>
    <w:rsid w:val="00701498"/>
    <w:rsid w:val="007046E9"/>
    <w:rsid w:val="0070597B"/>
    <w:rsid w:val="00712089"/>
    <w:rsid w:val="00712751"/>
    <w:rsid w:val="00713D16"/>
    <w:rsid w:val="0071583D"/>
    <w:rsid w:val="00720E8B"/>
    <w:rsid w:val="007254FF"/>
    <w:rsid w:val="00732675"/>
    <w:rsid w:val="00733E66"/>
    <w:rsid w:val="007360CA"/>
    <w:rsid w:val="007372DF"/>
    <w:rsid w:val="0074078E"/>
    <w:rsid w:val="00742D0B"/>
    <w:rsid w:val="0074334A"/>
    <w:rsid w:val="00745808"/>
    <w:rsid w:val="007463C9"/>
    <w:rsid w:val="00747A5C"/>
    <w:rsid w:val="00747D13"/>
    <w:rsid w:val="00747E45"/>
    <w:rsid w:val="007509D5"/>
    <w:rsid w:val="00750C62"/>
    <w:rsid w:val="0075150B"/>
    <w:rsid w:val="00752B1C"/>
    <w:rsid w:val="0075595C"/>
    <w:rsid w:val="007559DE"/>
    <w:rsid w:val="00755FA4"/>
    <w:rsid w:val="00760B93"/>
    <w:rsid w:val="007661DD"/>
    <w:rsid w:val="00766721"/>
    <w:rsid w:val="00766996"/>
    <w:rsid w:val="00767156"/>
    <w:rsid w:val="00767E02"/>
    <w:rsid w:val="007714E3"/>
    <w:rsid w:val="00773D46"/>
    <w:rsid w:val="007748EE"/>
    <w:rsid w:val="00774E1F"/>
    <w:rsid w:val="00775AA0"/>
    <w:rsid w:val="007816E5"/>
    <w:rsid w:val="007854E1"/>
    <w:rsid w:val="007858E7"/>
    <w:rsid w:val="0078609F"/>
    <w:rsid w:val="0078755B"/>
    <w:rsid w:val="00791F00"/>
    <w:rsid w:val="00792723"/>
    <w:rsid w:val="00793771"/>
    <w:rsid w:val="007939A5"/>
    <w:rsid w:val="00794B54"/>
    <w:rsid w:val="00796517"/>
    <w:rsid w:val="007A036A"/>
    <w:rsid w:val="007A2B6A"/>
    <w:rsid w:val="007A3E64"/>
    <w:rsid w:val="007A415A"/>
    <w:rsid w:val="007A6245"/>
    <w:rsid w:val="007B58F6"/>
    <w:rsid w:val="007C1E0D"/>
    <w:rsid w:val="007C2BDE"/>
    <w:rsid w:val="007C2F5A"/>
    <w:rsid w:val="007C4B9A"/>
    <w:rsid w:val="007D0B5D"/>
    <w:rsid w:val="007D280B"/>
    <w:rsid w:val="007D3E8F"/>
    <w:rsid w:val="007D56E5"/>
    <w:rsid w:val="007D5C77"/>
    <w:rsid w:val="007D7CA0"/>
    <w:rsid w:val="007D7EFB"/>
    <w:rsid w:val="007E34F1"/>
    <w:rsid w:val="007E37FE"/>
    <w:rsid w:val="007F0960"/>
    <w:rsid w:val="007F14AF"/>
    <w:rsid w:val="007F21B4"/>
    <w:rsid w:val="007F2744"/>
    <w:rsid w:val="007F2795"/>
    <w:rsid w:val="007F475C"/>
    <w:rsid w:val="007F4C90"/>
    <w:rsid w:val="008045CB"/>
    <w:rsid w:val="008073B3"/>
    <w:rsid w:val="00807591"/>
    <w:rsid w:val="00810216"/>
    <w:rsid w:val="008120B9"/>
    <w:rsid w:val="008203FF"/>
    <w:rsid w:val="00820B17"/>
    <w:rsid w:val="00821478"/>
    <w:rsid w:val="0082473F"/>
    <w:rsid w:val="0082749B"/>
    <w:rsid w:val="0082752F"/>
    <w:rsid w:val="00830EB1"/>
    <w:rsid w:val="008328A0"/>
    <w:rsid w:val="00832FF3"/>
    <w:rsid w:val="008331BC"/>
    <w:rsid w:val="0083575B"/>
    <w:rsid w:val="0083715B"/>
    <w:rsid w:val="00841504"/>
    <w:rsid w:val="0084471B"/>
    <w:rsid w:val="00845727"/>
    <w:rsid w:val="00852B5A"/>
    <w:rsid w:val="0085656B"/>
    <w:rsid w:val="00857E7D"/>
    <w:rsid w:val="0086090C"/>
    <w:rsid w:val="00866BC7"/>
    <w:rsid w:val="00870859"/>
    <w:rsid w:val="00870B89"/>
    <w:rsid w:val="00870E7D"/>
    <w:rsid w:val="00870F7A"/>
    <w:rsid w:val="0087385A"/>
    <w:rsid w:val="00874C6F"/>
    <w:rsid w:val="00876562"/>
    <w:rsid w:val="00877253"/>
    <w:rsid w:val="00884EB0"/>
    <w:rsid w:val="00886C20"/>
    <w:rsid w:val="00887294"/>
    <w:rsid w:val="00887E84"/>
    <w:rsid w:val="00890B6D"/>
    <w:rsid w:val="00892ACA"/>
    <w:rsid w:val="00895855"/>
    <w:rsid w:val="008A363D"/>
    <w:rsid w:val="008A4A50"/>
    <w:rsid w:val="008A79D4"/>
    <w:rsid w:val="008A7A87"/>
    <w:rsid w:val="008B3AE9"/>
    <w:rsid w:val="008B5B92"/>
    <w:rsid w:val="008B6CEA"/>
    <w:rsid w:val="008B7E30"/>
    <w:rsid w:val="008C027C"/>
    <w:rsid w:val="008C1512"/>
    <w:rsid w:val="008C1EC7"/>
    <w:rsid w:val="008C309C"/>
    <w:rsid w:val="008C43C3"/>
    <w:rsid w:val="008C77BC"/>
    <w:rsid w:val="008D3784"/>
    <w:rsid w:val="008D3787"/>
    <w:rsid w:val="008D5040"/>
    <w:rsid w:val="008E001B"/>
    <w:rsid w:val="008E084D"/>
    <w:rsid w:val="008E095C"/>
    <w:rsid w:val="008E7098"/>
    <w:rsid w:val="008F120A"/>
    <w:rsid w:val="008F466D"/>
    <w:rsid w:val="009003FD"/>
    <w:rsid w:val="009008F7"/>
    <w:rsid w:val="00902D60"/>
    <w:rsid w:val="009034AB"/>
    <w:rsid w:val="00904155"/>
    <w:rsid w:val="009052D6"/>
    <w:rsid w:val="00907705"/>
    <w:rsid w:val="00907718"/>
    <w:rsid w:val="009126BD"/>
    <w:rsid w:val="0091454E"/>
    <w:rsid w:val="00914F8D"/>
    <w:rsid w:val="00917719"/>
    <w:rsid w:val="009216FC"/>
    <w:rsid w:val="00935892"/>
    <w:rsid w:val="00936110"/>
    <w:rsid w:val="00937A58"/>
    <w:rsid w:val="009424DA"/>
    <w:rsid w:val="00942BB6"/>
    <w:rsid w:val="009432B7"/>
    <w:rsid w:val="00943B80"/>
    <w:rsid w:val="00945937"/>
    <w:rsid w:val="00946208"/>
    <w:rsid w:val="00951A13"/>
    <w:rsid w:val="00953168"/>
    <w:rsid w:val="00955BB8"/>
    <w:rsid w:val="009563A3"/>
    <w:rsid w:val="009576D8"/>
    <w:rsid w:val="00957C9C"/>
    <w:rsid w:val="0096086E"/>
    <w:rsid w:val="00961D03"/>
    <w:rsid w:val="00962DA3"/>
    <w:rsid w:val="00964995"/>
    <w:rsid w:val="00965DC5"/>
    <w:rsid w:val="0096718A"/>
    <w:rsid w:val="00967F7C"/>
    <w:rsid w:val="009717D0"/>
    <w:rsid w:val="00972183"/>
    <w:rsid w:val="0097222F"/>
    <w:rsid w:val="00972952"/>
    <w:rsid w:val="00980375"/>
    <w:rsid w:val="00980456"/>
    <w:rsid w:val="00982486"/>
    <w:rsid w:val="00982BA8"/>
    <w:rsid w:val="00984B8F"/>
    <w:rsid w:val="009867EE"/>
    <w:rsid w:val="009875AA"/>
    <w:rsid w:val="00990696"/>
    <w:rsid w:val="00991414"/>
    <w:rsid w:val="00991515"/>
    <w:rsid w:val="0099195F"/>
    <w:rsid w:val="00997CCC"/>
    <w:rsid w:val="009A0117"/>
    <w:rsid w:val="009A03D4"/>
    <w:rsid w:val="009A0DFE"/>
    <w:rsid w:val="009A19D4"/>
    <w:rsid w:val="009A5C56"/>
    <w:rsid w:val="009A6AF9"/>
    <w:rsid w:val="009B0F85"/>
    <w:rsid w:val="009B149F"/>
    <w:rsid w:val="009B60B9"/>
    <w:rsid w:val="009C1FAF"/>
    <w:rsid w:val="009C275A"/>
    <w:rsid w:val="009C285C"/>
    <w:rsid w:val="009C2F12"/>
    <w:rsid w:val="009C316F"/>
    <w:rsid w:val="009C3BB4"/>
    <w:rsid w:val="009C469F"/>
    <w:rsid w:val="009C6A77"/>
    <w:rsid w:val="009C6C4E"/>
    <w:rsid w:val="009C7ED5"/>
    <w:rsid w:val="009D303F"/>
    <w:rsid w:val="009D442D"/>
    <w:rsid w:val="009E0628"/>
    <w:rsid w:val="009E1B18"/>
    <w:rsid w:val="009E3F6D"/>
    <w:rsid w:val="009E4ADC"/>
    <w:rsid w:val="009E4D7F"/>
    <w:rsid w:val="009E5AB5"/>
    <w:rsid w:val="009F3CD9"/>
    <w:rsid w:val="00A01D5C"/>
    <w:rsid w:val="00A03001"/>
    <w:rsid w:val="00A043CB"/>
    <w:rsid w:val="00A06CA0"/>
    <w:rsid w:val="00A07492"/>
    <w:rsid w:val="00A101DC"/>
    <w:rsid w:val="00A14801"/>
    <w:rsid w:val="00A17664"/>
    <w:rsid w:val="00A20F4A"/>
    <w:rsid w:val="00A23BE8"/>
    <w:rsid w:val="00A259B6"/>
    <w:rsid w:val="00A3055E"/>
    <w:rsid w:val="00A31EDE"/>
    <w:rsid w:val="00A34981"/>
    <w:rsid w:val="00A34AC6"/>
    <w:rsid w:val="00A35A26"/>
    <w:rsid w:val="00A44C88"/>
    <w:rsid w:val="00A50F1C"/>
    <w:rsid w:val="00A53E21"/>
    <w:rsid w:val="00A559CD"/>
    <w:rsid w:val="00A56DFB"/>
    <w:rsid w:val="00A60288"/>
    <w:rsid w:val="00A62B5C"/>
    <w:rsid w:val="00A64B54"/>
    <w:rsid w:val="00A6545F"/>
    <w:rsid w:val="00A65F5B"/>
    <w:rsid w:val="00A7095E"/>
    <w:rsid w:val="00A71F16"/>
    <w:rsid w:val="00A7243A"/>
    <w:rsid w:val="00A75871"/>
    <w:rsid w:val="00A76023"/>
    <w:rsid w:val="00A76EA3"/>
    <w:rsid w:val="00A81355"/>
    <w:rsid w:val="00A82711"/>
    <w:rsid w:val="00A83ADA"/>
    <w:rsid w:val="00A83EE6"/>
    <w:rsid w:val="00A84838"/>
    <w:rsid w:val="00A86D62"/>
    <w:rsid w:val="00A90CC0"/>
    <w:rsid w:val="00A91DBA"/>
    <w:rsid w:val="00A91E06"/>
    <w:rsid w:val="00A94B30"/>
    <w:rsid w:val="00A95A8D"/>
    <w:rsid w:val="00AA23A1"/>
    <w:rsid w:val="00AA4C5D"/>
    <w:rsid w:val="00AA6AFA"/>
    <w:rsid w:val="00AA7771"/>
    <w:rsid w:val="00AA7AFA"/>
    <w:rsid w:val="00AA7C50"/>
    <w:rsid w:val="00AB01BA"/>
    <w:rsid w:val="00AB0394"/>
    <w:rsid w:val="00AB0A33"/>
    <w:rsid w:val="00AB1D4E"/>
    <w:rsid w:val="00AB23C0"/>
    <w:rsid w:val="00AB3335"/>
    <w:rsid w:val="00AB3779"/>
    <w:rsid w:val="00AB3A63"/>
    <w:rsid w:val="00AB46FF"/>
    <w:rsid w:val="00AB4FBB"/>
    <w:rsid w:val="00AB5B25"/>
    <w:rsid w:val="00AC018A"/>
    <w:rsid w:val="00AC1B5B"/>
    <w:rsid w:val="00AC3FA7"/>
    <w:rsid w:val="00AC40AB"/>
    <w:rsid w:val="00AC5932"/>
    <w:rsid w:val="00AD0E12"/>
    <w:rsid w:val="00AD5F84"/>
    <w:rsid w:val="00AD7CC6"/>
    <w:rsid w:val="00AE39E2"/>
    <w:rsid w:val="00AE3DF1"/>
    <w:rsid w:val="00AE407D"/>
    <w:rsid w:val="00AE5408"/>
    <w:rsid w:val="00AE611C"/>
    <w:rsid w:val="00AF0864"/>
    <w:rsid w:val="00AF1E81"/>
    <w:rsid w:val="00AF70E6"/>
    <w:rsid w:val="00AF7AF3"/>
    <w:rsid w:val="00AF7D10"/>
    <w:rsid w:val="00B0171C"/>
    <w:rsid w:val="00B01A2F"/>
    <w:rsid w:val="00B04651"/>
    <w:rsid w:val="00B061E9"/>
    <w:rsid w:val="00B07021"/>
    <w:rsid w:val="00B07A15"/>
    <w:rsid w:val="00B07A34"/>
    <w:rsid w:val="00B10E09"/>
    <w:rsid w:val="00B14E4C"/>
    <w:rsid w:val="00B15ABD"/>
    <w:rsid w:val="00B20A3B"/>
    <w:rsid w:val="00B21879"/>
    <w:rsid w:val="00B22541"/>
    <w:rsid w:val="00B23E1A"/>
    <w:rsid w:val="00B25CBE"/>
    <w:rsid w:val="00B2742C"/>
    <w:rsid w:val="00B30EAE"/>
    <w:rsid w:val="00B370C1"/>
    <w:rsid w:val="00B41866"/>
    <w:rsid w:val="00B4580E"/>
    <w:rsid w:val="00B51680"/>
    <w:rsid w:val="00B5291B"/>
    <w:rsid w:val="00B62DCC"/>
    <w:rsid w:val="00B63BB1"/>
    <w:rsid w:val="00B67B0A"/>
    <w:rsid w:val="00B67DDF"/>
    <w:rsid w:val="00B70C1A"/>
    <w:rsid w:val="00B7129D"/>
    <w:rsid w:val="00B7157A"/>
    <w:rsid w:val="00B7192D"/>
    <w:rsid w:val="00B71FD8"/>
    <w:rsid w:val="00B73CE3"/>
    <w:rsid w:val="00B80A1A"/>
    <w:rsid w:val="00B83E12"/>
    <w:rsid w:val="00B84804"/>
    <w:rsid w:val="00B86AC4"/>
    <w:rsid w:val="00B9012E"/>
    <w:rsid w:val="00B93265"/>
    <w:rsid w:val="00B94E6C"/>
    <w:rsid w:val="00B952A6"/>
    <w:rsid w:val="00B95C43"/>
    <w:rsid w:val="00BA536B"/>
    <w:rsid w:val="00BA5656"/>
    <w:rsid w:val="00BA76FE"/>
    <w:rsid w:val="00BA78BF"/>
    <w:rsid w:val="00BB52CB"/>
    <w:rsid w:val="00BB7A94"/>
    <w:rsid w:val="00BC18FD"/>
    <w:rsid w:val="00BC4E4B"/>
    <w:rsid w:val="00BC5D9E"/>
    <w:rsid w:val="00BC6980"/>
    <w:rsid w:val="00BD0444"/>
    <w:rsid w:val="00BD0FFA"/>
    <w:rsid w:val="00BD5A33"/>
    <w:rsid w:val="00BD76BC"/>
    <w:rsid w:val="00BE08D1"/>
    <w:rsid w:val="00BE1AF3"/>
    <w:rsid w:val="00BE2C16"/>
    <w:rsid w:val="00BE66A6"/>
    <w:rsid w:val="00BE6B50"/>
    <w:rsid w:val="00BE70CD"/>
    <w:rsid w:val="00BE72F2"/>
    <w:rsid w:val="00BF01FA"/>
    <w:rsid w:val="00BF384C"/>
    <w:rsid w:val="00BF5F9D"/>
    <w:rsid w:val="00BF79BC"/>
    <w:rsid w:val="00C0061E"/>
    <w:rsid w:val="00C012A3"/>
    <w:rsid w:val="00C01371"/>
    <w:rsid w:val="00C01573"/>
    <w:rsid w:val="00C02E85"/>
    <w:rsid w:val="00C04809"/>
    <w:rsid w:val="00C04BB1"/>
    <w:rsid w:val="00C0611B"/>
    <w:rsid w:val="00C06714"/>
    <w:rsid w:val="00C07D1D"/>
    <w:rsid w:val="00C114B6"/>
    <w:rsid w:val="00C11DBA"/>
    <w:rsid w:val="00C13FC8"/>
    <w:rsid w:val="00C15F32"/>
    <w:rsid w:val="00C1741C"/>
    <w:rsid w:val="00C24A0C"/>
    <w:rsid w:val="00C24BCE"/>
    <w:rsid w:val="00C27A52"/>
    <w:rsid w:val="00C3049B"/>
    <w:rsid w:val="00C30CC1"/>
    <w:rsid w:val="00C3452D"/>
    <w:rsid w:val="00C3570C"/>
    <w:rsid w:val="00C36F84"/>
    <w:rsid w:val="00C37483"/>
    <w:rsid w:val="00C40EE7"/>
    <w:rsid w:val="00C47141"/>
    <w:rsid w:val="00C475D1"/>
    <w:rsid w:val="00C51858"/>
    <w:rsid w:val="00C51A9D"/>
    <w:rsid w:val="00C52A79"/>
    <w:rsid w:val="00C548C1"/>
    <w:rsid w:val="00C606E2"/>
    <w:rsid w:val="00C71624"/>
    <w:rsid w:val="00C72033"/>
    <w:rsid w:val="00C728F1"/>
    <w:rsid w:val="00C729BE"/>
    <w:rsid w:val="00C7506D"/>
    <w:rsid w:val="00C76358"/>
    <w:rsid w:val="00C767D6"/>
    <w:rsid w:val="00C822A8"/>
    <w:rsid w:val="00C82A89"/>
    <w:rsid w:val="00C838F2"/>
    <w:rsid w:val="00C84532"/>
    <w:rsid w:val="00C86723"/>
    <w:rsid w:val="00C874E9"/>
    <w:rsid w:val="00C91713"/>
    <w:rsid w:val="00C924BD"/>
    <w:rsid w:val="00C93540"/>
    <w:rsid w:val="00C956CC"/>
    <w:rsid w:val="00C96AD1"/>
    <w:rsid w:val="00CA02B0"/>
    <w:rsid w:val="00CA067E"/>
    <w:rsid w:val="00CA1621"/>
    <w:rsid w:val="00CA1E62"/>
    <w:rsid w:val="00CA478D"/>
    <w:rsid w:val="00CA55B6"/>
    <w:rsid w:val="00CA7D28"/>
    <w:rsid w:val="00CB0BFF"/>
    <w:rsid w:val="00CB293F"/>
    <w:rsid w:val="00CB2ADE"/>
    <w:rsid w:val="00CB537A"/>
    <w:rsid w:val="00CB6E02"/>
    <w:rsid w:val="00CC0EC0"/>
    <w:rsid w:val="00CC1AAC"/>
    <w:rsid w:val="00CC213E"/>
    <w:rsid w:val="00CC2B86"/>
    <w:rsid w:val="00CC666C"/>
    <w:rsid w:val="00CD38B3"/>
    <w:rsid w:val="00CE0700"/>
    <w:rsid w:val="00CE4F15"/>
    <w:rsid w:val="00CE7AB8"/>
    <w:rsid w:val="00CF095B"/>
    <w:rsid w:val="00CF0EC9"/>
    <w:rsid w:val="00CF218C"/>
    <w:rsid w:val="00CF22CF"/>
    <w:rsid w:val="00CF3353"/>
    <w:rsid w:val="00CF5A0C"/>
    <w:rsid w:val="00CF79A9"/>
    <w:rsid w:val="00D02427"/>
    <w:rsid w:val="00D064B3"/>
    <w:rsid w:val="00D11945"/>
    <w:rsid w:val="00D12253"/>
    <w:rsid w:val="00D12C93"/>
    <w:rsid w:val="00D130EF"/>
    <w:rsid w:val="00D13411"/>
    <w:rsid w:val="00D1488C"/>
    <w:rsid w:val="00D20287"/>
    <w:rsid w:val="00D238C1"/>
    <w:rsid w:val="00D3029C"/>
    <w:rsid w:val="00D32069"/>
    <w:rsid w:val="00D3521B"/>
    <w:rsid w:val="00D35340"/>
    <w:rsid w:val="00D35416"/>
    <w:rsid w:val="00D36F58"/>
    <w:rsid w:val="00D4103E"/>
    <w:rsid w:val="00D43B6D"/>
    <w:rsid w:val="00D564F2"/>
    <w:rsid w:val="00D57D8D"/>
    <w:rsid w:val="00D60AA3"/>
    <w:rsid w:val="00D63540"/>
    <w:rsid w:val="00D6384E"/>
    <w:rsid w:val="00D646CA"/>
    <w:rsid w:val="00D64DF7"/>
    <w:rsid w:val="00D6691E"/>
    <w:rsid w:val="00D72B5F"/>
    <w:rsid w:val="00D72E7D"/>
    <w:rsid w:val="00D73DED"/>
    <w:rsid w:val="00D74EC6"/>
    <w:rsid w:val="00D76348"/>
    <w:rsid w:val="00D76AF2"/>
    <w:rsid w:val="00D77B2C"/>
    <w:rsid w:val="00D812E7"/>
    <w:rsid w:val="00D81C01"/>
    <w:rsid w:val="00D8327B"/>
    <w:rsid w:val="00D8422E"/>
    <w:rsid w:val="00D843CC"/>
    <w:rsid w:val="00D84D23"/>
    <w:rsid w:val="00D873AB"/>
    <w:rsid w:val="00D91079"/>
    <w:rsid w:val="00D9382F"/>
    <w:rsid w:val="00D93BFA"/>
    <w:rsid w:val="00D94BAC"/>
    <w:rsid w:val="00D96380"/>
    <w:rsid w:val="00D97E9C"/>
    <w:rsid w:val="00DA203F"/>
    <w:rsid w:val="00DA2283"/>
    <w:rsid w:val="00DA25C3"/>
    <w:rsid w:val="00DA3656"/>
    <w:rsid w:val="00DA67AD"/>
    <w:rsid w:val="00DB2F49"/>
    <w:rsid w:val="00DB4F92"/>
    <w:rsid w:val="00DB5082"/>
    <w:rsid w:val="00DC5625"/>
    <w:rsid w:val="00DD058F"/>
    <w:rsid w:val="00DD08AB"/>
    <w:rsid w:val="00DD0FEA"/>
    <w:rsid w:val="00DD45AD"/>
    <w:rsid w:val="00DD49BB"/>
    <w:rsid w:val="00DD6FA1"/>
    <w:rsid w:val="00DE32C2"/>
    <w:rsid w:val="00DF01BE"/>
    <w:rsid w:val="00DF0795"/>
    <w:rsid w:val="00DF25D3"/>
    <w:rsid w:val="00DF728A"/>
    <w:rsid w:val="00DF7401"/>
    <w:rsid w:val="00DF7C02"/>
    <w:rsid w:val="00E00367"/>
    <w:rsid w:val="00E01ACE"/>
    <w:rsid w:val="00E05FE6"/>
    <w:rsid w:val="00E06399"/>
    <w:rsid w:val="00E101D5"/>
    <w:rsid w:val="00E13E90"/>
    <w:rsid w:val="00E17043"/>
    <w:rsid w:val="00E179C7"/>
    <w:rsid w:val="00E216D9"/>
    <w:rsid w:val="00E27362"/>
    <w:rsid w:val="00E30E85"/>
    <w:rsid w:val="00E31841"/>
    <w:rsid w:val="00E31F20"/>
    <w:rsid w:val="00E36925"/>
    <w:rsid w:val="00E36EB6"/>
    <w:rsid w:val="00E4175A"/>
    <w:rsid w:val="00E43304"/>
    <w:rsid w:val="00E46E9F"/>
    <w:rsid w:val="00E516A2"/>
    <w:rsid w:val="00E51EC6"/>
    <w:rsid w:val="00E54DE0"/>
    <w:rsid w:val="00E55545"/>
    <w:rsid w:val="00E56B70"/>
    <w:rsid w:val="00E578C1"/>
    <w:rsid w:val="00E57F49"/>
    <w:rsid w:val="00E60086"/>
    <w:rsid w:val="00E60ABC"/>
    <w:rsid w:val="00E66056"/>
    <w:rsid w:val="00E70CD9"/>
    <w:rsid w:val="00E75438"/>
    <w:rsid w:val="00E8006A"/>
    <w:rsid w:val="00E8460B"/>
    <w:rsid w:val="00E84FA9"/>
    <w:rsid w:val="00E8543B"/>
    <w:rsid w:val="00E85598"/>
    <w:rsid w:val="00E91F59"/>
    <w:rsid w:val="00E92094"/>
    <w:rsid w:val="00E93B41"/>
    <w:rsid w:val="00E95CF2"/>
    <w:rsid w:val="00E974ED"/>
    <w:rsid w:val="00EA2216"/>
    <w:rsid w:val="00EA3A3E"/>
    <w:rsid w:val="00EB1AD3"/>
    <w:rsid w:val="00EB5CE3"/>
    <w:rsid w:val="00EB6BAF"/>
    <w:rsid w:val="00EB73FE"/>
    <w:rsid w:val="00EC0796"/>
    <w:rsid w:val="00EC2658"/>
    <w:rsid w:val="00EC3B8B"/>
    <w:rsid w:val="00EC4CE1"/>
    <w:rsid w:val="00EC4DB0"/>
    <w:rsid w:val="00EC7592"/>
    <w:rsid w:val="00ED1887"/>
    <w:rsid w:val="00ED2275"/>
    <w:rsid w:val="00ED4CC5"/>
    <w:rsid w:val="00ED5866"/>
    <w:rsid w:val="00EE117B"/>
    <w:rsid w:val="00EE42B1"/>
    <w:rsid w:val="00EE56C9"/>
    <w:rsid w:val="00EF0BAC"/>
    <w:rsid w:val="00EF0C48"/>
    <w:rsid w:val="00EF5AA6"/>
    <w:rsid w:val="00EF690E"/>
    <w:rsid w:val="00EF7F29"/>
    <w:rsid w:val="00F00C2C"/>
    <w:rsid w:val="00F00FDC"/>
    <w:rsid w:val="00F07F7D"/>
    <w:rsid w:val="00F12D0B"/>
    <w:rsid w:val="00F13A91"/>
    <w:rsid w:val="00F215C3"/>
    <w:rsid w:val="00F21D52"/>
    <w:rsid w:val="00F22584"/>
    <w:rsid w:val="00F24497"/>
    <w:rsid w:val="00F24674"/>
    <w:rsid w:val="00F3036F"/>
    <w:rsid w:val="00F34729"/>
    <w:rsid w:val="00F3620E"/>
    <w:rsid w:val="00F36519"/>
    <w:rsid w:val="00F36F0F"/>
    <w:rsid w:val="00F40725"/>
    <w:rsid w:val="00F410F0"/>
    <w:rsid w:val="00F4722A"/>
    <w:rsid w:val="00F51BB0"/>
    <w:rsid w:val="00F53B5A"/>
    <w:rsid w:val="00F54967"/>
    <w:rsid w:val="00F557C9"/>
    <w:rsid w:val="00F61413"/>
    <w:rsid w:val="00F620A8"/>
    <w:rsid w:val="00F6633D"/>
    <w:rsid w:val="00F67882"/>
    <w:rsid w:val="00F70830"/>
    <w:rsid w:val="00F809DB"/>
    <w:rsid w:val="00F83091"/>
    <w:rsid w:val="00F8596C"/>
    <w:rsid w:val="00F85B1D"/>
    <w:rsid w:val="00F86E26"/>
    <w:rsid w:val="00F94864"/>
    <w:rsid w:val="00F955D2"/>
    <w:rsid w:val="00F95820"/>
    <w:rsid w:val="00F95A4A"/>
    <w:rsid w:val="00F965DF"/>
    <w:rsid w:val="00F96773"/>
    <w:rsid w:val="00F9725B"/>
    <w:rsid w:val="00FA0F4F"/>
    <w:rsid w:val="00FA199E"/>
    <w:rsid w:val="00FA2D02"/>
    <w:rsid w:val="00FA331B"/>
    <w:rsid w:val="00FA3A5C"/>
    <w:rsid w:val="00FA3F36"/>
    <w:rsid w:val="00FA4A27"/>
    <w:rsid w:val="00FA5EF6"/>
    <w:rsid w:val="00FA76C0"/>
    <w:rsid w:val="00FB00CC"/>
    <w:rsid w:val="00FB7310"/>
    <w:rsid w:val="00FC19A9"/>
    <w:rsid w:val="00FC25DC"/>
    <w:rsid w:val="00FC269B"/>
    <w:rsid w:val="00FC3498"/>
    <w:rsid w:val="00FC4844"/>
    <w:rsid w:val="00FC577F"/>
    <w:rsid w:val="00FC6F75"/>
    <w:rsid w:val="00FD26BA"/>
    <w:rsid w:val="00FD57FB"/>
    <w:rsid w:val="00FE0EF1"/>
    <w:rsid w:val="00FE2A05"/>
    <w:rsid w:val="00FE2FA6"/>
    <w:rsid w:val="00FE3C24"/>
    <w:rsid w:val="00FE5B88"/>
    <w:rsid w:val="00FE6B11"/>
    <w:rsid w:val="00FE7EBC"/>
    <w:rsid w:val="00FF033F"/>
    <w:rsid w:val="00FF19B3"/>
    <w:rsid w:val="00FF3B8C"/>
    <w:rsid w:val="00FF3F2C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18BF6DBE-01B9-4D33-8DC0-58D6850A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3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A203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A203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A20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A20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A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hyperlink" Target="https://www.cifraclub.com.b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guitarra.com.br" TargetMode="External"/><Relationship Id="rId25" Type="http://schemas.openxmlformats.org/officeDocument/2006/relationships/hyperlink" Target="https://pt.wikipedia.org/wiki/Cifra_(m&#250;sica)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29" Type="http://schemas.openxmlformats.org/officeDocument/2006/relationships/hyperlink" Target="http://deeplearningbook.com.br/algoritmo-backpropagation-parte-2-treinamento-de-redes-neurai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28" Type="http://schemas.openxmlformats.org/officeDocument/2006/relationships/hyperlink" Target="https://www.pegacifra.com.br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comments" Target="comments.xml"/><Relationship Id="rId27" Type="http://schemas.openxmlformats.org/officeDocument/2006/relationships/hyperlink" Target="https://www.cifras.com.br/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7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8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14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15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13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10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11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17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18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19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9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16</b:RefOrder>
  </b:Source>
</b:Sources>
</file>

<file path=customXml/itemProps1.xml><?xml version="1.0" encoding="utf-8"?>
<ds:datastoreItem xmlns:ds="http://schemas.openxmlformats.org/officeDocument/2006/customXml" ds:itemID="{7E8F6D06-0B20-44EA-BA2E-28E2C9F8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5632</TotalTime>
  <Pages>29</Pages>
  <Words>4319</Words>
  <Characters>23324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670</cp:revision>
  <cp:lastPrinted>2012-06-24T15:15:00Z</cp:lastPrinted>
  <dcterms:created xsi:type="dcterms:W3CDTF">2017-06-12T19:22:00Z</dcterms:created>
  <dcterms:modified xsi:type="dcterms:W3CDTF">2019-11-05T17:45:00Z</dcterms:modified>
</cp:coreProperties>
</file>