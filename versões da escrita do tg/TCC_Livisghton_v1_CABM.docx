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8E931C0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Análise do Uso de Cromagramas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720E8B" w:rsidRPr="007D3E8F" w:rsidRDefault="00720E8B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720E8B" w:rsidRPr="007D3E8F" w:rsidRDefault="00720E8B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5B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F1561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Tsang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720E8B" w:rsidRPr="00B22943" w:rsidRDefault="00720E8B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720E8B" w:rsidRPr="00B22943" w:rsidRDefault="00720E8B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720E8B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720E8B" w:rsidRPr="00B84C1C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720E8B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720E8B" w:rsidRPr="00B84C1C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 em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2B8758F2" w14:textId="47FE8657" w:rsidR="00687C9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0" w:author="Livisghton Kleber" w:date="2019-11-04T22:23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" w:author="Livisghton Kleber" w:date="2019-11-04T22:23:00Z">
            <w:r w:rsidR="00687C92" w:rsidRPr="001426D1">
              <w:rPr>
                <w:rStyle w:val="Hyperlink"/>
                <w:noProof/>
              </w:rPr>
              <w:fldChar w:fldCharType="begin"/>
            </w:r>
            <w:r w:rsidR="00687C92" w:rsidRPr="001426D1">
              <w:rPr>
                <w:rStyle w:val="Hyperlink"/>
                <w:noProof/>
              </w:rPr>
              <w:instrText xml:space="preserve"> </w:instrText>
            </w:r>
            <w:r w:rsidR="00687C92">
              <w:rPr>
                <w:noProof/>
              </w:rPr>
              <w:instrText>HYPERLINK \l "_Toc23798613"</w:instrText>
            </w:r>
            <w:r w:rsidR="00687C92" w:rsidRPr="001426D1">
              <w:rPr>
                <w:rStyle w:val="Hyperlink"/>
                <w:noProof/>
              </w:rPr>
              <w:instrText xml:space="preserve"> </w:instrText>
            </w:r>
            <w:r w:rsidR="00687C92" w:rsidRPr="001426D1">
              <w:rPr>
                <w:rStyle w:val="Hyperlink"/>
                <w:noProof/>
              </w:rPr>
              <w:fldChar w:fldCharType="separate"/>
            </w:r>
            <w:r w:rsidR="00687C92" w:rsidRPr="001426D1">
              <w:rPr>
                <w:rStyle w:val="Hyperlink"/>
                <w:noProof/>
                <w:lang w:val="en-US"/>
              </w:rPr>
              <w:t>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Introdução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_Toc23798613 \h </w:instrText>
            </w:r>
          </w:ins>
          <w:r w:rsidR="00687C92">
            <w:rPr>
              <w:noProof/>
              <w:webHidden/>
            </w:rPr>
          </w:r>
          <w:r w:rsidR="00687C92">
            <w:rPr>
              <w:noProof/>
              <w:webHidden/>
            </w:rPr>
            <w:fldChar w:fldCharType="separate"/>
          </w:r>
          <w:ins w:id="2" w:author="Livisghton Kleber" w:date="2019-11-04T22:23:00Z">
            <w:r w:rsidR="00687C92">
              <w:rPr>
                <w:noProof/>
                <w:webHidden/>
              </w:rPr>
              <w:t>15</w:t>
            </w:r>
            <w:r w:rsidR="00687C92">
              <w:rPr>
                <w:noProof/>
                <w:webHidden/>
              </w:rPr>
              <w:fldChar w:fldCharType="end"/>
            </w:r>
            <w:r w:rsidR="00687C92" w:rsidRPr="001426D1">
              <w:rPr>
                <w:rStyle w:val="Hyperlink"/>
                <w:noProof/>
              </w:rPr>
              <w:fldChar w:fldCharType="end"/>
            </w:r>
          </w:ins>
        </w:p>
        <w:p w14:paraId="026BFBE8" w14:textId="35D7FBB6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" w:author="Livisghton Kleber" w:date="2019-11-04T22:23:00Z"/>
              <w:noProof/>
            </w:rPr>
          </w:pPr>
          <w:ins w:id="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Livisghton Kleber" w:date="2019-11-04T22:2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03ABAB68" w14:textId="5DE79D03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" w:author="Livisghton Kleber" w:date="2019-11-04T22:23:00Z"/>
              <w:noProof/>
            </w:rPr>
          </w:pPr>
          <w:ins w:id="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Livisghton Kleber" w:date="2019-11-04T22:2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BDB6A21" w14:textId="0A47F732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9" w:author="Livisghton Kleber" w:date="2019-11-04T22:23:00Z"/>
              <w:noProof/>
            </w:rPr>
          </w:pPr>
          <w:ins w:id="10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"_Toc23798616"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Livisghton Kleber" w:date="2019-11-04T22:2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B837168" w14:textId="2D53D9ED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2" w:author="Livisghton Kleber" w:date="2019-11-04T22:23:00Z"/>
              <w:noProof/>
            </w:rPr>
          </w:pPr>
          <w:ins w:id="13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"_Toc23798617"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Livisghton Kleber" w:date="2019-11-04T22:2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CA29665" w14:textId="7CE20D73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5" w:author="Livisghton Kleber" w:date="2019-11-04T22:23:00Z"/>
              <w:noProof/>
            </w:rPr>
          </w:pPr>
          <w:ins w:id="16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"_Toc23798618"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Livisghton Kleber" w:date="2019-11-04T22:2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47084F2" w14:textId="210BEE94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18" w:author="Livisghton Kleber" w:date="2019-11-04T22:23:00Z"/>
              <w:noProof/>
            </w:rPr>
          </w:pPr>
          <w:ins w:id="19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"_Toc23798619"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Livisghton Kleber" w:date="2019-11-04T22:23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BA9131A" w14:textId="4C6CCBDA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21" w:author="Livisghton Kleber" w:date="2019-11-04T22:23:00Z"/>
              <w:noProof/>
            </w:rPr>
          </w:pPr>
          <w:ins w:id="22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"_Toc23798620"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Livisghton Kleber" w:date="2019-11-04T22:2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304EA875" w14:textId="4DE620CB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24" w:author="Livisghton Kleber" w:date="2019-11-04T22:23:00Z"/>
              <w:noProof/>
            </w:rPr>
          </w:pPr>
          <w:ins w:id="25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"_Toc23798621"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Trabalhos Relacionados (Estado da Arte)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4A16C71" w14:textId="057E1FE5" w:rsidR="00687C9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ins w:id="27" w:author="Livisghton Kleber" w:date="2019-11-04T22:23:00Z"/>
              <w:noProof/>
            </w:rPr>
          </w:pPr>
          <w:ins w:id="28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"_Toc23798622"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FCA0005" w14:textId="02CF98A6" w:rsidR="00687C9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ins w:id="30" w:author="Livisghton Kleber" w:date="2019-11-04T22:23:00Z"/>
              <w:noProof/>
            </w:rPr>
          </w:pPr>
          <w:ins w:id="31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"_Toc23798623"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Algoritmo de Mello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Livisghton Kleber" w:date="2019-11-04T22:2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36F98E9" w14:textId="2CDEC34D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33" w:author="Livisghton Kleber" w:date="2019-11-04T22:23:00Z"/>
              <w:noProof/>
            </w:rPr>
          </w:pPr>
          <w:ins w:id="3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Metologia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3B49D4FF" w14:textId="76C81AE4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6" w:author="Livisghton Kleber" w:date="2019-11-04T22:23:00Z"/>
              <w:noProof/>
            </w:rPr>
          </w:pPr>
          <w:ins w:id="3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A7D16E0" w14:textId="2414F1B7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39" w:author="Livisghton Kleber" w:date="2019-11-04T22:23:00Z"/>
              <w:noProof/>
            </w:rPr>
          </w:pPr>
          <w:ins w:id="40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"_Toc23798626"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BE359DA" w14:textId="1E261DF2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42" w:author="Livisghton Kleber" w:date="2019-11-04T22:23:00Z"/>
              <w:noProof/>
            </w:rPr>
          </w:pPr>
          <w:ins w:id="43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"_Toc23798627"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Passo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Livisghton Kleber" w:date="2019-11-04T22:23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6BFAEF29" w14:textId="6DC73830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45" w:author="Livisghton Kleber" w:date="2019-11-04T22:23:00Z"/>
              <w:noProof/>
            </w:rPr>
          </w:pPr>
          <w:ins w:id="46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"_Toc23798628"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4B5F879" w14:textId="62B808FE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48" w:author="Livisghton Kleber" w:date="2019-11-04T22:23:00Z"/>
              <w:noProof/>
            </w:rPr>
          </w:pPr>
          <w:ins w:id="49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"_Toc23798629"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40A081C" w14:textId="613CEE8B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51" w:author="Livisghton Kleber" w:date="2019-11-04T22:23:00Z"/>
              <w:noProof/>
            </w:rPr>
          </w:pPr>
          <w:ins w:id="52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"_Toc23798630"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FE5DEF5" w14:textId="7F76772F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54" w:author="Livisghton Kleber" w:date="2019-11-04T22:23:00Z"/>
              <w:noProof/>
            </w:rPr>
          </w:pPr>
          <w:ins w:id="55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"_Toc23798631"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Livisghton Kleber" w:date="2019-11-04T22:2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20A72D1B" w14:textId="53B7185D" w:rsidR="00687C9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ins w:id="57" w:author="Livisghton Kleber" w:date="2019-11-04T22:23:00Z"/>
              <w:noProof/>
            </w:rPr>
          </w:pPr>
          <w:ins w:id="58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"_Toc23798632"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87A1EF4" w14:textId="165B249A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0" w:author="Livisghton Kleber" w:date="2019-11-04T22:23:00Z"/>
              <w:noProof/>
            </w:rPr>
          </w:pPr>
          <w:ins w:id="61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"_Toc23798633"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10024EAF" w14:textId="5326FBD1" w:rsidR="00687C9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ins w:id="63" w:author="Livisghton Kleber" w:date="2019-11-04T22:23:00Z"/>
              <w:noProof/>
            </w:rPr>
          </w:pPr>
          <w:ins w:id="64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"_Toc23798634"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1426D1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Livisghton Kleber" w:date="2019-11-04T22:23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43915376" w14:textId="3804F0B2" w:rsidR="00687C92" w:rsidRDefault="00687C92">
          <w:pPr>
            <w:pStyle w:val="Sumrio1"/>
            <w:tabs>
              <w:tab w:val="right" w:leader="dot" w:pos="9061"/>
            </w:tabs>
            <w:rPr>
              <w:ins w:id="66" w:author="Livisghton Kleber" w:date="2019-11-04T22:23:00Z"/>
              <w:noProof/>
            </w:rPr>
          </w:pPr>
          <w:ins w:id="67" w:author="Livisghton Kleber" w:date="2019-11-04T22:23:00Z">
            <w:r w:rsidRPr="001426D1">
              <w:rPr>
                <w:rStyle w:val="Hyperlink"/>
                <w:noProof/>
              </w:rPr>
              <w:fldChar w:fldCharType="begin"/>
            </w:r>
            <w:r w:rsidRPr="001426D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"_Toc23798635"</w:instrText>
            </w:r>
            <w:r w:rsidRPr="001426D1">
              <w:rPr>
                <w:rStyle w:val="Hyperlink"/>
                <w:noProof/>
              </w:rPr>
              <w:instrText xml:space="preserve"> </w:instrText>
            </w:r>
            <w:r w:rsidRPr="001426D1">
              <w:rPr>
                <w:rStyle w:val="Hyperlink"/>
                <w:noProof/>
              </w:rPr>
              <w:fldChar w:fldCharType="separate"/>
            </w:r>
            <w:r w:rsidRPr="001426D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Livisghton Kleber" w:date="2019-11-04T22:23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1426D1">
              <w:rPr>
                <w:rStyle w:val="Hyperlink"/>
                <w:noProof/>
              </w:rPr>
              <w:fldChar w:fldCharType="end"/>
            </w:r>
          </w:ins>
        </w:p>
        <w:p w14:paraId="5AE334E1" w14:textId="393B9F13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69" w:author="Livisghton Kleber" w:date="2019-11-04T22:23:00Z"/>
              <w:noProof/>
            </w:rPr>
          </w:pPr>
          <w:del w:id="70" w:author="Livisghton Kleber" w:date="2019-11-04T22:23:00Z">
            <w:r w:rsidRPr="00687C92" w:rsidDel="00687C92">
              <w:rPr>
                <w:rPrChange w:id="71" w:author="Livisghton Kleber" w:date="2019-11-04T22:23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72" w:author="Livisghton Kleber" w:date="2019-11-04T22:23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597074AD" w14:textId="5AE6845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3" w:author="Livisghton Kleber" w:date="2019-11-04T22:23:00Z"/>
              <w:noProof/>
            </w:rPr>
          </w:pPr>
          <w:del w:id="74" w:author="Livisghton Kleber" w:date="2019-11-04T22:23:00Z">
            <w:r w:rsidRPr="00687C92" w:rsidDel="00687C92">
              <w:rPr>
                <w:rPrChange w:id="75" w:author="Livisghton Kleber" w:date="2019-11-04T22:23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76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687C92">
              <w:rPr>
                <w:noProof/>
                <w:webHidden/>
              </w:rPr>
              <w:tab/>
              <w:delText>22</w:delText>
            </w:r>
          </w:del>
        </w:p>
        <w:p w14:paraId="4A3901FD" w14:textId="10191669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77" w:author="Livisghton Kleber" w:date="2019-11-04T22:23:00Z"/>
              <w:noProof/>
            </w:rPr>
          </w:pPr>
          <w:del w:id="78" w:author="Livisghton Kleber" w:date="2019-11-04T22:23:00Z">
            <w:r w:rsidRPr="00687C92" w:rsidDel="00687C92">
              <w:rPr>
                <w:rPrChange w:id="79" w:author="Livisghton Kleber" w:date="2019-11-04T22:23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0" w:author="Livisghton Kleber" w:date="2019-11-04T22:23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687C92">
              <w:rPr>
                <w:noProof/>
                <w:webHidden/>
              </w:rPr>
              <w:tab/>
              <w:delText>23</w:delText>
            </w:r>
          </w:del>
        </w:p>
        <w:p w14:paraId="080E2B65" w14:textId="5B469E5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81" w:author="Livisghton Kleber" w:date="2019-11-04T22:23:00Z"/>
              <w:noProof/>
            </w:rPr>
          </w:pPr>
          <w:del w:id="82" w:author="Livisghton Kleber" w:date="2019-11-04T22:23:00Z">
            <w:r w:rsidRPr="00687C92" w:rsidDel="00687C92">
              <w:rPr>
                <w:rPrChange w:id="83" w:author="Livisghton Kleber" w:date="2019-11-04T22:23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4" w:author="Livisghton Kleber" w:date="2019-11-04T22:23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22A3650F" w14:textId="3600B3B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5" w:author="Livisghton Kleber" w:date="2019-11-04T22:23:00Z"/>
              <w:noProof/>
            </w:rPr>
          </w:pPr>
          <w:del w:id="86" w:author="Livisghton Kleber" w:date="2019-11-04T22:23:00Z">
            <w:r w:rsidRPr="00687C92" w:rsidDel="00687C92">
              <w:rPr>
                <w:rPrChange w:id="87" w:author="Livisghton Kleber" w:date="2019-11-04T22:23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8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687C92">
              <w:rPr>
                <w:noProof/>
                <w:webHidden/>
              </w:rPr>
              <w:tab/>
              <w:delText>24</w:delText>
            </w:r>
          </w:del>
        </w:p>
        <w:p w14:paraId="7168C018" w14:textId="430FC835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89" w:author="Livisghton Kleber" w:date="2019-11-04T22:23:00Z"/>
              <w:noProof/>
            </w:rPr>
          </w:pPr>
          <w:del w:id="90" w:author="Livisghton Kleber" w:date="2019-11-04T22:23:00Z">
            <w:r w:rsidRPr="00687C92" w:rsidDel="00687C92">
              <w:rPr>
                <w:rPrChange w:id="91" w:author="Livisghton Kleber" w:date="2019-11-04T22:23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9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687C92">
              <w:rPr>
                <w:noProof/>
                <w:webHidden/>
              </w:rPr>
              <w:tab/>
              <w:delText>26</w:delText>
            </w:r>
          </w:del>
        </w:p>
        <w:p w14:paraId="5A9E5C24" w14:textId="1BBFB10C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3" w:author="Livisghton Kleber" w:date="2019-11-04T22:23:00Z"/>
              <w:noProof/>
            </w:rPr>
          </w:pPr>
          <w:del w:id="94" w:author="Livisghton Kleber" w:date="2019-11-04T22:23:00Z">
            <w:r w:rsidRPr="00687C92" w:rsidDel="00687C92">
              <w:rPr>
                <w:rPrChange w:id="95" w:author="Livisghton Kleber" w:date="2019-11-04T22:23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96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Chromagram</w:delText>
            </w:r>
            <w:r w:rsidDel="00687C92">
              <w:rPr>
                <w:noProof/>
                <w:webHidden/>
              </w:rPr>
              <w:tab/>
              <w:delText>27</w:delText>
            </w:r>
          </w:del>
        </w:p>
        <w:p w14:paraId="0841C1D9" w14:textId="7407BE2A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97" w:author="Livisghton Kleber" w:date="2019-11-04T22:23:00Z"/>
              <w:noProof/>
            </w:rPr>
          </w:pPr>
          <w:del w:id="98" w:author="Livisghton Kleber" w:date="2019-11-04T22:23:00Z">
            <w:r w:rsidRPr="00687C92" w:rsidDel="00687C92">
              <w:rPr>
                <w:rPrChange w:id="99" w:author="Livisghton Kleber" w:date="2019-11-04T22:23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0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687C92">
              <w:rPr>
                <w:noProof/>
                <w:webHidden/>
              </w:rPr>
              <w:tab/>
              <w:delText>29</w:delText>
            </w:r>
          </w:del>
        </w:p>
        <w:p w14:paraId="5DB66378" w14:textId="6CBA89F4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01" w:author="Livisghton Kleber" w:date="2019-11-04T22:23:00Z"/>
              <w:noProof/>
            </w:rPr>
          </w:pPr>
          <w:del w:id="102" w:author="Livisghton Kleber" w:date="2019-11-04T22:23:00Z">
            <w:r w:rsidRPr="00687C92" w:rsidDel="00687C92">
              <w:rPr>
                <w:rPrChange w:id="103" w:author="Livisghton Kleber" w:date="2019-11-04T22:23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4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Relacionados (Estado da Arte)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3912D0EE" w14:textId="4600F0A8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5" w:author="Livisghton Kleber" w:date="2019-11-04T22:23:00Z"/>
              <w:noProof/>
            </w:rPr>
          </w:pPr>
          <w:del w:id="106" w:author="Livisghton Kleber" w:date="2019-11-04T22:23:00Z">
            <w:r w:rsidRPr="00687C92" w:rsidDel="00687C92">
              <w:rPr>
                <w:rPrChange w:id="107" w:author="Livisghton Kleber" w:date="2019-11-04T22:23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08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21E6083D" w14:textId="20184FD2" w:rsidR="00B14E4C" w:rsidDel="00687C92" w:rsidRDefault="00B14E4C">
          <w:pPr>
            <w:pStyle w:val="Sumrio1"/>
            <w:tabs>
              <w:tab w:val="left" w:pos="660"/>
              <w:tab w:val="right" w:leader="dot" w:pos="9061"/>
            </w:tabs>
            <w:rPr>
              <w:del w:id="109" w:author="Livisghton Kleber" w:date="2019-11-04T22:23:00Z"/>
              <w:noProof/>
            </w:rPr>
          </w:pPr>
          <w:del w:id="110" w:author="Livisghton Kleber" w:date="2019-11-04T22:23:00Z">
            <w:r w:rsidRPr="00687C92" w:rsidDel="00687C92">
              <w:rPr>
                <w:rPrChange w:id="111" w:author="Livisghton Kleber" w:date="2019-11-04T22:23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12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687C92">
              <w:rPr>
                <w:noProof/>
                <w:webHidden/>
              </w:rPr>
              <w:tab/>
              <w:delText>31</w:delText>
            </w:r>
          </w:del>
        </w:p>
        <w:p w14:paraId="10D6D478" w14:textId="41524EE9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13" w:author="Livisghton Kleber" w:date="2019-11-04T22:23:00Z"/>
              <w:noProof/>
            </w:rPr>
          </w:pPr>
          <w:del w:id="114" w:author="Livisghton Kleber" w:date="2019-11-04T22:23:00Z">
            <w:r w:rsidRPr="00687C92" w:rsidDel="00687C92">
              <w:rPr>
                <w:rPrChange w:id="115" w:author="Livisghton Kleber" w:date="2019-11-04T22:23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16" w:author="Livisghton Kleber" w:date="2019-11-04T22:23:00Z">
                  <w:rPr>
                    <w:rStyle w:val="Hyperlink"/>
                    <w:noProof/>
                  </w:rPr>
                </w:rPrChange>
              </w:rPr>
              <w:delText>Algoritmo em Estudo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A1BDF0" w14:textId="63C030A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17" w:author="Livisghton Kleber" w:date="2019-11-04T22:23:00Z"/>
              <w:noProof/>
            </w:rPr>
          </w:pPr>
          <w:del w:id="118" w:author="Livisghton Kleber" w:date="2019-11-04T22:23:00Z">
            <w:r w:rsidRPr="00687C92" w:rsidDel="00687C92">
              <w:rPr>
                <w:rPrChange w:id="119" w:author="Livisghton Kleber" w:date="2019-11-04T22:23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0" w:author="Livisghton Kleber" w:date="2019-11-04T22:23:00Z">
                  <w:rPr>
                    <w:rStyle w:val="Hyperlink"/>
                    <w:noProof/>
                  </w:rPr>
                </w:rPrChange>
              </w:rPr>
              <w:delText>Visão Geral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4005876" w14:textId="1565AE9D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1" w:author="Livisghton Kleber" w:date="2019-11-04T22:23:00Z"/>
              <w:noProof/>
            </w:rPr>
          </w:pPr>
          <w:del w:id="122" w:author="Livisghton Kleber" w:date="2019-11-04T22:23:00Z">
            <w:r w:rsidRPr="00687C92" w:rsidDel="00687C92">
              <w:rPr>
                <w:rPrChange w:id="123" w:author="Livisghton Kleber" w:date="2019-11-04T22:23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4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1C4E6A28" w14:textId="00D1A2F0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25" w:author="Livisghton Kleber" w:date="2019-11-04T22:23:00Z"/>
              <w:noProof/>
            </w:rPr>
          </w:pPr>
          <w:del w:id="126" w:author="Livisghton Kleber" w:date="2019-11-04T22:23:00Z">
            <w:r w:rsidRPr="00687C92" w:rsidDel="00687C92">
              <w:rPr>
                <w:rPrChange w:id="127" w:author="Livisghton Kleber" w:date="2019-11-04T22:23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28" w:author="Livisghton Kleber" w:date="2019-11-04T22:23:00Z">
                  <w:rPr>
                    <w:rStyle w:val="Hyperlink"/>
                    <w:noProof/>
                  </w:rPr>
                </w:rPrChange>
              </w:rPr>
              <w:delText>Passo 2</w:delText>
            </w:r>
            <w:r w:rsidDel="00687C92">
              <w:rPr>
                <w:noProof/>
                <w:webHidden/>
              </w:rPr>
              <w:tab/>
              <w:delText>32</w:delText>
            </w:r>
          </w:del>
        </w:p>
        <w:p w14:paraId="074B385B" w14:textId="3837B156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29" w:author="Livisghton Kleber" w:date="2019-11-04T22:23:00Z"/>
              <w:noProof/>
            </w:rPr>
          </w:pPr>
          <w:del w:id="130" w:author="Livisghton Kleber" w:date="2019-11-04T22:23:00Z">
            <w:r w:rsidRPr="00687C92" w:rsidDel="00687C92">
              <w:rPr>
                <w:rPrChange w:id="131" w:author="Livisghton Kleber" w:date="2019-11-04T22:23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32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BBDBAE5" w14:textId="36F54C4B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3" w:author="Livisghton Kleber" w:date="2019-11-04T22:23:00Z"/>
              <w:noProof/>
            </w:rPr>
          </w:pPr>
          <w:del w:id="134" w:author="Livisghton Kleber" w:date="2019-11-04T22:23:00Z">
            <w:r w:rsidRPr="00687C92" w:rsidDel="00687C92">
              <w:rPr>
                <w:rPrChange w:id="135" w:author="Livisghton Kleber" w:date="2019-11-04T22:23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36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68B7DA1A" w14:textId="4EC38A01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37" w:author="Livisghton Kleber" w:date="2019-11-04T22:23:00Z"/>
              <w:noProof/>
            </w:rPr>
          </w:pPr>
          <w:del w:id="138" w:author="Livisghton Kleber" w:date="2019-11-04T22:23:00Z">
            <w:r w:rsidRPr="00687C92" w:rsidDel="00687C92">
              <w:rPr>
                <w:rPrChange w:id="139" w:author="Livisghton Kleber" w:date="2019-11-04T22:23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0" w:author="Livisghton Kleber" w:date="2019-11-04T22:23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7036FB79" w14:textId="5BE3E934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1" w:author="Livisghton Kleber" w:date="2019-11-04T22:23:00Z"/>
              <w:noProof/>
            </w:rPr>
          </w:pPr>
          <w:del w:id="142" w:author="Livisghton Kleber" w:date="2019-11-04T22:23:00Z">
            <w:r w:rsidRPr="00687C92" w:rsidDel="00687C92">
              <w:rPr>
                <w:rPrChange w:id="143" w:author="Livisghton Kleber" w:date="2019-11-04T22:23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4" w:author="Livisghton Kleber" w:date="2019-11-04T22:23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687C92">
              <w:rPr>
                <w:noProof/>
                <w:webHidden/>
              </w:rPr>
              <w:tab/>
              <w:delText>33</w:delText>
            </w:r>
          </w:del>
        </w:p>
        <w:p w14:paraId="085A3D9B" w14:textId="440AC39E" w:rsidR="00B14E4C" w:rsidDel="00687C92" w:rsidRDefault="00B14E4C">
          <w:pPr>
            <w:pStyle w:val="Sumrio1"/>
            <w:tabs>
              <w:tab w:val="left" w:pos="440"/>
              <w:tab w:val="right" w:leader="dot" w:pos="9061"/>
            </w:tabs>
            <w:rPr>
              <w:del w:id="145" w:author="Livisghton Kleber" w:date="2019-11-04T22:23:00Z"/>
              <w:noProof/>
            </w:rPr>
          </w:pPr>
          <w:del w:id="146" w:author="Livisghton Kleber" w:date="2019-11-04T22:23:00Z">
            <w:r w:rsidRPr="00687C92" w:rsidDel="00687C92">
              <w:rPr>
                <w:rPrChange w:id="147" w:author="Livisghton Kleber" w:date="2019-11-04T22:23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48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8FA2553" w14:textId="54B5DD26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49" w:author="Livisghton Kleber" w:date="2019-11-04T22:23:00Z"/>
              <w:noProof/>
            </w:rPr>
          </w:pPr>
          <w:del w:id="150" w:author="Livisghton Kleber" w:date="2019-11-04T22:23:00Z">
            <w:r w:rsidRPr="00687C92" w:rsidDel="00687C92">
              <w:rPr>
                <w:rPrChange w:id="151" w:author="Livisghton Kleber" w:date="2019-11-04T22:23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52" w:author="Livisghton Kleber" w:date="2019-11-04T22:23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7F769599" w14:textId="71013C57" w:rsidR="00B14E4C" w:rsidDel="00687C92" w:rsidRDefault="00B14E4C">
          <w:pPr>
            <w:pStyle w:val="Sumrio2"/>
            <w:tabs>
              <w:tab w:val="left" w:pos="880"/>
              <w:tab w:val="right" w:leader="dot" w:pos="9061"/>
            </w:tabs>
            <w:rPr>
              <w:del w:id="153" w:author="Livisghton Kleber" w:date="2019-11-04T22:23:00Z"/>
              <w:noProof/>
            </w:rPr>
          </w:pPr>
          <w:del w:id="154" w:author="Livisghton Kleber" w:date="2019-11-04T22:23:00Z">
            <w:r w:rsidRPr="00687C92" w:rsidDel="00687C92">
              <w:rPr>
                <w:rPrChange w:id="155" w:author="Livisghton Kleber" w:date="2019-11-04T22:23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687C92">
              <w:rPr>
                <w:noProof/>
              </w:rPr>
              <w:tab/>
            </w:r>
            <w:r w:rsidRPr="00687C92" w:rsidDel="00687C92">
              <w:rPr>
                <w:rPrChange w:id="156" w:author="Livisghton Kleber" w:date="2019-11-04T22:23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687C92">
              <w:rPr>
                <w:noProof/>
                <w:webHidden/>
              </w:rPr>
              <w:tab/>
              <w:delText>34</w:delText>
            </w:r>
          </w:del>
        </w:p>
        <w:p w14:paraId="0356147C" w14:textId="05F5F6F5" w:rsidR="00B14E4C" w:rsidDel="00687C92" w:rsidRDefault="00B14E4C">
          <w:pPr>
            <w:pStyle w:val="Sumrio1"/>
            <w:tabs>
              <w:tab w:val="right" w:leader="dot" w:pos="9061"/>
            </w:tabs>
            <w:rPr>
              <w:del w:id="157" w:author="Livisghton Kleber" w:date="2019-11-04T22:23:00Z"/>
              <w:noProof/>
            </w:rPr>
          </w:pPr>
          <w:del w:id="158" w:author="Livisghton Kleber" w:date="2019-11-04T22:23:00Z">
            <w:r w:rsidRPr="00687C92" w:rsidDel="00687C92">
              <w:rPr>
                <w:rPrChange w:id="159" w:author="Livisghton Kleber" w:date="2019-11-04T22:23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687C92">
              <w:rPr>
                <w:noProof/>
                <w:webHidden/>
              </w:rPr>
              <w:tab/>
              <w:delText>35</w:delText>
            </w:r>
          </w:del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ins w:id="160" w:author="Livisghton Kleber" w:date="2019-11-05T13:55:00Z"/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0ECAA704" w14:textId="37341133" w:rsidR="00687C92" w:rsidRDefault="003638D3">
      <w:pPr>
        <w:pStyle w:val="ndicedeilustraes"/>
        <w:tabs>
          <w:tab w:val="right" w:leader="dot" w:pos="9061"/>
        </w:tabs>
        <w:rPr>
          <w:ins w:id="161" w:author="Livisghton Kleber" w:date="2019-11-04T22:23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162" w:author="Livisghton Kleber" w:date="2019-11-04T22:23:00Z">
        <w:r w:rsidR="00687C92" w:rsidRPr="00EF7EE0">
          <w:rPr>
            <w:rStyle w:val="Hyperlink"/>
            <w:noProof/>
          </w:rPr>
          <w:fldChar w:fldCharType="begin"/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>
          <w:rPr>
            <w:noProof/>
          </w:rPr>
          <w:instrText>HYPERLINK \l "_Toc23798636"</w:instrText>
        </w:r>
        <w:r w:rsidR="00687C92" w:rsidRPr="00EF7EE0">
          <w:rPr>
            <w:rStyle w:val="Hyperlink"/>
            <w:noProof/>
          </w:rPr>
          <w:instrText xml:space="preserve"> </w:instrText>
        </w:r>
        <w:r w:rsidR="00687C92" w:rsidRPr="00EF7EE0">
          <w:rPr>
            <w:rStyle w:val="Hyperlink"/>
            <w:noProof/>
          </w:rPr>
          <w:fldChar w:fldCharType="separate"/>
        </w:r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_Toc23798636 \h </w:instrText>
        </w:r>
      </w:ins>
      <w:r w:rsidR="00687C92">
        <w:rPr>
          <w:noProof/>
          <w:webHidden/>
        </w:rPr>
      </w:r>
      <w:r w:rsidR="00687C92">
        <w:rPr>
          <w:noProof/>
          <w:webHidden/>
        </w:rPr>
        <w:fldChar w:fldCharType="separate"/>
      </w:r>
      <w:ins w:id="163" w:author="Livisghton Kleber" w:date="2019-11-04T22:23:00Z">
        <w:r w:rsidR="00687C92">
          <w:rPr>
            <w:noProof/>
            <w:webHidden/>
          </w:rPr>
          <w:t>17</w:t>
        </w:r>
        <w:r w:rsidR="00687C92">
          <w:rPr>
            <w:noProof/>
            <w:webHidden/>
          </w:rPr>
          <w:fldChar w:fldCharType="end"/>
        </w:r>
        <w:r w:rsidR="00687C92" w:rsidRPr="00EF7EE0">
          <w:rPr>
            <w:rStyle w:val="Hyperlink"/>
            <w:noProof/>
          </w:rPr>
          <w:fldChar w:fldCharType="end"/>
        </w:r>
      </w:ins>
    </w:p>
    <w:p w14:paraId="0F75F5FC" w14:textId="18D8BCBA" w:rsidR="00687C92" w:rsidRDefault="00687C92">
      <w:pPr>
        <w:pStyle w:val="ndicedeilustraes"/>
        <w:tabs>
          <w:tab w:val="right" w:leader="dot" w:pos="9061"/>
        </w:tabs>
        <w:rPr>
          <w:ins w:id="164" w:author="Livisghton Kleber" w:date="2019-11-04T22:23:00Z"/>
          <w:noProof/>
        </w:rPr>
      </w:pPr>
      <w:ins w:id="165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"_Toc23798637"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6" w:author="Livisghton Kleber" w:date="2019-11-04T22:2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3B6A7A7F" w14:textId="37B9FF2A" w:rsidR="00687C92" w:rsidRDefault="00687C92">
      <w:pPr>
        <w:pStyle w:val="ndicedeilustraes"/>
        <w:tabs>
          <w:tab w:val="right" w:leader="dot" w:pos="9061"/>
        </w:tabs>
        <w:rPr>
          <w:ins w:id="167" w:author="Livisghton Kleber" w:date="2019-11-04T22:23:00Z"/>
          <w:noProof/>
        </w:rPr>
      </w:pPr>
      <w:ins w:id="168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"_Toc23798638"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EEA2B95" w14:textId="1F9E5D21" w:rsidR="00687C92" w:rsidRDefault="00687C92">
      <w:pPr>
        <w:pStyle w:val="ndicedeilustraes"/>
        <w:tabs>
          <w:tab w:val="right" w:leader="dot" w:pos="9061"/>
        </w:tabs>
        <w:rPr>
          <w:ins w:id="170" w:author="Livisghton Kleber" w:date="2019-11-04T22:23:00Z"/>
          <w:noProof/>
        </w:rPr>
      </w:pPr>
      <w:ins w:id="171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"_Toc23798639"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EF7EE0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EF7EE0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Livisghton Kleber" w:date="2019-11-04T22:2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7896DDF9" w14:textId="276752F6" w:rsidR="00687C92" w:rsidRDefault="00687C92">
      <w:pPr>
        <w:pStyle w:val="ndicedeilustraes"/>
        <w:tabs>
          <w:tab w:val="right" w:leader="dot" w:pos="9061"/>
        </w:tabs>
        <w:rPr>
          <w:ins w:id="173" w:author="Livisghton Kleber" w:date="2019-11-04T22:23:00Z"/>
          <w:noProof/>
        </w:rPr>
      </w:pPr>
      <w:ins w:id="174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"_Toc23798640"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EF7EE0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EF7EE0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5" w:author="Livisghton Kleber" w:date="2019-11-04T22:2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4ECE9A8F" w14:textId="618A8E27" w:rsidR="00687C92" w:rsidRDefault="00687C92">
      <w:pPr>
        <w:pStyle w:val="ndicedeilustraes"/>
        <w:tabs>
          <w:tab w:val="right" w:leader="dot" w:pos="9061"/>
        </w:tabs>
        <w:rPr>
          <w:ins w:id="176" w:author="Livisghton Kleber" w:date="2019-11-04T22:23:00Z"/>
          <w:noProof/>
        </w:rPr>
      </w:pPr>
      <w:ins w:id="177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"_Toc23798641"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6: Passos para construção de um 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8" w:author="Livisghton Kleber" w:date="2019-11-04T22:2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70C3896" w14:textId="227471E9" w:rsidR="00687C92" w:rsidRDefault="00687C92">
      <w:pPr>
        <w:pStyle w:val="ndicedeilustraes"/>
        <w:tabs>
          <w:tab w:val="right" w:leader="dot" w:pos="9061"/>
        </w:tabs>
        <w:rPr>
          <w:ins w:id="179" w:author="Livisghton Kleber" w:date="2019-11-04T22:23:00Z"/>
          <w:noProof/>
        </w:rPr>
      </w:pPr>
      <w:ins w:id="180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"_Toc23798642"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Livisghton Kleber" w:date="2019-11-04T22:2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5AE3CE1F" w14:textId="24F3D1D4" w:rsidR="00687C92" w:rsidRDefault="00687C92">
      <w:pPr>
        <w:pStyle w:val="ndicedeilustraes"/>
        <w:tabs>
          <w:tab w:val="right" w:leader="dot" w:pos="9061"/>
        </w:tabs>
        <w:rPr>
          <w:ins w:id="182" w:author="Livisghton Kleber" w:date="2019-11-04T22:23:00Z"/>
          <w:noProof/>
        </w:rPr>
      </w:pPr>
      <w:ins w:id="183" w:author="Livisghton Kleber" w:date="2019-11-04T22:23:00Z">
        <w:r w:rsidRPr="00EF7EE0">
          <w:rPr>
            <w:rStyle w:val="Hyperlink"/>
            <w:noProof/>
          </w:rPr>
          <w:fldChar w:fldCharType="begin"/>
        </w:r>
        <w:r w:rsidRPr="00EF7EE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"_Toc23798643"</w:instrText>
        </w:r>
        <w:r w:rsidRPr="00EF7EE0">
          <w:rPr>
            <w:rStyle w:val="Hyperlink"/>
            <w:noProof/>
          </w:rPr>
          <w:instrText xml:space="preserve"> </w:instrText>
        </w:r>
        <w:r w:rsidRPr="00EF7EE0">
          <w:rPr>
            <w:rStyle w:val="Hyperlink"/>
            <w:noProof/>
          </w:rPr>
          <w:fldChar w:fldCharType="separate"/>
        </w:r>
        <w:r w:rsidRPr="00EF7EE0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_Toc23798643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4" w:author="Livisghton Kleber" w:date="2019-11-04T22:2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EF7EE0">
          <w:rPr>
            <w:rStyle w:val="Hyperlink"/>
            <w:noProof/>
          </w:rPr>
          <w:fldChar w:fldCharType="end"/>
        </w:r>
      </w:ins>
    </w:p>
    <w:p w14:paraId="61612513" w14:textId="70677039" w:rsidR="00687C92" w:rsidDel="00687C92" w:rsidRDefault="00687C92" w:rsidP="003638D3">
      <w:pPr>
        <w:jc w:val="center"/>
        <w:rPr>
          <w:del w:id="185" w:author="Livisghton Kleber" w:date="2019-11-04T22:23:00Z"/>
          <w:noProof/>
        </w:rPr>
      </w:pPr>
    </w:p>
    <w:p w14:paraId="3DA267A7" w14:textId="1A3E4170" w:rsidR="003638D3" w:rsidRPr="003638D3" w:rsidDel="00687C92" w:rsidRDefault="003638D3" w:rsidP="003638D3">
      <w:pPr>
        <w:jc w:val="center"/>
        <w:rPr>
          <w:del w:id="186" w:author="Livisghton Kleber" w:date="2019-11-04T22:23:00Z"/>
          <w:rFonts w:ascii="Times New Roman" w:hAnsi="Times New Roman" w:cs="Times New Roman"/>
          <w:noProof/>
        </w:rPr>
      </w:pPr>
    </w:p>
    <w:p w14:paraId="1A6F3B7A" w14:textId="79DF83A7" w:rsidR="003638D3" w:rsidDel="00687C92" w:rsidRDefault="003638D3">
      <w:pPr>
        <w:pStyle w:val="ndicedeilustraes"/>
        <w:tabs>
          <w:tab w:val="right" w:leader="dot" w:pos="9061"/>
        </w:tabs>
        <w:rPr>
          <w:del w:id="187" w:author="Livisghton Kleber" w:date="2019-11-04T22:23:00Z"/>
          <w:noProof/>
        </w:rPr>
      </w:pPr>
      <w:del w:id="188" w:author="Livisghton Kleber" w:date="2019-11-04T22:23:00Z">
        <w:r w:rsidRPr="00687C92" w:rsidDel="00687C92">
          <w:rPr>
            <w:rPrChange w:id="189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1.</w:delText>
        </w:r>
        <w:r w:rsidRPr="00687C92" w:rsidDel="00687C92">
          <w:rPr>
            <w:rPrChange w:id="190" w:author="Livisghton Kleber" w:date="2019-11-04T22:23:00Z">
              <w:rPr>
                <w:rStyle w:val="Hyperlink"/>
                <w:noProof/>
              </w:rPr>
            </w:rPrChange>
          </w:rPr>
          <w:delText xml:space="preserve"> </w:delText>
        </w:r>
        <w:r w:rsidRPr="00687C92" w:rsidDel="00687C92">
          <w:rPr>
            <w:rPrChange w:id="191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Exemplos da estilização </w:delText>
        </w:r>
        <w:r w:rsidRPr="00687C92" w:rsidDel="00687C92">
          <w:rPr>
            <w:rPrChange w:id="192" w:author="Livisghton Kleber" w:date="2019-11-04T22:23:00Z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</w:rPrChange>
          </w:rPr>
          <w:delText>pastel-painting</w:delText>
        </w:r>
        <w:r w:rsidRPr="00687C92" w:rsidDel="00687C92">
          <w:rPr>
            <w:rPrChange w:id="193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 Imagem adaptada de [16].</w:delText>
        </w:r>
        <w:r w:rsidDel="00687C92">
          <w:rPr>
            <w:noProof/>
            <w:webHidden/>
          </w:rPr>
          <w:tab/>
          <w:delText>20</w:delText>
        </w:r>
      </w:del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615EB2CB" w:rsidR="003638D3" w:rsidDel="00687C92" w:rsidRDefault="003638D3">
      <w:pPr>
        <w:pStyle w:val="ndicedeilustraes"/>
        <w:tabs>
          <w:tab w:val="right" w:leader="dot" w:pos="9061"/>
        </w:tabs>
        <w:rPr>
          <w:del w:id="194" w:author="Livisghton Kleber" w:date="2019-11-04T22:23:00Z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ins w:id="195" w:author="Livisghton Kleber" w:date="2019-11-04T22:23:00Z">
        <w:r w:rsidR="00687C92">
          <w:rPr>
            <w:rFonts w:eastAsia="Times New Roman"/>
            <w:b/>
            <w:bCs/>
            <w:noProof/>
          </w:rPr>
          <w:t>Nenhuma entrada de índice de ilustrações foi encontrada.</w:t>
        </w:r>
      </w:ins>
      <w:del w:id="196" w:author="Livisghton Kleber" w:date="2019-11-04T22:23:00Z">
        <w:r w:rsidRPr="00687C92" w:rsidDel="00687C92">
          <w:rPr>
            <w:rPrChange w:id="197" w:author="Livisghton Kleber" w:date="2019-11-04T22:23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Tabela 1 - Configurações possíveis para filtragem.</w:delText>
        </w:r>
        <w:r w:rsidDel="00687C92">
          <w:rPr>
            <w:noProof/>
            <w:webHidden/>
          </w:rPr>
          <w:tab/>
          <w:delText>21</w:delText>
        </w:r>
      </w:del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maj</w:t>
            </w:r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198" w:name="_Toc23798613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198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22DA8AAA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199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0" w:author="Livisghton Kleber" w:date="2019-11-04T22:23:00Z">
                  <w:rPr/>
                </w:rPrChange>
              </w:rPr>
              <w:t>(1)</w:t>
            </w:r>
          </w:ins>
          <w:del w:id="201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</w:del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2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3" w:author="Livisghton Kleber" w:date="2019-11-04T22:23:00Z">
                  <w:rPr/>
                </w:rPrChange>
              </w:rPr>
              <w:t>(2)</w:t>
            </w:r>
          </w:ins>
          <w:del w:id="204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(2)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5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6" w:author="Livisghton Kleber" w:date="2019-11-04T22:23:00Z">
                  <w:rPr/>
                </w:rPrChange>
              </w:rPr>
              <w:t>(3)</w:t>
            </w:r>
          </w:ins>
          <w:del w:id="207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(3)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08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09" w:author="Livisghton Kleber" w:date="2019-11-04T22:23:00Z">
                  <w:rPr/>
                </w:rPrChange>
              </w:rPr>
              <w:t>(4)</w:t>
            </w:r>
          </w:ins>
          <w:del w:id="210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(4)</w:delText>
            </w:r>
          </w:del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0F54908E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1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2" w:author="Livisghton Kleber" w:date="2019-11-04T22:23:00Z">
                  <w:rPr/>
                </w:rPrChange>
              </w:rPr>
              <w:t>(5)</w:t>
            </w:r>
          </w:ins>
          <w:del w:id="213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4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5" w:author="Livisghton Kleber" w:date="2019-11-04T22:23:00Z">
                  <w:rPr/>
                </w:rPrChange>
              </w:rPr>
              <w:t>(6)</w:t>
            </w:r>
          </w:ins>
          <w:del w:id="216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(6)</w:delText>
            </w:r>
          </w:del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17" w:author="Livisghton Kleber" w:date="2019-11-04T22:23:00Z">
            <w:r w:rsidR="00687C92" w:rsidRPr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18" w:author="Livisghton Kleber" w:date="2019-11-04T22:23:00Z">
                  <w:rPr/>
                </w:rPrChange>
              </w:rPr>
              <w:t>(5)</w:t>
            </w:r>
          </w:ins>
          <w:del w:id="219" w:author="Livisghton Kleber" w:date="2019-11-04T22:23:00Z">
            <w:r w:rsidR="0017698A" w:rsidRPr="0017698A" w:rsidDel="00687C9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</w:del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20" w:name="_Toc23798614"/>
      <w:r>
        <w:rPr>
          <w:color w:val="000000" w:themeColor="text1"/>
        </w:rPr>
        <w:t>Objetivos</w:t>
      </w:r>
      <w:bookmarkEnd w:id="220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chroma feature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21" w:name="_Toc23798615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21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Aplicar a técnica de chroma feature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22" w:name="_Toc23798616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222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9C0BB5C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del w:id="223" w:author="Carlos Mello" w:date="2019-11-02T20:33:00Z">
        <w:r w:rsidR="006E787D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24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ins w:id="225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ins w:id="226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ins w:id="227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228" w:author="Carlos Mello" w:date="2019-11-02T20:33:00Z">
        <w:r w:rsidR="006E4E3E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del w:id="229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30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são </w:t>
        </w:r>
      </w:ins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ins w:id="231" w:author="Carlos Mello" w:date="2019-11-02T20:33:00Z">
        <w:r w:rsidR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232" w:author="Carlos Mello" w:date="2019-11-02T20:33:00Z">
        <w:r w:rsidR="00167FEA" w:rsidDel="00B14E4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33" w:name="_Toc23798617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233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3CD9B2F1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</w:t>
      </w:r>
      <w:del w:id="234" w:author="Carlos Mello" w:date="2019-11-02T20:45:00Z">
        <w:r w:rsidR="008C1EC7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ins w:id="235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medida em </w:t>
        </w:r>
      </w:ins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customXmlDelRangeStart w:id="236" w:author="Carlos Mello" w:date="2019-11-02T20:4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EndPr/>
        <w:sdtContent>
          <w:customXmlDelRangeEnd w:id="236"/>
          <w:del w:id="237" w:author="Carlos Mello" w:date="2019-11-02T20:45:00Z"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teoriaMusical \l 1046 </w:delInstr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(7)</w:delText>
            </w:r>
            <w:r w:rsidR="00793771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38" w:author="Carlos Mello" w:date="2019-11-02T20:45:00Z"/>
        </w:sdtContent>
      </w:sdt>
      <w:customXmlDelRangeEnd w:id="238"/>
      <w:ins w:id="239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_Ref23619972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40" w:author="Livisghton Kleber" w:date="2019-11-05T14:07:00Z">
        <w:r w:rsidR="000E1CF9">
          <w:rPr>
            <w:rFonts w:ascii="Times New Roman" w:hAnsi="Times New Roman" w:cs="Times New Roman"/>
            <w:color w:val="000000" w:themeColor="text1"/>
            <w:sz w:val="24"/>
            <w:szCs w:val="24"/>
          </w:rPr>
          <w:t>[1]</w:t>
        </w:r>
      </w:ins>
      <w:ins w:id="241" w:author="Carlos Mello" w:date="2019-11-02T20:45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ins w:id="242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ins w:id="243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ins w:id="244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(Réb, 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ins w:id="245" w:author="Carlos Mello" w:date="2019-11-02T20:46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58A71482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6" w:name="_Toc23798636"/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1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6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6F35ED8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7" w:name="_Toc23798637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2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SIb, LÁ, LAb, SOL, SOLb, FÁ, FÁb, MI, MIb, RÉ, RÉb,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7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CE83EE2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>m acorde</w:t>
      </w:r>
      <w:del w:id="248" w:author="Carlos Mello" w:date="2019-11-02T20:47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ins w:id="249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ins w:id="250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ins w:id="251" w:author="Carlos Mello" w:date="2019-11-02T20:47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252" w:author="Carlos Mello" w:date="2019-11-02T20:47:00Z">
        <w:r w:rsidR="008B5B9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ins w:id="253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195D5CEE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4" w:name="_Toc23798638"/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3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 Representação de acordes em partituras</w:t>
      </w:r>
      <w:bookmarkEnd w:id="254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2E98FE52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5" w:name="_Toc23798639"/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4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Representação de acordes na música </w:t>
      </w:r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255"/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3C54D66C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ins w:id="256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ins w:id="257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ins w:id="258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59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60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61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ins w:id="262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3" w:author="Carlos Mello" w:date="2019-11-02T20:48:00Z">
        <w:r w:rsidR="008E00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ins w:id="264" w:author="Carlos Mello" w:date="2019-11-02T20:48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ins w:id="265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6" w:author="Carlos Mello" w:date="2019-11-02T20:49:00Z">
        <w:r w:rsidR="001675A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ins w:id="267" w:author="Livisghton Kleber" w:date="2019-11-05T14:10:00Z"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_Ref23855436 \r \h </w:instrText>
        </w:r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68" w:author="Livisghton Kleber" w:date="2019-11-05T14:10:00Z"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  <w:r w:rsidR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bookmarkStart w:id="269" w:name="_GoBack"/>
      <w:bookmarkEnd w:id="269"/>
      <w:customXmlDelRangeStart w:id="270" w:author="Carlos Mello" w:date="2019-11-02T20:4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EndPr/>
        <w:sdtContent>
          <w:customXmlDelRangeEnd w:id="270"/>
          <w:del w:id="271" w:author="Carlos Mello" w:date="2019-11-02T20:49:00Z"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des19 \l 1046 </w:delInstr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AB23C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(8)</w:delText>
            </w:r>
            <w:r w:rsidR="00955BB8" w:rsidDel="00AB23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272" w:author="Carlos Mello" w:date="2019-11-02T20:49:00Z"/>
        </w:sdtContent>
      </w:sdt>
      <w:customXmlDelRangeEnd w:id="272"/>
      <w:ins w:id="273" w:author="Carlos Mello" w:date="2019-11-02T20:49:00Z">
        <w:del w:id="274" w:author="Livisghton Kleber" w:date="2019-11-05T14:10:00Z"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InstrText xml:space="preserve"> REF _Ref23620202 \r \h </w:delInstrText>
          </w:r>
        </w:del>
      </w:ins>
      <w:del w:id="275" w:author="Livisghton Kleber" w:date="2019-11-05T14:10:00Z">
        <w:r w:rsidR="00AB23C0" w:rsidDel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AB23C0" w:rsidDel="000773A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ins w:id="276" w:author="Carlos Mello" w:date="2019-11-02T20:49:00Z">
        <w:del w:id="277" w:author="Livisghton Kleber" w:date="2019-11-05T14:10:00Z">
          <w:r w:rsidR="00AB23C0" w:rsidDel="000773A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del>
      </w:ins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ins w:id="278" w:author="Carlos Mello" w:date="2019-11-02T20:49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325ADE3D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ins w:id="279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del w:id="280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ins w:id="281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del w:id="282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ins w:id="283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84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ins w:id="285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86" w:author="Carlos Mello" w:date="2019-11-02T20:50:00Z">
        <w:r w:rsidR="00F34729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ins w:id="287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5C6F871A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288" w:name="_Toc23798640"/>
      <w:r w:rsidRPr="00C3452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3452D">
        <w:rPr>
          <w:rFonts w:ascii="Times New Roman" w:hAnsi="Times New Roman" w:cs="Times New Roman"/>
          <w:sz w:val="20"/>
          <w:szCs w:val="20"/>
        </w:rPr>
        <w:fldChar w:fldCharType="begin"/>
      </w:r>
      <w:r w:rsidRPr="00C3452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3452D">
        <w:rPr>
          <w:rFonts w:ascii="Times New Roman" w:hAnsi="Times New Roman" w:cs="Times New Roman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noProof/>
          <w:sz w:val="20"/>
          <w:szCs w:val="20"/>
        </w:rPr>
        <w:t>5</w:t>
      </w:r>
      <w:r w:rsidRPr="00C3452D">
        <w:rPr>
          <w:rFonts w:ascii="Times New Roman" w:hAnsi="Times New Roman" w:cs="Times New Roman"/>
          <w:sz w:val="20"/>
          <w:szCs w:val="20"/>
        </w:rPr>
        <w:fldChar w:fldCharType="end"/>
      </w:r>
      <w:r w:rsidRPr="00C3452D">
        <w:rPr>
          <w:rFonts w:ascii="Times New Roman" w:hAnsi="Times New Roman" w:cs="Times New Roman"/>
          <w:sz w:val="20"/>
          <w:szCs w:val="20"/>
        </w:rPr>
        <w:t>: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288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9" w:name="_Toc23798618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289"/>
    </w:p>
    <w:p w14:paraId="2171B0DD" w14:textId="77777777" w:rsidR="00946208" w:rsidRPr="00946208" w:rsidRDefault="00946208" w:rsidP="00946208"/>
    <w:p w14:paraId="63944C56" w14:textId="10B49955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del w:id="290" w:author="Carlos Mello" w:date="2019-11-02T20:50:00Z">
        <w:r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conceito de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processamento de sinais está ligado à natureza do sinal e a aplicação, onde normalmente consiste na análise e/ou modificação de sinais</w:t>
      </w:r>
      <w:ins w:id="291" w:author="Carlos Mello" w:date="2019-11-02T20:50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del w:id="292" w:author="Carlos Mello" w:date="2019-11-02T20:50:00Z">
        <w:r w:rsidR="000A6282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(ter referência)</w:delText>
        </w:r>
      </w:del>
      <w:ins w:id="293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4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295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del w:id="296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será </w:delText>
        </w:r>
      </w:del>
      <w:ins w:id="297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 </w:t>
      </w:r>
      <w:del w:id="298" w:author="Carlos Mello" w:date="2019-11-02T20:51:00Z">
        <w:r w:rsidR="008F466D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uma análise d</w:delText>
        </w:r>
      </w:del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o sinal no formato digital.</w:t>
      </w:r>
    </w:p>
    <w:p w14:paraId="454EF886" w14:textId="0DF7EE3C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ins w:id="299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ins w:id="300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del w:id="301" w:author="Carlos Mello" w:date="2019-11-02T20:51:00Z">
        <w:r w:rsidR="007D56E5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cds </w:delText>
        </w:r>
      </w:del>
      <w:ins w:id="302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CDs – Compact Discs - </w:t>
        </w:r>
      </w:ins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(citar tcc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E877B23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ins w:id="303" w:author="Carlos Mello" w:date="2019-11-02T20:51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Nyquist)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ins w:id="304" w:author="Carlos Mello" w:date="2019-11-02T20:52:00Z">
        <w:r w:rsidR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del w:id="305" w:author="Carlos Mello" w:date="2019-11-02T20:52:00Z">
        <w:r w:rsidR="0016271B" w:rsidDel="00AB23C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</w:t>
      </w:r>
      <w:del w:id="306" w:author="Carlos Mello" w:date="2019-11-02T20:55:00Z">
        <w:r w:rsidR="0016271B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rá</w:delText>
        </w:r>
      </w:del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EFDB1F6" w:rsidR="0016271B" w:rsidRDefault="0065063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del w:id="307" w:author="Carlos Mello" w:date="2019-11-02T20:55:00Z">
        <w:r w:rsidR="00A34981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2.2.1</w:delText>
        </w:r>
      </w:del>
      <w:ins w:id="308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1</w:t>
        </w:r>
      </w:ins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08FEAB03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Segundo o teorema de amostragem de Nyquist mostrado na </w:t>
      </w:r>
      <w:del w:id="309" w:author="Carlos Mello" w:date="2019-11-02T20:55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ins w:id="310" w:author="Carlos Mello" w:date="2019-11-02T20:55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quação </w:t>
      </w:r>
      <w:del w:id="311" w:author="Carlos Mello" w:date="2019-11-02T20:56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ins w:id="312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. Por</w:t>
      </w:r>
      <w:del w:id="313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tanto, a máxima frequência do ouvido humano é de 22.050 Hz</w:t>
      </w:r>
      <w:ins w:id="314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315" w:author="Carlos Mello" w:date="2019-11-02T20:56:00Z">
        <w:r w:rsidR="00E70CD9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Nyquist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ins w:id="316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del w:id="317" w:author="Carlos Mello" w:date="2019-11-02T20:56:00Z">
        <w:r w:rsidR="006521A0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>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7A4E37E7" w:rsidR="002A1E9D" w:rsidRDefault="0065063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18" w:author="Carlos Mello" w:date="2019-11-02T20:56:00Z">
        <w:r w:rsidR="002A1E9D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2.2.2</w:delText>
        </w:r>
      </w:del>
      <w:ins w:id="319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 2</w:t>
        </w:r>
      </w:ins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5385880F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ins w:id="320" w:author="Carlos Mello" w:date="2019-11-02T20:56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del w:id="321" w:author="Carlos Mello" w:date="2019-11-02T20:56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ins w:id="322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cesso</w:t>
        </w:r>
      </w:ins>
      <w:del w:id="323" w:author="Carlos Mello" w:date="2019-11-02T20:57:00Z">
        <w:r w:rsidR="00E36925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jeto</w:delText>
        </w:r>
      </w:del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del w:id="324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ins w:id="325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del w:id="326" w:author="Carlos Mello" w:date="2019-11-02T20:57:00Z">
        <w:r w:rsidR="003D649C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ss</w:delText>
        </w:r>
      </w:del>
      <w:ins w:id="327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ç</w:t>
        </w:r>
      </w:ins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ins w:id="328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ins w:id="329" w:author="Carlos Mello" w:date="2019-11-02T20:57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</w:t>
      </w:r>
      <w:del w:id="330" w:author="Carlos Mello" w:date="2019-11-02T20:57:00Z">
        <w:r w:rsidR="0088729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ins w:id="331" w:author="Carlos Mello" w:date="2019-11-02T20:57:00Z">
        <w:r w:rsidR="003A151A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Discrete Fourier Transform - </w:t>
        </w:r>
      </w:ins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customXmlDelRangeStart w:id="332" w:author="Carlos Mello" w:date="2019-11-02T20:5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887461764"/>
          <w:citation/>
        </w:sdtPr>
        <w:sdtEndPr/>
        <w:sdtContent>
          <w:customXmlDelRangeEnd w:id="332"/>
          <w:del w:id="333" w:author="Carlos Mello" w:date="2019-11-02T20:58:00Z"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AOp89 \l 1046 </w:delInstr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(9)</w:delText>
            </w:r>
            <w:r w:rsidR="00EF0BAC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34" w:author="Carlos Mello" w:date="2019-11-02T20:58:00Z"/>
        </w:sdtContent>
      </w:sdt>
      <w:customXmlDelRangeEnd w:id="334"/>
      <w:ins w:id="335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_Ref23620281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6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ins w:id="337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</w:tblGrid>
      <w:tr w:rsidR="00935892" w14:paraId="26B90C3B" w14:textId="77777777" w:rsidTr="00745808">
        <w:tc>
          <w:tcPr>
            <w:tcW w:w="851" w:type="dxa"/>
          </w:tcPr>
          <w:p w14:paraId="72AE6080" w14:textId="70D75533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38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2.2.3</w:delText>
              </w:r>
            </w:del>
            <w:ins w:id="339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Eq.3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398DC74E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ins w:id="340" w:author="Carlos Mello" w:date="2019-11-02T20:58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discreta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</w:t>
      </w:r>
      <w:del w:id="341" w:author="Carlos Mello" w:date="2019-11-02T20:58:00Z">
        <w:r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frequência discreta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</w:tblGrid>
      <w:tr w:rsidR="00935892" w14:paraId="65AE499B" w14:textId="77777777" w:rsidTr="00745808">
        <w:tc>
          <w:tcPr>
            <w:tcW w:w="856" w:type="dxa"/>
          </w:tcPr>
          <w:p w14:paraId="2E2BE99F" w14:textId="7E889779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del w:id="342" w:author="Carlos Mello" w:date="2019-11-02T21:07:00Z">
              <w:r w:rsidDel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2.2.</w:delText>
              </w:r>
            </w:del>
            <w:ins w:id="343" w:author="Carlos Mello" w:date="2019-11-02T21:07:00Z">
              <w:r w:rsidR="008A4A5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Eq.</w:t>
              </w:r>
            </w:ins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344" w:name="_Toc23798619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344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794299A0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45" w:author="Carlos Mello" w:date="2019-11-02T21:00:00Z">
        <w:r w:rsidR="007714E3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ou </w:delText>
        </w:r>
      </w:del>
      <w:ins w:id="346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representado em </w:t>
        </w:r>
      </w:ins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ins w:id="347" w:author="Carlos Mello" w:date="2019-11-02T21:02:00Z">
        <w:r w:rsidR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ins w:id="348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350" w:author="Livisghton Kleber" w:date="2019-11-04T14:01:00Z">
        <w:r w:rsidR="0039377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51" w:author="Livisghton Kleber" w:date="2019-11-04T14:01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663740099"/>
          <w:citation/>
        </w:sdtPr>
        <w:sdtEndPr/>
        <w:sdtContent>
          <w:customXmlDelRangeEnd w:id="351"/>
          <w:del w:id="352" w:author="Livisghton Kleber" w:date="2019-11-04T14:01:00Z"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MMc14 \l 1046 </w:delInstr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9377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(10)</w:delText>
            </w:r>
            <w:r w:rsidR="00A53E21" w:rsidDel="0039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3" w:author="Livisghton Kleber" w:date="2019-11-04T14:01:00Z"/>
        </w:sdtContent>
      </w:sdt>
      <w:customXmlDelRangeEnd w:id="353"/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ins w:id="354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_Ref23620848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55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</w:ins>
      <w:ins w:id="356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357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966809679"/>
          <w:citation/>
        </w:sdtPr>
        <w:sdtEndPr/>
        <w:sdtContent>
          <w:customXmlDelRangeEnd w:id="357"/>
          <w:del w:id="358" w:author="Carlos Mello" w:date="2019-11-02T21:00:00Z"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441730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59" w:author="Carlos Mello" w:date="2019-11-02T21:00:00Z"/>
        </w:sdtContent>
      </w:sdt>
      <w:customXmlDelRangeEnd w:id="359"/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del w:id="360" w:author="Carlos Mello" w:date="2019-11-02T21:00:00Z">
        <w:r w:rsidR="00311C24" w:rsidDel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361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89918410"/>
          <w:citation/>
        </w:sdtPr>
        <w:sdtEndPr/>
        <w:sdtContent>
          <w:customXmlDelRangeEnd w:id="361"/>
          <w:del w:id="362" w:author="Carlos Mello" w:date="2019-11-02T21:00:00Z"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MeM10 \l 1046 </w:delInstr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(12)</w:delText>
            </w:r>
            <w:r w:rsidR="00311C24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63" w:author="Carlos Mello" w:date="2019-11-02T21:00:00Z"/>
        </w:sdtContent>
      </w:sdt>
      <w:customXmlDelRangeEnd w:id="363"/>
      <w:ins w:id="364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_Ref23620866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65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</w:ins>
      <w:ins w:id="366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customXmlDelRangeStart w:id="367" w:author="Carlos Mello" w:date="2019-11-02T21:0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025430581"/>
          <w:citation/>
        </w:sdtPr>
        <w:sdtEndPr/>
        <w:sdtContent>
          <w:customXmlDelRangeEnd w:id="367"/>
          <w:del w:id="368" w:author="Carlos Mello" w:date="2019-11-02T21:00:00Z"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Kal79 \l 1046 </w:delInstr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3A15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(13)</w:delText>
            </w:r>
            <w:r w:rsidR="009A0DFE" w:rsidDel="003A1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369" w:author="Carlos Mello" w:date="2019-11-02T21:00:00Z"/>
        </w:sdtContent>
      </w:sdt>
      <w:customXmlDelRangeEnd w:id="369"/>
      <w:ins w:id="370" w:author="Carlos Mello" w:date="2019-11-02T21:00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71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_Ref23620880 \r \h </w:instrText>
        </w:r>
      </w:ins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</w:ins>
      <w:ins w:id="373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ins w:id="374" w:author="Carlos Mello" w:date="2019-11-02T21:01:00Z">
        <w:r w:rsidR="003A151A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del w:id="375" w:author="Carlos Mello" w:date="2019-11-02T21:01:00Z">
        <w:r w:rsidR="00AF0864" w:rsidRPr="00AF0864" w:rsidDel="003A151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</w:del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{Dó, Do#, Ré, Re#, Mi, Fá, Fá#, Sol, Sol#, Lá, Lá#, Sí}.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ins w:id="376" w:author="Carlos Mello" w:date="2019-11-02T21:05:00Z">
        <w:r w:rsidR="008A4A50">
          <w:rPr>
            <w:rFonts w:ascii="Times New Roman" w:hAnsi="Times New Roman" w:cs="Times New Roman"/>
            <w:iCs/>
            <w:color w:val="000000" w:themeColor="text1"/>
            <w:sz w:val="24"/>
            <w:szCs w:val="24"/>
          </w:rPr>
          <w:t>,</w:t>
        </w:r>
      </w:ins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ins w:id="377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ins w:id="378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ins w:id="379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ins w:id="380" w:author="Carlos Mello" w:date="2019-11-02T21:05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ins w:id="381" w:author="Livisghton Kleber" w:date="2019-11-04T16:00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281A5A7E" w:rsidR="002004AF" w:rsidRDefault="002004AF" w:rsidP="0025230F">
      <w:pPr>
        <w:spacing w:after="0" w:line="360" w:lineRule="auto"/>
        <w:ind w:firstLine="708"/>
        <w:jc w:val="both"/>
        <w:rPr>
          <w:ins w:id="382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  <w:ins w:id="383" w:author="Livisghton Kleber" w:date="2019-11-04T14:0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384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 principais etapas de construção de um chromagram pode ser vista na Figura</w:t>
        </w:r>
      </w:ins>
      <w:ins w:id="385" w:author="Livisghton Kleber" w:date="2019-11-04T14:19:00Z">
        <w:r w:rsidR="00720E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6</w:t>
        </w:r>
      </w:ins>
      <w:ins w:id="386" w:author="Livisghton Kleber" w:date="2019-11-04T14:0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ins w:id="387" w:author="Livisghton Kleber" w:date="2019-11-04T14:19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>
      <w:pPr>
        <w:keepNext/>
        <w:spacing w:after="0" w:line="360" w:lineRule="auto"/>
        <w:ind w:firstLine="708"/>
        <w:jc w:val="center"/>
        <w:rPr>
          <w:ins w:id="388" w:author="Livisghton Kleber" w:date="2019-11-04T22:19:00Z"/>
        </w:rPr>
        <w:pPrChange w:id="389" w:author="Livisghton Kleber" w:date="2019-11-04T22:19:00Z">
          <w:pPr>
            <w:spacing w:after="0" w:line="360" w:lineRule="auto"/>
            <w:ind w:firstLine="708"/>
            <w:jc w:val="center"/>
          </w:pPr>
        </w:pPrChange>
      </w:pPr>
      <w:ins w:id="390" w:author="Livisghton Kleber" w:date="2019-11-04T22:22:00Z">
        <w:r>
          <w:rPr>
            <w:noProof/>
          </w:rPr>
          <w:drawing>
            <wp:inline distT="0" distB="0" distL="0" distR="0" wp14:anchorId="7423F000" wp14:editId="1F6DB513">
              <wp:extent cx="3588888" cy="4920979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tcc-Page-9.jp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1159" cy="49240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EE224D" w14:textId="196C83E0" w:rsidR="00720E8B" w:rsidRDefault="001926FB" w:rsidP="001926FB">
      <w:pPr>
        <w:pStyle w:val="Legenda"/>
        <w:jc w:val="center"/>
        <w:rPr>
          <w:ins w:id="391" w:author="Livisghton Kleber" w:date="2019-11-04T22:19:00Z"/>
          <w:rFonts w:ascii="Times New Roman" w:hAnsi="Times New Roman" w:cs="Times New Roman"/>
          <w:color w:val="000000" w:themeColor="text1"/>
          <w:sz w:val="20"/>
          <w:szCs w:val="20"/>
        </w:rPr>
      </w:pPr>
      <w:bookmarkStart w:id="392" w:name="_Toc23798641"/>
      <w:ins w:id="393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4" w:author="Livisghton Kleber" w:date="2019-11-04T22:19:00Z">
              <w:rPr/>
            </w:rPrChange>
          </w:rPr>
          <w:t xml:space="preserve">Figura </w:t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5" w:author="Livisghton Kleber" w:date="2019-11-04T22:19:00Z">
              <w:rPr/>
            </w:rPrChange>
          </w:rPr>
          <w:fldChar w:fldCharType="begin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396" w:author="Livisghton Kleber" w:date="2019-11-04T22:19:00Z">
              <w:rPr/>
            </w:rPrChange>
          </w:rPr>
          <w:instrText xml:space="preserve"> SEQ Figura \* ARABIC </w:instrText>
        </w:r>
      </w:ins>
      <w:r w:rsidRPr="001926FB">
        <w:rPr>
          <w:rFonts w:ascii="Times New Roman" w:hAnsi="Times New Roman" w:cs="Times New Roman"/>
          <w:color w:val="000000" w:themeColor="text1"/>
          <w:sz w:val="20"/>
          <w:szCs w:val="20"/>
          <w:rPrChange w:id="397" w:author="Livisghton Kleber" w:date="2019-11-04T22:19:00Z">
            <w:rPr/>
          </w:rPrChange>
        </w:rPr>
        <w:fldChar w:fldCharType="separate"/>
      </w:r>
      <w:ins w:id="398" w:author="Livisghton Kleber" w:date="2019-11-04T22:23:00Z">
        <w:r w:rsidR="00687C92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6</w:t>
        </w:r>
      </w:ins>
      <w:ins w:id="399" w:author="Livisghton Kleber" w:date="2019-11-04T22:19:00Z"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400" w:author="Livisghton Kleber" w:date="2019-11-04T22:19:00Z">
              <w:rPr/>
            </w:rPrChange>
          </w:rPr>
          <w:fldChar w:fldCharType="end"/>
        </w:r>
        <w:r w:rsidRPr="001926FB">
          <w:rPr>
            <w:rFonts w:ascii="Times New Roman" w:hAnsi="Times New Roman" w:cs="Times New Roman"/>
            <w:color w:val="000000" w:themeColor="text1"/>
            <w:sz w:val="20"/>
            <w:szCs w:val="20"/>
            <w:rPrChange w:id="401" w:author="Livisghton Kleber" w:date="2019-11-04T22:19:00Z">
              <w:rPr/>
            </w:rPrChange>
          </w:rPr>
          <w:t>: Passos para construção de um chromagram</w:t>
        </w:r>
        <w:bookmarkEnd w:id="392"/>
      </w:ins>
    </w:p>
    <w:p w14:paraId="50219388" w14:textId="77777777" w:rsidR="001926FB" w:rsidRPr="001926FB" w:rsidRDefault="001926FB">
      <w:pPr>
        <w:rPr>
          <w:ins w:id="402" w:author="Livisghton Kleber" w:date="2019-11-04T14:19:00Z"/>
          <w:rPrChange w:id="403" w:author="Livisghton Kleber" w:date="2019-11-04T22:19:00Z">
            <w:rPr>
              <w:ins w:id="404" w:author="Livisghton Kleber" w:date="2019-11-04T14:19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405" w:author="Livisghton Kleber" w:date="2019-11-04T22:19:00Z">
          <w:pPr>
            <w:spacing w:after="0" w:line="360" w:lineRule="auto"/>
            <w:ind w:firstLine="708"/>
            <w:jc w:val="both"/>
          </w:pPr>
        </w:pPrChange>
      </w:pPr>
    </w:p>
    <w:p w14:paraId="62D5C860" w14:textId="2D6D78C9" w:rsidR="00720E8B" w:rsidRDefault="00720E8B" w:rsidP="0025230F">
      <w:pPr>
        <w:spacing w:after="0" w:line="360" w:lineRule="auto"/>
        <w:ind w:firstLine="708"/>
        <w:jc w:val="both"/>
        <w:rPr>
          <w:ins w:id="406" w:author="Livisghton Kleber" w:date="2019-11-04T14:02:00Z"/>
          <w:rFonts w:ascii="Times New Roman" w:hAnsi="Times New Roman" w:cs="Times New Roman"/>
          <w:color w:val="000000" w:themeColor="text1"/>
          <w:sz w:val="24"/>
          <w:szCs w:val="24"/>
        </w:rPr>
      </w:pPr>
      <w:ins w:id="407" w:author="Livisghton Kleber" w:date="2019-11-04T14:2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Partindo de um sinal bruto discretizado no</w:t>
        </w:r>
      </w:ins>
      <w:ins w:id="408" w:author="Livisghton Kleber" w:date="2019-11-04T14:3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domínio do tempo, o primeiro passo </w:t>
        </w:r>
      </w:ins>
      <w:ins w:id="409" w:author="Livisghton Kleber" w:date="2019-11-04T14:31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construir um </w:t>
        </w:r>
        <w:r w:rsidR="00984B8F" w:rsidRPr="00984B8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10" w:author="Livisghton Kleber" w:date="2019-11-04T14:3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11" w:author="Livisghton Kleber" w:date="2019-11-04T14:32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converter o sinal para do</w:t>
        </w:r>
      </w:ins>
      <w:ins w:id="412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mínio da frequência</w:t>
        </w:r>
      </w:ins>
      <w:ins w:id="413" w:author="Livisghton Kleber" w:date="2019-11-04T15:09:00Z">
        <w:r w:rsidR="00B2187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calcular sua magnitude</w:t>
        </w:r>
      </w:ins>
      <w:ins w:id="414" w:author="Livisghton Kleber" w:date="2019-11-04T14:33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 Existem algumas téc</w:t>
        </w:r>
      </w:ins>
      <w:ins w:id="415" w:author="Livisghton Kleber" w:date="2019-11-04T14:35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nicas para </w:t>
        </w:r>
      </w:ins>
      <w:ins w:id="416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representar o sinal no domínio da frequência </w:t>
        </w:r>
      </w:ins>
      <w:ins w:id="417" w:author="Livisghton Kleber" w:date="2019-11-04T15:10:00Z">
        <w:r w:rsidR="00FD26B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simples </w:t>
        </w:r>
      </w:ins>
      <w:ins w:id="418" w:author="Livisghton Kleber" w:date="2019-11-04T14:36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 DFT</w:t>
        </w:r>
      </w:ins>
      <w:ins w:id="419" w:author="Livisghton Kleber" w:date="2019-11-04T14:37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20" w:author="Livisghton Kleber" w:date="2019-11-04T14:38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entanto, a DFT </w:t>
        </w:r>
      </w:ins>
      <w:ins w:id="421" w:author="Livisghton Kleber" w:date="2019-11-04T14:52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traz</w:t>
        </w:r>
      </w:ins>
      <w:ins w:id="422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3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descrição</w:t>
        </w:r>
      </w:ins>
      <w:ins w:id="424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global d</w:t>
        </w:r>
      </w:ins>
      <w:ins w:id="425" w:author="Livisghton Kleber" w:date="2019-11-04T14:42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frequência presente no áudio</w:t>
        </w:r>
      </w:ins>
      <w:ins w:id="426" w:author="Livisghton Kleber" w:date="2019-11-04T14:39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de acordo com </w:t>
        </w:r>
      </w:ins>
      <w:ins w:id="427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_Ref23768491 \r \h </w:instrTex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2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ins w:id="429" w:author="Livisghton Kleber" w:date="2019-11-04T14:40:00Z">
        <w:r w:rsidR="00984B8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30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pesquisadores </w:t>
        </w:r>
      </w:ins>
      <w:ins w:id="431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estudam a estimação automática de acordes (</w:t>
        </w:r>
        <w:r w:rsidR="00DD0FEA" w:rsidRP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32" w:author="Livisghton Kleber" w:date="2019-11-04T15:14:00Z">
              <w:rPr>
                <w:rFonts w:ascii="TimesNewRoman,Bold" w:hAnsi="TimesNewRoman,Bold" w:cs="TimesNewRoman,Bold"/>
                <w:b/>
                <w:bCs/>
                <w:sz w:val="18"/>
                <w:szCs w:val="18"/>
              </w:rPr>
            </w:rPrChange>
          </w:rPr>
          <w:t>Automatic Chord Estimation</w:t>
        </w:r>
      </w:ins>
      <w:ins w:id="433" w:author="Livisghton Kleber" w:date="2019-11-04T15:14:00Z">
        <w:r w:rsidR="00DD0FE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 </w:t>
        </w:r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- ACE</w:t>
        </w:r>
      </w:ins>
      <w:ins w:id="434" w:author="Livisghton Kleber" w:date="2019-11-04T15:13:00Z">
        <w:r w:rsidR="00DD0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35" w:author="Livisghton Kleber" w:date="2019-11-04T14:43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36" w:author="Livisghton Kleber" w:date="2019-11-04T14:44:00Z">
        <w:r w:rsidR="001543AA">
          <w:rPr>
            <w:rFonts w:ascii="Times New Roman" w:hAnsi="Times New Roman" w:cs="Times New Roman"/>
            <w:color w:val="000000" w:themeColor="text1"/>
            <w:sz w:val="24"/>
            <w:szCs w:val="24"/>
          </w:rPr>
          <w:t>estão interessados nas variações harmônicas locais</w:t>
        </w:r>
      </w:ins>
      <w:ins w:id="437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438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39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p</w:t>
        </w:r>
      </w:ins>
      <w:ins w:id="440" w:author="Livisghton Kleber" w:date="2019-11-04T14:44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or isso, geralmente </w:t>
        </w:r>
      </w:ins>
      <w:ins w:id="441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utilizad</w:t>
        </w:r>
      </w:ins>
      <w:ins w:id="442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443" w:author="Livisghton Kleber" w:date="2019-11-04T14:45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Transformada de Fourier de curto prazo</w:t>
        </w:r>
      </w:ins>
      <w:ins w:id="444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</w:ins>
      <w:ins w:id="445" w:author="Livisghton Kleber" w:date="2019-11-04T14:47:00Z">
        <w:r w:rsidR="00EC7592" w:rsidRPr="00C475D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46" w:author="Livisghton Kleber" w:date="2019-11-04T14:48:00Z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rPrChange>
          </w:rPr>
          <w:t>short-time Fourier transform</w:t>
        </w:r>
      </w:ins>
      <w:ins w:id="447" w:author="Livisghton Kleber" w:date="2019-11-04T14:46:00Z">
        <w:r w:rsidR="004D2E44" w:rsidRPr="00C475D1">
          <w:rPr>
            <w:rFonts w:ascii="Times New Roman" w:hAnsi="Times New Roman" w:cs="Times New Roman"/>
            <w:color w:val="000000" w:themeColor="text1"/>
            <w:sz w:val="24"/>
            <w:szCs w:val="24"/>
            <w:rPrChange w:id="448" w:author="Livisghton Kleber" w:date="2019-11-04T14:48:00Z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rPrChange>
          </w:rPr>
          <w:t xml:space="preserve"> -</w:t>
        </w:r>
      </w:ins>
      <w:ins w:id="449" w:author="Livisghton Kleber" w:date="2019-11-04T15:12:00Z">
        <w:r w:rsidR="00413F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50" w:author="Livisghton Kleber" w:date="2019-11-04T14:47:00Z">
        <w:r w:rsidR="00EC7592"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</w:ins>
      <w:ins w:id="451" w:author="Livisghton Kleber" w:date="2019-11-04T14:46:00Z">
        <w:r w:rsidR="004D2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452" w:author="Livisghton Kleber" w:date="2019-11-04T14:51:00Z">
        <w:r w:rsid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53D5E" w:rsidRPr="00653D5E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calcula as magnitudes de frequência em uma janela deslizante através do sinal</w:t>
        </w:r>
      </w:ins>
      <w:ins w:id="453" w:author="Livisghton Kleber" w:date="2019-11-04T14:48:00Z">
        <w:r w:rsidR="00C475D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4F2E591" w14:textId="64844AD4" w:rsidR="002004AF" w:rsidRDefault="00660EA1" w:rsidP="0025230F">
      <w:pPr>
        <w:spacing w:after="0" w:line="360" w:lineRule="auto"/>
        <w:ind w:firstLine="708"/>
        <w:jc w:val="both"/>
        <w:rPr>
          <w:ins w:id="454" w:author="Livisghton Kleber" w:date="2019-11-04T15:48:00Z"/>
          <w:rFonts w:ascii="Times New Roman" w:hAnsi="Times New Roman" w:cs="Times New Roman"/>
          <w:color w:val="000000" w:themeColor="text1"/>
          <w:sz w:val="24"/>
          <w:szCs w:val="24"/>
        </w:rPr>
      </w:pPr>
      <w:ins w:id="455" w:author="Livisghton Kleber" w:date="2019-11-04T15:1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segundo passo, </w:t>
        </w:r>
      </w:ins>
      <w:ins w:id="456" w:author="Livisghton Kleber" w:date="2019-11-04T15:1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pré-processamento, </w:t>
        </w:r>
      </w:ins>
      <w:ins w:id="457" w:author="Livisghton Kleber" w:date="2019-11-04T15:22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tenta eliminar parte inútil do espectro</w:t>
        </w:r>
      </w:ins>
      <w:ins w:id="458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o espectro de fundo</w:t>
        </w:r>
      </w:ins>
      <w:ins w:id="459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_Ref23774713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60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[17]</w:t>
        </w:r>
      </w:ins>
      <w:ins w:id="461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_Ref23774714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62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</w:ins>
      <w:ins w:id="463" w:author="Livisghton Kleber" w:date="2019-11-04T15:44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64" w:author="Livisghton Kleber" w:date="2019-11-04T15:23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65" w:author="Livisghton Kleber" w:date="2019-11-04T15:25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466" w:author="Livisghton Kleber" w:date="2019-11-04T15:26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alguns harmônicos que podem facilmente confundir técnicas de extração de </w:t>
        </w:r>
      </w:ins>
      <w:ins w:id="467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características</w:t>
        </w:r>
      </w:ins>
      <w:ins w:id="468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_Ref23773985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6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[19]</w:t>
        </w:r>
      </w:ins>
      <w:ins w:id="470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_Ref23774935 \r \h </w:instrTex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71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</w:ins>
      <w:ins w:id="472" w:author="Livisghton Kleber" w:date="2019-11-04T15:48:00Z">
        <w:r w:rsidR="00372B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73" w:author="Livisghton Kleber" w:date="2019-11-04T15:27:00Z">
        <w:r w:rsidR="00346F2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5E6DF1B4" w14:textId="6411D605" w:rsidR="00247335" w:rsidRDefault="0002746E" w:rsidP="00247335">
      <w:pPr>
        <w:spacing w:after="0" w:line="360" w:lineRule="auto"/>
        <w:ind w:firstLine="708"/>
        <w:jc w:val="both"/>
        <w:rPr>
          <w:ins w:id="474" w:author="Livisghton Kleber" w:date="2019-11-04T16:41:00Z"/>
          <w:rFonts w:ascii="Times New Roman" w:hAnsi="Times New Roman" w:cs="Times New Roman"/>
          <w:color w:val="000000" w:themeColor="text1"/>
          <w:sz w:val="24"/>
          <w:szCs w:val="24"/>
        </w:rPr>
      </w:pPr>
      <w:ins w:id="475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 terceiro passo,</w:t>
        </w:r>
      </w:ins>
      <w:ins w:id="476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FA3A5C" w:rsidRPr="00FA3A5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77" w:author="Livisghton Kleber" w:date="2019-11-04T16:1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</w:ins>
      <w:ins w:id="478" w:author="Livisghton Kleber" w:date="2019-11-04T16:19:00Z">
        <w:r w:rsidR="0024733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</w:ins>
      <w:ins w:id="479" w:author="Livisghton Kleber" w:date="2019-11-04T15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80" w:author="Livisghton Kleber" w:date="2019-11-04T16:05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acordo com Sheh e Ellis,</w:t>
        </w:r>
      </w:ins>
      <w:ins w:id="481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82" w:author="Livisghton Kleber" w:date="2019-11-04T16:17:00Z">
        <w:r w:rsidR="00203C4C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existem</w:t>
        </w:r>
      </w:ins>
      <w:ins w:id="483" w:author="Livisghton Kleber" w:date="2019-11-04T16:06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algumas faixas de músicas que não estão afinadas no tom padrão A4</w:t>
        </w:r>
      </w:ins>
      <w:ins w:id="484" w:author="Livisghton Kleber" w:date="2019-11-04T16:07:00Z">
        <w:r w:rsidR="00DD45A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440 Hz</w:t>
        </w:r>
      </w:ins>
      <w:ins w:id="485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_Ref23776535 \r \h </w:instrText>
        </w:r>
      </w:ins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86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ins w:id="487" w:author="Livisghton Kleber" w:date="2019-11-04T16:15:00Z"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54683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88" w:author="Livisghton Kleber" w:date="2019-11-04T16:17:00Z">
        <w:r w:rsidR="00FA3A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89" w:author="Livisghton Kleber" w:date="2019-11-04T16:19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Então, </w:t>
        </w:r>
      </w:ins>
      <w:ins w:id="490" w:author="Livisghton Kleber" w:date="2019-11-04T21:13:00Z"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terceiro passo, </w:t>
        </w:r>
        <w:r w:rsidR="0071583D" w:rsidRPr="00C7203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91" w:author="Livisghton Kleber" w:date="2019-11-04T21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tuning</w:t>
        </w:r>
        <w:r w:rsidR="0071583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492" w:author="Livisghton Kleber" w:date="2019-11-04T16:20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aplica</w:t>
        </w:r>
      </w:ins>
      <w:ins w:id="493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algoritmos </w:t>
        </w:r>
      </w:ins>
      <w:ins w:id="494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_Ref23777947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495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496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[22]</w:t>
        </w:r>
      </w:ins>
      <w:ins w:id="497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_Ref23777949 \r \h </w:instrText>
        </w:r>
      </w:ins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498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499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500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1" w:author="Livisghton Kleber" w:date="2019-11-04T16:21:00Z">
        <w:r w:rsidR="00247335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ajustar a afinação dessas músicas</w:t>
        </w:r>
      </w:ins>
      <w:ins w:id="502" w:author="Livisghton Kleber" w:date="2019-11-04T21:14:00Z">
        <w:r w:rsidR="007509D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1D0AFB5" w14:textId="1415A687" w:rsidR="00C52A79" w:rsidRDefault="00D9382F" w:rsidP="00247335">
      <w:pPr>
        <w:spacing w:after="0" w:line="360" w:lineRule="auto"/>
        <w:ind w:firstLine="708"/>
        <w:jc w:val="both"/>
        <w:rPr>
          <w:ins w:id="503" w:author="Livisghton Kleber" w:date="2019-11-04T18:12:00Z"/>
          <w:rFonts w:ascii="Times New Roman" w:hAnsi="Times New Roman" w:cs="Times New Roman"/>
          <w:color w:val="000000" w:themeColor="text1"/>
          <w:sz w:val="24"/>
          <w:szCs w:val="24"/>
        </w:rPr>
      </w:pPr>
      <w:ins w:id="504" w:author="Livisghton Kleber" w:date="2019-11-04T16:4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Quarto passo, </w:t>
        </w:r>
      </w:ins>
      <w:ins w:id="505" w:author="Livisghton Kleber" w:date="2019-11-04T16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cálculo de saliência de afinação, </w:t>
        </w:r>
      </w:ins>
      <w:ins w:id="506" w:author="Livisghton Kleber" w:date="2019-11-04T21:21:00Z">
        <w:r w:rsidR="00B71FD8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ins w:id="507" w:author="Livisghton Kleber" w:date="2019-11-04T18:00:00Z">
        <w:r w:rsidR="00E4175A" w:rsidRP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aptura a saliência da classe de afinação</w:t>
        </w:r>
      </w:ins>
      <w:ins w:id="508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9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>faz</w:t>
        </w:r>
      </w:ins>
      <w:ins w:id="510" w:author="Livisghton Kleber" w:date="2019-11-04T18:01:00Z">
        <w:r w:rsidR="00E4175A">
          <w:rPr>
            <w:rFonts w:ascii="Times New Roman" w:hAnsi="Times New Roman" w:cs="Times New Roman"/>
            <w:color w:val="000000" w:themeColor="text1"/>
            <w:sz w:val="24"/>
            <w:szCs w:val="24"/>
          </w:rPr>
          <w:t>endo</w:t>
        </w:r>
      </w:ins>
      <w:ins w:id="511" w:author="Livisghton Kleber" w:date="2019-11-04T17:33:00Z">
        <w:r w:rsidR="00047ED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 mapeamento </w:t>
        </w:r>
      </w:ins>
      <w:ins w:id="512" w:author="Livisghton Kleber" w:date="2019-11-04T17:39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do espectro</w:t>
        </w:r>
      </w:ins>
      <w:ins w:id="513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obtido nos passos anteriores </w:t>
        </w:r>
      </w:ins>
      <w:ins w:id="514" w:author="Livisghton Kleber" w:date="2019-11-04T21:16:00Z">
        <w:r w:rsidR="000200E0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a</w:t>
        </w:r>
      </w:ins>
      <w:ins w:id="515" w:author="Livisghton Kleber" w:date="2019-11-04T17:43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16" w:author="Livisghton Kleber" w:date="2019-11-04T17:46:00Z">
        <w:r w:rsidR="00162F8F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d</w:t>
        </w:r>
      </w:ins>
      <w:ins w:id="517" w:author="Livisghton Kleber" w:date="2019-11-04T21:49:00Z">
        <w:r w:rsidR="001D70D8">
          <w:rPr>
            <w:rFonts w:ascii="Times New Roman" w:hAnsi="Times New Roman" w:cs="Times New Roman"/>
            <w:color w:val="000000" w:themeColor="text1"/>
            <w:sz w:val="24"/>
            <w:szCs w:val="24"/>
          </w:rPr>
          <w:t>e uma nota</w:t>
        </w:r>
      </w:ins>
      <w:ins w:id="518" w:author="Livisghton Kleber" w:date="2019-11-04T17:45:00Z">
        <w:r w:rsidR="000B771D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5E08F58" w14:textId="2ECD404C" w:rsidR="00A76023" w:rsidRDefault="00D3029C" w:rsidP="00247335">
      <w:pPr>
        <w:spacing w:after="0" w:line="360" w:lineRule="auto"/>
        <w:ind w:firstLine="708"/>
        <w:jc w:val="both"/>
        <w:rPr>
          <w:ins w:id="519" w:author="Livisghton Kleber" w:date="2019-11-04T17:45:00Z"/>
          <w:rFonts w:ascii="Times New Roman" w:hAnsi="Times New Roman" w:cs="Times New Roman"/>
          <w:color w:val="000000" w:themeColor="text1"/>
          <w:sz w:val="24"/>
          <w:szCs w:val="24"/>
        </w:rPr>
      </w:pPr>
      <w:ins w:id="520" w:author="Livisghton Kleber" w:date="2019-11-04T17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estágio final do cálculo do </w:t>
        </w:r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21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</w:t>
        </w:r>
      </w:ins>
      <w:ins w:id="522" w:author="Livisghton Kleber" w:date="2019-11-04T17:56:00Z">
        <w:r w:rsidRPr="00CF33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23" w:author="Livisghton Kleber" w:date="2019-11-04T21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romagram</w:t>
        </w:r>
      </w:ins>
      <w:ins w:id="524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525" w:author="Livisghton Kleber" w:date="2019-11-04T18:10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soma </w:t>
        </w:r>
      </w:ins>
      <w:ins w:id="526" w:author="Livisghton Kleber" w:date="2019-11-04T18:11:00Z">
        <w:r w:rsidR="008C309C">
          <w:rPr>
            <w:rFonts w:ascii="Times New Roman" w:hAnsi="Times New Roman" w:cs="Times New Roman"/>
            <w:color w:val="000000" w:themeColor="text1"/>
            <w:sz w:val="24"/>
            <w:szCs w:val="24"/>
          </w:rPr>
          <w:t>e normalização de oitavas,</w:t>
        </w:r>
      </w:ins>
      <w:ins w:id="527" w:author="Livisghton Kleber" w:date="2019-11-04T17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28" w:author="Livisghton Kleber" w:date="2019-11-04T21:54:00Z">
        <w:r w:rsidR="00ED4CC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feita a </w:t>
        </w:r>
      </w:ins>
      <w:ins w:id="529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soma </w:t>
        </w:r>
      </w:ins>
      <w:ins w:id="530" w:author="Livisghton Kleber" w:date="2019-11-04T22:02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</w:t>
        </w:r>
      </w:ins>
      <w:ins w:id="531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todas as </w:t>
        </w:r>
      </w:ins>
      <w:ins w:id="532" w:author="Livisghton Kleber" w:date="2019-11-04T21:57:00Z">
        <w:r w:rsidR="006E2B22">
          <w:rPr>
            <w:rFonts w:ascii="Times New Roman" w:hAnsi="Times New Roman" w:cs="Times New Roman"/>
            <w:color w:val="000000" w:themeColor="text1"/>
            <w:sz w:val="24"/>
            <w:szCs w:val="24"/>
          </w:rPr>
          <w:t>saliências pertencentes</w:t>
        </w:r>
      </w:ins>
      <w:ins w:id="533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</w:t>
        </w:r>
      </w:ins>
      <w:ins w:id="534" w:author="Livisghton Kleber" w:date="2019-11-04T18:02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mesma classe</w:t>
        </w:r>
      </w:ins>
      <w:ins w:id="535" w:author="Livisghton Kleber" w:date="2019-11-04T18:03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</w:ins>
      <w:ins w:id="536" w:author="Livisghton Kleber" w:date="2019-11-04T18:04:00Z">
        <w:r w:rsidR="00FE5B88">
          <w:rPr>
            <w:rFonts w:ascii="Times New Roman" w:hAnsi="Times New Roman" w:cs="Times New Roman"/>
            <w:color w:val="000000" w:themeColor="text1"/>
            <w:sz w:val="24"/>
            <w:szCs w:val="24"/>
          </w:rPr>
          <w:t>normaliza</w:t>
        </w:r>
      </w:ins>
      <w:ins w:id="537" w:author="Livisghton Kleber" w:date="2019-11-04T22:06:00Z">
        <w:r w:rsid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produzir uma matriz de recurso do </w:t>
        </w:r>
      </w:ins>
      <w:ins w:id="538" w:author="Livisghton Kleber" w:date="2019-11-04T22:07:00Z">
        <w:r w:rsidR="008F120A" w:rsidRPr="00F253D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39" w:author="Livisghton Kleber" w:date="2019-11-04T22:06:00Z">
        <w:r w:rsidR="008F120A" w:rsidRPr="008F120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 captura a evolução da afinação do áudio ao longo do tempo.</w:t>
        </w:r>
      </w:ins>
      <w:ins w:id="540" w:author="Livisghton Kleber" w:date="2019-11-04T18:04:00Z">
        <w:r w:rsidR="00FA2D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1" w:author="Livisghton Kleber" w:date="2019-11-04T18:33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</w:t>
        </w:r>
      </w:ins>
      <w:ins w:id="542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suavização</w:t>
        </w:r>
      </w:ins>
      <w:ins w:id="543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4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/sincronização</w:t>
        </w:r>
      </w:ins>
      <w:ins w:id="545" w:author="Livisghton Kleber" w:date="2019-11-04T18:36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46" w:author="Livisghton Kleber" w:date="2019-11-04T18:39:00Z">
        <w:r w:rsidR="00A76023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batida</w:t>
        </w:r>
      </w:ins>
      <w:ins w:id="547" w:author="Livisghton Kleber" w:date="2019-11-04T18:40:00Z">
        <w:r w:rsidR="006508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1A2F9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  <w:r w:rsidR="004C6489">
          <w:rPr>
            <w:rFonts w:ascii="Times New Roman" w:hAnsi="Times New Roman" w:cs="Times New Roman"/>
            <w:color w:val="000000" w:themeColor="text1"/>
            <w:sz w:val="24"/>
            <w:szCs w:val="24"/>
          </w:rPr>
          <w:t>uma etapa de pós processamento</w:t>
        </w:r>
      </w:ins>
      <w:ins w:id="548" w:author="Livisghton Kleber" w:date="2019-11-04T22:13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para </w:t>
        </w:r>
      </w:ins>
      <w:ins w:id="549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minimizar as </w:t>
        </w:r>
      </w:ins>
      <w:ins w:id="550" w:author="Livisghton Kleber" w:date="2019-11-04T22:18:00Z">
        <w:r w:rsidR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t>frequentes mudanças</w:t>
        </w:r>
      </w:ins>
      <w:ins w:id="551" w:author="Livisghton Kleber" w:date="2019-11-04T22:14:00Z">
        <w:r w:rsidR="00E91F5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acordes e ruído.</w:t>
        </w:r>
      </w:ins>
    </w:p>
    <w:p w14:paraId="7AB6E8CB" w14:textId="6150C989" w:rsidR="00CA478D" w:rsidDel="003E6239" w:rsidRDefault="00CA478D" w:rsidP="0025230F">
      <w:pPr>
        <w:spacing w:after="0" w:line="360" w:lineRule="auto"/>
        <w:ind w:firstLine="708"/>
        <w:jc w:val="both"/>
        <w:rPr>
          <w:del w:id="552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4BA70" w14:textId="71C4CCEB" w:rsidR="00F67882" w:rsidDel="003E6239" w:rsidRDefault="00F67882" w:rsidP="0025230F">
      <w:pPr>
        <w:spacing w:after="0" w:line="360" w:lineRule="auto"/>
        <w:ind w:firstLine="708"/>
        <w:jc w:val="both"/>
        <w:rPr>
          <w:del w:id="553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  <w:del w:id="554" w:author="Livisghton Kleber" w:date="2019-11-04T22:18:00Z"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construção de um </w:delText>
        </w:r>
        <w:r w:rsidRPr="00AB3779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chromagram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 dá basicamente por duas etapas. A primeira é a aplicação da transformada Discreta de Fourier sobre o sinal de áudio, transformando o mesmo para o domínio da frequência e 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gera</w:delText>
        </w:r>
        <w:r w:rsidR="00C8672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ção do</w:delText>
        </w:r>
        <w:r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espectrograma do sinal.</w:delText>
        </w:r>
        <w:r w:rsidR="004945A4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 A segunda etapa, é </w:delText>
        </w:r>
        <w:r w:rsidR="00DA25C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representar o espectro em um vetor de intensidade com doze posições, onde cada posição representa uma nota. A primeira posição do vetor representa a nota dó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Em </w:delText>
        </w:r>
      </w:del>
      <w:customXmlDelRangeStart w:id="555" w:author="Livisghton Kleber" w:date="2019-11-04T22:1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61221092"/>
          <w:citation/>
        </w:sdtPr>
        <w:sdtEndPr/>
        <w:sdtContent>
          <w:customXmlDelRangeEnd w:id="555"/>
          <w:del w:id="556" w:author="Livisghton Kleber" w:date="2019-11-04T22:18:00Z"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Fuj99 \l 1046 </w:delInstr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(11)</w:delText>
            </w:r>
            <w:r w:rsidR="00ED1887" w:rsidDel="003E6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57" w:author="Livisghton Kleber" w:date="2019-11-04T22:18:00Z"/>
        </w:sdtContent>
      </w:sdt>
      <w:customXmlDelRangeEnd w:id="557"/>
      <w:ins w:id="558" w:author="Carlos Mello" w:date="2019-11-02T21:06:00Z">
        <w:del w:id="559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InstrText xml:space="preserve"> REF _Ref23620848 \r \h </w:delInstrText>
          </w:r>
        </w:del>
      </w:ins>
      <w:del w:id="560" w:author="Livisghton Kleber" w:date="2019-11-04T22:18:00Z"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8A4A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ins w:id="561" w:author="Carlos Mello" w:date="2019-11-02T21:06:00Z">
        <w:del w:id="562" w:author="Livisghton Kleber" w:date="2019-11-04T22:18:00Z"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[11]</w:delText>
          </w:r>
          <w:r w:rsidR="008A4A50" w:rsidDel="003E62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del>
      </w:ins>
      <w:del w:id="563" w:author="Livisghton Kleber" w:date="2019-11-04T22:18:00Z"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ED188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ão apresentados os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cálculos necessário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para fazer este passo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3E0895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B0A33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</w:delText>
        </w:r>
        <w:r w:rsidR="00141319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igura</w:delText>
        </w:r>
        <w:r w:rsidR="00845727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6</w:delText>
        </w:r>
        <w:r w:rsidR="00FB731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apresenta </w:delText>
        </w:r>
        <w:r w:rsidR="00663450" w:rsidDel="003E623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modelo básico para geração de </w:delText>
        </w:r>
        <w:r w:rsidR="00663450" w:rsidDel="003E623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chroma.</w:delText>
        </w:r>
      </w:del>
    </w:p>
    <w:p w14:paraId="117CBDC6" w14:textId="25F63B4C" w:rsidR="00141319" w:rsidDel="003E6239" w:rsidRDefault="00141319" w:rsidP="0025230F">
      <w:pPr>
        <w:spacing w:after="0" w:line="360" w:lineRule="auto"/>
        <w:ind w:firstLine="708"/>
        <w:jc w:val="both"/>
        <w:rPr>
          <w:del w:id="564" w:author="Livisghton Kleber" w:date="2019-11-04T22:18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9ED55" w14:textId="05DDB81E" w:rsidR="00141319" w:rsidDel="003E6239" w:rsidRDefault="00141319" w:rsidP="00141319">
      <w:pPr>
        <w:keepNext/>
        <w:spacing w:after="0" w:line="360" w:lineRule="auto"/>
        <w:ind w:firstLine="708"/>
        <w:jc w:val="both"/>
        <w:rPr>
          <w:del w:id="565" w:author="Livisghton Kleber" w:date="2019-11-04T22:18:00Z"/>
        </w:rPr>
      </w:pPr>
      <w:del w:id="566" w:author="Livisghton Kleber" w:date="2019-11-04T22:18:00Z">
        <w:r w:rsidDel="003E6239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drawing>
            <wp:inline distT="0" distB="0" distL="0" distR="0" wp14:anchorId="5775BBCD" wp14:editId="489D5DCA">
              <wp:extent cx="4628454" cy="2139950"/>
              <wp:effectExtent l="0" t="0" r="1270" b="0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tcc (1).jpg"/>
                      <pic:cNvPicPr/>
                    </pic:nvPicPr>
                    <pic:blipFill rotWithShape="1"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4856"/>
                      <a:stretch/>
                    </pic:blipFill>
                    <pic:spPr bwMode="auto">
                      <a:xfrm>
                        <a:off x="0" y="0"/>
                        <a:ext cx="4628454" cy="21399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189F1F" w14:textId="524BD04F" w:rsidR="00C07D1D" w:rsidRPr="00C07D1D" w:rsidDel="0091454E" w:rsidRDefault="00141319" w:rsidP="00572CE5">
      <w:pPr>
        <w:jc w:val="center"/>
        <w:rPr>
          <w:del w:id="567" w:author="Livisghton Kleber" w:date="2019-11-04T22:18:00Z"/>
          <w:rFonts w:ascii="Times New Roman" w:hAnsi="Times New Roman" w:cs="Times New Roman"/>
          <w:sz w:val="20"/>
          <w:szCs w:val="20"/>
        </w:rPr>
      </w:pPr>
      <w:del w:id="568" w:author="Livisghton Kleber" w:date="2019-11-04T22:18:00Z"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Figura 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InstrText xml:space="preserve"> SEQ Figura \* ARABIC </w:delInstr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6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: Modelo básico para geração de </w:delText>
        </w:r>
        <w:r w:rsidR="00AF0864" w:rsidRPr="00495EAC" w:rsidDel="003E6239">
          <w:rPr>
            <w:rFonts w:ascii="Times New Roman" w:hAnsi="Times New Roman" w:cs="Times New Roman"/>
            <w:i/>
            <w:iCs/>
            <w:sz w:val="20"/>
            <w:szCs w:val="20"/>
          </w:rPr>
          <w:delText>chroma</w:delText>
        </w:r>
        <w:r w:rsidRPr="00C07D1D" w:rsidDel="003E6239">
          <w:rPr>
            <w:rFonts w:ascii="Times New Roman" w:hAnsi="Times New Roman" w:cs="Times New Roman"/>
            <w:sz w:val="20"/>
            <w:szCs w:val="20"/>
          </w:rPr>
          <w:delText>.</w:delText>
        </w:r>
        <w:r w:rsidR="00C07D1D" w:rsidRPr="00C07D1D" w:rsidDel="003E6239">
          <w:rPr>
            <w:rFonts w:ascii="Times New Roman" w:hAnsi="Times New Roman" w:cs="Times New Roman"/>
            <w:sz w:val="20"/>
            <w:szCs w:val="20"/>
          </w:rPr>
          <w:delText xml:space="preserve"> Fonte: Imagem adaptada de </w:delText>
        </w:r>
      </w:del>
      <w:customXmlDelRangeStart w:id="569" w:author="Livisghton Kleber" w:date="2019-11-04T22:18:00Z"/>
      <w:sdt>
        <w:sdtPr>
          <w:rPr>
            <w:rFonts w:ascii="Times New Roman" w:hAnsi="Times New Roman" w:cs="Times New Roman"/>
            <w:sz w:val="20"/>
            <w:szCs w:val="20"/>
          </w:rPr>
          <w:id w:val="751618889"/>
          <w:citation/>
        </w:sdtPr>
        <w:sdtEndPr/>
        <w:sdtContent>
          <w:customXmlDelRangeEnd w:id="569"/>
          <w:del w:id="570" w:author="Livisghton Kleber" w:date="2019-11-04T22:18:00Z"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delInstrText xml:space="preserve"> CITATION Fuj99 \l 1046 </w:delInstr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17698A" w:rsidRPr="0017698A" w:rsidDel="003E6239">
              <w:rPr>
                <w:rFonts w:ascii="Times New Roman" w:hAnsi="Times New Roman" w:cs="Times New Roman"/>
                <w:noProof/>
                <w:sz w:val="20"/>
                <w:szCs w:val="20"/>
              </w:rPr>
              <w:delText>(11)</w:delText>
            </w:r>
            <w:r w:rsidR="00C07D1D" w:rsidRPr="00C07D1D" w:rsidDel="003E623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del>
          <w:customXmlDelRangeStart w:id="571" w:author="Livisghton Kleber" w:date="2019-11-04T22:18:00Z"/>
        </w:sdtContent>
      </w:sdt>
      <w:customXmlDelRangeEnd w:id="571"/>
      <w:del w:id="572" w:author="Livisghton Kleber" w:date="2019-11-04T22:18:00Z">
        <w:r w:rsidR="00C07D1D" w:rsidRPr="00C07D1D" w:rsidDel="0091454E">
          <w:rPr>
            <w:rFonts w:ascii="Times New Roman" w:hAnsi="Times New Roman" w:cs="Times New Roman"/>
            <w:sz w:val="20"/>
            <w:szCs w:val="20"/>
          </w:rPr>
          <w:delText>.</w:delText>
        </w:r>
      </w:del>
    </w:p>
    <w:p w14:paraId="6E70A759" w14:textId="48577B06" w:rsidR="000540DB" w:rsidDel="00F36519" w:rsidRDefault="000540DB" w:rsidP="00EE42B1">
      <w:pPr>
        <w:rPr>
          <w:del w:id="573" w:author="Livisghton Kleber" w:date="2019-11-04T22:23:00Z"/>
        </w:rPr>
      </w:pPr>
    </w:p>
    <w:p w14:paraId="5F1769B2" w14:textId="77777777" w:rsidR="00F36519" w:rsidRDefault="00F36519">
      <w:pPr>
        <w:jc w:val="center"/>
        <w:rPr>
          <w:ins w:id="574" w:author="Livisghton Kleber" w:date="2019-11-04T22:23:00Z"/>
        </w:rPr>
        <w:pPrChange w:id="575" w:author="Livisghton Kleber" w:date="2019-11-04T22:18:00Z">
          <w:pPr/>
        </w:pPrChange>
      </w:pPr>
    </w:p>
    <w:p w14:paraId="72248CDF" w14:textId="7F3D49E8" w:rsidR="00675415" w:rsidDel="00F36519" w:rsidRDefault="00675415" w:rsidP="00EE42B1">
      <w:pPr>
        <w:rPr>
          <w:del w:id="576" w:author="Livisghton Kleber" w:date="2019-11-04T22:23:00Z"/>
        </w:rPr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577" w:name="_Toc23798620"/>
      <w:r w:rsidRPr="00EE42B1">
        <w:rPr>
          <w:color w:val="000000" w:themeColor="text1"/>
          <w:sz w:val="28"/>
        </w:rPr>
        <w:t>Conceitos de Redes Neurais</w:t>
      </w:r>
      <w:bookmarkEnd w:id="577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1A626A73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578" w:author="Carlos Mello" w:date="2019-11-02T21:06:00Z">
        <w:r w:rsidR="004C1134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sobre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</w:t>
      </w:r>
      <w:del w:id="579" w:author="Carlos Mello" w:date="2019-11-02T21:06:00Z">
        <w:r w:rsidR="00212DDC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onde estes são </w:delText>
        </w:r>
      </w:del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0877B817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Rosenblatt</w:t>
      </w:r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del w:id="580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ins w:id="581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82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.1</w:delText>
        </w:r>
      </w:del>
      <w:ins w:id="583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5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ins w:id="584" w:author="Carlos Mello" w:date="2019-11-02T21:07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del w:id="585" w:author="Carlos Mello" w:date="2019-11-02T21:07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e</w:delText>
        </w:r>
      </w:del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del w:id="586" w:author="Carlos Mello" w:date="2019-11-02T21:08:00Z"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2</w:delText>
        </w:r>
        <w:r w:rsidR="00AB4FBB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.4</w:delText>
        </w:r>
        <w:r w:rsidR="005155B0" w:rsidDel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.2</w:delText>
        </w:r>
      </w:del>
      <w:ins w:id="587" w:author="Carlos Mello" w:date="2019-11-02T21:08:00Z">
        <w:r w:rsidR="008A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6</w:t>
        </w:r>
      </w:ins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EndPr/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ins w:id="588" w:author="Livisghton Kleber" w:date="2019-11-04T22:23:00Z">
            <w:r w:rsid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7C92" w:rsidRPr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  <w:rPrChange w:id="589" w:author="Livisghton Kleber" w:date="2019-11-04T22:23:00Z">
                  <w:rPr/>
                </w:rPrChange>
              </w:rPr>
              <w:t>(14)</w:t>
            </w:r>
          </w:ins>
          <w:del w:id="590" w:author="Livisghton Kleber" w:date="2019-11-04T22:23:00Z">
            <w:r w:rsid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 xml:space="preserve"> </w:delText>
            </w:r>
            <w:r w:rsidR="0017698A" w:rsidRPr="0017698A" w:rsidDel="00687C92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>(14)</w:delText>
            </w:r>
          </w:del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51CF3D3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91" w:name="_Toc23798642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592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7</w:t>
        </w:r>
      </w:ins>
      <w:del w:id="593" w:author="Livisghton Kleber" w:date="2019-11-04T22:23:00Z">
        <w:r w:rsidR="00141319" w:rsidRPr="00C40EE7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8</w:delText>
        </w:r>
      </w:del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  <w:bookmarkEnd w:id="591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49E183C1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594" w:author="Carlos Mello" w:date="2019-11-02T21:08:00Z"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R="004864E6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1</w:delText>
        </w:r>
      </w:del>
      <w:ins w:id="595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Eq.5</w:t>
        </w:r>
      </w:ins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3E6E7062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del w:id="596" w:author="Carlos Mello" w:date="2019-11-02T21:08:00Z"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2.</w:delText>
        </w:r>
        <w:r w:rsidR="00A34981"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4.</w:delText>
        </w:r>
        <w:r w:rsidDel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</w:delText>
        </w:r>
      </w:del>
      <w:ins w:id="597" w:author="Carlos Mello" w:date="2019-11-02T21:08:00Z">
        <w:r w:rsidR="008A4A50">
          <w:rPr>
            <w:rFonts w:ascii="Times New Roman" w:hAnsi="Times New Roman" w:cs="Times New Roman"/>
            <w:color w:val="000000" w:themeColor="text1"/>
            <w:sz w:val="24"/>
            <w:szCs w:val="24"/>
          </w:rPr>
          <w:t>Eq.6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42164C19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ins w:id="598" w:author="Carlos Mello" w:date="2019-11-02T21:08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ins w:id="599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del w:id="600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ins w:id="601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>, sendo</w:t>
        </w:r>
      </w:ins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</w:t>
      </w:r>
      <w:del w:id="602" w:author="Carlos Mello" w:date="2019-11-02T21:09:00Z">
        <w:r w:rsidR="000B7A72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é </w:delText>
        </w:r>
      </w:del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 Layer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613F58B7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MLPs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customXmlDelRangeStart w:id="603" w:author="Carlos Mello" w:date="2019-11-02T21:10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42327118"/>
          <w:citation/>
        </w:sdtPr>
        <w:sdtEndPr/>
        <w:sdtContent>
          <w:customXmlDelRangeEnd w:id="603"/>
          <w:del w:id="604" w:author="Carlos Mello" w:date="2019-11-02T21:10:00Z"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HAY98 \l 1046 </w:delInstr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(15)</w:delText>
            </w:r>
            <w:r w:rsidR="000D22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05" w:author="Carlos Mello" w:date="2019-11-02T21:10:00Z"/>
        </w:sdtContent>
      </w:sdt>
      <w:customXmlDelRangeEnd w:id="605"/>
      <w:del w:id="606" w:author="Carlos Mello" w:date="2019-11-02T21:10:00Z">
        <w:r w:rsidR="000D228A" w:rsidDel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607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08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09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3C706354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customXmlDelRangeStart w:id="610" w:author="Carlos Mello" w:date="2019-11-02T21:0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921608825"/>
          <w:citation/>
        </w:sdtPr>
        <w:sdtEndPr/>
        <w:sdtContent>
          <w:customXmlDelRangeEnd w:id="610"/>
          <w:del w:id="611" w:author="Carlos Mello" w:date="2019-11-02T21:09:00Z"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dee19 \l 1046 </w:delInstr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17698A" w:rsidRPr="0017698A" w:rsidDel="006C71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(16)</w:delText>
            </w:r>
            <w:r w:rsidR="0017698A" w:rsidDel="006C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612" w:author="Carlos Mello" w:date="2019-11-02T21:09:00Z"/>
        </w:sdtContent>
      </w:sdt>
      <w:customXmlDelRangeEnd w:id="612"/>
      <w:ins w:id="613" w:author="Carlos Mello" w:date="2019-11-02T21:09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14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_Ref23621418 \r \h </w:instrText>
        </w:r>
      </w:ins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615" w:author="Livisghton Kleber" w:date="2019-11-04T22:23:00Z">
        <w:r w:rsidR="00687C9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ins w:id="616" w:author="Carlos Mello" w:date="2019-11-02T21:10:00Z">
        <w:r w:rsidR="006C7107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46C7C41F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617" w:name="_Toc23798643"/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ins w:id="618" w:author="Livisghton Kleber" w:date="2019-11-04T22:23:00Z">
        <w:r w:rsidR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8</w:t>
        </w:r>
      </w:ins>
      <w:del w:id="619" w:author="Livisghton Kleber" w:date="2019-11-04T22:23:00Z">
        <w:r w:rsidR="00141319" w:rsidRPr="007A036A" w:rsidDel="00687C92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delText>9</w:delText>
        </w:r>
      </w:del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ins w:id="620" w:author="Livisghton Kleber" w:date="2019-11-03T21:03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 </w:t>
        </w:r>
      </w:ins>
      <w:ins w:id="621" w:author="Livisghton Kleber" w:date="2019-11-03T21:04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 xml:space="preserve">Fonte: </w:t>
        </w:r>
      </w:ins>
      <w:ins w:id="622" w:author="Livisghton Kleber" w:date="2019-11-03T21:06:00Z"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begin"/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instrText xml:space="preserve"> HYPERLINK "https://www.researchgate.net/publication/265552060_O_USO_DE_REDES_NEURAIS_PARA_A_ANALISE_E_CONCESSAO_DE_CREDITO_FLAVIO_IZO_-flavioflavioizocom_INSTITUTO_FEDERAL_DO_ESPIRITO_SANTO_-IFES" </w:instrText>
        </w:r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separate"/>
        </w:r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617"/>
        <w:r w:rsidR="00F620A8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fldChar w:fldCharType="end"/>
        </w:r>
      </w:ins>
    </w:p>
    <w:p w14:paraId="166D339B" w14:textId="1E4C17E8" w:rsidR="00136275" w:rsidRPr="004B2581" w:rsidDel="00271F76" w:rsidRDefault="004B2581" w:rsidP="004B2581">
      <w:pPr>
        <w:pStyle w:val="Legenda"/>
        <w:jc w:val="both"/>
        <w:rPr>
          <w:del w:id="623" w:author="Livisghton Kleber" w:date="2019-11-03T21:10:00Z"/>
          <w:noProof/>
          <w:color w:val="000000" w:themeColor="text1"/>
        </w:rPr>
      </w:pPr>
      <w:del w:id="624" w:author="Livisghton Kleber" w:date="2019-11-03T21:10:00Z">
        <w:r w:rsidDel="00271F76">
          <w:rPr>
            <w:noProof/>
            <w:color w:val="000000" w:themeColor="text1"/>
          </w:rPr>
          <w:delText xml:space="preserve">Fonte: </w:delText>
        </w:r>
        <w:commentRangeStart w:id="625"/>
        <w:commentRangeStart w:id="626"/>
        <w:r w:rsidR="00077508" w:rsidDel="00271F76">
          <w:fldChar w:fldCharType="begin"/>
        </w:r>
        <w:r w:rsidR="00077508" w:rsidDel="00271F76">
          <w:delInstrText xml:space="preserve"> HYPERLINK "https://www.researchgate.net/publication/265552060_O_USO_DE_REDES_NEURAIS_PARA_A_ANALISE_E_CONCESSAO_DE_CREDITO_FLAVIO_IZO_-flavioflavioizocom_INSTITUTO_FEDERAL_DO_ESPIRITO_SANTO_-IFES" </w:delInstrText>
        </w:r>
        <w:r w:rsidR="00077508" w:rsidDel="00271F76">
          <w:fldChar w:fldCharType="separate"/>
        </w:r>
        <w:r w:rsidRPr="000A600A" w:rsidDel="00271F76">
          <w:rPr>
            <w:rStyle w:val="Hyperlink"/>
          </w:rPr>
          <w:delText>https://www.researchgate.net/publication/265552060_O_USO_DE_REDES_NEURAIS_PARA_A_ANALISE_E_CONCESSAO_DE_CREDITO_FLAVIO_IZO_-flavioflavioizocom_INSTITUTO_FEDERAL_DO_ESPIRITO_SANTO_-IFES</w:delText>
        </w:r>
        <w:r w:rsidR="00077508" w:rsidDel="00271F76">
          <w:rPr>
            <w:rStyle w:val="Hyperlink"/>
            <w:b w:val="0"/>
            <w:bCs w:val="0"/>
          </w:rPr>
          <w:fldChar w:fldCharType="end"/>
        </w:r>
        <w:commentRangeEnd w:id="625"/>
        <w:r w:rsidR="006C7107" w:rsidDel="00271F76">
          <w:rPr>
            <w:rStyle w:val="Refdecomentrio"/>
            <w:b w:val="0"/>
            <w:bCs w:val="0"/>
            <w:color w:val="auto"/>
          </w:rPr>
          <w:commentReference w:id="625"/>
        </w:r>
        <w:commentRangeEnd w:id="626"/>
        <w:r w:rsidR="00F620A8" w:rsidDel="00271F76">
          <w:rPr>
            <w:rStyle w:val="Refdecomentrio"/>
            <w:b w:val="0"/>
            <w:bCs w:val="0"/>
            <w:color w:val="auto"/>
          </w:rPr>
          <w:commentReference w:id="626"/>
        </w:r>
      </w:del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627" w:name="_Toc23798621"/>
      <w:r w:rsidRPr="009C2F12">
        <w:rPr>
          <w:color w:val="000000" w:themeColor="text1"/>
        </w:rPr>
        <w:lastRenderedPageBreak/>
        <w:t>Trabalhos Relacionados (Estado da Arte)</w:t>
      </w:r>
      <w:bookmarkEnd w:id="627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Resumir os principais trabalhos relacionados ao seu objeto de estudo. Lembre de citar fragilidades deles (se não têm falha, são perfeitos, para que estudar um novo?).</w:t>
      </w:r>
    </w:p>
    <w:p w14:paraId="4C5DD9C2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628" w:name="_Toc23798622"/>
      <w:r w:rsidRPr="009C2F12">
        <w:rPr>
          <w:color w:val="000000" w:themeColor="text1"/>
        </w:rPr>
        <w:t>Algoritmo de Mello</w:t>
      </w:r>
      <w:bookmarkEnd w:id="628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629" w:name="_Toc23798623"/>
      <w:r w:rsidRPr="009C2F12">
        <w:rPr>
          <w:color w:val="000000" w:themeColor="text1"/>
        </w:rPr>
        <w:t>Algoritmo de Mello</w:t>
      </w:r>
      <w:bookmarkEnd w:id="629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scnbdnbndbbdkb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1AEB029A" w:rsidR="00E54DE0" w:rsidRPr="009C2F12" w:rsidRDefault="00907718" w:rsidP="009C2F12">
      <w:pPr>
        <w:pStyle w:val="Ttulo1"/>
        <w:rPr>
          <w:color w:val="000000" w:themeColor="text1"/>
        </w:rPr>
      </w:pPr>
      <w:del w:id="630" w:author="Livisghton Kleber" w:date="2019-11-03T21:53:00Z">
        <w:r w:rsidRPr="009C2F12" w:rsidDel="00F215C3">
          <w:rPr>
            <w:color w:val="000000" w:themeColor="text1"/>
          </w:rPr>
          <w:lastRenderedPageBreak/>
          <w:delText>Algoritmo em Estudo</w:delText>
        </w:r>
      </w:del>
      <w:bookmarkStart w:id="631" w:name="_Toc23798624"/>
      <w:ins w:id="632" w:author="Livisghton Kleber" w:date="2019-11-03T21:53:00Z">
        <w:r w:rsidR="00F215C3">
          <w:rPr>
            <w:color w:val="000000" w:themeColor="text1"/>
          </w:rPr>
          <w:t>Metologia do Estudo</w:t>
        </w:r>
      </w:ins>
      <w:bookmarkEnd w:id="631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CCB21" w14:textId="438536BE" w:rsidR="006613DB" w:rsidRDefault="006613DB" w:rsidP="00E46E9F">
      <w:pPr>
        <w:spacing w:after="0" w:line="360" w:lineRule="auto"/>
        <w:ind w:firstLine="708"/>
        <w:jc w:val="both"/>
        <w:rPr>
          <w:ins w:id="633" w:author="Livisghton Kleber" w:date="2019-11-03T21:56:00Z"/>
          <w:rFonts w:ascii="Times New Roman" w:hAnsi="Times New Roman" w:cs="Times New Roman"/>
          <w:color w:val="000000" w:themeColor="text1"/>
          <w:sz w:val="24"/>
          <w:szCs w:val="24"/>
        </w:rPr>
      </w:pPr>
      <w:ins w:id="634" w:author="Livisghton Kleber" w:date="2019-11-03T21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Este capítulo </w:t>
        </w:r>
      </w:ins>
      <w:ins w:id="635" w:author="Livisghton Kleber" w:date="2019-11-03T21:5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explica</w:t>
        </w:r>
      </w:ins>
    </w:p>
    <w:p w14:paraId="35A689CA" w14:textId="1654AEA6" w:rsidR="00E54DE0" w:rsidRDefault="00907718" w:rsidP="00E46E9F">
      <w:pPr>
        <w:spacing w:after="0" w:line="360" w:lineRule="auto"/>
        <w:ind w:firstLine="708"/>
        <w:jc w:val="both"/>
        <w:rPr>
          <w:ins w:id="636" w:author="Livisghton Kleber" w:date="2019-11-03T21:56:00Z"/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2D69C0FF" w14:textId="77777777" w:rsidR="006613DB" w:rsidRPr="009C2F12" w:rsidRDefault="006613D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37" w:name="_Toc23798625"/>
      <w:r w:rsidRPr="009C2F12">
        <w:rPr>
          <w:color w:val="000000" w:themeColor="text1"/>
        </w:rPr>
        <w:t>Visão Geral</w:t>
      </w:r>
      <w:bookmarkEnd w:id="637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38" w:name="_Toc23798626"/>
      <w:r w:rsidRPr="009C2F12">
        <w:rPr>
          <w:color w:val="000000" w:themeColor="text1"/>
        </w:rPr>
        <w:t>Passo 1</w:t>
      </w:r>
      <w:bookmarkEnd w:id="638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39" w:name="_Toc23798627"/>
      <w:r w:rsidRPr="009C2F12">
        <w:rPr>
          <w:color w:val="000000" w:themeColor="text1"/>
        </w:rPr>
        <w:t>Passo 2</w:t>
      </w:r>
      <w:bookmarkEnd w:id="639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40" w:name="_Toc23798628"/>
      <w:r w:rsidRPr="009C2F12">
        <w:rPr>
          <w:color w:val="000000" w:themeColor="text1"/>
        </w:rPr>
        <w:lastRenderedPageBreak/>
        <w:t>Experimentos e Análise</w:t>
      </w:r>
      <w:bookmarkEnd w:id="640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41" w:name="_Toc23798629"/>
      <w:r w:rsidRPr="009C2F12">
        <w:rPr>
          <w:color w:val="000000" w:themeColor="text1"/>
        </w:rPr>
        <w:t>Experimento 1</w:t>
      </w:r>
      <w:bookmarkEnd w:id="641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42" w:name="_Toc23798630"/>
      <w:r w:rsidRPr="009C2F12">
        <w:rPr>
          <w:color w:val="000000" w:themeColor="text1"/>
        </w:rPr>
        <w:t>Experimento 2</w:t>
      </w:r>
      <w:bookmarkEnd w:id="642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43" w:name="_Toc23798631"/>
      <w:r w:rsidRPr="009C2F12">
        <w:rPr>
          <w:color w:val="000000" w:themeColor="text1"/>
        </w:rPr>
        <w:t>Análise</w:t>
      </w:r>
      <w:bookmarkEnd w:id="643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644" w:name="_Toc23798632"/>
      <w:r w:rsidRPr="009C2F12">
        <w:rPr>
          <w:color w:val="000000" w:themeColor="text1"/>
        </w:rPr>
        <w:lastRenderedPageBreak/>
        <w:t>Conclusões e Trabalhos Futuros</w:t>
      </w:r>
      <w:bookmarkEnd w:id="644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45" w:name="_Toc23798633"/>
      <w:r w:rsidRPr="009C2F12">
        <w:rPr>
          <w:color w:val="000000" w:themeColor="text1"/>
        </w:rPr>
        <w:t>Contribuições</w:t>
      </w:r>
      <w:bookmarkEnd w:id="645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646" w:name="_Toc23798634"/>
      <w:r w:rsidRPr="009C2F12">
        <w:rPr>
          <w:color w:val="000000" w:themeColor="text1"/>
        </w:rPr>
        <w:t>Trabalhos Futuros</w:t>
      </w:r>
      <w:bookmarkEnd w:id="646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ssddfdgfgfgfg.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ins w:id="647" w:author="Livisghton Kleber" w:date="2019-11-04T22:23:00Z"/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ins w:id="648" w:author="Livisghton Kleber" w:date="2019-11-04T22:23:00Z">
        <w:r w:rsidR="00687C92">
          <w:rPr>
            <w:noProof/>
            <w:vanish/>
          </w:rPr>
          <w:t>x</w:t>
        </w:r>
      </w:ins>
    </w:p>
    <w:p w14:paraId="40B5B358" w14:textId="77777777" w:rsidR="00687C92" w:rsidRDefault="00687C92">
      <w:pPr>
        <w:pStyle w:val="Bibliografia"/>
        <w:rPr>
          <w:ins w:id="649" w:author="Livisghton Kleber" w:date="2019-11-04T22:23:00Z"/>
          <w:noProof/>
          <w:vanish/>
        </w:rPr>
      </w:pPr>
      <w:ins w:id="650" w:author="Livisghton Kleber" w:date="2019-11-04T22:23:00Z">
        <w:r>
          <w:rPr>
            <w:noProof/>
            <w:vanish/>
          </w:rPr>
          <w:t>x</w:t>
        </w:r>
      </w:ins>
    </w:p>
    <w:p w14:paraId="07A0B398" w14:textId="15ADFEC1" w:rsidR="0017698A" w:rsidDel="00687C92" w:rsidRDefault="0017698A">
      <w:pPr>
        <w:pStyle w:val="Bibliografia"/>
        <w:rPr>
          <w:del w:id="651" w:author="Livisghton Kleber" w:date="2019-11-04T22:23:00Z"/>
          <w:noProof/>
          <w:vanish/>
          <w:sz w:val="24"/>
          <w:szCs w:val="24"/>
        </w:rPr>
      </w:pPr>
      <w:del w:id="652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01E6D277" w14:textId="77777777" w:rsidR="0017698A" w:rsidDel="00687C92" w:rsidRDefault="0017698A">
      <w:pPr>
        <w:pStyle w:val="Bibliografia"/>
        <w:rPr>
          <w:del w:id="653" w:author="Livisghton Kleber" w:date="2019-11-04T22:23:00Z"/>
          <w:noProof/>
          <w:vanish/>
        </w:rPr>
      </w:pPr>
      <w:del w:id="654" w:author="Livisghton Kleber" w:date="2019-11-04T22:23:00Z">
        <w:r w:rsidDel="00687C92">
          <w:rPr>
            <w:noProof/>
            <w:vanish/>
          </w:rPr>
          <w:delText>x</w:delText>
        </w:r>
      </w:del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655" w:name="_Toc23798635"/>
      <w:r w:rsidR="00077508">
        <w:rPr>
          <w:color w:val="000000" w:themeColor="text1"/>
        </w:rPr>
        <w:t>Referências</w:t>
      </w:r>
      <w:bookmarkEnd w:id="655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28019D9D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56" w:author="Livisghton Kleber" w:date="2019-11-05T14:08:00Z"/>
          <w:rFonts w:ascii="Times New Roman" w:hAnsi="Times New Roman" w:cs="Times New Roman"/>
          <w:color w:val="000000" w:themeColor="text1"/>
          <w:sz w:val="24"/>
          <w:szCs w:val="24"/>
        </w:rPr>
      </w:pPr>
      <w:ins w:id="657" w:author="Livisghton Kleber" w:date="2019-11-05T14:07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Wikipédia. [Online]: </w:t>
        </w:r>
        <w:r>
          <w:fldChar w:fldCharType="begin"/>
        </w:r>
        <w:r>
          <w:instrText xml:space="preserve"> HYPERLINK "https://pt.wikipedia.org/wiki/Nota_musical" </w:instrText>
        </w:r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13/10/2019)</w:t>
        </w:r>
      </w:ins>
    </w:p>
    <w:p w14:paraId="61086394" w14:textId="55E39D9D" w:rsidR="004350EC" w:rsidRPr="004350EC" w:rsidRDefault="004350EC" w:rsidP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58" w:author="Livisghton Kleber" w:date="2019-11-05T14:07:00Z"/>
          <w:rFonts w:ascii="Times New Roman" w:hAnsi="Times New Roman" w:cs="Times New Roman"/>
          <w:color w:val="000000" w:themeColor="text1"/>
          <w:sz w:val="24"/>
          <w:szCs w:val="24"/>
          <w:rPrChange w:id="659" w:author="Livisghton Kleber" w:date="2019-11-05T14:08:00Z">
            <w:rPr>
              <w:ins w:id="660" w:author="Livisghton Kleber" w:date="2019-11-05T14:07:00Z"/>
            </w:rPr>
          </w:rPrChange>
        </w:rPr>
        <w:pPrChange w:id="661" w:author="Livisghton Kleber" w:date="2019-11-05T14:08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662" w:name="_Ref23855436"/>
      <w:ins w:id="663" w:author="Livisghton Kleber" w:date="2019-11-05T14:08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descomplicandoamusica. [Online]: </w:t>
        </w:r>
        <w:r>
          <w:fldChar w:fldCharType="begin"/>
        </w:r>
        <w:r>
          <w:instrText xml:space="preserve"> HYPERLINK "https://www.descomplicandoamusica.com/triades/" </w:instrText>
        </w:r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13/10/2019)</w:t>
        </w:r>
      </w:ins>
      <w:bookmarkEnd w:id="662"/>
    </w:p>
    <w:p w14:paraId="2F3C133D" w14:textId="182EB710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cifraclub. [Online]: </w:t>
      </w:r>
      <w:hyperlink r:id="rId26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27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pegacifra. [Online]: </w:t>
      </w:r>
      <w:hyperlink r:id="rId28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Veloso,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305BB12F" w14:textId="52F5F63F" w:rsidR="00077508" w:rsidRPr="00A44C88" w:rsidDel="00180597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64" w:author="Livisghton Kleber" w:date="2019-11-05T14:0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65" w:name="_Ref23619972"/>
      <w:del w:id="666" w:author="Livisghton Kleber" w:date="2019-11-05T14:07:00Z">
        <w:r w:rsidRP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Wikipédia. [Online]: </w:delText>
        </w:r>
        <w:r w:rsidR="0065063B" w:rsidDel="00180597">
          <w:fldChar w:fldCharType="begin"/>
        </w:r>
        <w:r w:rsidR="0065063B" w:rsidDel="00180597">
          <w:delInstrText xml:space="preserve"> HYPERLINK "https://pt.wikipedia.org/wiki/Nota_musical" </w:delInstrText>
        </w:r>
        <w:r w:rsidR="0065063B" w:rsidDel="00180597">
          <w:fldChar w:fldCharType="separate"/>
        </w:r>
        <w:r w:rsidR="00A44C88" w:rsidRPr="00C83CEB" w:rsidDel="00180597">
          <w:rPr>
            <w:rStyle w:val="Hyperlink"/>
            <w:rFonts w:ascii="Times New Roman" w:hAnsi="Times New Roman" w:cs="Times New Roman"/>
            <w:sz w:val="24"/>
            <w:szCs w:val="24"/>
          </w:rPr>
          <w:delText>https://pt.wikipedia.org/wiki/Nota_musical</w:delText>
        </w:r>
        <w:r w:rsidR="0065063B" w:rsidDel="00180597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18059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13/10/2019)</w:delText>
        </w:r>
        <w:bookmarkEnd w:id="665"/>
      </w:del>
    </w:p>
    <w:p w14:paraId="48A92B2B" w14:textId="7508856E" w:rsidR="00077508" w:rsidRPr="00A44C88" w:rsidDel="004350EC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67" w:author="Livisghton Kleber" w:date="2019-11-05T14:09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68" w:name="_Ref23620202"/>
      <w:del w:id="669" w:author="Livisghton Kleber" w:date="2019-11-05T14:09:00Z">
        <w:r w:rsidRP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descomplicandoamusica. [Online]: </w:delText>
        </w:r>
        <w:r w:rsidR="0065063B" w:rsidDel="004350EC">
          <w:fldChar w:fldCharType="begin"/>
        </w:r>
        <w:r w:rsidR="0065063B" w:rsidDel="004350EC">
          <w:delInstrText xml:space="preserve"> HYPERLINK "https://www.descomplicandoamusic</w:delInstrText>
        </w:r>
        <w:r w:rsidR="0065063B" w:rsidDel="004350EC">
          <w:delInstrText xml:space="preserve">a.com/triades/" </w:delInstrText>
        </w:r>
        <w:r w:rsidR="0065063B" w:rsidDel="004350EC">
          <w:fldChar w:fldCharType="separate"/>
        </w:r>
        <w:r w:rsidR="00A44C88" w:rsidRPr="00C83CEB" w:rsidDel="004350EC">
          <w:rPr>
            <w:rStyle w:val="Hyperlink"/>
            <w:rFonts w:ascii="Times New Roman" w:hAnsi="Times New Roman" w:cs="Times New Roman"/>
            <w:sz w:val="24"/>
            <w:szCs w:val="24"/>
          </w:rPr>
          <w:delText>https://www.descomplicandoamusica.com/triades/</w:delText>
        </w:r>
        <w:r w:rsidR="0065063B" w:rsidDel="004350EC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4350E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13/10/2019)</w:delText>
        </w:r>
        <w:bookmarkEnd w:id="668"/>
      </w:del>
    </w:p>
    <w:p w14:paraId="1CE9FB52" w14:textId="52EE604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0" w:name="_Ref2362028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"Discrete-Time Signal Processing": Prentice-Hall; 1989.</w:t>
      </w:r>
      <w:bookmarkEnd w:id="670"/>
    </w:p>
    <w:p w14:paraId="575B4571" w14:textId="662DFB6A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1" w:name="_Ref2376849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R.S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antos-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Y.N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"Automatic Chord Estimation from Audio: A Review of the State of the Art". IEEE/ACM Transactions on Audio, Speech, and Language Processing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671"/>
    </w:p>
    <w:p w14:paraId="6383D2EB" w14:textId="4936E849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2" w:name="_Ref23620848"/>
      <w:r>
        <w:rPr>
          <w:rFonts w:ascii="Times New Roman" w:hAnsi="Times New Roman" w:cs="Times New Roman"/>
          <w:color w:val="000000" w:themeColor="text1"/>
          <w:sz w:val="24"/>
          <w:szCs w:val="24"/>
        </w:rPr>
        <w:t>T.Fujishima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"Realtime chord recognition of musical sound: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using Common Lisp Music",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672"/>
    </w:p>
    <w:p w14:paraId="533F7D87" w14:textId="46DDC04A" w:rsidR="00077508" w:rsidRPr="00A44C8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3" w:name="_Ref23620866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 e S.Ewert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"Towards Timbre-Invariant Audio Feat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ures for Harmony-Based Music",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anguage Processing,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673"/>
    </w:p>
    <w:p w14:paraId="45BF7D0F" w14:textId="4A921848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4" w:name="_Ref23620880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Kallman. "Tone chroma is functional in melody recognition"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 &amp; Psychophysics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674"/>
    </w:p>
    <w:p w14:paraId="5E2D7A32" w14:textId="3B35053C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Akshay. towardsdatascience: https://medium.com/ensina-ai/redes-neurais-perceptron-multicamadas-e-o-algoritmo-backpropagation-eaf89778f5b8.</w:t>
      </w:r>
    </w:p>
    <w:p w14:paraId="11B5B086" w14:textId="4B6E38FE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5" w:name="_Ref23621418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Computation : A Comprehensive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675"/>
    </w:p>
    <w:p w14:paraId="0241CECA" w14:textId="43568EF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deeplearningbook. [Online]: </w:t>
      </w:r>
      <w:hyperlink r:id="rId2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65DA70D" w:rsidR="0007750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76" w:author="Livisghton Kleber" w:date="2019-11-04T15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77" w:name="_Ref23774713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K.M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J.L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H.K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 of a monaural audio signal into harmonic/percussive components by complem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entary diffusion on spectrogram”,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European Signal Processing Conference,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677"/>
    </w:p>
    <w:p w14:paraId="51A4C482" w14:textId="77777777" w:rsidR="00F86E26" w:rsidRPr="00A44C88" w:rsidRDefault="00F86E26" w:rsidP="00F86E2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78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79" w:name="_Ref23774714"/>
      <w:ins w:id="680" w:author="Livisghton Kleber" w:date="2019-11-04T15:41:00Z"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J. Reed, Y. Ueda, S. Siniscalchi, Y. Uchiyama, S. Sagayama, and C. Lee, “Minimum classification error training to improve isolated chord recognition,” in Proc. 10th Int. Soc. Music Inf. Retrieval, 2009, pp. 609–614.</w:t>
        </w:r>
        <w:bookmarkEnd w:id="679"/>
      </w:ins>
    </w:p>
    <w:p w14:paraId="71DE6F18" w14:textId="4FD8F7BC" w:rsidR="005A7DD2" w:rsidRPr="00A44C88" w:rsidDel="00F86E26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81" w:author="Livisghton Kleber" w:date="2019-11-04T15:4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C9743" w14:textId="1B3935DB" w:rsidR="000775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82" w:author="Livisghton Kleber" w:date="2019-11-04T15:3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83" w:name="_Ref23773985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Pauws.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key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extraction from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udio”,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683"/>
    </w:p>
    <w:p w14:paraId="7CD3DA69" w14:textId="17A1F963" w:rsidR="005A7DD2" w:rsidRPr="00A44C88" w:rsidDel="00EC4CE1" w:rsidRDefault="005A7DD2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684" w:author="Livisghton Kleber" w:date="2019-11-04T15:4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3C89F" w14:textId="549FB21B" w:rsidR="0007750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85" w:author="Livisghton Kleber" w:date="2019-11-04T16:0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86" w:name="_Ref23774935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 Estimation of Chords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Musical Context From Audio”,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Transactions on Audio,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Speech, and Language Processing,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686"/>
    </w:p>
    <w:p w14:paraId="0D80A023" w14:textId="7C1D45B9" w:rsidR="00DD45AD" w:rsidRDefault="00DD45AD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87" w:author="Livisghton Kleber" w:date="2019-11-04T16:1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88" w:name="_Ref23776535"/>
      <w:ins w:id="689" w:author="Livisghton Kleber" w:date="2019-11-04T16:07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690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A. Sheh and D. Ellis, “Chord segmentation and recognition using</w:t>
        </w:r>
      </w:ins>
      <w:ins w:id="691" w:author="Livisghton Kleber" w:date="2019-11-04T16:08:00Z"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692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 em-trained Hidden Markov Models,” in 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693" w:author="Livisghton Kleber" w:date="2019-11-04T16:13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Proc. 4th Int. Soc. Music Inf. Retrieval</w:t>
        </w:r>
        <w:r w:rsidRPr="00DD45AD">
          <w:rPr>
            <w:rFonts w:ascii="Times New Roman" w:hAnsi="Times New Roman" w:cs="Times New Roman"/>
            <w:color w:val="000000" w:themeColor="text1"/>
            <w:sz w:val="24"/>
            <w:szCs w:val="24"/>
            <w:rPrChange w:id="694" w:author="Livisghton Kleber" w:date="2019-11-04T16:13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2003, pp. 183–189.</w:t>
        </w:r>
      </w:ins>
      <w:bookmarkEnd w:id="688"/>
    </w:p>
    <w:p w14:paraId="0A08D128" w14:textId="0C353296" w:rsidR="003252F6" w:rsidRPr="00247335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695" w:author="Livisghton Kleber" w:date="2019-11-04T16:26:00Z"/>
          <w:rFonts w:ascii="Times New Roman" w:hAnsi="Times New Roman" w:cs="Times New Roman"/>
          <w:color w:val="000000" w:themeColor="text1"/>
          <w:sz w:val="24"/>
          <w:szCs w:val="24"/>
          <w:rPrChange w:id="696" w:author="Livisghton Kleber" w:date="2019-11-04T16:26:00Z">
            <w:rPr>
              <w:ins w:id="697" w:author="Livisghton Kleber" w:date="2019-11-04T16:26:00Z"/>
              <w:rFonts w:ascii="TimesNewRoman" w:hAnsi="TimesNewRoman" w:cs="TimesNewRoman"/>
              <w:sz w:val="16"/>
              <w:szCs w:val="16"/>
            </w:rPr>
          </w:rPrChange>
        </w:rPr>
      </w:pPr>
      <w:bookmarkStart w:id="698" w:name="_Ref23777947"/>
      <w:ins w:id="699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0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Harte and M. Sandler, “Automatic chord identification using a quantised chromagram,”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1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>Proc. Audio Eng. Soc.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2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, 2005, pp. 291–301.</w:t>
        </w:r>
        <w:bookmarkEnd w:id="698"/>
      </w:ins>
    </w:p>
    <w:p w14:paraId="6FE25C03" w14:textId="4AD09A2A" w:rsidR="00247335" w:rsidRPr="00A44C88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3" w:name="_Ref23777949"/>
      <w:ins w:id="704" w:author="Livisghton Kleber" w:date="2019-11-04T16:26:00Z"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5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 xml:space="preserve">C. Harte, M. Sandler, and M. Gasser, “Detecting harmonic change in musical audio,” in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6" w:author="Livisghton Kleber" w:date="2019-11-04T16:27:00Z">
              <w:rPr>
                <w:rFonts w:ascii="TimesNewRoman,Italic" w:hAnsi="TimesNewRoman,Italic" w:cs="TimesNewRoman,Italic"/>
                <w:i/>
                <w:iCs/>
                <w:sz w:val="16"/>
                <w:szCs w:val="16"/>
              </w:rPr>
            </w:rPrChange>
          </w:rPr>
          <w:t xml:space="preserve">Proc. 1st Workshop Audio Music Comput. Multimedia, </w:t>
        </w:r>
        <w:r w:rsidRPr="00247335">
          <w:rPr>
            <w:rFonts w:ascii="Times New Roman" w:hAnsi="Times New Roman" w:cs="Times New Roman"/>
            <w:color w:val="000000" w:themeColor="text1"/>
            <w:sz w:val="24"/>
            <w:szCs w:val="24"/>
            <w:rPrChange w:id="707" w:author="Livisghton Kleber" w:date="2019-11-04T16:27:00Z">
              <w:rPr>
                <w:rFonts w:ascii="TimesNewRoman" w:hAnsi="TimesNewRoman" w:cs="TimesNewRoman"/>
                <w:sz w:val="16"/>
                <w:szCs w:val="16"/>
              </w:rPr>
            </w:rPrChange>
          </w:rPr>
          <w:t>2006, pp. 21–26.</w:t>
        </w:r>
      </w:ins>
      <w:bookmarkEnd w:id="703"/>
    </w:p>
    <w:p w14:paraId="1DF4BA6E" w14:textId="77777777" w:rsidR="00077508" w:rsidRPr="009C2F12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7508" w:rsidRPr="009C2F12" w:rsidSect="00116553">
      <w:footerReference w:type="default" r:id="rId30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25" w:author="Carlos Mello" w:date="2019-11-02T21:11:00Z" w:initials="cabm">
    <w:p w14:paraId="02E57B5C" w14:textId="53BA85D2" w:rsidR="00720E8B" w:rsidRDefault="00720E8B">
      <w:pPr>
        <w:pStyle w:val="Textodecomentrio"/>
      </w:pPr>
      <w:r>
        <w:rPr>
          <w:rStyle w:val="Refdecomentrio"/>
        </w:rPr>
        <w:annotationRef/>
      </w:r>
      <w:r>
        <w:t>O que é isso??? Se for de onde você tirou a figura, tem que estar na legenda e não assim solto.</w:t>
      </w:r>
      <w:r>
        <w:rPr>
          <w:vanish/>
        </w:rPr>
        <w:t>ão assim solto.a, tem que estar na legenda e nenda da figura.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</w:comment>
  <w:comment w:id="626" w:author="Livisghton Kleber" w:date="2019-11-03T21:07:00Z" w:initials="LK">
    <w:p w14:paraId="53E3A362" w14:textId="016C8D7D" w:rsidR="00720E8B" w:rsidRDefault="00720E8B">
      <w:pPr>
        <w:pStyle w:val="Textodecomentrio"/>
      </w:pPr>
      <w:r>
        <w:rPr>
          <w:rStyle w:val="Refdecomentrio"/>
        </w:rPr>
        <w:annotationRef/>
      </w:r>
      <w:r>
        <w:t>Sim. Já corrigi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57B5C" w15:done="0"/>
  <w15:commentEx w15:paraId="53E3A362" w15:paraIdParent="02E57B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57B5C" w16cid:durableId="21692154"/>
  <w16cid:commentId w16cid:paraId="53E3A362" w16cid:durableId="2169C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8FCC" w14:textId="77777777" w:rsidR="0065063B" w:rsidRDefault="0065063B" w:rsidP="0022151A">
      <w:pPr>
        <w:spacing w:after="0" w:line="240" w:lineRule="auto"/>
      </w:pPr>
      <w:r>
        <w:separator/>
      </w:r>
    </w:p>
  </w:endnote>
  <w:endnote w:type="continuationSeparator" w:id="0">
    <w:p w14:paraId="5BCA9606" w14:textId="77777777" w:rsidR="0065063B" w:rsidRDefault="0065063B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720E8B" w:rsidRDefault="00720E8B">
    <w:pPr>
      <w:pStyle w:val="Rodap"/>
      <w:jc w:val="right"/>
    </w:pPr>
  </w:p>
  <w:p w14:paraId="308737BA" w14:textId="77777777" w:rsidR="00720E8B" w:rsidRDefault="00720E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720E8B" w:rsidRDefault="00720E8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362185CD" w14:textId="77777777" w:rsidR="00720E8B" w:rsidRDefault="00720E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13F7C" w14:textId="77777777" w:rsidR="0065063B" w:rsidRDefault="0065063B" w:rsidP="0022151A">
      <w:pPr>
        <w:spacing w:after="0" w:line="240" w:lineRule="auto"/>
      </w:pPr>
      <w:r>
        <w:separator/>
      </w:r>
    </w:p>
  </w:footnote>
  <w:footnote w:type="continuationSeparator" w:id="0">
    <w:p w14:paraId="0CF72A32" w14:textId="77777777" w:rsidR="0065063B" w:rsidRDefault="0065063B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14443"/>
    <w:rsid w:val="00015CA4"/>
    <w:rsid w:val="000200E0"/>
    <w:rsid w:val="00023E64"/>
    <w:rsid w:val="00023E88"/>
    <w:rsid w:val="000257C1"/>
    <w:rsid w:val="00026314"/>
    <w:rsid w:val="0002746E"/>
    <w:rsid w:val="00027920"/>
    <w:rsid w:val="000314EA"/>
    <w:rsid w:val="00035730"/>
    <w:rsid w:val="000367DE"/>
    <w:rsid w:val="0004154C"/>
    <w:rsid w:val="00042783"/>
    <w:rsid w:val="0004334A"/>
    <w:rsid w:val="00045C5C"/>
    <w:rsid w:val="0004644C"/>
    <w:rsid w:val="00047ED9"/>
    <w:rsid w:val="000540DB"/>
    <w:rsid w:val="000545AE"/>
    <w:rsid w:val="00055E47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2578"/>
    <w:rsid w:val="00073FD3"/>
    <w:rsid w:val="000773A8"/>
    <w:rsid w:val="00077508"/>
    <w:rsid w:val="00080FDB"/>
    <w:rsid w:val="00081632"/>
    <w:rsid w:val="00084AAF"/>
    <w:rsid w:val="00085905"/>
    <w:rsid w:val="00091624"/>
    <w:rsid w:val="000917AF"/>
    <w:rsid w:val="00091BD4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D2D20"/>
    <w:rsid w:val="000E1CF9"/>
    <w:rsid w:val="000E4985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4681"/>
    <w:rsid w:val="001266F2"/>
    <w:rsid w:val="001348E3"/>
    <w:rsid w:val="00136275"/>
    <w:rsid w:val="0013741E"/>
    <w:rsid w:val="00141319"/>
    <w:rsid w:val="00145A52"/>
    <w:rsid w:val="00145C84"/>
    <w:rsid w:val="00153CD5"/>
    <w:rsid w:val="00154197"/>
    <w:rsid w:val="001543AA"/>
    <w:rsid w:val="00156EB2"/>
    <w:rsid w:val="001618C3"/>
    <w:rsid w:val="001619C9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0597"/>
    <w:rsid w:val="00181D3D"/>
    <w:rsid w:val="00184C4B"/>
    <w:rsid w:val="0019130F"/>
    <w:rsid w:val="001926FB"/>
    <w:rsid w:val="001A055D"/>
    <w:rsid w:val="001A1920"/>
    <w:rsid w:val="001A2F94"/>
    <w:rsid w:val="001A3488"/>
    <w:rsid w:val="001A46EF"/>
    <w:rsid w:val="001B0117"/>
    <w:rsid w:val="001D01DF"/>
    <w:rsid w:val="001D6AD3"/>
    <w:rsid w:val="001D70D8"/>
    <w:rsid w:val="001D7E49"/>
    <w:rsid w:val="001E020C"/>
    <w:rsid w:val="001E1C60"/>
    <w:rsid w:val="001E3027"/>
    <w:rsid w:val="001E40A0"/>
    <w:rsid w:val="001E4897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3C4C"/>
    <w:rsid w:val="0020511D"/>
    <w:rsid w:val="00205FFE"/>
    <w:rsid w:val="00207A64"/>
    <w:rsid w:val="00212DDC"/>
    <w:rsid w:val="00215C36"/>
    <w:rsid w:val="00216187"/>
    <w:rsid w:val="0021618E"/>
    <w:rsid w:val="00220910"/>
    <w:rsid w:val="0022151A"/>
    <w:rsid w:val="00221C4E"/>
    <w:rsid w:val="0022532E"/>
    <w:rsid w:val="00235584"/>
    <w:rsid w:val="00243549"/>
    <w:rsid w:val="0024481D"/>
    <w:rsid w:val="00245463"/>
    <w:rsid w:val="00247335"/>
    <w:rsid w:val="00247B40"/>
    <w:rsid w:val="00250239"/>
    <w:rsid w:val="0025230F"/>
    <w:rsid w:val="00252935"/>
    <w:rsid w:val="00252DB4"/>
    <w:rsid w:val="002540C4"/>
    <w:rsid w:val="00263A98"/>
    <w:rsid w:val="00265732"/>
    <w:rsid w:val="00265808"/>
    <w:rsid w:val="002663F0"/>
    <w:rsid w:val="00270127"/>
    <w:rsid w:val="00271F76"/>
    <w:rsid w:val="002730F7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B002B"/>
    <w:rsid w:val="002B0C03"/>
    <w:rsid w:val="002B1EAF"/>
    <w:rsid w:val="002B2845"/>
    <w:rsid w:val="002B2F18"/>
    <w:rsid w:val="002B37CC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1299"/>
    <w:rsid w:val="002F18E1"/>
    <w:rsid w:val="002F2A1E"/>
    <w:rsid w:val="002F4906"/>
    <w:rsid w:val="002F6981"/>
    <w:rsid w:val="003028C4"/>
    <w:rsid w:val="0030351C"/>
    <w:rsid w:val="00303A03"/>
    <w:rsid w:val="00307FA7"/>
    <w:rsid w:val="00310683"/>
    <w:rsid w:val="00311C24"/>
    <w:rsid w:val="00320926"/>
    <w:rsid w:val="00322F0D"/>
    <w:rsid w:val="003252F6"/>
    <w:rsid w:val="00337DD2"/>
    <w:rsid w:val="00346F23"/>
    <w:rsid w:val="00347E61"/>
    <w:rsid w:val="003521B5"/>
    <w:rsid w:val="003525C7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703A8"/>
    <w:rsid w:val="00371249"/>
    <w:rsid w:val="00372B07"/>
    <w:rsid w:val="0037511A"/>
    <w:rsid w:val="00377E7A"/>
    <w:rsid w:val="00380707"/>
    <w:rsid w:val="00381731"/>
    <w:rsid w:val="003844F1"/>
    <w:rsid w:val="0038456F"/>
    <w:rsid w:val="00386C54"/>
    <w:rsid w:val="003876AD"/>
    <w:rsid w:val="00393248"/>
    <w:rsid w:val="00393777"/>
    <w:rsid w:val="00394A74"/>
    <w:rsid w:val="003A151A"/>
    <w:rsid w:val="003B7C06"/>
    <w:rsid w:val="003C2955"/>
    <w:rsid w:val="003C58C8"/>
    <w:rsid w:val="003C7C15"/>
    <w:rsid w:val="003D1D28"/>
    <w:rsid w:val="003D63E3"/>
    <w:rsid w:val="003D649C"/>
    <w:rsid w:val="003E0398"/>
    <w:rsid w:val="003E0895"/>
    <w:rsid w:val="003E1A77"/>
    <w:rsid w:val="003E492A"/>
    <w:rsid w:val="003E5202"/>
    <w:rsid w:val="003E6239"/>
    <w:rsid w:val="003E6F82"/>
    <w:rsid w:val="003F20B7"/>
    <w:rsid w:val="003F4E9D"/>
    <w:rsid w:val="003F722A"/>
    <w:rsid w:val="0040253F"/>
    <w:rsid w:val="004027DF"/>
    <w:rsid w:val="004066DA"/>
    <w:rsid w:val="00412041"/>
    <w:rsid w:val="00413446"/>
    <w:rsid w:val="0041397B"/>
    <w:rsid w:val="00413FD5"/>
    <w:rsid w:val="00421F37"/>
    <w:rsid w:val="00424345"/>
    <w:rsid w:val="004306C6"/>
    <w:rsid w:val="00431497"/>
    <w:rsid w:val="00431E51"/>
    <w:rsid w:val="004350EC"/>
    <w:rsid w:val="00440DEE"/>
    <w:rsid w:val="0044127A"/>
    <w:rsid w:val="00441730"/>
    <w:rsid w:val="00450CF8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5EED"/>
    <w:rsid w:val="004860CF"/>
    <w:rsid w:val="004864E6"/>
    <w:rsid w:val="004906FE"/>
    <w:rsid w:val="00491C53"/>
    <w:rsid w:val="00491CD1"/>
    <w:rsid w:val="004937DC"/>
    <w:rsid w:val="004945A4"/>
    <w:rsid w:val="00495EAC"/>
    <w:rsid w:val="004A191B"/>
    <w:rsid w:val="004A299A"/>
    <w:rsid w:val="004A5DB5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E39FC"/>
    <w:rsid w:val="004E5657"/>
    <w:rsid w:val="004E641B"/>
    <w:rsid w:val="004F4AB7"/>
    <w:rsid w:val="004F4B47"/>
    <w:rsid w:val="004F659E"/>
    <w:rsid w:val="005006CF"/>
    <w:rsid w:val="00502A5B"/>
    <w:rsid w:val="00510D67"/>
    <w:rsid w:val="00510D81"/>
    <w:rsid w:val="00511F08"/>
    <w:rsid w:val="00514206"/>
    <w:rsid w:val="005155B0"/>
    <w:rsid w:val="005158B5"/>
    <w:rsid w:val="005165C1"/>
    <w:rsid w:val="00516F20"/>
    <w:rsid w:val="00524890"/>
    <w:rsid w:val="00530F59"/>
    <w:rsid w:val="00532433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4B8A"/>
    <w:rsid w:val="00561D57"/>
    <w:rsid w:val="00563102"/>
    <w:rsid w:val="00566453"/>
    <w:rsid w:val="00570003"/>
    <w:rsid w:val="005712CE"/>
    <w:rsid w:val="00572CE5"/>
    <w:rsid w:val="00574852"/>
    <w:rsid w:val="005760F1"/>
    <w:rsid w:val="00577ED6"/>
    <w:rsid w:val="00580758"/>
    <w:rsid w:val="00582486"/>
    <w:rsid w:val="005841F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B1B"/>
    <w:rsid w:val="005C55C1"/>
    <w:rsid w:val="005C5F1F"/>
    <w:rsid w:val="005C61DF"/>
    <w:rsid w:val="005C6853"/>
    <w:rsid w:val="005D3498"/>
    <w:rsid w:val="005D4250"/>
    <w:rsid w:val="005D6366"/>
    <w:rsid w:val="005E2F23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2D94"/>
    <w:rsid w:val="006165D8"/>
    <w:rsid w:val="00620A03"/>
    <w:rsid w:val="00621C1D"/>
    <w:rsid w:val="00622AE2"/>
    <w:rsid w:val="006235D5"/>
    <w:rsid w:val="00624CB1"/>
    <w:rsid w:val="00630FF5"/>
    <w:rsid w:val="006315C3"/>
    <w:rsid w:val="00637AD5"/>
    <w:rsid w:val="00637B89"/>
    <w:rsid w:val="006405A6"/>
    <w:rsid w:val="00640F3A"/>
    <w:rsid w:val="00642526"/>
    <w:rsid w:val="00644AE2"/>
    <w:rsid w:val="00645259"/>
    <w:rsid w:val="0065063B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3128"/>
    <w:rsid w:val="00674E57"/>
    <w:rsid w:val="00675415"/>
    <w:rsid w:val="0067551E"/>
    <w:rsid w:val="00681E9B"/>
    <w:rsid w:val="006829A8"/>
    <w:rsid w:val="00687C92"/>
    <w:rsid w:val="006942C3"/>
    <w:rsid w:val="00697387"/>
    <w:rsid w:val="006A210A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1A77"/>
    <w:rsid w:val="006D2FCB"/>
    <w:rsid w:val="006E190A"/>
    <w:rsid w:val="006E2B22"/>
    <w:rsid w:val="006E3760"/>
    <w:rsid w:val="006E4E3E"/>
    <w:rsid w:val="006E5FA7"/>
    <w:rsid w:val="006E787D"/>
    <w:rsid w:val="006F2356"/>
    <w:rsid w:val="006F28BC"/>
    <w:rsid w:val="006F49A4"/>
    <w:rsid w:val="00701270"/>
    <w:rsid w:val="00701498"/>
    <w:rsid w:val="007046E9"/>
    <w:rsid w:val="00712089"/>
    <w:rsid w:val="00712751"/>
    <w:rsid w:val="00713D16"/>
    <w:rsid w:val="0071583D"/>
    <w:rsid w:val="00720E8B"/>
    <w:rsid w:val="007254FF"/>
    <w:rsid w:val="00732675"/>
    <w:rsid w:val="00733E66"/>
    <w:rsid w:val="007360CA"/>
    <w:rsid w:val="007372DF"/>
    <w:rsid w:val="0074078E"/>
    <w:rsid w:val="00742D0B"/>
    <w:rsid w:val="0074334A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60B93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4E1"/>
    <w:rsid w:val="007858E7"/>
    <w:rsid w:val="0078609F"/>
    <w:rsid w:val="0078755B"/>
    <w:rsid w:val="00791F00"/>
    <w:rsid w:val="00792723"/>
    <w:rsid w:val="00793771"/>
    <w:rsid w:val="007939A5"/>
    <w:rsid w:val="00794B54"/>
    <w:rsid w:val="00796517"/>
    <w:rsid w:val="007A036A"/>
    <w:rsid w:val="007A2B6A"/>
    <w:rsid w:val="007A3E64"/>
    <w:rsid w:val="007A415A"/>
    <w:rsid w:val="007A6245"/>
    <w:rsid w:val="007B58F6"/>
    <w:rsid w:val="007C1E0D"/>
    <w:rsid w:val="007C2BDE"/>
    <w:rsid w:val="007C2F5A"/>
    <w:rsid w:val="007C4B9A"/>
    <w:rsid w:val="007D0B5D"/>
    <w:rsid w:val="007D280B"/>
    <w:rsid w:val="007D3E8F"/>
    <w:rsid w:val="007D56E5"/>
    <w:rsid w:val="007D5C77"/>
    <w:rsid w:val="007D7CA0"/>
    <w:rsid w:val="007D7EFB"/>
    <w:rsid w:val="007E34F1"/>
    <w:rsid w:val="007E37FE"/>
    <w:rsid w:val="007F0960"/>
    <w:rsid w:val="007F14AF"/>
    <w:rsid w:val="007F21B4"/>
    <w:rsid w:val="007F2744"/>
    <w:rsid w:val="007F2795"/>
    <w:rsid w:val="007F475C"/>
    <w:rsid w:val="007F4C90"/>
    <w:rsid w:val="008045CB"/>
    <w:rsid w:val="008073B3"/>
    <w:rsid w:val="00810216"/>
    <w:rsid w:val="008120B9"/>
    <w:rsid w:val="008203FF"/>
    <w:rsid w:val="00820B17"/>
    <w:rsid w:val="00821478"/>
    <w:rsid w:val="0082473F"/>
    <w:rsid w:val="0082749B"/>
    <w:rsid w:val="0082752F"/>
    <w:rsid w:val="00830EB1"/>
    <w:rsid w:val="008328A0"/>
    <w:rsid w:val="00832FF3"/>
    <w:rsid w:val="008331BC"/>
    <w:rsid w:val="0083575B"/>
    <w:rsid w:val="0083715B"/>
    <w:rsid w:val="00841504"/>
    <w:rsid w:val="0084471B"/>
    <w:rsid w:val="00845727"/>
    <w:rsid w:val="00852B5A"/>
    <w:rsid w:val="0085656B"/>
    <w:rsid w:val="00857E7D"/>
    <w:rsid w:val="0086090C"/>
    <w:rsid w:val="00866BC7"/>
    <w:rsid w:val="00870859"/>
    <w:rsid w:val="00870B89"/>
    <w:rsid w:val="00870E7D"/>
    <w:rsid w:val="00870F7A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63D"/>
    <w:rsid w:val="008A4A50"/>
    <w:rsid w:val="008A79D4"/>
    <w:rsid w:val="008A7A87"/>
    <w:rsid w:val="008B3AE9"/>
    <w:rsid w:val="008B5B92"/>
    <w:rsid w:val="008B6CEA"/>
    <w:rsid w:val="008B7E30"/>
    <w:rsid w:val="008C027C"/>
    <w:rsid w:val="008C1512"/>
    <w:rsid w:val="008C1EC7"/>
    <w:rsid w:val="008C309C"/>
    <w:rsid w:val="008C43C3"/>
    <w:rsid w:val="008C77BC"/>
    <w:rsid w:val="008D3784"/>
    <w:rsid w:val="008D3787"/>
    <w:rsid w:val="008D5040"/>
    <w:rsid w:val="008E001B"/>
    <w:rsid w:val="008E084D"/>
    <w:rsid w:val="008E095C"/>
    <w:rsid w:val="008E7098"/>
    <w:rsid w:val="008F120A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454E"/>
    <w:rsid w:val="00914F8D"/>
    <w:rsid w:val="00917719"/>
    <w:rsid w:val="009216FC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51A13"/>
    <w:rsid w:val="00953168"/>
    <w:rsid w:val="00955BB8"/>
    <w:rsid w:val="009563A3"/>
    <w:rsid w:val="009576D8"/>
    <w:rsid w:val="00957C9C"/>
    <w:rsid w:val="0096086E"/>
    <w:rsid w:val="00961D03"/>
    <w:rsid w:val="00962DA3"/>
    <w:rsid w:val="00964995"/>
    <w:rsid w:val="00965DC5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4B8F"/>
    <w:rsid w:val="009867EE"/>
    <w:rsid w:val="009875AA"/>
    <w:rsid w:val="00990696"/>
    <w:rsid w:val="00991414"/>
    <w:rsid w:val="00991515"/>
    <w:rsid w:val="0099195F"/>
    <w:rsid w:val="00997CCC"/>
    <w:rsid w:val="009A0117"/>
    <w:rsid w:val="009A03D4"/>
    <w:rsid w:val="009A0DFE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316F"/>
    <w:rsid w:val="009C3BB4"/>
    <w:rsid w:val="009C469F"/>
    <w:rsid w:val="009C6A77"/>
    <w:rsid w:val="009C6C4E"/>
    <w:rsid w:val="009C7ED5"/>
    <w:rsid w:val="009D303F"/>
    <w:rsid w:val="009D442D"/>
    <w:rsid w:val="009E0628"/>
    <w:rsid w:val="009E1B18"/>
    <w:rsid w:val="009E3F6D"/>
    <w:rsid w:val="009E4ADC"/>
    <w:rsid w:val="009E4D7F"/>
    <w:rsid w:val="009E5AB5"/>
    <w:rsid w:val="009F3CD9"/>
    <w:rsid w:val="00A01D5C"/>
    <w:rsid w:val="00A03001"/>
    <w:rsid w:val="00A043CB"/>
    <w:rsid w:val="00A06CA0"/>
    <w:rsid w:val="00A07492"/>
    <w:rsid w:val="00A101DC"/>
    <w:rsid w:val="00A14801"/>
    <w:rsid w:val="00A17664"/>
    <w:rsid w:val="00A20F4A"/>
    <w:rsid w:val="00A23BE8"/>
    <w:rsid w:val="00A259B6"/>
    <w:rsid w:val="00A3055E"/>
    <w:rsid w:val="00A31EDE"/>
    <w:rsid w:val="00A34981"/>
    <w:rsid w:val="00A34AC6"/>
    <w:rsid w:val="00A35A26"/>
    <w:rsid w:val="00A44C88"/>
    <w:rsid w:val="00A50F1C"/>
    <w:rsid w:val="00A53E21"/>
    <w:rsid w:val="00A559CD"/>
    <w:rsid w:val="00A56DFB"/>
    <w:rsid w:val="00A60288"/>
    <w:rsid w:val="00A62B5C"/>
    <w:rsid w:val="00A64B54"/>
    <w:rsid w:val="00A6545F"/>
    <w:rsid w:val="00A65F5B"/>
    <w:rsid w:val="00A7095E"/>
    <w:rsid w:val="00A71F16"/>
    <w:rsid w:val="00A7243A"/>
    <w:rsid w:val="00A75871"/>
    <w:rsid w:val="00A76023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23A1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C018A"/>
    <w:rsid w:val="00AC1B5B"/>
    <w:rsid w:val="00AC3FA7"/>
    <w:rsid w:val="00AC40AB"/>
    <w:rsid w:val="00AC5932"/>
    <w:rsid w:val="00AD0E12"/>
    <w:rsid w:val="00AD5F84"/>
    <w:rsid w:val="00AD7CC6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4E4C"/>
    <w:rsid w:val="00B15ABD"/>
    <w:rsid w:val="00B20A3B"/>
    <w:rsid w:val="00B21879"/>
    <w:rsid w:val="00B22541"/>
    <w:rsid w:val="00B23E1A"/>
    <w:rsid w:val="00B25CBE"/>
    <w:rsid w:val="00B2742C"/>
    <w:rsid w:val="00B30EAE"/>
    <w:rsid w:val="00B370C1"/>
    <w:rsid w:val="00B41866"/>
    <w:rsid w:val="00B4580E"/>
    <w:rsid w:val="00B51680"/>
    <w:rsid w:val="00B5291B"/>
    <w:rsid w:val="00B63BB1"/>
    <w:rsid w:val="00B67B0A"/>
    <w:rsid w:val="00B67DDF"/>
    <w:rsid w:val="00B70C1A"/>
    <w:rsid w:val="00B7129D"/>
    <w:rsid w:val="00B7157A"/>
    <w:rsid w:val="00B7192D"/>
    <w:rsid w:val="00B71FD8"/>
    <w:rsid w:val="00B73CE3"/>
    <w:rsid w:val="00B80A1A"/>
    <w:rsid w:val="00B83E12"/>
    <w:rsid w:val="00B84804"/>
    <w:rsid w:val="00B86AC4"/>
    <w:rsid w:val="00B9012E"/>
    <w:rsid w:val="00B93265"/>
    <w:rsid w:val="00B94E6C"/>
    <w:rsid w:val="00B952A6"/>
    <w:rsid w:val="00B95C43"/>
    <w:rsid w:val="00BA536B"/>
    <w:rsid w:val="00BA5656"/>
    <w:rsid w:val="00BA76FE"/>
    <w:rsid w:val="00BA78BF"/>
    <w:rsid w:val="00BB52CB"/>
    <w:rsid w:val="00BB7A94"/>
    <w:rsid w:val="00BC18FD"/>
    <w:rsid w:val="00BC4E4B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5F9D"/>
    <w:rsid w:val="00BF79BC"/>
    <w:rsid w:val="00C0061E"/>
    <w:rsid w:val="00C012A3"/>
    <w:rsid w:val="00C01371"/>
    <w:rsid w:val="00C01573"/>
    <w:rsid w:val="00C02E85"/>
    <w:rsid w:val="00C04809"/>
    <w:rsid w:val="00C04BB1"/>
    <w:rsid w:val="00C0611B"/>
    <w:rsid w:val="00C06714"/>
    <w:rsid w:val="00C07D1D"/>
    <w:rsid w:val="00C114B6"/>
    <w:rsid w:val="00C11DBA"/>
    <w:rsid w:val="00C13FC8"/>
    <w:rsid w:val="00C15F32"/>
    <w:rsid w:val="00C1741C"/>
    <w:rsid w:val="00C24A0C"/>
    <w:rsid w:val="00C24BCE"/>
    <w:rsid w:val="00C27A52"/>
    <w:rsid w:val="00C3049B"/>
    <w:rsid w:val="00C30CC1"/>
    <w:rsid w:val="00C3452D"/>
    <w:rsid w:val="00C3570C"/>
    <w:rsid w:val="00C36F84"/>
    <w:rsid w:val="00C37483"/>
    <w:rsid w:val="00C40EE7"/>
    <w:rsid w:val="00C47141"/>
    <w:rsid w:val="00C475D1"/>
    <w:rsid w:val="00C51858"/>
    <w:rsid w:val="00C51A9D"/>
    <w:rsid w:val="00C52A79"/>
    <w:rsid w:val="00C548C1"/>
    <w:rsid w:val="00C606E2"/>
    <w:rsid w:val="00C71624"/>
    <w:rsid w:val="00C72033"/>
    <w:rsid w:val="00C728F1"/>
    <w:rsid w:val="00C729BE"/>
    <w:rsid w:val="00C7506D"/>
    <w:rsid w:val="00C76358"/>
    <w:rsid w:val="00C767D6"/>
    <w:rsid w:val="00C822A8"/>
    <w:rsid w:val="00C82A89"/>
    <w:rsid w:val="00C838F2"/>
    <w:rsid w:val="00C84532"/>
    <w:rsid w:val="00C86723"/>
    <w:rsid w:val="00C874E9"/>
    <w:rsid w:val="00C91713"/>
    <w:rsid w:val="00C924BD"/>
    <w:rsid w:val="00C93540"/>
    <w:rsid w:val="00C956CC"/>
    <w:rsid w:val="00C96AD1"/>
    <w:rsid w:val="00CA02B0"/>
    <w:rsid w:val="00CA067E"/>
    <w:rsid w:val="00CA1621"/>
    <w:rsid w:val="00CA1E62"/>
    <w:rsid w:val="00CA478D"/>
    <w:rsid w:val="00CA55B6"/>
    <w:rsid w:val="00CA7D28"/>
    <w:rsid w:val="00CB0BFF"/>
    <w:rsid w:val="00CB293F"/>
    <w:rsid w:val="00CB2ADE"/>
    <w:rsid w:val="00CB537A"/>
    <w:rsid w:val="00CB6E02"/>
    <w:rsid w:val="00CC0EC0"/>
    <w:rsid w:val="00CC1AAC"/>
    <w:rsid w:val="00CC213E"/>
    <w:rsid w:val="00CC2B86"/>
    <w:rsid w:val="00CC666C"/>
    <w:rsid w:val="00CD38B3"/>
    <w:rsid w:val="00CE0700"/>
    <w:rsid w:val="00CE4F15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11945"/>
    <w:rsid w:val="00D12253"/>
    <w:rsid w:val="00D12C93"/>
    <w:rsid w:val="00D130EF"/>
    <w:rsid w:val="00D13411"/>
    <w:rsid w:val="00D1488C"/>
    <w:rsid w:val="00D20287"/>
    <w:rsid w:val="00D238C1"/>
    <w:rsid w:val="00D3029C"/>
    <w:rsid w:val="00D32069"/>
    <w:rsid w:val="00D3521B"/>
    <w:rsid w:val="00D35340"/>
    <w:rsid w:val="00D35416"/>
    <w:rsid w:val="00D36F58"/>
    <w:rsid w:val="00D4103E"/>
    <w:rsid w:val="00D43B6D"/>
    <w:rsid w:val="00D564F2"/>
    <w:rsid w:val="00D57D8D"/>
    <w:rsid w:val="00D60AA3"/>
    <w:rsid w:val="00D6384E"/>
    <w:rsid w:val="00D646CA"/>
    <w:rsid w:val="00D64DF7"/>
    <w:rsid w:val="00D6691E"/>
    <w:rsid w:val="00D72B5F"/>
    <w:rsid w:val="00D72E7D"/>
    <w:rsid w:val="00D73DE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1079"/>
    <w:rsid w:val="00D9382F"/>
    <w:rsid w:val="00D93BFA"/>
    <w:rsid w:val="00D94BAC"/>
    <w:rsid w:val="00D96380"/>
    <w:rsid w:val="00D97E9C"/>
    <w:rsid w:val="00DA2283"/>
    <w:rsid w:val="00DA25C3"/>
    <w:rsid w:val="00DA3656"/>
    <w:rsid w:val="00DA67AD"/>
    <w:rsid w:val="00DB2F49"/>
    <w:rsid w:val="00DB4F92"/>
    <w:rsid w:val="00DB5082"/>
    <w:rsid w:val="00DC5625"/>
    <w:rsid w:val="00DD058F"/>
    <w:rsid w:val="00DD08AB"/>
    <w:rsid w:val="00DD0FEA"/>
    <w:rsid w:val="00DD45AD"/>
    <w:rsid w:val="00DD49BB"/>
    <w:rsid w:val="00DD6FA1"/>
    <w:rsid w:val="00DE32C2"/>
    <w:rsid w:val="00DF01BE"/>
    <w:rsid w:val="00DF0795"/>
    <w:rsid w:val="00DF25D3"/>
    <w:rsid w:val="00DF728A"/>
    <w:rsid w:val="00DF7401"/>
    <w:rsid w:val="00DF7C02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27362"/>
    <w:rsid w:val="00E30E85"/>
    <w:rsid w:val="00E31841"/>
    <w:rsid w:val="00E31F20"/>
    <w:rsid w:val="00E36925"/>
    <w:rsid w:val="00E36EB6"/>
    <w:rsid w:val="00E4175A"/>
    <w:rsid w:val="00E43304"/>
    <w:rsid w:val="00E46E9F"/>
    <w:rsid w:val="00E516A2"/>
    <w:rsid w:val="00E51EC6"/>
    <w:rsid w:val="00E54DE0"/>
    <w:rsid w:val="00E55545"/>
    <w:rsid w:val="00E56B70"/>
    <w:rsid w:val="00E578C1"/>
    <w:rsid w:val="00E57F49"/>
    <w:rsid w:val="00E60086"/>
    <w:rsid w:val="00E60ABC"/>
    <w:rsid w:val="00E66056"/>
    <w:rsid w:val="00E70CD9"/>
    <w:rsid w:val="00E75438"/>
    <w:rsid w:val="00E8006A"/>
    <w:rsid w:val="00E8460B"/>
    <w:rsid w:val="00E84FA9"/>
    <w:rsid w:val="00E8543B"/>
    <w:rsid w:val="00E85598"/>
    <w:rsid w:val="00E91F59"/>
    <w:rsid w:val="00E92094"/>
    <w:rsid w:val="00E93B41"/>
    <w:rsid w:val="00E95CF2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CE1"/>
    <w:rsid w:val="00EC4DB0"/>
    <w:rsid w:val="00EC7592"/>
    <w:rsid w:val="00ED1887"/>
    <w:rsid w:val="00ED2275"/>
    <w:rsid w:val="00ED4CC5"/>
    <w:rsid w:val="00ED5866"/>
    <w:rsid w:val="00EE117B"/>
    <w:rsid w:val="00EE42B1"/>
    <w:rsid w:val="00EE56C9"/>
    <w:rsid w:val="00EF0BAC"/>
    <w:rsid w:val="00EF0C48"/>
    <w:rsid w:val="00EF5AA6"/>
    <w:rsid w:val="00EF690E"/>
    <w:rsid w:val="00EF7F29"/>
    <w:rsid w:val="00F00C2C"/>
    <w:rsid w:val="00F00FDC"/>
    <w:rsid w:val="00F07F7D"/>
    <w:rsid w:val="00F12D0B"/>
    <w:rsid w:val="00F13A91"/>
    <w:rsid w:val="00F215C3"/>
    <w:rsid w:val="00F21D52"/>
    <w:rsid w:val="00F22584"/>
    <w:rsid w:val="00F24497"/>
    <w:rsid w:val="00F24674"/>
    <w:rsid w:val="00F3036F"/>
    <w:rsid w:val="00F34729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620A8"/>
    <w:rsid w:val="00F6633D"/>
    <w:rsid w:val="00F67882"/>
    <w:rsid w:val="00F70830"/>
    <w:rsid w:val="00F809DB"/>
    <w:rsid w:val="00F83091"/>
    <w:rsid w:val="00F8596C"/>
    <w:rsid w:val="00F85B1D"/>
    <w:rsid w:val="00F86E26"/>
    <w:rsid w:val="00F94864"/>
    <w:rsid w:val="00F955D2"/>
    <w:rsid w:val="00F95820"/>
    <w:rsid w:val="00F95A4A"/>
    <w:rsid w:val="00F965DF"/>
    <w:rsid w:val="00F96773"/>
    <w:rsid w:val="00F9725B"/>
    <w:rsid w:val="00FA0F4F"/>
    <w:rsid w:val="00FA199E"/>
    <w:rsid w:val="00FA2D02"/>
    <w:rsid w:val="00FA331B"/>
    <w:rsid w:val="00FA3A5C"/>
    <w:rsid w:val="00FA3F36"/>
    <w:rsid w:val="00FA4A27"/>
    <w:rsid w:val="00FA5EF6"/>
    <w:rsid w:val="00FA76C0"/>
    <w:rsid w:val="00FB00CC"/>
    <w:rsid w:val="00FB7310"/>
    <w:rsid w:val="00FC19A9"/>
    <w:rsid w:val="00FC25DC"/>
    <w:rsid w:val="00FC269B"/>
    <w:rsid w:val="00FC3498"/>
    <w:rsid w:val="00FC4844"/>
    <w:rsid w:val="00FC577F"/>
    <w:rsid w:val="00FC6F75"/>
    <w:rsid w:val="00FD26BA"/>
    <w:rsid w:val="00FD57FB"/>
    <w:rsid w:val="00FE0EF1"/>
    <w:rsid w:val="00FE2A05"/>
    <w:rsid w:val="00FE2FA6"/>
    <w:rsid w:val="00FE3C24"/>
    <w:rsid w:val="00FE5B88"/>
    <w:rsid w:val="00FE6B11"/>
    <w:rsid w:val="00FE7EBC"/>
    <w:rsid w:val="00FF033F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18BF6DBE-01B9-4D33-8DC0-58D6850A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cifraclub.com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hyperlink" Target="https://pt.wikipedia.org/wiki/Cifra_(m&#250;sica)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://deeplearningbook.com.br/algoritmo-backpropagation-parte-2-treinamento-de-redes-neura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hyperlink" Target="https://www.pegacifra.com.br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hyperlink" Target="https://www.cifras.com.br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14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15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13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10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11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17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18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19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9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16</b:RefOrder>
  </b:Source>
</b:Sources>
</file>

<file path=customXml/itemProps1.xml><?xml version="1.0" encoding="utf-8"?>
<ds:datastoreItem xmlns:ds="http://schemas.openxmlformats.org/officeDocument/2006/customXml" ds:itemID="{FC2E5A6E-76B8-440D-844E-691E24D6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5615</TotalTime>
  <Pages>29</Pages>
  <Words>4227</Words>
  <Characters>22830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655</cp:revision>
  <cp:lastPrinted>2012-06-24T15:15:00Z</cp:lastPrinted>
  <dcterms:created xsi:type="dcterms:W3CDTF">2017-06-12T19:22:00Z</dcterms:created>
  <dcterms:modified xsi:type="dcterms:W3CDTF">2019-11-05T17:10:00Z</dcterms:modified>
</cp:coreProperties>
</file>